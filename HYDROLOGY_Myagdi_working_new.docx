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66021" w14:textId="77777777" w:rsidR="009971CA" w:rsidRDefault="009971CA" w:rsidP="009971CA">
      <w:pPr>
        <w:pStyle w:val="Heading1"/>
        <w:numPr>
          <w:ilvl w:val="0"/>
          <w:numId w:val="1"/>
        </w:numPr>
        <w:spacing w:after="240"/>
        <w:ind w:right="-46"/>
        <w:rPr>
          <w:sz w:val="28"/>
        </w:rPr>
      </w:pPr>
      <w:bookmarkStart w:id="0" w:name="_Toc92369049"/>
      <w:bookmarkStart w:id="1" w:name="_Toc92876294"/>
      <w:r>
        <w:rPr>
          <w:sz w:val="28"/>
        </w:rPr>
        <w:t>HYDROLOGY</w:t>
      </w:r>
      <w:bookmarkEnd w:id="0"/>
      <w:bookmarkEnd w:id="1"/>
    </w:p>
    <w:p w14:paraId="7B62BE7B" w14:textId="77777777" w:rsidR="009971CA" w:rsidRDefault="009971CA" w:rsidP="009971CA">
      <w:pPr>
        <w:pStyle w:val="Heading2"/>
        <w:numPr>
          <w:ilvl w:val="1"/>
          <w:numId w:val="1"/>
        </w:numPr>
        <w:spacing w:after="240"/>
        <w:ind w:left="284" w:right="-46" w:hanging="284"/>
      </w:pPr>
      <w:bookmarkStart w:id="2" w:name="_Toc90989291"/>
      <w:bookmarkStart w:id="3" w:name="_Toc91255207"/>
      <w:bookmarkStart w:id="4" w:name="_Toc92369050"/>
      <w:bookmarkStart w:id="5" w:name="_Toc92876295"/>
      <w:r w:rsidRPr="001C0EA0">
        <w:t>Introduction</w:t>
      </w:r>
      <w:bookmarkEnd w:id="2"/>
      <w:bookmarkEnd w:id="3"/>
      <w:bookmarkEnd w:id="4"/>
      <w:bookmarkEnd w:id="5"/>
    </w:p>
    <w:p w14:paraId="1632757D" w14:textId="392AAC75" w:rsidR="009971CA" w:rsidRPr="001C0EA0" w:rsidRDefault="00A15E96" w:rsidP="009971CA">
      <w:pPr>
        <w:ind w:right="-46"/>
        <w:rPr>
          <w:color w:val="000000" w:themeColor="text1"/>
        </w:rPr>
      </w:pPr>
      <w:r>
        <w:rPr>
          <w:szCs w:val="22"/>
        </w:rPr>
        <w:t xml:space="preserve">This section of the report contains an overview of the project hydrology which is based on </w:t>
      </w:r>
      <w:r w:rsidRPr="00AE5EA1">
        <w:rPr>
          <w:szCs w:val="22"/>
          <w:highlight w:val="yellow"/>
        </w:rPr>
        <w:t xml:space="preserve">the review of hydrology of Updated Feasibility Study Report by </w:t>
      </w:r>
      <w:proofErr w:type="spellStart"/>
      <w:r w:rsidRPr="00AE5EA1">
        <w:rPr>
          <w:szCs w:val="22"/>
          <w:highlight w:val="yellow"/>
        </w:rPr>
        <w:t>Technoquarry</w:t>
      </w:r>
      <w:proofErr w:type="spellEnd"/>
      <w:r w:rsidRPr="00AE5EA1">
        <w:rPr>
          <w:szCs w:val="22"/>
          <w:highlight w:val="yellow"/>
        </w:rPr>
        <w:t xml:space="preserve"> Consults (P.) Ltd.</w:t>
      </w:r>
      <w:r>
        <w:rPr>
          <w:szCs w:val="22"/>
        </w:rPr>
        <w:t xml:space="preserve"> and hydrological analysis by HCE.</w:t>
      </w:r>
      <w:r w:rsidR="00F2203E">
        <w:rPr>
          <w:szCs w:val="22"/>
        </w:rPr>
        <w:t xml:space="preserve"> </w:t>
      </w:r>
    </w:p>
    <w:p w14:paraId="28D1F92E" w14:textId="77777777" w:rsidR="009971CA" w:rsidRPr="001C0EA0" w:rsidRDefault="009971CA" w:rsidP="009971CA">
      <w:pPr>
        <w:ind w:right="-46"/>
      </w:pPr>
      <w:r w:rsidRPr="001C0EA0">
        <w:t xml:space="preserve">An accurate assessment of long-term hydrology is essential to any hydropower project. The longer the hydrological records, more reliable are the estimation of design parameters for the project. In the case of ungauged (i.e., either limited or no stream flow records) river, direct measurements of hydrological parameters are not available, so, it is necessary to look at catchments that have similar catchment characteristics and meteorological records for the estimation of the hydrological data. </w:t>
      </w:r>
    </w:p>
    <w:p w14:paraId="1A51191A" w14:textId="77777777" w:rsidR="009971CA" w:rsidRPr="001C0EA0" w:rsidRDefault="009971CA" w:rsidP="009971CA">
      <w:pPr>
        <w:ind w:right="-46"/>
      </w:pPr>
      <w:r w:rsidRPr="001C0EA0">
        <w:t xml:space="preserve">The hydrological study of the project area comprises the desk study, field investigation, collection of hydrological and meteorological data from nearby project area, and various literature reviews. Briefly the hydrological study covers the following: </w:t>
      </w:r>
    </w:p>
    <w:p w14:paraId="343CC78C" w14:textId="77777777" w:rsidR="009971CA" w:rsidRPr="001C0EA0" w:rsidRDefault="009971CA" w:rsidP="009971CA">
      <w:pPr>
        <w:pStyle w:val="BulletShort"/>
        <w:ind w:right="-46"/>
      </w:pPr>
      <w:r w:rsidRPr="001C0EA0">
        <w:t>Review of previous study report and other related literature review,</w:t>
      </w:r>
    </w:p>
    <w:p w14:paraId="1AC01C2E" w14:textId="77777777" w:rsidR="009971CA" w:rsidRPr="001C0EA0" w:rsidRDefault="009971CA" w:rsidP="009971CA">
      <w:pPr>
        <w:pStyle w:val="BulletShort"/>
        <w:ind w:right="-46"/>
      </w:pPr>
      <w:r w:rsidRPr="001C0EA0">
        <w:t>Assessment of the best suitable nearby gauging stations,</w:t>
      </w:r>
    </w:p>
    <w:p w14:paraId="5705CDC7" w14:textId="77777777" w:rsidR="009971CA" w:rsidRPr="001C0EA0" w:rsidRDefault="009971CA" w:rsidP="009971CA">
      <w:pPr>
        <w:pStyle w:val="BulletShort"/>
        <w:ind w:right="-46"/>
      </w:pPr>
      <w:r w:rsidRPr="001C0EA0">
        <w:t>Catchment area delineation,</w:t>
      </w:r>
    </w:p>
    <w:p w14:paraId="14B4268F" w14:textId="77777777" w:rsidR="009971CA" w:rsidRPr="001C0EA0" w:rsidRDefault="009971CA" w:rsidP="009971CA">
      <w:pPr>
        <w:pStyle w:val="BulletShort"/>
        <w:ind w:right="-46"/>
      </w:pPr>
      <w:r w:rsidRPr="001C0EA0">
        <w:t xml:space="preserve">Collection of updated hydro-meteorological data, </w:t>
      </w:r>
    </w:p>
    <w:p w14:paraId="5E37F891" w14:textId="77777777" w:rsidR="009971CA" w:rsidRPr="001C0EA0" w:rsidRDefault="009971CA" w:rsidP="009971CA">
      <w:pPr>
        <w:pStyle w:val="BulletShort"/>
        <w:ind w:right="-46"/>
      </w:pPr>
      <w:r w:rsidRPr="001C0EA0">
        <w:t>Estimation and updating of flow hydrograph based on updated data,</w:t>
      </w:r>
    </w:p>
    <w:p w14:paraId="2447AA7E" w14:textId="77777777" w:rsidR="009971CA" w:rsidRPr="001C0EA0" w:rsidRDefault="009971CA" w:rsidP="009971CA">
      <w:pPr>
        <w:pStyle w:val="BulletShort"/>
        <w:ind w:right="-46"/>
      </w:pPr>
      <w:r w:rsidRPr="001C0EA0">
        <w:t>Estimation and update of flow duration curve,</w:t>
      </w:r>
    </w:p>
    <w:p w14:paraId="6C64791D" w14:textId="77777777" w:rsidR="009971CA" w:rsidRPr="001C0EA0" w:rsidRDefault="009971CA" w:rsidP="009971CA">
      <w:pPr>
        <w:pStyle w:val="BulletShort"/>
        <w:ind w:right="-46"/>
      </w:pPr>
      <w:r w:rsidRPr="001C0EA0">
        <w:t>Estimation and update of extreme flood,</w:t>
      </w:r>
    </w:p>
    <w:p w14:paraId="65874977" w14:textId="77777777" w:rsidR="009971CA" w:rsidRPr="00FC66D8" w:rsidRDefault="009971CA" w:rsidP="009971CA">
      <w:pPr>
        <w:pStyle w:val="BulletShort"/>
        <w:ind w:right="-46"/>
        <w:rPr>
          <w:highlight w:val="yellow"/>
          <w:rPrChange w:id="6" w:author="Kumar Baral" w:date="2022-12-12T15:58:00Z">
            <w:rPr/>
          </w:rPrChange>
        </w:rPr>
      </w:pPr>
      <w:r w:rsidRPr="00FC66D8">
        <w:rPr>
          <w:highlight w:val="yellow"/>
          <w:rPrChange w:id="7" w:author="Kumar Baral" w:date="2022-12-12T15:58:00Z">
            <w:rPr/>
          </w:rPrChange>
        </w:rPr>
        <w:t xml:space="preserve">Updating of extreme flood </w:t>
      </w:r>
    </w:p>
    <w:p w14:paraId="121A44DB" w14:textId="77777777" w:rsidR="009971CA" w:rsidRDefault="009971CA" w:rsidP="009971CA">
      <w:pPr>
        <w:pStyle w:val="Heading2"/>
        <w:numPr>
          <w:ilvl w:val="1"/>
          <w:numId w:val="1"/>
        </w:numPr>
        <w:spacing w:before="240" w:after="240"/>
        <w:ind w:left="284" w:right="-46" w:hanging="284"/>
      </w:pPr>
      <w:bookmarkStart w:id="8" w:name="_Toc90989292"/>
      <w:bookmarkStart w:id="9" w:name="_Toc91255208"/>
      <w:bookmarkStart w:id="10" w:name="_Toc92369051"/>
      <w:bookmarkStart w:id="11" w:name="_Toc92876296"/>
      <w:r w:rsidRPr="001C0EA0">
        <w:t>Catchment Characteristics</w:t>
      </w:r>
      <w:bookmarkEnd w:id="8"/>
      <w:bookmarkEnd w:id="9"/>
      <w:bookmarkEnd w:id="10"/>
      <w:bookmarkEnd w:id="11"/>
    </w:p>
    <w:p w14:paraId="14D04B3F" w14:textId="77777777" w:rsidR="009971CA" w:rsidRPr="001C0EA0" w:rsidRDefault="009971CA" w:rsidP="009971CA">
      <w:pPr>
        <w:ind w:right="-46"/>
      </w:pPr>
      <w:proofErr w:type="spellStart"/>
      <w:r w:rsidRPr="001C0EA0">
        <w:t>Myagdi</w:t>
      </w:r>
      <w:proofErr w:type="spellEnd"/>
      <w:r w:rsidRPr="001C0EA0">
        <w:t xml:space="preserve"> </w:t>
      </w:r>
      <w:proofErr w:type="spellStart"/>
      <w:r w:rsidRPr="001C0EA0">
        <w:t>Khola</w:t>
      </w:r>
      <w:proofErr w:type="spellEnd"/>
      <w:r w:rsidRPr="001C0EA0">
        <w:t xml:space="preserve"> is a perennial snow fed river originating from Dhaulagiri Himalayan Range. It is one of the major tributaries of Kali </w:t>
      </w:r>
      <w:proofErr w:type="spellStart"/>
      <w:r w:rsidRPr="001C0EA0">
        <w:t>Gandaki</w:t>
      </w:r>
      <w:proofErr w:type="spellEnd"/>
      <w:r w:rsidRPr="001C0EA0">
        <w:t xml:space="preserve"> River which is one of the major rivers of the </w:t>
      </w:r>
      <w:proofErr w:type="spellStart"/>
      <w:r w:rsidRPr="001C0EA0">
        <w:t>Narayani</w:t>
      </w:r>
      <w:proofErr w:type="spellEnd"/>
      <w:r w:rsidRPr="001C0EA0">
        <w:t xml:space="preserve"> Basin. The </w:t>
      </w:r>
      <w:proofErr w:type="spellStart"/>
      <w:r w:rsidRPr="001C0EA0">
        <w:t>Myagdi</w:t>
      </w:r>
      <w:proofErr w:type="spellEnd"/>
      <w:r w:rsidRPr="001C0EA0">
        <w:t xml:space="preserve"> </w:t>
      </w:r>
      <w:proofErr w:type="spellStart"/>
      <w:r w:rsidRPr="001C0EA0">
        <w:t>Khola</w:t>
      </w:r>
      <w:proofErr w:type="spellEnd"/>
      <w:r w:rsidRPr="001C0EA0">
        <w:t xml:space="preserve"> catchment is located in </w:t>
      </w:r>
      <w:proofErr w:type="spellStart"/>
      <w:r w:rsidRPr="001C0EA0">
        <w:t>Myagdi</w:t>
      </w:r>
      <w:proofErr w:type="spellEnd"/>
      <w:r w:rsidRPr="001C0EA0">
        <w:t xml:space="preserve"> district, Dhaulagiri Zone, </w:t>
      </w:r>
      <w:proofErr w:type="spellStart"/>
      <w:r w:rsidRPr="001C0EA0">
        <w:t>Gandaki</w:t>
      </w:r>
      <w:proofErr w:type="spellEnd"/>
      <w:r w:rsidRPr="001C0EA0">
        <w:t xml:space="preserve"> Province of Nepal.</w:t>
      </w:r>
    </w:p>
    <w:p w14:paraId="15E36085" w14:textId="77777777" w:rsidR="009971CA" w:rsidRPr="001C0EA0" w:rsidRDefault="009971CA" w:rsidP="009971CA">
      <w:pPr>
        <w:ind w:right="-46"/>
      </w:pPr>
      <w:proofErr w:type="spellStart"/>
      <w:r w:rsidRPr="001C0EA0">
        <w:t>Myagdi</w:t>
      </w:r>
      <w:proofErr w:type="spellEnd"/>
      <w:r w:rsidRPr="001C0EA0">
        <w:t xml:space="preserve"> </w:t>
      </w:r>
      <w:proofErr w:type="spellStart"/>
      <w:r w:rsidRPr="001C0EA0">
        <w:t>Khola</w:t>
      </w:r>
      <w:proofErr w:type="spellEnd"/>
      <w:r w:rsidRPr="001C0EA0">
        <w:t xml:space="preserve"> originates from eastern side of the Dhaulagiri Himalayan Range. The river flows from north-east to south-west and joins with </w:t>
      </w:r>
      <w:proofErr w:type="spellStart"/>
      <w:r w:rsidRPr="001C0EA0">
        <w:t>Kunaban</w:t>
      </w:r>
      <w:proofErr w:type="spellEnd"/>
      <w:r w:rsidRPr="001C0EA0">
        <w:t xml:space="preserve"> </w:t>
      </w:r>
      <w:proofErr w:type="spellStart"/>
      <w:r w:rsidRPr="001C0EA0">
        <w:t>Khola</w:t>
      </w:r>
      <w:proofErr w:type="spellEnd"/>
      <w:r w:rsidRPr="001C0EA0">
        <w:t xml:space="preserve"> at </w:t>
      </w:r>
      <w:proofErr w:type="spellStart"/>
      <w:r w:rsidRPr="001C0EA0">
        <w:t>Dovan</w:t>
      </w:r>
      <w:proofErr w:type="spellEnd"/>
      <w:r w:rsidRPr="001C0EA0">
        <w:t xml:space="preserve">. The </w:t>
      </w:r>
      <w:proofErr w:type="spellStart"/>
      <w:r w:rsidRPr="001C0EA0">
        <w:t>Kunaban</w:t>
      </w:r>
      <w:proofErr w:type="spellEnd"/>
      <w:r w:rsidRPr="001C0EA0">
        <w:t xml:space="preserve"> </w:t>
      </w:r>
      <w:proofErr w:type="spellStart"/>
      <w:r w:rsidRPr="001C0EA0">
        <w:t>Khola</w:t>
      </w:r>
      <w:proofErr w:type="spellEnd"/>
      <w:r w:rsidRPr="001C0EA0">
        <w:t xml:space="preserve"> also originates from western side of the Dhaulagiri Himalayan Range. </w:t>
      </w:r>
      <w:proofErr w:type="spellStart"/>
      <w:r w:rsidRPr="001C0EA0">
        <w:t>Myagdi</w:t>
      </w:r>
      <w:proofErr w:type="spellEnd"/>
      <w:r w:rsidRPr="001C0EA0">
        <w:t xml:space="preserve"> </w:t>
      </w:r>
      <w:proofErr w:type="spellStart"/>
      <w:r w:rsidRPr="001C0EA0">
        <w:t>Khola</w:t>
      </w:r>
      <w:proofErr w:type="spellEnd"/>
      <w:r w:rsidRPr="001C0EA0">
        <w:t xml:space="preserve">, after its junction with </w:t>
      </w:r>
      <w:proofErr w:type="spellStart"/>
      <w:r w:rsidRPr="001C0EA0">
        <w:t>Kunaban</w:t>
      </w:r>
      <w:proofErr w:type="spellEnd"/>
      <w:r w:rsidRPr="001C0EA0">
        <w:t xml:space="preserve"> </w:t>
      </w:r>
      <w:proofErr w:type="spellStart"/>
      <w:r w:rsidRPr="001C0EA0">
        <w:t>Khola</w:t>
      </w:r>
      <w:proofErr w:type="spellEnd"/>
      <w:r w:rsidRPr="001C0EA0">
        <w:t xml:space="preserve">, flows almost towards the south and again flows towards the south-west after its junction with </w:t>
      </w:r>
      <w:proofErr w:type="spellStart"/>
      <w:r w:rsidRPr="001C0EA0">
        <w:t>Sinkos</w:t>
      </w:r>
      <w:proofErr w:type="spellEnd"/>
      <w:r w:rsidRPr="001C0EA0">
        <w:t xml:space="preserve"> </w:t>
      </w:r>
      <w:proofErr w:type="spellStart"/>
      <w:r w:rsidRPr="001C0EA0">
        <w:t>Khola</w:t>
      </w:r>
      <w:proofErr w:type="spellEnd"/>
      <w:r w:rsidRPr="001C0EA0">
        <w:t xml:space="preserve"> located at about 1.25 km downstream from </w:t>
      </w:r>
      <w:proofErr w:type="spellStart"/>
      <w:r w:rsidRPr="001C0EA0">
        <w:t>Jeltun</w:t>
      </w:r>
      <w:proofErr w:type="spellEnd"/>
      <w:r w:rsidRPr="001C0EA0">
        <w:t xml:space="preserve"> Village. Then, the river joins with </w:t>
      </w:r>
      <w:proofErr w:type="spellStart"/>
      <w:r w:rsidRPr="001C0EA0">
        <w:t>Mudi</w:t>
      </w:r>
      <w:proofErr w:type="spellEnd"/>
      <w:r w:rsidRPr="001C0EA0">
        <w:t xml:space="preserve"> </w:t>
      </w:r>
      <w:proofErr w:type="spellStart"/>
      <w:r w:rsidRPr="001C0EA0">
        <w:t>Khola</w:t>
      </w:r>
      <w:proofErr w:type="spellEnd"/>
      <w:r w:rsidRPr="001C0EA0">
        <w:t xml:space="preserve"> (main tributary of </w:t>
      </w:r>
      <w:proofErr w:type="spellStart"/>
      <w:r w:rsidRPr="001C0EA0">
        <w:t>Myagdi</w:t>
      </w:r>
      <w:proofErr w:type="spellEnd"/>
      <w:r w:rsidRPr="001C0EA0">
        <w:t xml:space="preserve"> </w:t>
      </w:r>
      <w:proofErr w:type="spellStart"/>
      <w:r w:rsidRPr="001C0EA0">
        <w:t>Khola</w:t>
      </w:r>
      <w:proofErr w:type="spellEnd"/>
      <w:r w:rsidRPr="001C0EA0">
        <w:t xml:space="preserve">) at near </w:t>
      </w:r>
      <w:proofErr w:type="spellStart"/>
      <w:r w:rsidRPr="001C0EA0">
        <w:t>Khibang</w:t>
      </w:r>
      <w:proofErr w:type="spellEnd"/>
      <w:r w:rsidRPr="001C0EA0">
        <w:t xml:space="preserve"> Village and Dar </w:t>
      </w:r>
      <w:proofErr w:type="spellStart"/>
      <w:r w:rsidRPr="001C0EA0">
        <w:t>Khola</w:t>
      </w:r>
      <w:proofErr w:type="spellEnd"/>
      <w:r w:rsidRPr="001C0EA0">
        <w:t xml:space="preserve"> near </w:t>
      </w:r>
      <w:proofErr w:type="spellStart"/>
      <w:r w:rsidRPr="001C0EA0">
        <w:t>Solaban</w:t>
      </w:r>
      <w:proofErr w:type="spellEnd"/>
      <w:r w:rsidRPr="001C0EA0">
        <w:t xml:space="preserve"> Village from which the river flows towards the south-east and joins with </w:t>
      </w:r>
      <w:proofErr w:type="spellStart"/>
      <w:r w:rsidRPr="001C0EA0">
        <w:t>Kaligandaki</w:t>
      </w:r>
      <w:proofErr w:type="spellEnd"/>
      <w:r w:rsidRPr="001C0EA0">
        <w:t xml:space="preserve"> </w:t>
      </w:r>
      <w:proofErr w:type="spellStart"/>
      <w:r w:rsidRPr="001C0EA0">
        <w:t>Nadi</w:t>
      </w:r>
      <w:proofErr w:type="spellEnd"/>
      <w:r w:rsidRPr="001C0EA0">
        <w:t xml:space="preserve"> at downstream of </w:t>
      </w:r>
      <w:proofErr w:type="spellStart"/>
      <w:r w:rsidRPr="001C0EA0">
        <w:t>Beni</w:t>
      </w:r>
      <w:proofErr w:type="spellEnd"/>
      <w:r w:rsidRPr="001C0EA0">
        <w:t xml:space="preserve"> Bazar. </w:t>
      </w:r>
    </w:p>
    <w:p w14:paraId="5AF8BE4C" w14:textId="0BBCE8C6" w:rsidR="00C96368" w:rsidRPr="006238CC" w:rsidRDefault="009971CA" w:rsidP="00C96368">
      <w:r w:rsidRPr="001C0EA0">
        <w:t>The upper part of the catchment is covered with large glaciers which contribute to sustained flow during the dry season. The catchment has no any glacier lake. More than 90% of the catchment lies above 3000m, a favorable condition for higher degree of base flow throughout the year and less flood hazards. As per Physiographical Region, the catchment lies in between the High Mountain (2,000-2,500 m) and High Himalaya (2,500-8,848 m).</w:t>
      </w:r>
      <w:r w:rsidR="00C96368">
        <w:t xml:space="preserve"> </w:t>
      </w:r>
      <w:bookmarkStart w:id="12" w:name="_Hlk93415793"/>
      <w:r w:rsidR="00C96368" w:rsidRPr="006238CC">
        <w:t xml:space="preserve">The catchment area at the proposed </w:t>
      </w:r>
      <w:r w:rsidR="00C96368">
        <w:t>intake</w:t>
      </w:r>
      <w:r w:rsidR="00C96368" w:rsidRPr="006238CC">
        <w:t xml:space="preserve"> sites of </w:t>
      </w:r>
      <w:proofErr w:type="spellStart"/>
      <w:r w:rsidR="00C96368" w:rsidRPr="006238CC">
        <w:t>Myagdi</w:t>
      </w:r>
      <w:proofErr w:type="spellEnd"/>
      <w:r w:rsidR="00C96368" w:rsidRPr="006238CC">
        <w:t xml:space="preserve"> </w:t>
      </w:r>
      <w:proofErr w:type="spellStart"/>
      <w:r w:rsidR="00C96368" w:rsidRPr="006238CC">
        <w:t>Khola</w:t>
      </w:r>
      <w:proofErr w:type="spellEnd"/>
      <w:r w:rsidR="00C96368" w:rsidRPr="006238CC">
        <w:t xml:space="preserve"> HPP</w:t>
      </w:r>
      <w:r w:rsidR="005F67A8">
        <w:t xml:space="preserve"> (MKHPP)</w:t>
      </w:r>
      <w:r w:rsidR="00C96368" w:rsidRPr="006238CC">
        <w:t xml:space="preserve"> is shown in the satellite image below.</w:t>
      </w:r>
      <w:bookmarkEnd w:id="12"/>
    </w:p>
    <w:p w14:paraId="4EFA7D5F" w14:textId="1F6AB043" w:rsidR="009971CA" w:rsidRPr="001C0EA0" w:rsidRDefault="009971CA" w:rsidP="009971CA">
      <w:pPr>
        <w:ind w:right="-46"/>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7"/>
      </w:tblGrid>
      <w:tr w:rsidR="009971CA" w14:paraId="5232E0C0" w14:textId="77777777" w:rsidTr="00DC37ED">
        <w:tc>
          <w:tcPr>
            <w:tcW w:w="9267" w:type="dxa"/>
          </w:tcPr>
          <w:p w14:paraId="7AA8820B" w14:textId="77777777" w:rsidR="0027623C" w:rsidRDefault="003470F2" w:rsidP="0027623C">
            <w:pPr>
              <w:keepNext/>
              <w:ind w:right="-2"/>
            </w:pPr>
            <w:r>
              <w:rPr>
                <w:noProof/>
                <w:lang w:bidi="ne-NP"/>
              </w:rPr>
              <w:lastRenderedPageBreak/>
              <w:drawing>
                <wp:inline distT="0" distB="0" distL="0" distR="0" wp14:anchorId="01D7FF8F" wp14:editId="5673AFBE">
                  <wp:extent cx="5884545" cy="33324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agdi Intake.jpg"/>
                          <pic:cNvPicPr/>
                        </pic:nvPicPr>
                        <pic:blipFill>
                          <a:blip r:embed="rId8">
                            <a:extLst>
                              <a:ext uri="{28A0092B-C50C-407E-A947-70E740481C1C}">
                                <a14:useLocalDpi xmlns:a14="http://schemas.microsoft.com/office/drawing/2010/main" val="0"/>
                              </a:ext>
                            </a:extLst>
                          </a:blip>
                          <a:stretch>
                            <a:fillRect/>
                          </a:stretch>
                        </pic:blipFill>
                        <pic:spPr>
                          <a:xfrm>
                            <a:off x="0" y="0"/>
                            <a:ext cx="5884545" cy="3332480"/>
                          </a:xfrm>
                          <a:prstGeom prst="rect">
                            <a:avLst/>
                          </a:prstGeom>
                        </pic:spPr>
                      </pic:pic>
                    </a:graphicData>
                  </a:graphic>
                </wp:inline>
              </w:drawing>
            </w:r>
          </w:p>
          <w:p w14:paraId="2D91ECB6" w14:textId="752D102D" w:rsidR="009971CA" w:rsidRDefault="0027623C" w:rsidP="0027623C">
            <w:pPr>
              <w:pStyle w:val="Caption"/>
            </w:pPr>
            <w:bookmarkStart w:id="13" w:name="_Toc92876324"/>
            <w:r>
              <w:t xml:space="preserve">Plate </w:t>
            </w:r>
            <w:fldSimple w:instr=" STYLEREF 1 \s ">
              <w:r w:rsidR="006C6245">
                <w:rPr>
                  <w:noProof/>
                </w:rPr>
                <w:t>1</w:t>
              </w:r>
            </w:fldSimple>
            <w:r w:rsidR="00E02185">
              <w:noBreakHyphen/>
            </w:r>
            <w:fldSimple w:instr=" SEQ Plate \* ARABIC \s 1 ">
              <w:r w:rsidR="006C6245">
                <w:rPr>
                  <w:noProof/>
                </w:rPr>
                <w:t>1</w:t>
              </w:r>
            </w:fldSimple>
            <w:r>
              <w:t xml:space="preserve">: </w:t>
            </w:r>
            <w:proofErr w:type="spellStart"/>
            <w:r w:rsidRPr="001C0EA0">
              <w:t>Myagdi</w:t>
            </w:r>
            <w:proofErr w:type="spellEnd"/>
            <w:r w:rsidRPr="001C0EA0">
              <w:t xml:space="preserve"> </w:t>
            </w:r>
            <w:proofErr w:type="spellStart"/>
            <w:r w:rsidRPr="001C0EA0">
              <w:t>Khola</w:t>
            </w:r>
            <w:proofErr w:type="spellEnd"/>
            <w:r>
              <w:t xml:space="preserve"> HP</w:t>
            </w:r>
            <w:r w:rsidRPr="001C0EA0">
              <w:t>P catchment area at proposed intake site in satellite image</w:t>
            </w:r>
            <w:bookmarkEnd w:id="13"/>
          </w:p>
        </w:tc>
      </w:tr>
    </w:tbl>
    <w:p w14:paraId="04E50F67" w14:textId="77777777" w:rsidR="009971CA" w:rsidRPr="001C0EA0" w:rsidRDefault="00DC37ED" w:rsidP="009971CA">
      <w:pPr>
        <w:ind w:right="-46"/>
      </w:pPr>
      <w:proofErr w:type="spellStart"/>
      <w:r>
        <w:rPr>
          <w:szCs w:val="22"/>
        </w:rPr>
        <w:t>Myagdi</w:t>
      </w:r>
      <w:proofErr w:type="spellEnd"/>
      <w:r>
        <w:rPr>
          <w:szCs w:val="22"/>
        </w:rPr>
        <w:t xml:space="preserve"> River is a gauged river, and it has a hydrometric station located near </w:t>
      </w:r>
      <w:proofErr w:type="spellStart"/>
      <w:r>
        <w:rPr>
          <w:szCs w:val="22"/>
        </w:rPr>
        <w:t>Mangalghat</w:t>
      </w:r>
      <w:proofErr w:type="spellEnd"/>
      <w:r>
        <w:rPr>
          <w:szCs w:val="22"/>
        </w:rPr>
        <w:t xml:space="preserve"> (404.7) with published stream flow records from 1976-2015. Since the data in the beginning years is sparse, 30 years of flow data from the year 1985-2015 have been used for the station 404.7. </w:t>
      </w:r>
      <w:r w:rsidR="009971CA" w:rsidRPr="001C0EA0">
        <w:t xml:space="preserve">The catchment area plays vital role in all the methods used for the hydrological estimation. Hence, the catchment area needs to be calculated precisely. </w:t>
      </w:r>
    </w:p>
    <w:p w14:paraId="535B4EC6" w14:textId="77777777" w:rsidR="00AE5EA1" w:rsidRDefault="00AE5EA1" w:rsidP="009971CA">
      <w:pPr>
        <w:ind w:right="-46"/>
      </w:pPr>
      <w:r w:rsidRPr="00AE5EA1">
        <w:t xml:space="preserve">Catchment area has been calculated by catchment delineation using GIS. The 90 m SRTM DEM data covering the Project area was taken from SRTM data source http://srtm.csi.cgiar.org/SELECTION/inputCoord.asp.  Catchment area of </w:t>
      </w:r>
      <w:proofErr w:type="spellStart"/>
      <w:r w:rsidRPr="00AE5EA1">
        <w:t>Myagdi</w:t>
      </w:r>
      <w:proofErr w:type="spellEnd"/>
      <w:r w:rsidRPr="00AE5EA1">
        <w:t xml:space="preserve"> </w:t>
      </w:r>
      <w:proofErr w:type="spellStart"/>
      <w:r w:rsidRPr="00AE5EA1">
        <w:t>Khola</w:t>
      </w:r>
      <w:proofErr w:type="spellEnd"/>
      <w:r w:rsidRPr="00AE5EA1">
        <w:t xml:space="preserve"> at the proposed intakes of project, at </w:t>
      </w:r>
      <w:proofErr w:type="spellStart"/>
      <w:r w:rsidRPr="00AE5EA1">
        <w:t>Myagdi</w:t>
      </w:r>
      <w:proofErr w:type="spellEnd"/>
      <w:r w:rsidRPr="00AE5EA1">
        <w:t xml:space="preserve"> and </w:t>
      </w:r>
      <w:proofErr w:type="spellStart"/>
      <w:r w:rsidRPr="00AE5EA1">
        <w:t>Kunaban</w:t>
      </w:r>
      <w:proofErr w:type="spellEnd"/>
      <w:r w:rsidRPr="00AE5EA1">
        <w:t xml:space="preserve"> </w:t>
      </w:r>
      <w:proofErr w:type="spellStart"/>
      <w:r w:rsidRPr="00AE5EA1">
        <w:t>Khola</w:t>
      </w:r>
      <w:proofErr w:type="spellEnd"/>
      <w:r w:rsidRPr="00AE5EA1">
        <w:t xml:space="preserve"> have been recalculated by this method.</w:t>
      </w:r>
    </w:p>
    <w:p w14:paraId="4705FC5D" w14:textId="4DB41D4F" w:rsidR="009971CA" w:rsidRPr="001C0EA0" w:rsidRDefault="009971CA" w:rsidP="009971CA">
      <w:pPr>
        <w:ind w:right="-46"/>
        <w:rPr>
          <w:rFonts w:cs="Arial"/>
        </w:rPr>
      </w:pPr>
      <w:r w:rsidRPr="001C0EA0">
        <w:rPr>
          <w:rFonts w:cs="Arial"/>
        </w:rPr>
        <w:t xml:space="preserve">The recalculated catchment area at the intake of </w:t>
      </w:r>
      <w:proofErr w:type="spellStart"/>
      <w:r w:rsidR="008E09B1">
        <w:rPr>
          <w:rFonts w:cs="Arial"/>
        </w:rPr>
        <w:t>Myagdi</w:t>
      </w:r>
      <w:proofErr w:type="spellEnd"/>
      <w:r w:rsidR="008E09B1">
        <w:rPr>
          <w:rFonts w:cs="Arial"/>
        </w:rPr>
        <w:t xml:space="preserve"> </w:t>
      </w:r>
      <w:proofErr w:type="spellStart"/>
      <w:r w:rsidR="008E09B1">
        <w:rPr>
          <w:rFonts w:cs="Arial"/>
        </w:rPr>
        <w:t>Khola</w:t>
      </w:r>
      <w:proofErr w:type="spellEnd"/>
      <w:r w:rsidR="008E09B1">
        <w:rPr>
          <w:rFonts w:cs="Arial"/>
        </w:rPr>
        <w:t xml:space="preserve"> is </w:t>
      </w:r>
      <w:r w:rsidR="00DD5936">
        <w:rPr>
          <w:rFonts w:cs="Arial"/>
        </w:rPr>
        <w:t>210.</w:t>
      </w:r>
      <w:r w:rsidR="00DD4834">
        <w:rPr>
          <w:rFonts w:cs="Arial"/>
        </w:rPr>
        <w:t>1</w:t>
      </w:r>
      <w:r w:rsidR="00DD5936">
        <w:rPr>
          <w:rFonts w:cs="Arial"/>
        </w:rPr>
        <w:t xml:space="preserve"> </w:t>
      </w:r>
      <w:r w:rsidR="00DD5936" w:rsidRPr="001C0EA0">
        <w:rPr>
          <w:rFonts w:cs="Arial"/>
        </w:rPr>
        <w:t>km</w:t>
      </w:r>
      <w:r w:rsidR="00DD5936" w:rsidRPr="001C0EA0">
        <w:rPr>
          <w:rFonts w:cs="Arial"/>
          <w:vertAlign w:val="superscript"/>
        </w:rPr>
        <w:t>2</w:t>
      </w:r>
      <w:r w:rsidR="00DD5936">
        <w:rPr>
          <w:rFonts w:cs="Arial"/>
        </w:rPr>
        <w:t xml:space="preserve"> and at the intake of </w:t>
      </w:r>
      <w:proofErr w:type="spellStart"/>
      <w:r w:rsidR="00DD5936">
        <w:rPr>
          <w:rFonts w:cs="Arial"/>
        </w:rPr>
        <w:t>Kunaban</w:t>
      </w:r>
      <w:proofErr w:type="spellEnd"/>
      <w:r w:rsidR="00DD5936">
        <w:rPr>
          <w:rFonts w:cs="Arial"/>
        </w:rPr>
        <w:t xml:space="preserve"> </w:t>
      </w:r>
      <w:proofErr w:type="spellStart"/>
      <w:r w:rsidR="00DD5936">
        <w:rPr>
          <w:rFonts w:cs="Arial"/>
        </w:rPr>
        <w:t>Khola</w:t>
      </w:r>
      <w:proofErr w:type="spellEnd"/>
      <w:r w:rsidR="00DD5936">
        <w:rPr>
          <w:rFonts w:cs="Arial"/>
        </w:rPr>
        <w:t xml:space="preserve"> is 95.0 </w:t>
      </w:r>
      <w:r w:rsidR="00DD5936" w:rsidRPr="001C0EA0">
        <w:rPr>
          <w:rFonts w:cs="Arial"/>
        </w:rPr>
        <w:t>km</w:t>
      </w:r>
      <w:r w:rsidR="00DD5936" w:rsidRPr="001C0EA0">
        <w:rPr>
          <w:rFonts w:cs="Arial"/>
          <w:vertAlign w:val="superscript"/>
        </w:rPr>
        <w:t>2</w:t>
      </w:r>
      <w:r w:rsidRPr="001C0EA0">
        <w:rPr>
          <w:rFonts w:cs="Arial"/>
        </w:rPr>
        <w:t>.</w:t>
      </w:r>
      <w:r w:rsidRPr="001C0EA0">
        <w:rPr>
          <w:rFonts w:cs="Arial"/>
          <w:vertAlign w:val="superscript"/>
        </w:rPr>
        <w:t xml:space="preserve"> </w:t>
      </w:r>
      <w:r w:rsidR="00781E3D" w:rsidRPr="00781E3D">
        <w:rPr>
          <w:rFonts w:cs="Arial"/>
        </w:rPr>
        <w:t xml:space="preserve">It </w:t>
      </w:r>
      <w:ins w:id="14" w:author="Shyam Bhusal" w:date="2022-12-11T12:45:00Z">
        <w:r w:rsidR="00781E3D">
          <w:rPr>
            <w:rFonts w:cs="Arial"/>
          </w:rPr>
          <w:t>means that total area contribu</w:t>
        </w:r>
      </w:ins>
      <w:ins w:id="15" w:author="Shyam Bhusal" w:date="2022-12-11T12:46:00Z">
        <w:r w:rsidR="00781E3D">
          <w:rPr>
            <w:rFonts w:cs="Arial"/>
          </w:rPr>
          <w:t xml:space="preserve">ting to the </w:t>
        </w:r>
        <w:proofErr w:type="spellStart"/>
        <w:r w:rsidR="00781E3D">
          <w:rPr>
            <w:rFonts w:cs="Arial"/>
          </w:rPr>
          <w:t>headworks</w:t>
        </w:r>
        <w:proofErr w:type="spellEnd"/>
        <w:r w:rsidR="00781E3D">
          <w:rPr>
            <w:rFonts w:cs="Arial"/>
          </w:rPr>
          <w:t xml:space="preserve"> </w:t>
        </w:r>
      </w:ins>
      <w:del w:id="16" w:author="Shyam Bhusal" w:date="2022-12-11T12:45:00Z">
        <w:r w:rsidRPr="001C0EA0" w:rsidDel="00781E3D">
          <w:rPr>
            <w:rFonts w:cs="Arial"/>
          </w:rPr>
          <w:delText xml:space="preserve">The </w:delText>
        </w:r>
        <w:r w:rsidR="00CF3BDE" w:rsidDel="00781E3D">
          <w:rPr>
            <w:rFonts w:cs="Arial"/>
          </w:rPr>
          <w:delText>t</w:delText>
        </w:r>
      </w:del>
      <w:del w:id="17" w:author="Shyam Bhusal" w:date="2022-12-11T12:46:00Z">
        <w:r w:rsidR="00CF3BDE" w:rsidDel="00781E3D">
          <w:rPr>
            <w:rFonts w:cs="Arial"/>
          </w:rPr>
          <w:delText>otal catchment area</w:delText>
        </w:r>
      </w:del>
      <w:r w:rsidR="00CF3BDE">
        <w:rPr>
          <w:rFonts w:cs="Arial"/>
        </w:rPr>
        <w:t xml:space="preserve"> of </w:t>
      </w:r>
      <w:proofErr w:type="spellStart"/>
      <w:r w:rsidR="00CF3BDE">
        <w:rPr>
          <w:rFonts w:cs="Arial"/>
        </w:rPr>
        <w:t>Myagdi</w:t>
      </w:r>
      <w:proofErr w:type="spellEnd"/>
      <w:r w:rsidR="00CF3BDE">
        <w:rPr>
          <w:rFonts w:cs="Arial"/>
        </w:rPr>
        <w:t xml:space="preserve"> </w:t>
      </w:r>
      <w:proofErr w:type="spellStart"/>
      <w:r w:rsidR="00CF3BDE">
        <w:rPr>
          <w:rFonts w:cs="Arial"/>
        </w:rPr>
        <w:t>Khola</w:t>
      </w:r>
      <w:proofErr w:type="spellEnd"/>
      <w:r w:rsidR="00CF3BDE">
        <w:rPr>
          <w:rFonts w:cs="Arial"/>
        </w:rPr>
        <w:t xml:space="preserve"> HPP is 305.1 km</w:t>
      </w:r>
      <w:r w:rsidR="00CF3BDE" w:rsidRPr="00620A1F">
        <w:rPr>
          <w:rFonts w:cs="Arial"/>
          <w:vertAlign w:val="superscript"/>
        </w:rPr>
        <w:t>2</w:t>
      </w:r>
      <w:r w:rsidR="00CF3BDE">
        <w:rPr>
          <w:rFonts w:cs="Arial"/>
        </w:rPr>
        <w:t xml:space="preserve">. The </w:t>
      </w:r>
      <w:r w:rsidRPr="001C0EA0">
        <w:rPr>
          <w:rFonts w:cs="Arial"/>
        </w:rPr>
        <w:t xml:space="preserve">catchment area calculated in the previous UFSR of </w:t>
      </w:r>
      <w:proofErr w:type="spellStart"/>
      <w:r w:rsidRPr="001C0EA0">
        <w:rPr>
          <w:rFonts w:cs="Arial"/>
        </w:rPr>
        <w:t>Myagdi</w:t>
      </w:r>
      <w:proofErr w:type="spellEnd"/>
      <w:r w:rsidRPr="001C0EA0">
        <w:rPr>
          <w:rFonts w:cs="Arial"/>
        </w:rPr>
        <w:t xml:space="preserve"> </w:t>
      </w:r>
      <w:proofErr w:type="spellStart"/>
      <w:r w:rsidRPr="001C0EA0">
        <w:rPr>
          <w:rFonts w:cs="Arial"/>
        </w:rPr>
        <w:t>Khola</w:t>
      </w:r>
      <w:proofErr w:type="spellEnd"/>
      <w:r w:rsidRPr="001C0EA0">
        <w:rPr>
          <w:rFonts w:cs="Arial"/>
        </w:rPr>
        <w:t xml:space="preserve"> HPP was 305 km</w:t>
      </w:r>
      <w:r w:rsidRPr="001C0EA0">
        <w:rPr>
          <w:rFonts w:cs="Arial"/>
          <w:vertAlign w:val="superscript"/>
        </w:rPr>
        <w:t xml:space="preserve">2 </w:t>
      </w:r>
      <w:r w:rsidRPr="001C0EA0">
        <w:rPr>
          <w:rFonts w:cs="Arial"/>
        </w:rPr>
        <w:t xml:space="preserve">and in previous UFSR of </w:t>
      </w:r>
      <w:proofErr w:type="spellStart"/>
      <w:r w:rsidRPr="001C0EA0">
        <w:rPr>
          <w:rFonts w:cs="Arial"/>
        </w:rPr>
        <w:t>Myagdi</w:t>
      </w:r>
      <w:proofErr w:type="spellEnd"/>
      <w:r w:rsidRPr="001C0EA0">
        <w:rPr>
          <w:rFonts w:cs="Arial"/>
        </w:rPr>
        <w:t xml:space="preserve"> </w:t>
      </w:r>
      <w:proofErr w:type="spellStart"/>
      <w:r w:rsidRPr="001C0EA0">
        <w:rPr>
          <w:rFonts w:cs="Arial"/>
        </w:rPr>
        <w:t>khola</w:t>
      </w:r>
      <w:proofErr w:type="spellEnd"/>
      <w:del w:id="18" w:author="Shyam Bhusal" w:date="2022-12-11T12:47:00Z">
        <w:r w:rsidRPr="001C0EA0" w:rsidDel="00781E3D">
          <w:rPr>
            <w:rFonts w:cs="Arial"/>
          </w:rPr>
          <w:delText xml:space="preserve">-B </w:delText>
        </w:r>
      </w:del>
      <w:r w:rsidRPr="001C0EA0">
        <w:rPr>
          <w:rFonts w:cs="Arial"/>
        </w:rPr>
        <w:t xml:space="preserve">(by </w:t>
      </w:r>
      <w:proofErr w:type="spellStart"/>
      <w:r w:rsidRPr="001C0EA0">
        <w:rPr>
          <w:rFonts w:cs="Arial"/>
        </w:rPr>
        <w:t>Technoquarry</w:t>
      </w:r>
      <w:proofErr w:type="spellEnd"/>
      <w:r w:rsidRPr="001C0EA0">
        <w:rPr>
          <w:rFonts w:cs="Arial"/>
        </w:rPr>
        <w:t>) was 306 km</w:t>
      </w:r>
      <w:r w:rsidRPr="001C0EA0">
        <w:rPr>
          <w:rFonts w:cs="Arial"/>
          <w:vertAlign w:val="superscript"/>
        </w:rPr>
        <w:t>2</w:t>
      </w:r>
      <w:r w:rsidRPr="001C0EA0">
        <w:rPr>
          <w:rFonts w:cs="Arial"/>
        </w:rPr>
        <w:t>. As, the catchment area calculated in different phases</w:t>
      </w:r>
      <w:ins w:id="19" w:author="Shyam Bhusal" w:date="2022-12-11T12:47:00Z">
        <w:r w:rsidR="00781E3D">
          <w:rPr>
            <w:rFonts w:cs="Arial"/>
          </w:rPr>
          <w:t xml:space="preserve"> of study</w:t>
        </w:r>
      </w:ins>
      <w:r w:rsidRPr="001C0EA0">
        <w:rPr>
          <w:rFonts w:cs="Arial"/>
        </w:rPr>
        <w:t xml:space="preserve"> is comparable, the catchment area of 305.1</w:t>
      </w:r>
      <w:ins w:id="20" w:author="Shyam Bhusal" w:date="2022-12-11T12:47:00Z">
        <w:r w:rsidR="00781E3D">
          <w:rPr>
            <w:rFonts w:cs="Arial"/>
          </w:rPr>
          <w:t xml:space="preserve"> km</w:t>
        </w:r>
        <w:r w:rsidR="00781E3D" w:rsidRPr="00781E3D">
          <w:rPr>
            <w:rFonts w:cs="Arial"/>
            <w:vertAlign w:val="superscript"/>
            <w:rPrChange w:id="21" w:author="Shyam Bhusal" w:date="2022-12-11T12:48:00Z">
              <w:rPr>
                <w:rFonts w:cs="Arial"/>
              </w:rPr>
            </w:rPrChange>
          </w:rPr>
          <w:t>2</w:t>
        </w:r>
      </w:ins>
      <w:r w:rsidRPr="001C0EA0">
        <w:rPr>
          <w:rFonts w:cs="Arial"/>
        </w:rPr>
        <w:t xml:space="preserve"> has been considered for the intake. </w:t>
      </w:r>
      <w:r w:rsidR="005F67A8">
        <w:rPr>
          <w:rFonts w:cs="Arial"/>
        </w:rPr>
        <w:t>Hence, t</w:t>
      </w:r>
      <w:r w:rsidRPr="001C0EA0">
        <w:rPr>
          <w:rFonts w:cs="Arial"/>
        </w:rPr>
        <w:t>he total catchment area considered for MK</w:t>
      </w:r>
      <w:r w:rsidR="00620A1F">
        <w:rPr>
          <w:rFonts w:cs="Arial"/>
        </w:rPr>
        <w:t>HPP</w:t>
      </w:r>
      <w:r w:rsidRPr="001C0EA0">
        <w:rPr>
          <w:rFonts w:cs="Arial"/>
        </w:rPr>
        <w:t xml:space="preserve"> at intake is 3</w:t>
      </w:r>
      <w:r w:rsidR="00620A1F">
        <w:rPr>
          <w:rFonts w:cs="Arial"/>
        </w:rPr>
        <w:t>05</w:t>
      </w:r>
      <w:r w:rsidRPr="001C0EA0">
        <w:rPr>
          <w:rFonts w:cs="Arial"/>
        </w:rPr>
        <w:t>.1 km</w:t>
      </w:r>
      <w:r w:rsidRPr="001C0EA0">
        <w:rPr>
          <w:rFonts w:cs="Arial"/>
          <w:vertAlign w:val="superscript"/>
        </w:rPr>
        <w:t>2</w:t>
      </w:r>
      <w:r w:rsidRPr="001C0EA0">
        <w:rPr>
          <w:rFonts w:cs="Arial"/>
        </w:rPr>
        <w:t xml:space="preserve"> and at tailrace is 3</w:t>
      </w:r>
      <w:r w:rsidR="00620A1F">
        <w:rPr>
          <w:rFonts w:cs="Arial"/>
        </w:rPr>
        <w:t>46.5</w:t>
      </w:r>
      <w:r w:rsidRPr="001C0EA0">
        <w:rPr>
          <w:rFonts w:cs="Arial"/>
        </w:rPr>
        <w:t xml:space="preserve"> km</w:t>
      </w:r>
      <w:r w:rsidRPr="001C0EA0">
        <w:rPr>
          <w:rFonts w:cs="Arial"/>
          <w:vertAlign w:val="superscript"/>
        </w:rPr>
        <w:t>2</w:t>
      </w:r>
      <w:r w:rsidRPr="001C0EA0">
        <w:rPr>
          <w:rFonts w:cs="Arial"/>
        </w:rPr>
        <w:t>.</w:t>
      </w:r>
    </w:p>
    <w:p w14:paraId="4BAF4C55" w14:textId="38A26F61" w:rsidR="00204407" w:rsidRDefault="009971CA" w:rsidP="009971CA">
      <w:pPr>
        <w:ind w:right="-46"/>
      </w:pPr>
      <w:r w:rsidRPr="00131170">
        <w:t xml:space="preserve">The catchment area at the proposed intake </w:t>
      </w:r>
      <w:r w:rsidR="00A94141">
        <w:t xml:space="preserve">and tailrace </w:t>
      </w:r>
      <w:r w:rsidRPr="00131170">
        <w:t>of MKHPP is shown in</w:t>
      </w:r>
      <w:r>
        <w:t xml:space="preserve"> </w:t>
      </w:r>
      <w:bookmarkStart w:id="22" w:name="_Hlk92703374"/>
      <w:r w:rsidR="00FA7C65">
        <w:fldChar w:fldCharType="begin"/>
      </w:r>
      <w:r w:rsidR="00FA7C65">
        <w:instrText xml:space="preserve"> REF _Ref92703395 \h </w:instrText>
      </w:r>
      <w:r w:rsidR="00FA7C65">
        <w:fldChar w:fldCharType="separate"/>
      </w:r>
      <w:r w:rsidR="006C6245">
        <w:t xml:space="preserve">Table </w:t>
      </w:r>
      <w:r w:rsidR="006C6245">
        <w:rPr>
          <w:noProof/>
        </w:rPr>
        <w:t>1</w:t>
      </w:r>
      <w:r w:rsidR="006C6245">
        <w:noBreakHyphen/>
      </w:r>
      <w:r w:rsidR="006C6245">
        <w:rPr>
          <w:noProof/>
        </w:rPr>
        <w:t>1</w:t>
      </w:r>
      <w:r w:rsidR="00FA7C65">
        <w:fldChar w:fldCharType="end"/>
      </w:r>
      <w:r w:rsidR="00FA7C65">
        <w:t xml:space="preserve"> and </w:t>
      </w:r>
      <w:r w:rsidR="00FA7C65">
        <w:fldChar w:fldCharType="begin"/>
      </w:r>
      <w:r w:rsidR="00FA7C65">
        <w:instrText xml:space="preserve"> REF _Ref92703397 \h </w:instrText>
      </w:r>
      <w:r w:rsidR="00FA7C65">
        <w:fldChar w:fldCharType="separate"/>
      </w:r>
      <w:r w:rsidR="006C6245">
        <w:t xml:space="preserve">Table </w:t>
      </w:r>
      <w:r w:rsidR="006C6245">
        <w:rPr>
          <w:noProof/>
        </w:rPr>
        <w:t>1</w:t>
      </w:r>
      <w:r w:rsidR="006C6245">
        <w:noBreakHyphen/>
      </w:r>
      <w:r w:rsidR="006C6245">
        <w:rPr>
          <w:noProof/>
        </w:rPr>
        <w:t>2</w:t>
      </w:r>
      <w:r w:rsidR="00FA7C65">
        <w:fldChar w:fldCharType="end"/>
      </w:r>
      <w:bookmarkEnd w:id="22"/>
      <w:r w:rsidR="00CE713F">
        <w:rPr>
          <w:rFonts w:cs="Arial"/>
        </w:rPr>
        <w:t>.</w:t>
      </w:r>
      <w:r w:rsidR="008D02B5">
        <w:rPr>
          <w:rFonts w:cs="Arial"/>
        </w:rPr>
        <w:t xml:space="preserve"> </w:t>
      </w:r>
      <w:r>
        <w:t>T</w:t>
      </w:r>
      <w:r w:rsidRPr="00131170">
        <w:t xml:space="preserve">he elevation wise catchment area at the proposed </w:t>
      </w:r>
      <w:r w:rsidR="00EF0B90">
        <w:t>intake</w:t>
      </w:r>
      <w:r w:rsidRPr="00131170">
        <w:t xml:space="preserve"> of MK</w:t>
      </w:r>
      <w:r w:rsidR="00CE713F">
        <w:t>HPP</w:t>
      </w:r>
      <w:r w:rsidRPr="00131170">
        <w:t xml:space="preserve"> is shown in</w:t>
      </w:r>
      <w:r w:rsidR="00804225">
        <w:t xml:space="preserve"> </w:t>
      </w:r>
      <w:r w:rsidR="00804225">
        <w:fldChar w:fldCharType="begin"/>
      </w:r>
      <w:r w:rsidR="00804225">
        <w:instrText xml:space="preserve"> REF _Ref93416533 \h </w:instrText>
      </w:r>
      <w:r w:rsidR="00804225">
        <w:fldChar w:fldCharType="separate"/>
      </w:r>
      <w:r w:rsidR="00804225">
        <w:t xml:space="preserve">Figure </w:t>
      </w:r>
      <w:r w:rsidR="00804225">
        <w:rPr>
          <w:noProof/>
        </w:rPr>
        <w:t>1</w:t>
      </w:r>
      <w:r w:rsidR="00804225">
        <w:noBreakHyphen/>
      </w:r>
      <w:r w:rsidR="00804225">
        <w:rPr>
          <w:noProof/>
        </w:rPr>
        <w:t>1</w:t>
      </w:r>
      <w:r w:rsidR="00804225">
        <w:fldChar w:fldCharType="end"/>
      </w:r>
      <w:r w:rsidRPr="00101CC1">
        <w:t>.</w:t>
      </w:r>
      <w:r w:rsidRPr="00131170">
        <w:t xml:space="preserve"> </w:t>
      </w:r>
    </w:p>
    <w:p w14:paraId="1F103CD6" w14:textId="77777777" w:rsidR="008D02B5" w:rsidRDefault="008D02B5">
      <w:pPr>
        <w:spacing w:before="0" w:after="160" w:line="259" w:lineRule="auto"/>
        <w:ind w:right="0"/>
        <w:jc w:val="left"/>
        <w:rPr>
          <w:rFonts w:eastAsia="Calibri"/>
          <w:b/>
          <w:szCs w:val="22"/>
        </w:rPr>
      </w:pPr>
      <w:bookmarkStart w:id="23" w:name="_Ref92292021"/>
      <w:bookmarkStart w:id="24" w:name="_Toc91255506"/>
      <w:bookmarkStart w:id="25" w:name="_Toc92373096"/>
      <w:r>
        <w:br w:type="page"/>
      </w:r>
    </w:p>
    <w:p w14:paraId="4CFA9D0E" w14:textId="7A92270C" w:rsidR="00F76745" w:rsidRDefault="00F76745" w:rsidP="00F76745">
      <w:pPr>
        <w:pStyle w:val="Caption"/>
        <w:keepNext/>
      </w:pPr>
      <w:bookmarkStart w:id="26" w:name="_Ref92703395"/>
      <w:bookmarkStart w:id="27" w:name="_Toc92874240"/>
      <w:bookmarkStart w:id="28" w:name="_Toc92876592"/>
      <w:bookmarkEnd w:id="23"/>
      <w:bookmarkEnd w:id="24"/>
      <w:bookmarkEnd w:id="25"/>
      <w:r>
        <w:lastRenderedPageBreak/>
        <w:t xml:space="preserve">Table </w:t>
      </w:r>
      <w:fldSimple w:instr=" STYLEREF 1 \s ">
        <w:r w:rsidR="006C6245">
          <w:rPr>
            <w:noProof/>
          </w:rPr>
          <w:t>1</w:t>
        </w:r>
      </w:fldSimple>
      <w:r w:rsidR="00F46335">
        <w:noBreakHyphen/>
      </w:r>
      <w:fldSimple w:instr=" SEQ Table \* ARABIC \s 1 ">
        <w:r w:rsidR="006C6245">
          <w:rPr>
            <w:noProof/>
          </w:rPr>
          <w:t>1</w:t>
        </w:r>
      </w:fldSimple>
      <w:bookmarkEnd w:id="26"/>
      <w:r>
        <w:t xml:space="preserve">: </w:t>
      </w:r>
      <w:r w:rsidRPr="001C0EA0">
        <w:t xml:space="preserve">Hypsometric data of the catchment at intake </w:t>
      </w:r>
      <w:r>
        <w:t>of MKHPP</w:t>
      </w:r>
      <w:bookmarkEnd w:id="27"/>
      <w:bookmarkEnd w:id="28"/>
    </w:p>
    <w:tbl>
      <w:tblPr>
        <w:tblW w:w="5102" w:type="pct"/>
        <w:tblLayout w:type="fixed"/>
        <w:tblLook w:val="04A0" w:firstRow="1" w:lastRow="0" w:firstColumn="1" w:lastColumn="0" w:noHBand="0" w:noVBand="1"/>
        <w:tblPrChange w:id="29" w:author="Shyam Bhusal" w:date="2022-12-11T12:42:00Z">
          <w:tblPr>
            <w:tblW w:w="5071" w:type="pct"/>
            <w:tblLook w:val="04A0" w:firstRow="1" w:lastRow="0" w:firstColumn="1" w:lastColumn="0" w:noHBand="0" w:noVBand="1"/>
          </w:tblPr>
        </w:tblPrChange>
      </w:tblPr>
      <w:tblGrid>
        <w:gridCol w:w="1886"/>
        <w:gridCol w:w="795"/>
        <w:gridCol w:w="854"/>
        <w:gridCol w:w="795"/>
        <w:gridCol w:w="854"/>
        <w:gridCol w:w="2598"/>
        <w:gridCol w:w="1664"/>
        <w:tblGridChange w:id="30">
          <w:tblGrid>
            <w:gridCol w:w="1885"/>
            <w:gridCol w:w="1"/>
            <w:gridCol w:w="794"/>
            <w:gridCol w:w="1"/>
            <w:gridCol w:w="852"/>
            <w:gridCol w:w="2"/>
            <w:gridCol w:w="793"/>
            <w:gridCol w:w="2"/>
            <w:gridCol w:w="851"/>
            <w:gridCol w:w="3"/>
            <w:gridCol w:w="2595"/>
            <w:gridCol w:w="3"/>
            <w:gridCol w:w="1664"/>
            <w:gridCol w:w="611"/>
          </w:tblGrid>
        </w:tblGridChange>
      </w:tblGrid>
      <w:tr w:rsidR="00781E3D" w:rsidRPr="001C0EA0" w14:paraId="3F26D124" w14:textId="77777777" w:rsidTr="00781E3D">
        <w:trPr>
          <w:trHeight w:val="360"/>
          <w:trPrChange w:id="31" w:author="Shyam Bhusal" w:date="2022-12-11T12:42:00Z">
            <w:trPr>
              <w:trHeight w:val="360"/>
            </w:trPr>
          </w:trPrChange>
        </w:trPr>
        <w:tc>
          <w:tcPr>
            <w:tcW w:w="998"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Change w:id="32" w:author="Shyam Bhusal" w:date="2022-12-11T12:42:00Z">
              <w:tcPr>
                <w:tcW w:w="921"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tcPrChange>
          </w:tcPr>
          <w:p w14:paraId="45680E95" w14:textId="77777777" w:rsidR="009971CA" w:rsidRPr="001C0EA0" w:rsidRDefault="009971CA" w:rsidP="00535242">
            <w:pPr>
              <w:pStyle w:val="Table"/>
              <w:ind w:right="-46"/>
              <w:jc w:val="center"/>
              <w:rPr>
                <w:b/>
              </w:rPr>
            </w:pPr>
            <w:r w:rsidRPr="001C0EA0">
              <w:rPr>
                <w:b/>
              </w:rPr>
              <w:t>Elevation (</w:t>
            </w:r>
            <w:proofErr w:type="spellStart"/>
            <w:r w:rsidRPr="001C0EA0">
              <w:rPr>
                <w:b/>
              </w:rPr>
              <w:t>masl</w:t>
            </w:r>
            <w:proofErr w:type="spellEnd"/>
            <w:r w:rsidRPr="001C0EA0">
              <w:rPr>
                <w:b/>
              </w:rPr>
              <w:t>)</w:t>
            </w:r>
          </w:p>
        </w:tc>
        <w:tc>
          <w:tcPr>
            <w:tcW w:w="872" w:type="pct"/>
            <w:gridSpan w:val="2"/>
            <w:tcBorders>
              <w:top w:val="single" w:sz="4" w:space="0" w:color="auto"/>
              <w:left w:val="nil"/>
              <w:bottom w:val="single" w:sz="4" w:space="0" w:color="auto"/>
              <w:right w:val="single" w:sz="4" w:space="0" w:color="auto"/>
            </w:tcBorders>
            <w:shd w:val="clear" w:color="000000" w:fill="FFFFFF"/>
            <w:tcPrChange w:id="33" w:author="Shyam Bhusal" w:date="2022-12-11T12:42:00Z">
              <w:tcPr>
                <w:tcW w:w="817" w:type="pct"/>
                <w:gridSpan w:val="4"/>
                <w:tcBorders>
                  <w:top w:val="single" w:sz="4" w:space="0" w:color="auto"/>
                  <w:left w:val="nil"/>
                  <w:bottom w:val="single" w:sz="4" w:space="0" w:color="auto"/>
                  <w:right w:val="single" w:sz="4" w:space="0" w:color="auto"/>
                </w:tcBorders>
                <w:shd w:val="clear" w:color="000000" w:fill="FFFFFF"/>
              </w:tcPr>
            </w:tcPrChange>
          </w:tcPr>
          <w:p w14:paraId="44044491" w14:textId="77777777" w:rsidR="009971CA" w:rsidRPr="001C0EA0" w:rsidRDefault="009971CA" w:rsidP="00535242">
            <w:pPr>
              <w:pStyle w:val="Table"/>
              <w:ind w:right="-46"/>
              <w:jc w:val="center"/>
              <w:rPr>
                <w:b/>
              </w:rPr>
            </w:pPr>
            <w:proofErr w:type="spellStart"/>
            <w:r w:rsidRPr="001C0EA0">
              <w:rPr>
                <w:b/>
              </w:rPr>
              <w:t>Myagdi</w:t>
            </w:r>
            <w:proofErr w:type="spellEnd"/>
            <w:r w:rsidRPr="001C0EA0">
              <w:rPr>
                <w:b/>
              </w:rPr>
              <w:t xml:space="preserve"> Intake</w:t>
            </w:r>
          </w:p>
        </w:tc>
        <w:tc>
          <w:tcPr>
            <w:tcW w:w="872" w:type="pct"/>
            <w:gridSpan w:val="2"/>
            <w:tcBorders>
              <w:top w:val="single" w:sz="4" w:space="0" w:color="auto"/>
              <w:left w:val="single" w:sz="4" w:space="0" w:color="auto"/>
              <w:bottom w:val="single" w:sz="4" w:space="0" w:color="auto"/>
              <w:right w:val="single" w:sz="4" w:space="0" w:color="auto"/>
            </w:tcBorders>
            <w:shd w:val="clear" w:color="000000" w:fill="FFFFFF"/>
            <w:tcPrChange w:id="34" w:author="Shyam Bhusal" w:date="2022-12-11T12:42:00Z">
              <w:tcPr>
                <w:tcW w:w="887" w:type="pct"/>
                <w:gridSpan w:val="4"/>
                <w:tcBorders>
                  <w:top w:val="single" w:sz="4" w:space="0" w:color="auto"/>
                  <w:left w:val="single" w:sz="4" w:space="0" w:color="auto"/>
                  <w:bottom w:val="single" w:sz="4" w:space="0" w:color="auto"/>
                  <w:right w:val="single" w:sz="4" w:space="0" w:color="auto"/>
                </w:tcBorders>
                <w:shd w:val="clear" w:color="000000" w:fill="FFFFFF"/>
              </w:tcPr>
            </w:tcPrChange>
          </w:tcPr>
          <w:p w14:paraId="72C751BA" w14:textId="77777777" w:rsidR="009971CA" w:rsidRPr="001C0EA0" w:rsidRDefault="009971CA" w:rsidP="00535242">
            <w:pPr>
              <w:pStyle w:val="Table"/>
              <w:ind w:right="-46"/>
              <w:jc w:val="center"/>
              <w:rPr>
                <w:b/>
              </w:rPr>
            </w:pPr>
            <w:proofErr w:type="spellStart"/>
            <w:r w:rsidRPr="001C0EA0">
              <w:rPr>
                <w:b/>
              </w:rPr>
              <w:t>Kunaban</w:t>
            </w:r>
            <w:proofErr w:type="spellEnd"/>
            <w:r w:rsidRPr="001C0EA0">
              <w:rPr>
                <w:b/>
              </w:rPr>
              <w:t xml:space="preserve"> Intake</w:t>
            </w:r>
          </w:p>
        </w:tc>
        <w:tc>
          <w:tcPr>
            <w:tcW w:w="2257" w:type="pct"/>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5" w:author="Shyam Bhusal" w:date="2022-12-11T12:42:00Z">
              <w:tcPr>
                <w:tcW w:w="2375" w:type="pct"/>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14:paraId="639751B7" w14:textId="52679670" w:rsidR="009971CA" w:rsidRPr="001C0EA0" w:rsidRDefault="00781E3D" w:rsidP="00535242">
            <w:pPr>
              <w:pStyle w:val="Table"/>
              <w:ind w:right="-46"/>
              <w:jc w:val="center"/>
              <w:rPr>
                <w:b/>
              </w:rPr>
            </w:pPr>
            <w:r>
              <w:rPr>
                <w:b/>
              </w:rPr>
              <w:t xml:space="preserve">Total Area Contributing to </w:t>
            </w:r>
            <w:r w:rsidR="009971CA" w:rsidRPr="001C0EA0">
              <w:rPr>
                <w:b/>
              </w:rPr>
              <w:t>Intake at MKHPP</w:t>
            </w:r>
          </w:p>
        </w:tc>
      </w:tr>
      <w:tr w:rsidR="00781E3D" w:rsidRPr="001C0EA0" w14:paraId="729E1588" w14:textId="77777777" w:rsidTr="00781E3D">
        <w:trPr>
          <w:trHeight w:val="224"/>
        </w:trPr>
        <w:tc>
          <w:tcPr>
            <w:tcW w:w="99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F322EFD" w14:textId="77777777" w:rsidR="009971CA" w:rsidRPr="001C0EA0" w:rsidRDefault="009971CA" w:rsidP="00535242">
            <w:pPr>
              <w:pStyle w:val="Table"/>
              <w:ind w:right="-46"/>
              <w:rPr>
                <w:b/>
              </w:rPr>
            </w:pPr>
          </w:p>
        </w:tc>
        <w:tc>
          <w:tcPr>
            <w:tcW w:w="421" w:type="pct"/>
            <w:tcBorders>
              <w:top w:val="nil"/>
              <w:left w:val="nil"/>
              <w:bottom w:val="single" w:sz="4" w:space="0" w:color="auto"/>
              <w:right w:val="single" w:sz="4" w:space="0" w:color="auto"/>
            </w:tcBorders>
            <w:vAlign w:val="center"/>
          </w:tcPr>
          <w:p w14:paraId="534182BD" w14:textId="77777777" w:rsidR="009971CA" w:rsidRPr="001C0EA0" w:rsidRDefault="009971CA" w:rsidP="00535242">
            <w:pPr>
              <w:pStyle w:val="Table"/>
              <w:ind w:right="-46"/>
              <w:rPr>
                <w:b/>
              </w:rPr>
            </w:pPr>
            <w:r w:rsidRPr="001C0EA0">
              <w:rPr>
                <w:b/>
              </w:rPr>
              <w:t>Area (km</w:t>
            </w:r>
            <w:r w:rsidRPr="001C0EA0">
              <w:rPr>
                <w:b/>
                <w:vertAlign w:val="superscript"/>
              </w:rPr>
              <w:t>2</w:t>
            </w:r>
            <w:r w:rsidRPr="001C0EA0">
              <w:rPr>
                <w:b/>
              </w:rPr>
              <w:t>)</w:t>
            </w:r>
          </w:p>
        </w:tc>
        <w:tc>
          <w:tcPr>
            <w:tcW w:w="452" w:type="pct"/>
            <w:tcBorders>
              <w:top w:val="nil"/>
              <w:left w:val="nil"/>
              <w:bottom w:val="single" w:sz="4" w:space="0" w:color="auto"/>
              <w:right w:val="single" w:sz="4" w:space="0" w:color="auto"/>
            </w:tcBorders>
            <w:vAlign w:val="center"/>
          </w:tcPr>
          <w:p w14:paraId="13417CE8" w14:textId="77777777" w:rsidR="009971CA" w:rsidRPr="001C0EA0" w:rsidRDefault="009971CA" w:rsidP="00535242">
            <w:pPr>
              <w:pStyle w:val="Table"/>
              <w:ind w:right="-46"/>
              <w:rPr>
                <w:b/>
              </w:rPr>
            </w:pPr>
            <w:r w:rsidRPr="001C0EA0">
              <w:rPr>
                <w:b/>
              </w:rPr>
              <w:t>%</w:t>
            </w:r>
          </w:p>
        </w:tc>
        <w:tc>
          <w:tcPr>
            <w:tcW w:w="421" w:type="pct"/>
            <w:tcBorders>
              <w:top w:val="nil"/>
              <w:left w:val="single" w:sz="4" w:space="0" w:color="auto"/>
              <w:bottom w:val="single" w:sz="4" w:space="0" w:color="auto"/>
              <w:right w:val="single" w:sz="4" w:space="0" w:color="auto"/>
            </w:tcBorders>
            <w:vAlign w:val="center"/>
          </w:tcPr>
          <w:p w14:paraId="52618781" w14:textId="77777777" w:rsidR="009971CA" w:rsidRPr="001C0EA0" w:rsidRDefault="009971CA" w:rsidP="00535242">
            <w:pPr>
              <w:pStyle w:val="Table"/>
              <w:ind w:right="-46"/>
              <w:rPr>
                <w:b/>
              </w:rPr>
            </w:pPr>
            <w:r w:rsidRPr="001C0EA0">
              <w:rPr>
                <w:b/>
              </w:rPr>
              <w:t>Area (km</w:t>
            </w:r>
            <w:r w:rsidRPr="001C0EA0">
              <w:rPr>
                <w:b/>
                <w:vertAlign w:val="superscript"/>
              </w:rPr>
              <w:t>2</w:t>
            </w:r>
            <w:r w:rsidRPr="001C0EA0">
              <w:rPr>
                <w:b/>
              </w:rPr>
              <w:t>)</w:t>
            </w:r>
          </w:p>
        </w:tc>
        <w:tc>
          <w:tcPr>
            <w:tcW w:w="452" w:type="pct"/>
            <w:tcBorders>
              <w:top w:val="nil"/>
              <w:left w:val="single" w:sz="4" w:space="0" w:color="auto"/>
              <w:bottom w:val="single" w:sz="4" w:space="0" w:color="auto"/>
              <w:right w:val="single" w:sz="4" w:space="0" w:color="auto"/>
            </w:tcBorders>
            <w:vAlign w:val="center"/>
          </w:tcPr>
          <w:p w14:paraId="029834B0" w14:textId="77777777" w:rsidR="009971CA" w:rsidRPr="001C0EA0" w:rsidRDefault="009971CA" w:rsidP="00535242">
            <w:pPr>
              <w:pStyle w:val="Table"/>
              <w:ind w:right="-46"/>
              <w:rPr>
                <w:b/>
              </w:rPr>
            </w:pPr>
            <w:r w:rsidRPr="001C0EA0">
              <w:rPr>
                <w:b/>
              </w:rPr>
              <w:t>%</w:t>
            </w:r>
          </w:p>
        </w:tc>
        <w:tc>
          <w:tcPr>
            <w:tcW w:w="1375" w:type="pct"/>
            <w:tcBorders>
              <w:top w:val="nil"/>
              <w:left w:val="single" w:sz="4" w:space="0" w:color="auto"/>
              <w:bottom w:val="single" w:sz="4" w:space="0" w:color="auto"/>
              <w:right w:val="single" w:sz="4" w:space="0" w:color="auto"/>
            </w:tcBorders>
            <w:shd w:val="clear" w:color="000000" w:fill="FFFFFF"/>
            <w:noWrap/>
            <w:vAlign w:val="center"/>
            <w:hideMark/>
          </w:tcPr>
          <w:p w14:paraId="2429E8BB" w14:textId="77777777" w:rsidR="009971CA" w:rsidRPr="001C0EA0" w:rsidRDefault="009971CA" w:rsidP="00535242">
            <w:pPr>
              <w:pStyle w:val="Table"/>
              <w:ind w:right="-46"/>
              <w:rPr>
                <w:b/>
              </w:rPr>
            </w:pPr>
            <w:r w:rsidRPr="001C0EA0">
              <w:rPr>
                <w:b/>
              </w:rPr>
              <w:t>Area (km</w:t>
            </w:r>
            <w:r w:rsidRPr="001C0EA0">
              <w:rPr>
                <w:b/>
                <w:vertAlign w:val="superscript"/>
              </w:rPr>
              <w:t>2</w:t>
            </w:r>
            <w:r w:rsidRPr="001C0EA0">
              <w:rPr>
                <w:b/>
              </w:rPr>
              <w:t>)</w:t>
            </w:r>
          </w:p>
        </w:tc>
        <w:tc>
          <w:tcPr>
            <w:tcW w:w="882" w:type="pct"/>
            <w:tcBorders>
              <w:top w:val="nil"/>
              <w:left w:val="nil"/>
              <w:bottom w:val="single" w:sz="4" w:space="0" w:color="auto"/>
              <w:right w:val="single" w:sz="4" w:space="0" w:color="auto"/>
            </w:tcBorders>
            <w:shd w:val="clear" w:color="000000" w:fill="FFFFFF"/>
            <w:noWrap/>
            <w:vAlign w:val="center"/>
            <w:hideMark/>
          </w:tcPr>
          <w:p w14:paraId="76D20887" w14:textId="77777777" w:rsidR="009971CA" w:rsidRPr="001C0EA0" w:rsidRDefault="009971CA" w:rsidP="00535242">
            <w:pPr>
              <w:pStyle w:val="Table"/>
              <w:ind w:right="-46"/>
              <w:rPr>
                <w:b/>
              </w:rPr>
            </w:pPr>
            <w:r w:rsidRPr="001C0EA0">
              <w:rPr>
                <w:b/>
              </w:rPr>
              <w:t>%</w:t>
            </w:r>
          </w:p>
        </w:tc>
      </w:tr>
      <w:tr w:rsidR="00781E3D" w:rsidRPr="001C0EA0" w14:paraId="63CF9232" w14:textId="77777777" w:rsidTr="00781E3D">
        <w:trPr>
          <w:trHeight w:val="342"/>
          <w:trPrChange w:id="36" w:author="Shyam Bhusal" w:date="2022-12-11T12:42:00Z">
            <w:trPr>
              <w:trHeight w:val="342"/>
            </w:trPr>
          </w:trPrChange>
        </w:trPr>
        <w:tc>
          <w:tcPr>
            <w:tcW w:w="998" w:type="pct"/>
            <w:tcBorders>
              <w:top w:val="nil"/>
              <w:left w:val="single" w:sz="4" w:space="0" w:color="auto"/>
              <w:bottom w:val="single" w:sz="4" w:space="0" w:color="auto"/>
              <w:right w:val="single" w:sz="4" w:space="0" w:color="auto"/>
            </w:tcBorders>
            <w:shd w:val="clear" w:color="000000" w:fill="FFFFFF"/>
            <w:noWrap/>
            <w:vAlign w:val="center"/>
            <w:hideMark/>
            <w:tcPrChange w:id="37" w:author="Shyam Bhusal" w:date="2022-12-11T12:42:00Z">
              <w:tcPr>
                <w:tcW w:w="921" w:type="pct"/>
                <w:tcBorders>
                  <w:top w:val="nil"/>
                  <w:left w:val="single" w:sz="4" w:space="0" w:color="auto"/>
                  <w:bottom w:val="single" w:sz="4" w:space="0" w:color="auto"/>
                  <w:right w:val="single" w:sz="4" w:space="0" w:color="auto"/>
                </w:tcBorders>
                <w:shd w:val="clear" w:color="000000" w:fill="FFFFFF"/>
                <w:noWrap/>
                <w:vAlign w:val="center"/>
                <w:hideMark/>
              </w:tcPr>
            </w:tcPrChange>
          </w:tcPr>
          <w:p w14:paraId="35ACF13A" w14:textId="77777777" w:rsidR="009971CA" w:rsidRPr="001C0EA0" w:rsidRDefault="009971CA" w:rsidP="00535242">
            <w:pPr>
              <w:pStyle w:val="Table"/>
              <w:ind w:right="-46"/>
              <w:jc w:val="center"/>
            </w:pPr>
            <w:r w:rsidRPr="001C0EA0">
              <w:t>&gt;5000</w:t>
            </w:r>
          </w:p>
        </w:tc>
        <w:tc>
          <w:tcPr>
            <w:tcW w:w="421" w:type="pct"/>
            <w:tcBorders>
              <w:top w:val="nil"/>
              <w:left w:val="nil"/>
              <w:bottom w:val="single" w:sz="4" w:space="0" w:color="auto"/>
              <w:right w:val="single" w:sz="4" w:space="0" w:color="auto"/>
            </w:tcBorders>
            <w:shd w:val="clear" w:color="000000" w:fill="FFFFFF"/>
            <w:vAlign w:val="center"/>
            <w:tcPrChange w:id="38" w:author="Shyam Bhusal" w:date="2022-12-11T12:42:00Z">
              <w:tcPr>
                <w:tcW w:w="395" w:type="pct"/>
                <w:gridSpan w:val="2"/>
                <w:tcBorders>
                  <w:top w:val="nil"/>
                  <w:left w:val="nil"/>
                  <w:bottom w:val="single" w:sz="4" w:space="0" w:color="auto"/>
                  <w:right w:val="single" w:sz="4" w:space="0" w:color="auto"/>
                </w:tcBorders>
                <w:shd w:val="clear" w:color="000000" w:fill="FFFFFF"/>
                <w:vAlign w:val="center"/>
              </w:tcPr>
            </w:tcPrChange>
          </w:tcPr>
          <w:p w14:paraId="46AF0A6C"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128.9</w:t>
            </w:r>
          </w:p>
        </w:tc>
        <w:tc>
          <w:tcPr>
            <w:tcW w:w="452" w:type="pct"/>
            <w:tcBorders>
              <w:top w:val="nil"/>
              <w:left w:val="nil"/>
              <w:bottom w:val="single" w:sz="4" w:space="0" w:color="auto"/>
              <w:right w:val="single" w:sz="4" w:space="0" w:color="auto"/>
            </w:tcBorders>
            <w:shd w:val="clear" w:color="000000" w:fill="FFFFFF"/>
            <w:vAlign w:val="center"/>
            <w:tcPrChange w:id="39" w:author="Shyam Bhusal" w:date="2022-12-11T12:42:00Z">
              <w:tcPr>
                <w:tcW w:w="422" w:type="pct"/>
                <w:gridSpan w:val="2"/>
                <w:tcBorders>
                  <w:top w:val="nil"/>
                  <w:left w:val="nil"/>
                  <w:bottom w:val="single" w:sz="4" w:space="0" w:color="auto"/>
                  <w:right w:val="single" w:sz="4" w:space="0" w:color="auto"/>
                </w:tcBorders>
                <w:shd w:val="clear" w:color="000000" w:fill="FFFFFF"/>
                <w:vAlign w:val="center"/>
              </w:tcPr>
            </w:tcPrChange>
          </w:tcPr>
          <w:p w14:paraId="442FAE98"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61.4%</w:t>
            </w:r>
          </w:p>
        </w:tc>
        <w:tc>
          <w:tcPr>
            <w:tcW w:w="421" w:type="pct"/>
            <w:tcBorders>
              <w:top w:val="nil"/>
              <w:left w:val="single" w:sz="4" w:space="0" w:color="auto"/>
              <w:bottom w:val="single" w:sz="4" w:space="0" w:color="auto"/>
              <w:right w:val="single" w:sz="4" w:space="0" w:color="auto"/>
            </w:tcBorders>
            <w:shd w:val="clear" w:color="000000" w:fill="FFFFFF"/>
            <w:vAlign w:val="center"/>
            <w:tcPrChange w:id="40" w:author="Shyam Bhusal" w:date="2022-12-11T12:42:00Z">
              <w:tcPr>
                <w:tcW w:w="464"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7449E37E"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56.8</w:t>
            </w:r>
          </w:p>
        </w:tc>
        <w:tc>
          <w:tcPr>
            <w:tcW w:w="452" w:type="pct"/>
            <w:tcBorders>
              <w:top w:val="nil"/>
              <w:left w:val="single" w:sz="4" w:space="0" w:color="auto"/>
              <w:bottom w:val="single" w:sz="4" w:space="0" w:color="auto"/>
              <w:right w:val="single" w:sz="4" w:space="0" w:color="auto"/>
            </w:tcBorders>
            <w:shd w:val="clear" w:color="000000" w:fill="FFFFFF"/>
            <w:vAlign w:val="center"/>
            <w:tcPrChange w:id="41" w:author="Shyam Bhusal" w:date="2022-12-11T12:42:00Z">
              <w:tcPr>
                <w:tcW w:w="422"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51A956A7"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59.7%</w:t>
            </w:r>
          </w:p>
        </w:tc>
        <w:tc>
          <w:tcPr>
            <w:tcW w:w="1375" w:type="pct"/>
            <w:tcBorders>
              <w:top w:val="nil"/>
              <w:left w:val="single" w:sz="4" w:space="0" w:color="auto"/>
              <w:bottom w:val="single" w:sz="4" w:space="0" w:color="auto"/>
              <w:right w:val="single" w:sz="4" w:space="0" w:color="auto"/>
            </w:tcBorders>
            <w:shd w:val="clear" w:color="000000" w:fill="FFFFFF"/>
            <w:noWrap/>
            <w:vAlign w:val="center"/>
            <w:tcPrChange w:id="42" w:author="Shyam Bhusal" w:date="2022-12-11T12:42:00Z">
              <w:tcPr>
                <w:tcW w:w="1265" w:type="pct"/>
                <w:gridSpan w:val="2"/>
                <w:tcBorders>
                  <w:top w:val="nil"/>
                  <w:left w:val="single" w:sz="4" w:space="0" w:color="auto"/>
                  <w:bottom w:val="single" w:sz="4" w:space="0" w:color="auto"/>
                  <w:right w:val="single" w:sz="4" w:space="0" w:color="auto"/>
                </w:tcBorders>
                <w:shd w:val="clear" w:color="000000" w:fill="FFFFFF"/>
                <w:noWrap/>
                <w:vAlign w:val="center"/>
              </w:tcPr>
            </w:tcPrChange>
          </w:tcPr>
          <w:p w14:paraId="686E2480"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185.7</w:t>
            </w:r>
          </w:p>
        </w:tc>
        <w:tc>
          <w:tcPr>
            <w:tcW w:w="882" w:type="pct"/>
            <w:tcBorders>
              <w:top w:val="nil"/>
              <w:left w:val="nil"/>
              <w:bottom w:val="single" w:sz="4" w:space="0" w:color="auto"/>
              <w:right w:val="single" w:sz="4" w:space="0" w:color="auto"/>
            </w:tcBorders>
            <w:shd w:val="clear" w:color="000000" w:fill="FFFFFF"/>
            <w:noWrap/>
            <w:vAlign w:val="center"/>
            <w:tcPrChange w:id="43" w:author="Shyam Bhusal" w:date="2022-12-11T12:42:00Z">
              <w:tcPr>
                <w:tcW w:w="1110" w:type="pct"/>
                <w:gridSpan w:val="3"/>
                <w:tcBorders>
                  <w:top w:val="nil"/>
                  <w:left w:val="nil"/>
                  <w:bottom w:val="single" w:sz="4" w:space="0" w:color="auto"/>
                  <w:right w:val="single" w:sz="4" w:space="0" w:color="auto"/>
                </w:tcBorders>
                <w:shd w:val="clear" w:color="000000" w:fill="FFFFFF"/>
                <w:noWrap/>
                <w:vAlign w:val="center"/>
              </w:tcPr>
            </w:tcPrChange>
          </w:tcPr>
          <w:p w14:paraId="647B288D" w14:textId="77777777" w:rsidR="009971CA" w:rsidRPr="001C0EA0" w:rsidRDefault="009971CA" w:rsidP="00535242">
            <w:pPr>
              <w:pStyle w:val="Table"/>
              <w:ind w:right="-46"/>
              <w:jc w:val="center"/>
            </w:pPr>
            <w:r w:rsidRPr="001C0EA0">
              <w:rPr>
                <w:rFonts w:cs="Calibri"/>
                <w:color w:val="000000"/>
                <w:szCs w:val="22"/>
              </w:rPr>
              <w:t>60.9%</w:t>
            </w:r>
          </w:p>
        </w:tc>
      </w:tr>
      <w:tr w:rsidR="00781E3D" w:rsidRPr="001C0EA0" w14:paraId="0401E499" w14:textId="77777777" w:rsidTr="00781E3D">
        <w:trPr>
          <w:trHeight w:val="342"/>
          <w:trPrChange w:id="44" w:author="Shyam Bhusal" w:date="2022-12-11T12:42:00Z">
            <w:trPr>
              <w:trHeight w:val="342"/>
            </w:trPr>
          </w:trPrChange>
        </w:trPr>
        <w:tc>
          <w:tcPr>
            <w:tcW w:w="998" w:type="pct"/>
            <w:tcBorders>
              <w:top w:val="nil"/>
              <w:left w:val="single" w:sz="4" w:space="0" w:color="auto"/>
              <w:bottom w:val="single" w:sz="4" w:space="0" w:color="auto"/>
              <w:right w:val="single" w:sz="4" w:space="0" w:color="auto"/>
            </w:tcBorders>
            <w:shd w:val="clear" w:color="000000" w:fill="FFFFFF"/>
            <w:noWrap/>
            <w:vAlign w:val="center"/>
            <w:hideMark/>
            <w:tcPrChange w:id="45" w:author="Shyam Bhusal" w:date="2022-12-11T12:42:00Z">
              <w:tcPr>
                <w:tcW w:w="921" w:type="pct"/>
                <w:tcBorders>
                  <w:top w:val="nil"/>
                  <w:left w:val="single" w:sz="4" w:space="0" w:color="auto"/>
                  <w:bottom w:val="single" w:sz="4" w:space="0" w:color="auto"/>
                  <w:right w:val="single" w:sz="4" w:space="0" w:color="auto"/>
                </w:tcBorders>
                <w:shd w:val="clear" w:color="000000" w:fill="FFFFFF"/>
                <w:noWrap/>
                <w:vAlign w:val="center"/>
                <w:hideMark/>
              </w:tcPr>
            </w:tcPrChange>
          </w:tcPr>
          <w:p w14:paraId="2D28745D" w14:textId="77777777" w:rsidR="009971CA" w:rsidRPr="001C0EA0" w:rsidRDefault="009971CA" w:rsidP="00535242">
            <w:pPr>
              <w:pStyle w:val="Table"/>
              <w:ind w:right="-46"/>
              <w:jc w:val="center"/>
            </w:pPr>
            <w:r w:rsidRPr="001C0EA0">
              <w:t>5000-3000</w:t>
            </w:r>
          </w:p>
        </w:tc>
        <w:tc>
          <w:tcPr>
            <w:tcW w:w="421" w:type="pct"/>
            <w:tcBorders>
              <w:top w:val="nil"/>
              <w:left w:val="nil"/>
              <w:bottom w:val="single" w:sz="4" w:space="0" w:color="auto"/>
              <w:right w:val="single" w:sz="4" w:space="0" w:color="auto"/>
            </w:tcBorders>
            <w:shd w:val="clear" w:color="000000" w:fill="FFFFFF"/>
            <w:vAlign w:val="center"/>
            <w:tcPrChange w:id="46" w:author="Shyam Bhusal" w:date="2022-12-11T12:42:00Z">
              <w:tcPr>
                <w:tcW w:w="395" w:type="pct"/>
                <w:gridSpan w:val="2"/>
                <w:tcBorders>
                  <w:top w:val="nil"/>
                  <w:left w:val="nil"/>
                  <w:bottom w:val="single" w:sz="4" w:space="0" w:color="auto"/>
                  <w:right w:val="single" w:sz="4" w:space="0" w:color="auto"/>
                </w:tcBorders>
                <w:shd w:val="clear" w:color="000000" w:fill="FFFFFF"/>
                <w:vAlign w:val="center"/>
              </w:tcPr>
            </w:tcPrChange>
          </w:tcPr>
          <w:p w14:paraId="0404D25B"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78.1</w:t>
            </w:r>
          </w:p>
        </w:tc>
        <w:tc>
          <w:tcPr>
            <w:tcW w:w="452" w:type="pct"/>
            <w:tcBorders>
              <w:top w:val="nil"/>
              <w:left w:val="nil"/>
              <w:bottom w:val="single" w:sz="4" w:space="0" w:color="auto"/>
              <w:right w:val="single" w:sz="4" w:space="0" w:color="auto"/>
            </w:tcBorders>
            <w:shd w:val="clear" w:color="000000" w:fill="FFFFFF"/>
            <w:vAlign w:val="center"/>
            <w:tcPrChange w:id="47" w:author="Shyam Bhusal" w:date="2022-12-11T12:42:00Z">
              <w:tcPr>
                <w:tcW w:w="422" w:type="pct"/>
                <w:gridSpan w:val="2"/>
                <w:tcBorders>
                  <w:top w:val="nil"/>
                  <w:left w:val="nil"/>
                  <w:bottom w:val="single" w:sz="4" w:space="0" w:color="auto"/>
                  <w:right w:val="single" w:sz="4" w:space="0" w:color="auto"/>
                </w:tcBorders>
                <w:shd w:val="clear" w:color="000000" w:fill="FFFFFF"/>
                <w:vAlign w:val="center"/>
              </w:tcPr>
            </w:tcPrChange>
          </w:tcPr>
          <w:p w14:paraId="480693DF"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37.2%</w:t>
            </w:r>
          </w:p>
        </w:tc>
        <w:tc>
          <w:tcPr>
            <w:tcW w:w="421" w:type="pct"/>
            <w:tcBorders>
              <w:top w:val="nil"/>
              <w:left w:val="single" w:sz="4" w:space="0" w:color="auto"/>
              <w:bottom w:val="single" w:sz="4" w:space="0" w:color="auto"/>
              <w:right w:val="single" w:sz="4" w:space="0" w:color="auto"/>
            </w:tcBorders>
            <w:shd w:val="clear" w:color="000000" w:fill="FFFFFF"/>
            <w:vAlign w:val="center"/>
            <w:tcPrChange w:id="48" w:author="Shyam Bhusal" w:date="2022-12-11T12:42:00Z">
              <w:tcPr>
                <w:tcW w:w="464"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3F63AF4C"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35.0</w:t>
            </w:r>
          </w:p>
        </w:tc>
        <w:tc>
          <w:tcPr>
            <w:tcW w:w="452" w:type="pct"/>
            <w:tcBorders>
              <w:top w:val="nil"/>
              <w:left w:val="single" w:sz="4" w:space="0" w:color="auto"/>
              <w:bottom w:val="single" w:sz="4" w:space="0" w:color="auto"/>
              <w:right w:val="single" w:sz="4" w:space="0" w:color="auto"/>
            </w:tcBorders>
            <w:shd w:val="clear" w:color="000000" w:fill="FFFFFF"/>
            <w:vAlign w:val="center"/>
            <w:tcPrChange w:id="49" w:author="Shyam Bhusal" w:date="2022-12-11T12:42:00Z">
              <w:tcPr>
                <w:tcW w:w="422"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6E48D5EA"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36.9%</w:t>
            </w:r>
          </w:p>
        </w:tc>
        <w:tc>
          <w:tcPr>
            <w:tcW w:w="1375" w:type="pct"/>
            <w:tcBorders>
              <w:top w:val="nil"/>
              <w:left w:val="single" w:sz="4" w:space="0" w:color="auto"/>
              <w:bottom w:val="single" w:sz="4" w:space="0" w:color="auto"/>
              <w:right w:val="single" w:sz="4" w:space="0" w:color="auto"/>
            </w:tcBorders>
            <w:shd w:val="clear" w:color="000000" w:fill="FFFFFF"/>
            <w:noWrap/>
            <w:vAlign w:val="center"/>
            <w:tcPrChange w:id="50" w:author="Shyam Bhusal" w:date="2022-12-11T12:42:00Z">
              <w:tcPr>
                <w:tcW w:w="1265" w:type="pct"/>
                <w:gridSpan w:val="2"/>
                <w:tcBorders>
                  <w:top w:val="nil"/>
                  <w:left w:val="single" w:sz="4" w:space="0" w:color="auto"/>
                  <w:bottom w:val="single" w:sz="4" w:space="0" w:color="auto"/>
                  <w:right w:val="single" w:sz="4" w:space="0" w:color="auto"/>
                </w:tcBorders>
                <w:shd w:val="clear" w:color="000000" w:fill="FFFFFF"/>
                <w:noWrap/>
                <w:vAlign w:val="center"/>
              </w:tcPr>
            </w:tcPrChange>
          </w:tcPr>
          <w:p w14:paraId="7B437401"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113.1</w:t>
            </w:r>
          </w:p>
        </w:tc>
        <w:tc>
          <w:tcPr>
            <w:tcW w:w="882" w:type="pct"/>
            <w:tcBorders>
              <w:top w:val="nil"/>
              <w:left w:val="nil"/>
              <w:bottom w:val="single" w:sz="4" w:space="0" w:color="auto"/>
              <w:right w:val="single" w:sz="4" w:space="0" w:color="auto"/>
            </w:tcBorders>
            <w:shd w:val="clear" w:color="000000" w:fill="FFFFFF"/>
            <w:noWrap/>
            <w:vAlign w:val="center"/>
            <w:tcPrChange w:id="51" w:author="Shyam Bhusal" w:date="2022-12-11T12:42:00Z">
              <w:tcPr>
                <w:tcW w:w="1110" w:type="pct"/>
                <w:gridSpan w:val="3"/>
                <w:tcBorders>
                  <w:top w:val="nil"/>
                  <w:left w:val="nil"/>
                  <w:bottom w:val="single" w:sz="4" w:space="0" w:color="auto"/>
                  <w:right w:val="single" w:sz="4" w:space="0" w:color="auto"/>
                </w:tcBorders>
                <w:shd w:val="clear" w:color="000000" w:fill="FFFFFF"/>
                <w:noWrap/>
                <w:vAlign w:val="center"/>
              </w:tcPr>
            </w:tcPrChange>
          </w:tcPr>
          <w:p w14:paraId="65C65042" w14:textId="77777777" w:rsidR="009971CA" w:rsidRPr="001C0EA0" w:rsidRDefault="009971CA" w:rsidP="00535242">
            <w:pPr>
              <w:pStyle w:val="Table"/>
              <w:ind w:right="-46"/>
              <w:jc w:val="center"/>
            </w:pPr>
            <w:r w:rsidRPr="001C0EA0">
              <w:rPr>
                <w:rFonts w:cs="Calibri"/>
                <w:color w:val="000000"/>
                <w:szCs w:val="22"/>
              </w:rPr>
              <w:t>37.1%</w:t>
            </w:r>
          </w:p>
        </w:tc>
      </w:tr>
      <w:tr w:rsidR="00781E3D" w:rsidRPr="001C0EA0" w14:paraId="43CF6F68" w14:textId="77777777" w:rsidTr="00781E3D">
        <w:trPr>
          <w:trHeight w:val="342"/>
          <w:trPrChange w:id="52" w:author="Shyam Bhusal" w:date="2022-12-11T12:42:00Z">
            <w:trPr>
              <w:trHeight w:val="342"/>
            </w:trPr>
          </w:trPrChange>
        </w:trPr>
        <w:tc>
          <w:tcPr>
            <w:tcW w:w="998" w:type="pct"/>
            <w:tcBorders>
              <w:top w:val="nil"/>
              <w:left w:val="single" w:sz="4" w:space="0" w:color="auto"/>
              <w:bottom w:val="single" w:sz="4" w:space="0" w:color="auto"/>
              <w:right w:val="single" w:sz="4" w:space="0" w:color="auto"/>
            </w:tcBorders>
            <w:shd w:val="clear" w:color="000000" w:fill="FFFFFF"/>
            <w:noWrap/>
            <w:vAlign w:val="center"/>
            <w:hideMark/>
            <w:tcPrChange w:id="53" w:author="Shyam Bhusal" w:date="2022-12-11T12:42:00Z">
              <w:tcPr>
                <w:tcW w:w="921" w:type="pct"/>
                <w:tcBorders>
                  <w:top w:val="nil"/>
                  <w:left w:val="single" w:sz="4" w:space="0" w:color="auto"/>
                  <w:bottom w:val="single" w:sz="4" w:space="0" w:color="auto"/>
                  <w:right w:val="single" w:sz="4" w:space="0" w:color="auto"/>
                </w:tcBorders>
                <w:shd w:val="clear" w:color="000000" w:fill="FFFFFF"/>
                <w:noWrap/>
                <w:vAlign w:val="center"/>
                <w:hideMark/>
              </w:tcPr>
            </w:tcPrChange>
          </w:tcPr>
          <w:p w14:paraId="57AB7548" w14:textId="77777777" w:rsidR="009971CA" w:rsidRPr="001C0EA0" w:rsidRDefault="009971CA" w:rsidP="00535242">
            <w:pPr>
              <w:pStyle w:val="Table"/>
              <w:ind w:right="-46"/>
              <w:jc w:val="center"/>
            </w:pPr>
            <w:r w:rsidRPr="001C0EA0">
              <w:t>&lt;3000</w:t>
            </w:r>
          </w:p>
        </w:tc>
        <w:tc>
          <w:tcPr>
            <w:tcW w:w="421" w:type="pct"/>
            <w:tcBorders>
              <w:top w:val="nil"/>
              <w:left w:val="nil"/>
              <w:bottom w:val="single" w:sz="4" w:space="0" w:color="auto"/>
              <w:right w:val="single" w:sz="4" w:space="0" w:color="auto"/>
            </w:tcBorders>
            <w:shd w:val="clear" w:color="000000" w:fill="FFFFFF"/>
            <w:vAlign w:val="center"/>
            <w:tcPrChange w:id="54" w:author="Shyam Bhusal" w:date="2022-12-11T12:42:00Z">
              <w:tcPr>
                <w:tcW w:w="395" w:type="pct"/>
                <w:gridSpan w:val="2"/>
                <w:tcBorders>
                  <w:top w:val="nil"/>
                  <w:left w:val="nil"/>
                  <w:bottom w:val="single" w:sz="4" w:space="0" w:color="auto"/>
                  <w:right w:val="single" w:sz="4" w:space="0" w:color="auto"/>
                </w:tcBorders>
                <w:shd w:val="clear" w:color="000000" w:fill="FFFFFF"/>
                <w:vAlign w:val="center"/>
              </w:tcPr>
            </w:tcPrChange>
          </w:tcPr>
          <w:p w14:paraId="67BF31BB"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2.98</w:t>
            </w:r>
          </w:p>
        </w:tc>
        <w:tc>
          <w:tcPr>
            <w:tcW w:w="452" w:type="pct"/>
            <w:tcBorders>
              <w:top w:val="nil"/>
              <w:left w:val="nil"/>
              <w:bottom w:val="single" w:sz="4" w:space="0" w:color="auto"/>
              <w:right w:val="single" w:sz="4" w:space="0" w:color="auto"/>
            </w:tcBorders>
            <w:shd w:val="clear" w:color="000000" w:fill="FFFFFF"/>
            <w:vAlign w:val="center"/>
            <w:tcPrChange w:id="55" w:author="Shyam Bhusal" w:date="2022-12-11T12:42:00Z">
              <w:tcPr>
                <w:tcW w:w="422" w:type="pct"/>
                <w:gridSpan w:val="2"/>
                <w:tcBorders>
                  <w:top w:val="nil"/>
                  <w:left w:val="nil"/>
                  <w:bottom w:val="single" w:sz="4" w:space="0" w:color="auto"/>
                  <w:right w:val="single" w:sz="4" w:space="0" w:color="auto"/>
                </w:tcBorders>
                <w:shd w:val="clear" w:color="000000" w:fill="FFFFFF"/>
                <w:vAlign w:val="center"/>
              </w:tcPr>
            </w:tcPrChange>
          </w:tcPr>
          <w:p w14:paraId="2CE3C653"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1.4%</w:t>
            </w:r>
          </w:p>
        </w:tc>
        <w:tc>
          <w:tcPr>
            <w:tcW w:w="421" w:type="pct"/>
            <w:tcBorders>
              <w:top w:val="nil"/>
              <w:left w:val="single" w:sz="4" w:space="0" w:color="auto"/>
              <w:bottom w:val="single" w:sz="4" w:space="0" w:color="auto"/>
              <w:right w:val="single" w:sz="4" w:space="0" w:color="auto"/>
            </w:tcBorders>
            <w:shd w:val="clear" w:color="000000" w:fill="FFFFFF"/>
            <w:vAlign w:val="center"/>
            <w:tcPrChange w:id="56" w:author="Shyam Bhusal" w:date="2022-12-11T12:42:00Z">
              <w:tcPr>
                <w:tcW w:w="464"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393C2D81"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3.24</w:t>
            </w:r>
          </w:p>
        </w:tc>
        <w:tc>
          <w:tcPr>
            <w:tcW w:w="452" w:type="pct"/>
            <w:tcBorders>
              <w:top w:val="nil"/>
              <w:left w:val="single" w:sz="4" w:space="0" w:color="auto"/>
              <w:bottom w:val="single" w:sz="4" w:space="0" w:color="auto"/>
              <w:right w:val="single" w:sz="4" w:space="0" w:color="auto"/>
            </w:tcBorders>
            <w:shd w:val="clear" w:color="000000" w:fill="FFFFFF"/>
            <w:vAlign w:val="center"/>
            <w:tcPrChange w:id="57" w:author="Shyam Bhusal" w:date="2022-12-11T12:42:00Z">
              <w:tcPr>
                <w:tcW w:w="422"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54AA6F0D"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3.4%</w:t>
            </w:r>
          </w:p>
        </w:tc>
        <w:tc>
          <w:tcPr>
            <w:tcW w:w="1375" w:type="pct"/>
            <w:tcBorders>
              <w:top w:val="nil"/>
              <w:left w:val="single" w:sz="4" w:space="0" w:color="auto"/>
              <w:bottom w:val="single" w:sz="4" w:space="0" w:color="auto"/>
              <w:right w:val="single" w:sz="4" w:space="0" w:color="auto"/>
            </w:tcBorders>
            <w:shd w:val="clear" w:color="000000" w:fill="FFFFFF"/>
            <w:noWrap/>
            <w:vAlign w:val="center"/>
            <w:tcPrChange w:id="58" w:author="Shyam Bhusal" w:date="2022-12-11T12:42:00Z">
              <w:tcPr>
                <w:tcW w:w="1265" w:type="pct"/>
                <w:gridSpan w:val="2"/>
                <w:tcBorders>
                  <w:top w:val="nil"/>
                  <w:left w:val="single" w:sz="4" w:space="0" w:color="auto"/>
                  <w:bottom w:val="single" w:sz="4" w:space="0" w:color="auto"/>
                  <w:right w:val="single" w:sz="4" w:space="0" w:color="auto"/>
                </w:tcBorders>
                <w:shd w:val="clear" w:color="000000" w:fill="FFFFFF"/>
                <w:noWrap/>
                <w:vAlign w:val="center"/>
              </w:tcPr>
            </w:tcPrChange>
          </w:tcPr>
          <w:p w14:paraId="2973209D"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6.22</w:t>
            </w:r>
          </w:p>
        </w:tc>
        <w:tc>
          <w:tcPr>
            <w:tcW w:w="882" w:type="pct"/>
            <w:tcBorders>
              <w:top w:val="nil"/>
              <w:left w:val="nil"/>
              <w:bottom w:val="single" w:sz="4" w:space="0" w:color="auto"/>
              <w:right w:val="single" w:sz="4" w:space="0" w:color="auto"/>
            </w:tcBorders>
            <w:shd w:val="clear" w:color="000000" w:fill="FFFFFF"/>
            <w:noWrap/>
            <w:vAlign w:val="center"/>
            <w:tcPrChange w:id="59" w:author="Shyam Bhusal" w:date="2022-12-11T12:42:00Z">
              <w:tcPr>
                <w:tcW w:w="1110" w:type="pct"/>
                <w:gridSpan w:val="3"/>
                <w:tcBorders>
                  <w:top w:val="nil"/>
                  <w:left w:val="nil"/>
                  <w:bottom w:val="single" w:sz="4" w:space="0" w:color="auto"/>
                  <w:right w:val="single" w:sz="4" w:space="0" w:color="auto"/>
                </w:tcBorders>
                <w:shd w:val="clear" w:color="000000" w:fill="FFFFFF"/>
                <w:noWrap/>
                <w:vAlign w:val="center"/>
              </w:tcPr>
            </w:tcPrChange>
          </w:tcPr>
          <w:p w14:paraId="40B6E72D" w14:textId="77777777" w:rsidR="009971CA" w:rsidRPr="001C0EA0" w:rsidRDefault="009971CA" w:rsidP="00535242">
            <w:pPr>
              <w:pStyle w:val="Table"/>
              <w:ind w:right="-46"/>
              <w:jc w:val="center"/>
            </w:pPr>
            <w:r w:rsidRPr="001C0EA0">
              <w:rPr>
                <w:rFonts w:cs="Calibri"/>
                <w:color w:val="000000"/>
                <w:szCs w:val="22"/>
              </w:rPr>
              <w:t>2.0%</w:t>
            </w:r>
          </w:p>
        </w:tc>
      </w:tr>
      <w:tr w:rsidR="00781E3D" w:rsidRPr="001C0EA0" w14:paraId="761FCAFB" w14:textId="77777777" w:rsidTr="00781E3D">
        <w:trPr>
          <w:trHeight w:val="342"/>
          <w:trPrChange w:id="60" w:author="Shyam Bhusal" w:date="2022-12-11T12:42:00Z">
            <w:trPr>
              <w:trHeight w:val="342"/>
            </w:trPr>
          </w:trPrChange>
        </w:trPr>
        <w:tc>
          <w:tcPr>
            <w:tcW w:w="998" w:type="pct"/>
            <w:tcBorders>
              <w:top w:val="nil"/>
              <w:left w:val="single" w:sz="4" w:space="0" w:color="auto"/>
              <w:bottom w:val="single" w:sz="4" w:space="0" w:color="auto"/>
              <w:right w:val="single" w:sz="4" w:space="0" w:color="auto"/>
            </w:tcBorders>
            <w:shd w:val="clear" w:color="000000" w:fill="FFFFFF"/>
            <w:noWrap/>
            <w:vAlign w:val="center"/>
            <w:hideMark/>
            <w:tcPrChange w:id="61" w:author="Shyam Bhusal" w:date="2022-12-11T12:42:00Z">
              <w:tcPr>
                <w:tcW w:w="921" w:type="pct"/>
                <w:tcBorders>
                  <w:top w:val="nil"/>
                  <w:left w:val="single" w:sz="4" w:space="0" w:color="auto"/>
                  <w:bottom w:val="single" w:sz="4" w:space="0" w:color="auto"/>
                  <w:right w:val="single" w:sz="4" w:space="0" w:color="auto"/>
                </w:tcBorders>
                <w:shd w:val="clear" w:color="000000" w:fill="FFFFFF"/>
                <w:noWrap/>
                <w:vAlign w:val="center"/>
                <w:hideMark/>
              </w:tcPr>
            </w:tcPrChange>
          </w:tcPr>
          <w:p w14:paraId="07F1BC41" w14:textId="77777777" w:rsidR="009971CA" w:rsidRPr="001C0EA0" w:rsidRDefault="009971CA" w:rsidP="00535242">
            <w:pPr>
              <w:pStyle w:val="Table"/>
              <w:ind w:right="-46"/>
              <w:jc w:val="center"/>
            </w:pPr>
            <w:r w:rsidRPr="001C0EA0">
              <w:t>Total</w:t>
            </w:r>
          </w:p>
        </w:tc>
        <w:tc>
          <w:tcPr>
            <w:tcW w:w="421" w:type="pct"/>
            <w:tcBorders>
              <w:top w:val="nil"/>
              <w:left w:val="nil"/>
              <w:bottom w:val="single" w:sz="4" w:space="0" w:color="auto"/>
              <w:right w:val="single" w:sz="4" w:space="0" w:color="auto"/>
            </w:tcBorders>
            <w:shd w:val="clear" w:color="000000" w:fill="FFFFFF"/>
            <w:vAlign w:val="center"/>
            <w:tcPrChange w:id="62" w:author="Shyam Bhusal" w:date="2022-12-11T12:42:00Z">
              <w:tcPr>
                <w:tcW w:w="395" w:type="pct"/>
                <w:gridSpan w:val="2"/>
                <w:tcBorders>
                  <w:top w:val="nil"/>
                  <w:left w:val="nil"/>
                  <w:bottom w:val="single" w:sz="4" w:space="0" w:color="auto"/>
                  <w:right w:val="single" w:sz="4" w:space="0" w:color="auto"/>
                </w:tcBorders>
                <w:shd w:val="clear" w:color="000000" w:fill="FFFFFF"/>
                <w:vAlign w:val="center"/>
              </w:tcPr>
            </w:tcPrChange>
          </w:tcPr>
          <w:p w14:paraId="5FCFCA6D" w14:textId="77777777" w:rsidR="009971CA" w:rsidRPr="001C0EA0" w:rsidRDefault="009971CA" w:rsidP="00535242">
            <w:pPr>
              <w:spacing w:before="0" w:after="0" w:line="240" w:lineRule="auto"/>
              <w:ind w:right="-46"/>
              <w:jc w:val="center"/>
              <w:rPr>
                <w:rFonts w:cs="Calibri"/>
                <w:bCs/>
                <w:color w:val="000000"/>
                <w:szCs w:val="22"/>
              </w:rPr>
            </w:pPr>
            <w:r w:rsidRPr="001C0EA0">
              <w:rPr>
                <w:rFonts w:cs="Calibri"/>
                <w:bCs/>
                <w:color w:val="000000"/>
                <w:szCs w:val="22"/>
              </w:rPr>
              <w:t>210.</w:t>
            </w:r>
            <w:r w:rsidR="00DD4834">
              <w:rPr>
                <w:rFonts w:cs="Calibri"/>
                <w:bCs/>
                <w:color w:val="000000"/>
                <w:szCs w:val="22"/>
              </w:rPr>
              <w:t>1</w:t>
            </w:r>
          </w:p>
        </w:tc>
        <w:tc>
          <w:tcPr>
            <w:tcW w:w="452" w:type="pct"/>
            <w:tcBorders>
              <w:top w:val="nil"/>
              <w:left w:val="nil"/>
              <w:bottom w:val="single" w:sz="4" w:space="0" w:color="auto"/>
              <w:right w:val="single" w:sz="4" w:space="0" w:color="auto"/>
            </w:tcBorders>
            <w:shd w:val="clear" w:color="000000" w:fill="FFFFFF"/>
            <w:vAlign w:val="center"/>
            <w:tcPrChange w:id="63" w:author="Shyam Bhusal" w:date="2022-12-11T12:42:00Z">
              <w:tcPr>
                <w:tcW w:w="422" w:type="pct"/>
                <w:gridSpan w:val="2"/>
                <w:tcBorders>
                  <w:top w:val="nil"/>
                  <w:left w:val="nil"/>
                  <w:bottom w:val="single" w:sz="4" w:space="0" w:color="auto"/>
                  <w:right w:val="single" w:sz="4" w:space="0" w:color="auto"/>
                </w:tcBorders>
                <w:shd w:val="clear" w:color="000000" w:fill="FFFFFF"/>
                <w:vAlign w:val="center"/>
              </w:tcPr>
            </w:tcPrChange>
          </w:tcPr>
          <w:p w14:paraId="41959602" w14:textId="77777777" w:rsidR="009971CA" w:rsidRPr="001C0EA0" w:rsidRDefault="009971CA" w:rsidP="00535242">
            <w:pPr>
              <w:spacing w:before="0" w:after="0" w:line="240" w:lineRule="auto"/>
              <w:ind w:right="-46"/>
              <w:jc w:val="center"/>
              <w:rPr>
                <w:rFonts w:cs="Calibri"/>
                <w:bCs/>
                <w:color w:val="000000"/>
                <w:szCs w:val="22"/>
              </w:rPr>
            </w:pPr>
            <w:r w:rsidRPr="001C0EA0">
              <w:rPr>
                <w:rFonts w:cs="Calibri"/>
                <w:color w:val="000000"/>
                <w:szCs w:val="22"/>
              </w:rPr>
              <w:t>100.0%</w:t>
            </w:r>
          </w:p>
        </w:tc>
        <w:tc>
          <w:tcPr>
            <w:tcW w:w="421" w:type="pct"/>
            <w:tcBorders>
              <w:top w:val="nil"/>
              <w:left w:val="single" w:sz="4" w:space="0" w:color="auto"/>
              <w:bottom w:val="single" w:sz="4" w:space="0" w:color="auto"/>
              <w:right w:val="single" w:sz="4" w:space="0" w:color="auto"/>
            </w:tcBorders>
            <w:shd w:val="clear" w:color="000000" w:fill="FFFFFF"/>
            <w:vAlign w:val="center"/>
            <w:tcPrChange w:id="64" w:author="Shyam Bhusal" w:date="2022-12-11T12:42:00Z">
              <w:tcPr>
                <w:tcW w:w="464"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22A89F79" w14:textId="77777777" w:rsidR="009971CA" w:rsidRPr="001C0EA0" w:rsidRDefault="009971CA" w:rsidP="00535242">
            <w:pPr>
              <w:spacing w:before="0" w:after="0" w:line="240" w:lineRule="auto"/>
              <w:ind w:right="-46"/>
              <w:jc w:val="center"/>
              <w:rPr>
                <w:rFonts w:cs="Calibri"/>
                <w:bCs/>
                <w:color w:val="000000"/>
                <w:szCs w:val="22"/>
              </w:rPr>
            </w:pPr>
            <w:r w:rsidRPr="001C0EA0">
              <w:rPr>
                <w:rFonts w:cs="Calibri"/>
                <w:bCs/>
                <w:color w:val="000000"/>
                <w:szCs w:val="22"/>
              </w:rPr>
              <w:t>95.0</w:t>
            </w:r>
          </w:p>
        </w:tc>
        <w:tc>
          <w:tcPr>
            <w:tcW w:w="452" w:type="pct"/>
            <w:tcBorders>
              <w:top w:val="nil"/>
              <w:left w:val="single" w:sz="4" w:space="0" w:color="auto"/>
              <w:bottom w:val="single" w:sz="4" w:space="0" w:color="auto"/>
              <w:right w:val="single" w:sz="4" w:space="0" w:color="auto"/>
            </w:tcBorders>
            <w:shd w:val="clear" w:color="000000" w:fill="FFFFFF"/>
            <w:vAlign w:val="center"/>
            <w:tcPrChange w:id="65" w:author="Shyam Bhusal" w:date="2022-12-11T12:42:00Z">
              <w:tcPr>
                <w:tcW w:w="422" w:type="pct"/>
                <w:gridSpan w:val="2"/>
                <w:tcBorders>
                  <w:top w:val="nil"/>
                  <w:left w:val="single" w:sz="4" w:space="0" w:color="auto"/>
                  <w:bottom w:val="single" w:sz="4" w:space="0" w:color="auto"/>
                  <w:right w:val="single" w:sz="4" w:space="0" w:color="auto"/>
                </w:tcBorders>
                <w:shd w:val="clear" w:color="000000" w:fill="FFFFFF"/>
                <w:vAlign w:val="center"/>
              </w:tcPr>
            </w:tcPrChange>
          </w:tcPr>
          <w:p w14:paraId="39FAA924" w14:textId="77777777" w:rsidR="009971CA" w:rsidRPr="001C0EA0" w:rsidRDefault="009971CA" w:rsidP="00535242">
            <w:pPr>
              <w:spacing w:before="0" w:after="0" w:line="240" w:lineRule="auto"/>
              <w:ind w:right="-46"/>
              <w:jc w:val="center"/>
              <w:rPr>
                <w:rFonts w:cs="Calibri"/>
                <w:bCs/>
                <w:color w:val="000000"/>
                <w:szCs w:val="22"/>
              </w:rPr>
            </w:pPr>
            <w:r w:rsidRPr="001C0EA0">
              <w:rPr>
                <w:rFonts w:cs="Calibri"/>
                <w:color w:val="000000"/>
                <w:szCs w:val="22"/>
              </w:rPr>
              <w:t>100.0%</w:t>
            </w:r>
          </w:p>
        </w:tc>
        <w:tc>
          <w:tcPr>
            <w:tcW w:w="1375" w:type="pct"/>
            <w:tcBorders>
              <w:top w:val="nil"/>
              <w:left w:val="single" w:sz="4" w:space="0" w:color="auto"/>
              <w:bottom w:val="single" w:sz="4" w:space="0" w:color="auto"/>
              <w:right w:val="single" w:sz="4" w:space="0" w:color="auto"/>
            </w:tcBorders>
            <w:shd w:val="clear" w:color="000000" w:fill="FFFFFF"/>
            <w:noWrap/>
            <w:vAlign w:val="center"/>
            <w:tcPrChange w:id="66" w:author="Shyam Bhusal" w:date="2022-12-11T12:42:00Z">
              <w:tcPr>
                <w:tcW w:w="1265" w:type="pct"/>
                <w:gridSpan w:val="2"/>
                <w:tcBorders>
                  <w:top w:val="nil"/>
                  <w:left w:val="single" w:sz="4" w:space="0" w:color="auto"/>
                  <w:bottom w:val="single" w:sz="4" w:space="0" w:color="auto"/>
                  <w:right w:val="single" w:sz="4" w:space="0" w:color="auto"/>
                </w:tcBorders>
                <w:shd w:val="clear" w:color="000000" w:fill="FFFFFF"/>
                <w:noWrap/>
                <w:vAlign w:val="center"/>
              </w:tcPr>
            </w:tcPrChange>
          </w:tcPr>
          <w:p w14:paraId="6037AF28" w14:textId="77777777" w:rsidR="009971CA" w:rsidRPr="001C0EA0" w:rsidRDefault="009971CA" w:rsidP="00535242">
            <w:pPr>
              <w:spacing w:before="0" w:after="0" w:line="240" w:lineRule="auto"/>
              <w:ind w:right="-46"/>
              <w:jc w:val="center"/>
              <w:rPr>
                <w:rFonts w:cs="Calibri"/>
                <w:b/>
                <w:bCs/>
                <w:color w:val="000000"/>
                <w:szCs w:val="22"/>
              </w:rPr>
            </w:pPr>
            <w:r w:rsidRPr="001C0EA0">
              <w:rPr>
                <w:rFonts w:cs="Calibri"/>
                <w:b/>
                <w:bCs/>
                <w:color w:val="000000"/>
                <w:szCs w:val="22"/>
              </w:rPr>
              <w:t>305.1</w:t>
            </w:r>
          </w:p>
        </w:tc>
        <w:tc>
          <w:tcPr>
            <w:tcW w:w="882" w:type="pct"/>
            <w:tcBorders>
              <w:top w:val="nil"/>
              <w:left w:val="nil"/>
              <w:bottom w:val="single" w:sz="4" w:space="0" w:color="auto"/>
              <w:right w:val="single" w:sz="4" w:space="0" w:color="auto"/>
            </w:tcBorders>
            <w:shd w:val="clear" w:color="000000" w:fill="FFFFFF"/>
            <w:noWrap/>
            <w:vAlign w:val="center"/>
            <w:tcPrChange w:id="67" w:author="Shyam Bhusal" w:date="2022-12-11T12:42:00Z">
              <w:tcPr>
                <w:tcW w:w="1110" w:type="pct"/>
                <w:gridSpan w:val="3"/>
                <w:tcBorders>
                  <w:top w:val="nil"/>
                  <w:left w:val="nil"/>
                  <w:bottom w:val="single" w:sz="4" w:space="0" w:color="auto"/>
                  <w:right w:val="single" w:sz="4" w:space="0" w:color="auto"/>
                </w:tcBorders>
                <w:shd w:val="clear" w:color="000000" w:fill="FFFFFF"/>
                <w:noWrap/>
                <w:vAlign w:val="center"/>
              </w:tcPr>
            </w:tcPrChange>
          </w:tcPr>
          <w:p w14:paraId="53476CA5" w14:textId="77777777" w:rsidR="009971CA" w:rsidRPr="001C0EA0" w:rsidRDefault="009971CA" w:rsidP="00535242">
            <w:pPr>
              <w:pStyle w:val="Table"/>
              <w:ind w:right="-46"/>
              <w:jc w:val="center"/>
            </w:pPr>
            <w:r w:rsidRPr="001C0EA0">
              <w:rPr>
                <w:rFonts w:cs="Calibri"/>
                <w:color w:val="000000"/>
                <w:szCs w:val="22"/>
              </w:rPr>
              <w:t>100.0%</w:t>
            </w:r>
          </w:p>
        </w:tc>
      </w:tr>
    </w:tbl>
    <w:p w14:paraId="3CBB059B" w14:textId="77777777" w:rsidR="009971CA" w:rsidRPr="001C0EA0" w:rsidRDefault="009971CA" w:rsidP="009971CA">
      <w:pPr>
        <w:pStyle w:val="TableHeading"/>
        <w:ind w:right="-46"/>
      </w:pPr>
    </w:p>
    <w:p w14:paraId="6DD2E00D" w14:textId="582DCB7A" w:rsidR="00F76745" w:rsidRDefault="00F76745" w:rsidP="00F76745">
      <w:pPr>
        <w:pStyle w:val="Caption"/>
        <w:keepNext/>
      </w:pPr>
      <w:bookmarkStart w:id="68" w:name="_Ref92703397"/>
      <w:bookmarkStart w:id="69" w:name="_Toc92874241"/>
      <w:bookmarkStart w:id="70" w:name="_Toc92876593"/>
      <w:r>
        <w:t xml:space="preserve">Table </w:t>
      </w:r>
      <w:fldSimple w:instr=" STYLEREF 1 \s ">
        <w:r w:rsidR="006C6245">
          <w:rPr>
            <w:noProof/>
          </w:rPr>
          <w:t>1</w:t>
        </w:r>
      </w:fldSimple>
      <w:r w:rsidR="00F46335">
        <w:noBreakHyphen/>
      </w:r>
      <w:fldSimple w:instr=" SEQ Table \* ARABIC \s 1 ">
        <w:r w:rsidR="006C6245">
          <w:rPr>
            <w:noProof/>
          </w:rPr>
          <w:t>2</w:t>
        </w:r>
      </w:fldSimple>
      <w:bookmarkEnd w:id="68"/>
      <w:r>
        <w:t xml:space="preserve">: </w:t>
      </w:r>
      <w:r w:rsidRPr="001C0EA0">
        <w:t>Hypsometric data of the catchment at tailrace of MKH</w:t>
      </w:r>
      <w:r>
        <w:t>P</w:t>
      </w:r>
      <w:r w:rsidRPr="001C0EA0">
        <w:t>P</w:t>
      </w:r>
      <w:bookmarkEnd w:id="69"/>
      <w:bookmarkEnd w:id="70"/>
    </w:p>
    <w:tbl>
      <w:tblPr>
        <w:tblW w:w="5000" w:type="pct"/>
        <w:jc w:val="center"/>
        <w:tblLook w:val="04A0" w:firstRow="1" w:lastRow="0" w:firstColumn="1" w:lastColumn="0" w:noHBand="0" w:noVBand="1"/>
      </w:tblPr>
      <w:tblGrid>
        <w:gridCol w:w="3675"/>
        <w:gridCol w:w="3284"/>
        <w:gridCol w:w="2298"/>
      </w:tblGrid>
      <w:tr w:rsidR="009971CA" w:rsidRPr="001C0EA0" w14:paraId="0463D74D" w14:textId="77777777" w:rsidTr="00535242">
        <w:trPr>
          <w:trHeight w:val="360"/>
          <w:jc w:val="center"/>
        </w:trPr>
        <w:tc>
          <w:tcPr>
            <w:tcW w:w="1985"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4DEA3D45" w14:textId="77777777" w:rsidR="009971CA" w:rsidRPr="001C0EA0" w:rsidRDefault="009971CA" w:rsidP="00535242">
            <w:pPr>
              <w:pStyle w:val="Table"/>
              <w:ind w:right="-46"/>
              <w:jc w:val="center"/>
              <w:rPr>
                <w:b/>
              </w:rPr>
            </w:pPr>
            <w:r w:rsidRPr="001C0EA0">
              <w:rPr>
                <w:b/>
              </w:rPr>
              <w:t>Elevation (</w:t>
            </w:r>
            <w:proofErr w:type="spellStart"/>
            <w:r w:rsidRPr="001C0EA0">
              <w:rPr>
                <w:b/>
              </w:rPr>
              <w:t>masl</w:t>
            </w:r>
            <w:proofErr w:type="spellEnd"/>
            <w:r w:rsidRPr="001C0EA0">
              <w:rPr>
                <w:b/>
              </w:rPr>
              <w:t>)</w:t>
            </w:r>
          </w:p>
        </w:tc>
        <w:tc>
          <w:tcPr>
            <w:tcW w:w="3015" w:type="pct"/>
            <w:gridSpan w:val="2"/>
            <w:tcBorders>
              <w:top w:val="single" w:sz="4" w:space="0" w:color="auto"/>
              <w:left w:val="nil"/>
              <w:bottom w:val="single" w:sz="4" w:space="0" w:color="auto"/>
              <w:right w:val="single" w:sz="4" w:space="0" w:color="auto"/>
            </w:tcBorders>
            <w:shd w:val="clear" w:color="000000" w:fill="FFFFFF"/>
            <w:vAlign w:val="center"/>
          </w:tcPr>
          <w:p w14:paraId="2E3D654C" w14:textId="58699329" w:rsidR="009971CA" w:rsidRPr="001C0EA0" w:rsidRDefault="009971CA" w:rsidP="00781E3D">
            <w:pPr>
              <w:pStyle w:val="Table"/>
              <w:ind w:right="-46"/>
              <w:jc w:val="center"/>
              <w:rPr>
                <w:b/>
              </w:rPr>
            </w:pPr>
            <w:r w:rsidRPr="001C0EA0">
              <w:rPr>
                <w:b/>
              </w:rPr>
              <w:t xml:space="preserve">Tailrace </w:t>
            </w:r>
            <w:del w:id="71" w:author="Shyam Bhusal" w:date="2022-12-11T12:49:00Z">
              <w:r w:rsidRPr="001C0EA0" w:rsidDel="00781E3D">
                <w:rPr>
                  <w:b/>
                </w:rPr>
                <w:delText xml:space="preserve">at </w:delText>
              </w:r>
            </w:del>
            <w:ins w:id="72" w:author="Shyam Bhusal" w:date="2022-12-11T12:49:00Z">
              <w:r w:rsidR="00781E3D">
                <w:rPr>
                  <w:b/>
                </w:rPr>
                <w:t>of</w:t>
              </w:r>
              <w:r w:rsidR="00781E3D" w:rsidRPr="001C0EA0">
                <w:rPr>
                  <w:b/>
                </w:rPr>
                <w:t xml:space="preserve"> </w:t>
              </w:r>
            </w:ins>
            <w:r w:rsidRPr="001C0EA0">
              <w:rPr>
                <w:b/>
              </w:rPr>
              <w:t>MK</w:t>
            </w:r>
            <w:r w:rsidR="00FC389B">
              <w:rPr>
                <w:b/>
              </w:rPr>
              <w:t>HP</w:t>
            </w:r>
            <w:r w:rsidRPr="001C0EA0">
              <w:rPr>
                <w:b/>
              </w:rPr>
              <w:t>P</w:t>
            </w:r>
          </w:p>
        </w:tc>
      </w:tr>
      <w:tr w:rsidR="009971CA" w:rsidRPr="001C0EA0" w14:paraId="3A964A91" w14:textId="77777777" w:rsidTr="00535242">
        <w:trPr>
          <w:trHeight w:val="224"/>
          <w:jc w:val="center"/>
        </w:trPr>
        <w:tc>
          <w:tcPr>
            <w:tcW w:w="1985"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5474B6A" w14:textId="77777777" w:rsidR="009971CA" w:rsidRPr="001C0EA0" w:rsidRDefault="009971CA" w:rsidP="00535242">
            <w:pPr>
              <w:pStyle w:val="Table"/>
              <w:ind w:right="-46"/>
              <w:jc w:val="center"/>
              <w:rPr>
                <w:b/>
              </w:rPr>
            </w:pPr>
          </w:p>
        </w:tc>
        <w:tc>
          <w:tcPr>
            <w:tcW w:w="1774" w:type="pct"/>
            <w:tcBorders>
              <w:top w:val="nil"/>
              <w:left w:val="nil"/>
              <w:bottom w:val="single" w:sz="4" w:space="0" w:color="auto"/>
              <w:right w:val="single" w:sz="4" w:space="0" w:color="auto"/>
            </w:tcBorders>
            <w:shd w:val="clear" w:color="000000" w:fill="FFFFFF"/>
            <w:vAlign w:val="center"/>
          </w:tcPr>
          <w:p w14:paraId="1B24DBF4" w14:textId="77777777" w:rsidR="009971CA" w:rsidRPr="001C0EA0" w:rsidRDefault="009971CA" w:rsidP="00535242">
            <w:pPr>
              <w:pStyle w:val="Table"/>
              <w:ind w:right="-46"/>
              <w:jc w:val="center"/>
              <w:rPr>
                <w:b/>
              </w:rPr>
            </w:pPr>
            <w:r w:rsidRPr="001C0EA0">
              <w:rPr>
                <w:b/>
              </w:rPr>
              <w:t>Area (km</w:t>
            </w:r>
            <w:r w:rsidRPr="001C0EA0">
              <w:rPr>
                <w:b/>
                <w:vertAlign w:val="superscript"/>
              </w:rPr>
              <w:t>2</w:t>
            </w:r>
            <w:r w:rsidRPr="001C0EA0">
              <w:rPr>
                <w:b/>
              </w:rPr>
              <w:t>)</w:t>
            </w:r>
          </w:p>
        </w:tc>
        <w:tc>
          <w:tcPr>
            <w:tcW w:w="1241" w:type="pct"/>
            <w:tcBorders>
              <w:top w:val="nil"/>
              <w:left w:val="nil"/>
              <w:bottom w:val="single" w:sz="4" w:space="0" w:color="auto"/>
              <w:right w:val="single" w:sz="4" w:space="0" w:color="auto"/>
            </w:tcBorders>
            <w:shd w:val="clear" w:color="000000" w:fill="FFFFFF"/>
            <w:vAlign w:val="center"/>
          </w:tcPr>
          <w:p w14:paraId="7016ED30" w14:textId="77777777" w:rsidR="009971CA" w:rsidRPr="001C0EA0" w:rsidRDefault="009971CA" w:rsidP="00535242">
            <w:pPr>
              <w:pStyle w:val="Table"/>
              <w:ind w:right="-46"/>
              <w:jc w:val="center"/>
              <w:rPr>
                <w:b/>
              </w:rPr>
            </w:pPr>
            <w:r w:rsidRPr="001C0EA0">
              <w:rPr>
                <w:b/>
              </w:rPr>
              <w:t>%</w:t>
            </w:r>
          </w:p>
        </w:tc>
      </w:tr>
      <w:tr w:rsidR="009971CA" w:rsidRPr="001C0EA0" w14:paraId="7387039F" w14:textId="77777777" w:rsidTr="00535242">
        <w:trPr>
          <w:trHeight w:val="342"/>
          <w:jc w:val="center"/>
        </w:trPr>
        <w:tc>
          <w:tcPr>
            <w:tcW w:w="1985" w:type="pct"/>
            <w:tcBorders>
              <w:top w:val="nil"/>
              <w:left w:val="single" w:sz="4" w:space="0" w:color="auto"/>
              <w:bottom w:val="single" w:sz="4" w:space="0" w:color="auto"/>
              <w:right w:val="single" w:sz="4" w:space="0" w:color="auto"/>
            </w:tcBorders>
            <w:shd w:val="clear" w:color="000000" w:fill="FFFFFF"/>
            <w:noWrap/>
            <w:vAlign w:val="center"/>
            <w:hideMark/>
          </w:tcPr>
          <w:p w14:paraId="32B76788" w14:textId="77777777" w:rsidR="009971CA" w:rsidRPr="001C0EA0" w:rsidRDefault="009971CA" w:rsidP="00535242">
            <w:pPr>
              <w:pStyle w:val="Table"/>
              <w:ind w:right="-46"/>
              <w:jc w:val="center"/>
            </w:pPr>
            <w:r w:rsidRPr="001C0EA0">
              <w:t>&gt;5000</w:t>
            </w:r>
          </w:p>
        </w:tc>
        <w:tc>
          <w:tcPr>
            <w:tcW w:w="1774" w:type="pct"/>
            <w:tcBorders>
              <w:top w:val="nil"/>
              <w:left w:val="nil"/>
              <w:bottom w:val="single" w:sz="4" w:space="0" w:color="auto"/>
              <w:right w:val="single" w:sz="4" w:space="0" w:color="auto"/>
            </w:tcBorders>
            <w:shd w:val="clear" w:color="000000" w:fill="FFFFFF"/>
            <w:vAlign w:val="center"/>
          </w:tcPr>
          <w:p w14:paraId="410B917E"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186.8</w:t>
            </w:r>
          </w:p>
        </w:tc>
        <w:tc>
          <w:tcPr>
            <w:tcW w:w="1241" w:type="pct"/>
            <w:tcBorders>
              <w:top w:val="nil"/>
              <w:left w:val="nil"/>
              <w:bottom w:val="single" w:sz="4" w:space="0" w:color="auto"/>
              <w:right w:val="single" w:sz="4" w:space="0" w:color="auto"/>
            </w:tcBorders>
            <w:shd w:val="clear" w:color="000000" w:fill="FFFFFF"/>
            <w:vAlign w:val="center"/>
          </w:tcPr>
          <w:p w14:paraId="73D95461" w14:textId="77777777" w:rsidR="009971CA" w:rsidRPr="001C0EA0" w:rsidRDefault="009971CA" w:rsidP="00535242">
            <w:pPr>
              <w:spacing w:before="0" w:after="0" w:line="240" w:lineRule="auto"/>
              <w:ind w:right="-46"/>
              <w:jc w:val="center"/>
              <w:rPr>
                <w:rFonts w:cs="Calibri"/>
                <w:color w:val="000000"/>
                <w:szCs w:val="22"/>
              </w:rPr>
            </w:pPr>
            <w:r w:rsidRPr="001C0EA0">
              <w:rPr>
                <w:rFonts w:cs="Calibri"/>
                <w:color w:val="000000"/>
                <w:szCs w:val="22"/>
              </w:rPr>
              <w:t>5</w:t>
            </w:r>
            <w:r w:rsidR="00343B6A">
              <w:rPr>
                <w:rFonts w:cs="Calibri"/>
                <w:color w:val="000000"/>
                <w:szCs w:val="22"/>
              </w:rPr>
              <w:t>3.9</w:t>
            </w:r>
            <w:r w:rsidRPr="001C0EA0">
              <w:rPr>
                <w:rFonts w:cs="Calibri"/>
                <w:color w:val="000000"/>
                <w:szCs w:val="22"/>
              </w:rPr>
              <w:t>%</w:t>
            </w:r>
          </w:p>
        </w:tc>
      </w:tr>
      <w:tr w:rsidR="009971CA" w:rsidRPr="001C0EA0" w14:paraId="5096F381" w14:textId="77777777" w:rsidTr="00535242">
        <w:trPr>
          <w:trHeight w:val="342"/>
          <w:jc w:val="center"/>
        </w:trPr>
        <w:tc>
          <w:tcPr>
            <w:tcW w:w="1985" w:type="pct"/>
            <w:tcBorders>
              <w:top w:val="nil"/>
              <w:left w:val="single" w:sz="4" w:space="0" w:color="auto"/>
              <w:bottom w:val="single" w:sz="4" w:space="0" w:color="auto"/>
              <w:right w:val="single" w:sz="4" w:space="0" w:color="auto"/>
            </w:tcBorders>
            <w:shd w:val="clear" w:color="000000" w:fill="FFFFFF"/>
            <w:noWrap/>
            <w:vAlign w:val="center"/>
            <w:hideMark/>
          </w:tcPr>
          <w:p w14:paraId="1DA2EAAB" w14:textId="77777777" w:rsidR="009971CA" w:rsidRPr="001C0EA0" w:rsidRDefault="009971CA" w:rsidP="00535242">
            <w:pPr>
              <w:pStyle w:val="Table"/>
              <w:ind w:right="-46"/>
              <w:jc w:val="center"/>
            </w:pPr>
            <w:r w:rsidRPr="001C0EA0">
              <w:t>5000m-3000</w:t>
            </w:r>
          </w:p>
        </w:tc>
        <w:tc>
          <w:tcPr>
            <w:tcW w:w="1774" w:type="pct"/>
            <w:tcBorders>
              <w:top w:val="nil"/>
              <w:left w:val="nil"/>
              <w:bottom w:val="single" w:sz="4" w:space="0" w:color="auto"/>
              <w:right w:val="single" w:sz="4" w:space="0" w:color="auto"/>
            </w:tcBorders>
            <w:shd w:val="clear" w:color="000000" w:fill="FFFFFF"/>
            <w:vAlign w:val="center"/>
          </w:tcPr>
          <w:p w14:paraId="0E1157FF" w14:textId="77777777" w:rsidR="009971CA" w:rsidRPr="001C0EA0" w:rsidRDefault="009971CA" w:rsidP="00535242">
            <w:pPr>
              <w:pStyle w:val="Table"/>
              <w:ind w:right="-46"/>
              <w:jc w:val="center"/>
            </w:pPr>
            <w:r w:rsidRPr="001C0EA0">
              <w:rPr>
                <w:rFonts w:cs="Calibri"/>
                <w:color w:val="000000"/>
                <w:szCs w:val="22"/>
              </w:rPr>
              <w:t>13</w:t>
            </w:r>
            <w:r w:rsidR="00FD7CAA">
              <w:rPr>
                <w:rFonts w:cs="Calibri"/>
                <w:color w:val="000000"/>
                <w:szCs w:val="22"/>
              </w:rPr>
              <w:t>4.63</w:t>
            </w:r>
          </w:p>
        </w:tc>
        <w:tc>
          <w:tcPr>
            <w:tcW w:w="1241" w:type="pct"/>
            <w:tcBorders>
              <w:top w:val="nil"/>
              <w:left w:val="nil"/>
              <w:bottom w:val="single" w:sz="4" w:space="0" w:color="auto"/>
              <w:right w:val="single" w:sz="4" w:space="0" w:color="auto"/>
            </w:tcBorders>
            <w:shd w:val="clear" w:color="000000" w:fill="FFFFFF"/>
            <w:vAlign w:val="center"/>
          </w:tcPr>
          <w:p w14:paraId="4A699C1D" w14:textId="77777777" w:rsidR="009971CA" w:rsidRPr="001C0EA0" w:rsidRDefault="009971CA" w:rsidP="00535242">
            <w:pPr>
              <w:pStyle w:val="Table"/>
              <w:ind w:right="-46"/>
              <w:jc w:val="center"/>
            </w:pPr>
            <w:r w:rsidRPr="001C0EA0">
              <w:rPr>
                <w:rFonts w:cs="Calibri"/>
                <w:color w:val="000000"/>
                <w:szCs w:val="22"/>
              </w:rPr>
              <w:t>38.</w:t>
            </w:r>
            <w:r w:rsidR="00343B6A">
              <w:rPr>
                <w:rFonts w:cs="Calibri"/>
                <w:color w:val="000000"/>
                <w:szCs w:val="22"/>
              </w:rPr>
              <w:t>9</w:t>
            </w:r>
            <w:r w:rsidRPr="001C0EA0">
              <w:rPr>
                <w:rFonts w:cs="Calibri"/>
                <w:color w:val="000000"/>
                <w:szCs w:val="22"/>
              </w:rPr>
              <w:t>%</w:t>
            </w:r>
          </w:p>
        </w:tc>
      </w:tr>
      <w:tr w:rsidR="009971CA" w:rsidRPr="001C0EA0" w14:paraId="6825B921" w14:textId="77777777" w:rsidTr="00535242">
        <w:trPr>
          <w:trHeight w:val="342"/>
          <w:jc w:val="center"/>
        </w:trPr>
        <w:tc>
          <w:tcPr>
            <w:tcW w:w="1985" w:type="pct"/>
            <w:tcBorders>
              <w:top w:val="nil"/>
              <w:left w:val="single" w:sz="4" w:space="0" w:color="auto"/>
              <w:bottom w:val="single" w:sz="4" w:space="0" w:color="auto"/>
              <w:right w:val="single" w:sz="4" w:space="0" w:color="auto"/>
            </w:tcBorders>
            <w:shd w:val="clear" w:color="000000" w:fill="FFFFFF"/>
            <w:noWrap/>
            <w:vAlign w:val="center"/>
            <w:hideMark/>
          </w:tcPr>
          <w:p w14:paraId="4A087614" w14:textId="77777777" w:rsidR="009971CA" w:rsidRPr="001C0EA0" w:rsidRDefault="009971CA" w:rsidP="00535242">
            <w:pPr>
              <w:pStyle w:val="Table"/>
              <w:ind w:right="-46"/>
              <w:jc w:val="center"/>
            </w:pPr>
            <w:r w:rsidRPr="001C0EA0">
              <w:t>&lt;3000</w:t>
            </w:r>
          </w:p>
        </w:tc>
        <w:tc>
          <w:tcPr>
            <w:tcW w:w="1774" w:type="pct"/>
            <w:tcBorders>
              <w:top w:val="nil"/>
              <w:left w:val="nil"/>
              <w:bottom w:val="single" w:sz="4" w:space="0" w:color="auto"/>
              <w:right w:val="single" w:sz="4" w:space="0" w:color="auto"/>
            </w:tcBorders>
            <w:shd w:val="clear" w:color="000000" w:fill="FFFFFF"/>
            <w:vAlign w:val="center"/>
          </w:tcPr>
          <w:p w14:paraId="41A6AB6B" w14:textId="77777777" w:rsidR="009971CA" w:rsidRPr="001C0EA0" w:rsidRDefault="00FD7CAA" w:rsidP="00535242">
            <w:pPr>
              <w:pStyle w:val="Table"/>
              <w:ind w:right="-46"/>
              <w:jc w:val="center"/>
            </w:pPr>
            <w:r>
              <w:t>25.03</w:t>
            </w:r>
          </w:p>
        </w:tc>
        <w:tc>
          <w:tcPr>
            <w:tcW w:w="1241" w:type="pct"/>
            <w:tcBorders>
              <w:top w:val="nil"/>
              <w:left w:val="nil"/>
              <w:bottom w:val="single" w:sz="4" w:space="0" w:color="auto"/>
              <w:right w:val="single" w:sz="4" w:space="0" w:color="auto"/>
            </w:tcBorders>
            <w:shd w:val="clear" w:color="000000" w:fill="FFFFFF"/>
            <w:vAlign w:val="center"/>
          </w:tcPr>
          <w:p w14:paraId="320AECA8" w14:textId="77777777" w:rsidR="009971CA" w:rsidRPr="001C0EA0" w:rsidRDefault="00FD7CAA" w:rsidP="00535242">
            <w:pPr>
              <w:pStyle w:val="Table"/>
              <w:ind w:right="-46"/>
              <w:jc w:val="center"/>
            </w:pPr>
            <w:r>
              <w:rPr>
                <w:rFonts w:cs="Calibri"/>
                <w:color w:val="000000"/>
                <w:szCs w:val="22"/>
              </w:rPr>
              <w:t>7.2</w:t>
            </w:r>
            <w:r w:rsidR="00343B6A">
              <w:rPr>
                <w:rFonts w:cs="Calibri"/>
                <w:color w:val="000000"/>
                <w:szCs w:val="22"/>
              </w:rPr>
              <w:t>%</w:t>
            </w:r>
          </w:p>
        </w:tc>
      </w:tr>
      <w:tr w:rsidR="009971CA" w:rsidRPr="001C0EA0" w14:paraId="2E42C1CA" w14:textId="77777777" w:rsidTr="00535242">
        <w:trPr>
          <w:trHeight w:val="342"/>
          <w:jc w:val="center"/>
        </w:trPr>
        <w:tc>
          <w:tcPr>
            <w:tcW w:w="1985" w:type="pct"/>
            <w:tcBorders>
              <w:top w:val="nil"/>
              <w:left w:val="single" w:sz="4" w:space="0" w:color="auto"/>
              <w:bottom w:val="single" w:sz="4" w:space="0" w:color="auto"/>
              <w:right w:val="single" w:sz="4" w:space="0" w:color="auto"/>
            </w:tcBorders>
            <w:shd w:val="clear" w:color="000000" w:fill="FFFFFF"/>
            <w:noWrap/>
            <w:vAlign w:val="center"/>
            <w:hideMark/>
          </w:tcPr>
          <w:p w14:paraId="0A3C0780" w14:textId="77777777" w:rsidR="009971CA" w:rsidRPr="001C0EA0" w:rsidRDefault="009971CA" w:rsidP="00535242">
            <w:pPr>
              <w:pStyle w:val="Table"/>
              <w:ind w:right="-46"/>
              <w:jc w:val="center"/>
            </w:pPr>
            <w:r w:rsidRPr="001C0EA0">
              <w:t>Total</w:t>
            </w:r>
          </w:p>
        </w:tc>
        <w:tc>
          <w:tcPr>
            <w:tcW w:w="1774" w:type="pct"/>
            <w:tcBorders>
              <w:top w:val="nil"/>
              <w:left w:val="nil"/>
              <w:bottom w:val="single" w:sz="4" w:space="0" w:color="auto"/>
              <w:right w:val="single" w:sz="4" w:space="0" w:color="auto"/>
            </w:tcBorders>
            <w:shd w:val="clear" w:color="000000" w:fill="FFFFFF"/>
            <w:vAlign w:val="center"/>
          </w:tcPr>
          <w:p w14:paraId="3BF86B2E" w14:textId="77777777" w:rsidR="009971CA" w:rsidRPr="001C0EA0" w:rsidRDefault="00FD7CAA" w:rsidP="00535242">
            <w:pPr>
              <w:pStyle w:val="Table"/>
              <w:ind w:right="-46"/>
              <w:jc w:val="center"/>
              <w:rPr>
                <w:b/>
              </w:rPr>
            </w:pPr>
            <w:r>
              <w:rPr>
                <w:rFonts w:cs="Calibri"/>
                <w:b/>
                <w:bCs/>
                <w:color w:val="000000"/>
                <w:szCs w:val="22"/>
              </w:rPr>
              <w:t>346.5</w:t>
            </w:r>
          </w:p>
        </w:tc>
        <w:tc>
          <w:tcPr>
            <w:tcW w:w="1241" w:type="pct"/>
            <w:tcBorders>
              <w:top w:val="nil"/>
              <w:left w:val="nil"/>
              <w:bottom w:val="single" w:sz="4" w:space="0" w:color="auto"/>
              <w:right w:val="single" w:sz="4" w:space="0" w:color="auto"/>
            </w:tcBorders>
            <w:shd w:val="clear" w:color="000000" w:fill="FFFFFF"/>
            <w:vAlign w:val="center"/>
          </w:tcPr>
          <w:p w14:paraId="44348799" w14:textId="77777777" w:rsidR="009971CA" w:rsidRPr="001C0EA0" w:rsidRDefault="009971CA" w:rsidP="00535242">
            <w:pPr>
              <w:pStyle w:val="Table"/>
              <w:ind w:right="-46"/>
              <w:jc w:val="center"/>
            </w:pPr>
            <w:r w:rsidRPr="001C0EA0">
              <w:rPr>
                <w:rFonts w:cs="Calibri"/>
                <w:color w:val="000000"/>
                <w:szCs w:val="22"/>
              </w:rPr>
              <w:t>100.0%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7"/>
      </w:tblGrid>
      <w:tr w:rsidR="009971CA" w14:paraId="14B62AB3" w14:textId="77777777" w:rsidTr="00535242">
        <w:tc>
          <w:tcPr>
            <w:tcW w:w="9016" w:type="dxa"/>
          </w:tcPr>
          <w:p w14:paraId="5211279E" w14:textId="77777777" w:rsidR="00F76745" w:rsidRDefault="00E5486E" w:rsidP="00F76745">
            <w:pPr>
              <w:keepNext/>
            </w:pPr>
            <w:r>
              <w:rPr>
                <w:noProof/>
                <w:lang w:bidi="ne-NP"/>
              </w:rPr>
              <w:lastRenderedPageBreak/>
              <w:drawing>
                <wp:inline distT="0" distB="0" distL="0" distR="0" wp14:anchorId="2F29FEF8" wp14:editId="79272CA2">
                  <wp:extent cx="5884545" cy="76155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Myagdi_CA.png"/>
                          <pic:cNvPicPr/>
                        </pic:nvPicPr>
                        <pic:blipFill>
                          <a:blip r:embed="rId9">
                            <a:extLst>
                              <a:ext uri="{28A0092B-C50C-407E-A947-70E740481C1C}">
                                <a14:useLocalDpi xmlns:a14="http://schemas.microsoft.com/office/drawing/2010/main" val="0"/>
                              </a:ext>
                            </a:extLst>
                          </a:blip>
                          <a:stretch>
                            <a:fillRect/>
                          </a:stretch>
                        </pic:blipFill>
                        <pic:spPr>
                          <a:xfrm>
                            <a:off x="0" y="0"/>
                            <a:ext cx="5884545" cy="7615555"/>
                          </a:xfrm>
                          <a:prstGeom prst="rect">
                            <a:avLst/>
                          </a:prstGeom>
                        </pic:spPr>
                      </pic:pic>
                    </a:graphicData>
                  </a:graphic>
                </wp:inline>
              </w:drawing>
            </w:r>
          </w:p>
          <w:p w14:paraId="7729ABF1" w14:textId="41D1B97E" w:rsidR="009971CA" w:rsidRDefault="00804225" w:rsidP="00804225">
            <w:pPr>
              <w:pStyle w:val="Caption"/>
            </w:pPr>
            <w:bookmarkStart w:id="73" w:name="_Ref93416533"/>
            <w:bookmarkStart w:id="74" w:name="_Ref92703425"/>
            <w:bookmarkStart w:id="75" w:name="_Toc92876325"/>
            <w:r>
              <w:t xml:space="preserve">Figure </w:t>
            </w:r>
            <w:fldSimple w:instr=" STYLEREF 1 \s ">
              <w:r w:rsidR="008A412B">
                <w:rPr>
                  <w:noProof/>
                </w:rPr>
                <w:t>1</w:t>
              </w:r>
            </w:fldSimple>
            <w:r w:rsidR="008A412B">
              <w:noBreakHyphen/>
            </w:r>
            <w:fldSimple w:instr=" SEQ Figure \* ARABIC \s 1 ">
              <w:r w:rsidR="008A412B">
                <w:rPr>
                  <w:noProof/>
                </w:rPr>
                <w:t>1</w:t>
              </w:r>
            </w:fldSimple>
            <w:bookmarkEnd w:id="73"/>
            <w:r w:rsidR="00F76745">
              <w:t xml:space="preserve">: </w:t>
            </w:r>
            <w:r w:rsidR="00F76745" w:rsidRPr="001C0EA0">
              <w:t>Elevation wise area distribution of MKHP</w:t>
            </w:r>
            <w:r w:rsidR="00F76745">
              <w:t>P</w:t>
            </w:r>
            <w:r w:rsidR="00F76745" w:rsidRPr="001C0EA0">
              <w:t xml:space="preserve"> catchments at intake sites of </w:t>
            </w:r>
            <w:proofErr w:type="spellStart"/>
            <w:r w:rsidR="00F76745" w:rsidRPr="001C0EA0">
              <w:t>Myagdi</w:t>
            </w:r>
            <w:proofErr w:type="spellEnd"/>
            <w:r w:rsidR="00F76745" w:rsidRPr="001C0EA0">
              <w:t xml:space="preserve"> and </w:t>
            </w:r>
            <w:proofErr w:type="spellStart"/>
            <w:r w:rsidR="00F76745" w:rsidRPr="001C0EA0">
              <w:t>Kunaban</w:t>
            </w:r>
            <w:bookmarkEnd w:id="74"/>
            <w:bookmarkEnd w:id="75"/>
            <w:proofErr w:type="spellEnd"/>
          </w:p>
        </w:tc>
      </w:tr>
    </w:tbl>
    <w:p w14:paraId="2B90C91B" w14:textId="77777777" w:rsidR="009971CA" w:rsidRPr="001C0EA0" w:rsidRDefault="009971CA" w:rsidP="009971CA">
      <w:pPr>
        <w:pStyle w:val="Caption"/>
        <w:ind w:right="-46"/>
        <w:rPr>
          <w:sz w:val="2"/>
        </w:rPr>
      </w:pPr>
      <w:r w:rsidRPr="001C0EA0">
        <w:tab/>
      </w:r>
    </w:p>
    <w:p w14:paraId="6C7FCD80" w14:textId="77777777" w:rsidR="009971CA" w:rsidRPr="001C0EA0" w:rsidRDefault="009971CA" w:rsidP="009971CA">
      <w:pPr>
        <w:pStyle w:val="Caption"/>
        <w:ind w:right="-46"/>
        <w:rPr>
          <w:b w:val="0"/>
          <w:bCs/>
          <w:szCs w:val="20"/>
        </w:rPr>
      </w:pPr>
      <w:r w:rsidRPr="001C0EA0">
        <w:rPr>
          <w:b w:val="0"/>
          <w:szCs w:val="20"/>
        </w:rPr>
        <w:lastRenderedPageBreak/>
        <w:t xml:space="preserve">The hypsometric data of the catchment of </w:t>
      </w:r>
      <w:proofErr w:type="spellStart"/>
      <w:r w:rsidRPr="001C0EA0">
        <w:rPr>
          <w:b w:val="0"/>
          <w:szCs w:val="20"/>
        </w:rPr>
        <w:t>Myagdi</w:t>
      </w:r>
      <w:proofErr w:type="spellEnd"/>
      <w:r w:rsidRPr="001C0EA0">
        <w:rPr>
          <w:b w:val="0"/>
          <w:szCs w:val="20"/>
        </w:rPr>
        <w:t xml:space="preserve"> </w:t>
      </w:r>
      <w:proofErr w:type="spellStart"/>
      <w:r w:rsidRPr="001C0EA0">
        <w:rPr>
          <w:b w:val="0"/>
          <w:szCs w:val="20"/>
        </w:rPr>
        <w:t>khola</w:t>
      </w:r>
      <w:proofErr w:type="spellEnd"/>
      <w:r w:rsidRPr="001C0EA0">
        <w:rPr>
          <w:b w:val="0"/>
          <w:szCs w:val="20"/>
        </w:rPr>
        <w:t xml:space="preserve"> H</w:t>
      </w:r>
      <w:r w:rsidR="00B60394">
        <w:rPr>
          <w:b w:val="0"/>
          <w:szCs w:val="20"/>
        </w:rPr>
        <w:t>PP</w:t>
      </w:r>
      <w:r w:rsidRPr="001C0EA0">
        <w:rPr>
          <w:b w:val="0"/>
          <w:szCs w:val="20"/>
        </w:rPr>
        <w:t xml:space="preserve"> shows that above 50% of the catchment at the intake lies above 5000 m elevation which means the catchment is highly influenced by snow contribution.</w:t>
      </w:r>
    </w:p>
    <w:p w14:paraId="7DFB8648" w14:textId="77777777" w:rsidR="009971CA" w:rsidRDefault="009971CA" w:rsidP="009971CA">
      <w:pPr>
        <w:pStyle w:val="Heading2"/>
        <w:numPr>
          <w:ilvl w:val="1"/>
          <w:numId w:val="1"/>
        </w:numPr>
        <w:spacing w:after="240"/>
        <w:ind w:left="284" w:right="-46" w:hanging="284"/>
      </w:pPr>
      <w:bookmarkStart w:id="76" w:name="_Toc90989293"/>
      <w:bookmarkStart w:id="77" w:name="_Toc91255209"/>
      <w:bookmarkStart w:id="78" w:name="_Toc92369052"/>
      <w:bookmarkStart w:id="79" w:name="_Toc92876297"/>
      <w:r w:rsidRPr="001C0EA0">
        <w:t>Climate</w:t>
      </w:r>
      <w:bookmarkEnd w:id="76"/>
      <w:bookmarkEnd w:id="77"/>
      <w:bookmarkEnd w:id="78"/>
      <w:bookmarkEnd w:id="79"/>
    </w:p>
    <w:p w14:paraId="355B6FD1" w14:textId="08292950" w:rsidR="009971CA" w:rsidRPr="001C0EA0" w:rsidRDefault="009971CA" w:rsidP="009971CA">
      <w:pPr>
        <w:ind w:right="-46"/>
      </w:pPr>
      <w:r w:rsidRPr="001C0EA0">
        <w:t>Since</w:t>
      </w:r>
      <w:r w:rsidR="005F67A8">
        <w:t xml:space="preserve">, the </w:t>
      </w:r>
      <w:r w:rsidR="005F67A8" w:rsidRPr="001C0EA0">
        <w:t>catchment</w:t>
      </w:r>
      <w:r w:rsidRPr="001C0EA0">
        <w:t xml:space="preserve"> of </w:t>
      </w:r>
      <w:proofErr w:type="spellStart"/>
      <w:r w:rsidRPr="001C0EA0">
        <w:t>Myagdi</w:t>
      </w:r>
      <w:proofErr w:type="spellEnd"/>
      <w:r w:rsidRPr="001C0EA0">
        <w:t xml:space="preserve"> </w:t>
      </w:r>
      <w:proofErr w:type="spellStart"/>
      <w:r w:rsidRPr="001C0EA0">
        <w:t>Khola</w:t>
      </w:r>
      <w:proofErr w:type="spellEnd"/>
      <w:r w:rsidRPr="001C0EA0">
        <w:t xml:space="preserve"> has wide variation in elevation, its climatic condition varies with altitude. As per climatic zone of Nepal, the catchment lies in between cool (2,000-3,000m) zone having mean annual air temperature of 10°to 15°C and arctic (4,500-5,000m) zone having mean annual air temperature of 0°to 2.5°C. The catchment at upper reach is surrounded by High Himalayan, thus having an arctic climate zone and the lower reach below the catchment has warm temperate climate zone having mean annual air temperature of 15° to 20°C.</w:t>
      </w:r>
    </w:p>
    <w:p w14:paraId="0FDD81EA" w14:textId="77777777" w:rsidR="009971CA" w:rsidRPr="001C0EA0" w:rsidRDefault="009971CA" w:rsidP="009971CA">
      <w:pPr>
        <w:ind w:right="-46"/>
      </w:pPr>
      <w:r w:rsidRPr="001C0EA0">
        <w:t>The High Mountain Range in the north essentially forms a barrier forcing the monsoon brought about by orographic effects to pour down south of this range. Rainfall intensity varies throughout the catchment according to the degree of exposure with maximum intensities occurring on the south facing slopes. Rainfall intensity also varies in the catchment with elevation. In general, the amount of precipitation is highest in the south at the lower elevations and gradually decreases to the north with increase in elevation.</w:t>
      </w:r>
    </w:p>
    <w:p w14:paraId="3FCDB172" w14:textId="77777777" w:rsidR="009971CA" w:rsidRPr="00101CC1" w:rsidRDefault="009971CA" w:rsidP="009971CA">
      <w:pPr>
        <w:ind w:right="-46"/>
      </w:pPr>
      <w:r w:rsidRPr="001C0EA0">
        <w:t>Winter precipitation in the region is sparse and falls as snow on the higher peaks. The period from October to November represents a general climatic transition to winter conditions. Rainfall is rare during this period. From the end of January until May, the region becomes progressively warmer. The permanent snow line is at El. 5000 m. From March onwards the snow line shifts upwards resulting in a gradual increase in river flows due to snowmelt.</w:t>
      </w:r>
    </w:p>
    <w:p w14:paraId="511D282C" w14:textId="77777777" w:rsidR="009971CA" w:rsidRPr="00162552" w:rsidRDefault="009971CA" w:rsidP="009971CA">
      <w:pPr>
        <w:pStyle w:val="Heading2"/>
        <w:numPr>
          <w:ilvl w:val="1"/>
          <w:numId w:val="1"/>
        </w:numPr>
        <w:spacing w:after="240"/>
        <w:ind w:left="284" w:right="-46" w:hanging="284"/>
      </w:pPr>
      <w:bookmarkStart w:id="80" w:name="_Toc90989294"/>
      <w:bookmarkStart w:id="81" w:name="_Toc91255210"/>
      <w:bookmarkStart w:id="82" w:name="_Toc92369053"/>
      <w:bookmarkStart w:id="83" w:name="_Toc92876298"/>
      <w:r w:rsidRPr="001C0EA0">
        <w:lastRenderedPageBreak/>
        <w:t>Available Data</w:t>
      </w:r>
      <w:bookmarkEnd w:id="80"/>
      <w:bookmarkEnd w:id="81"/>
      <w:bookmarkEnd w:id="82"/>
      <w:bookmarkEnd w:id="83"/>
    </w:p>
    <w:p w14:paraId="669AFDF1" w14:textId="77777777" w:rsidR="009971CA" w:rsidRDefault="009971CA" w:rsidP="009971CA">
      <w:pPr>
        <w:pStyle w:val="Heading2"/>
        <w:numPr>
          <w:ilvl w:val="2"/>
          <w:numId w:val="1"/>
        </w:numPr>
        <w:spacing w:after="240"/>
        <w:ind w:left="709" w:right="-46" w:hanging="709"/>
      </w:pPr>
      <w:bookmarkStart w:id="84" w:name="_Toc92369054"/>
      <w:bookmarkStart w:id="85" w:name="_Toc92876299"/>
      <w:bookmarkStart w:id="86" w:name="_Ref93419447"/>
      <w:bookmarkStart w:id="87" w:name="_Toc90989295"/>
      <w:bookmarkStart w:id="88" w:name="_Ref91149913"/>
      <w:bookmarkStart w:id="89" w:name="_Toc91255211"/>
      <w:r w:rsidRPr="001C0EA0">
        <w:t>Hydrological Data</w:t>
      </w:r>
      <w:bookmarkEnd w:id="84"/>
      <w:bookmarkEnd w:id="85"/>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7"/>
      </w:tblGrid>
      <w:tr w:rsidR="009971CA" w14:paraId="6CAF2FDF" w14:textId="77777777" w:rsidTr="00535242">
        <w:tc>
          <w:tcPr>
            <w:tcW w:w="9026" w:type="dxa"/>
          </w:tcPr>
          <w:p w14:paraId="630CFE36" w14:textId="77777777" w:rsidR="005A5FB5" w:rsidRDefault="004D64F1" w:rsidP="005A5FB5">
            <w:pPr>
              <w:keepNext/>
            </w:pPr>
            <w:r>
              <w:rPr>
                <w:noProof/>
                <w:lang w:bidi="ne-NP"/>
              </w:rPr>
              <w:drawing>
                <wp:inline distT="0" distB="0" distL="0" distR="0" wp14:anchorId="6EE83A0F" wp14:editId="5E08515A">
                  <wp:extent cx="5884545" cy="4160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 Myagdi_hydrologicalStns.png"/>
                          <pic:cNvPicPr/>
                        </pic:nvPicPr>
                        <pic:blipFill>
                          <a:blip r:embed="rId10">
                            <a:extLst>
                              <a:ext uri="{28A0092B-C50C-407E-A947-70E740481C1C}">
                                <a14:useLocalDpi xmlns:a14="http://schemas.microsoft.com/office/drawing/2010/main" val="0"/>
                              </a:ext>
                            </a:extLst>
                          </a:blip>
                          <a:stretch>
                            <a:fillRect/>
                          </a:stretch>
                        </pic:blipFill>
                        <pic:spPr>
                          <a:xfrm>
                            <a:off x="0" y="0"/>
                            <a:ext cx="5884545" cy="4160520"/>
                          </a:xfrm>
                          <a:prstGeom prst="rect">
                            <a:avLst/>
                          </a:prstGeom>
                        </pic:spPr>
                      </pic:pic>
                    </a:graphicData>
                  </a:graphic>
                </wp:inline>
              </w:drawing>
            </w:r>
          </w:p>
          <w:p w14:paraId="04813A88" w14:textId="3C40EF76" w:rsidR="009971CA" w:rsidRDefault="009B6D0E" w:rsidP="009B6D0E">
            <w:pPr>
              <w:pStyle w:val="Caption"/>
            </w:pPr>
            <w:bookmarkStart w:id="90" w:name="_Ref93416563"/>
            <w:bookmarkStart w:id="91" w:name="_Toc92876326"/>
            <w:r>
              <w:t xml:space="preserve">Figure </w:t>
            </w:r>
            <w:fldSimple w:instr=" STYLEREF 1 \s ">
              <w:r w:rsidR="008A412B">
                <w:rPr>
                  <w:noProof/>
                </w:rPr>
                <w:t>1</w:t>
              </w:r>
            </w:fldSimple>
            <w:r w:rsidR="008A412B">
              <w:noBreakHyphen/>
            </w:r>
            <w:fldSimple w:instr=" SEQ Figure \* ARABIC \s 1 ">
              <w:r w:rsidR="008A412B">
                <w:rPr>
                  <w:noProof/>
                </w:rPr>
                <w:t>2</w:t>
              </w:r>
            </w:fldSimple>
            <w:bookmarkEnd w:id="90"/>
            <w:r w:rsidR="005A5FB5">
              <w:t xml:space="preserve">: </w:t>
            </w:r>
            <w:r w:rsidR="005A5FB5" w:rsidRPr="001C0EA0">
              <w:t xml:space="preserve">Nearby river gauging stations considered for </w:t>
            </w:r>
            <w:proofErr w:type="spellStart"/>
            <w:r w:rsidR="005A5FB5" w:rsidRPr="001C0EA0">
              <w:t>Myagdi</w:t>
            </w:r>
            <w:proofErr w:type="spellEnd"/>
            <w:r w:rsidR="005A5FB5" w:rsidRPr="001C0EA0">
              <w:t xml:space="preserve"> </w:t>
            </w:r>
            <w:proofErr w:type="spellStart"/>
            <w:r w:rsidR="005A5FB5" w:rsidRPr="001C0EA0">
              <w:t>Khola</w:t>
            </w:r>
            <w:bookmarkEnd w:id="91"/>
            <w:proofErr w:type="spellEnd"/>
            <w:r w:rsidR="005A5FB5" w:rsidRPr="001C0EA0">
              <w:t xml:space="preserve"> </w:t>
            </w:r>
          </w:p>
        </w:tc>
      </w:tr>
    </w:tbl>
    <w:p w14:paraId="17CC6E42" w14:textId="57FE923B" w:rsidR="008F53EE" w:rsidRDefault="009971CA" w:rsidP="009971CA">
      <w:pPr>
        <w:ind w:right="-46"/>
      </w:pPr>
      <w:r w:rsidRPr="001C0EA0">
        <w:t xml:space="preserve">Proposed intake sites of the </w:t>
      </w:r>
      <w:proofErr w:type="spellStart"/>
      <w:r w:rsidRPr="001C0EA0">
        <w:t>Myagdi</w:t>
      </w:r>
      <w:proofErr w:type="spellEnd"/>
      <w:r w:rsidRPr="001C0EA0">
        <w:t xml:space="preserve"> </w:t>
      </w:r>
      <w:proofErr w:type="spellStart"/>
      <w:r w:rsidRPr="001C0EA0">
        <w:t>Khola</w:t>
      </w:r>
      <w:proofErr w:type="spellEnd"/>
      <w:r w:rsidRPr="001C0EA0">
        <w:t xml:space="preserve"> does not have any long-term stream flows record. However, there is a gauging station no. 404.7 established by the department of Hydrology and Meteorology along the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which is approximately 3</w:t>
      </w:r>
      <w:r w:rsidR="00730C61">
        <w:t>3</w:t>
      </w:r>
      <w:r w:rsidRPr="001C0EA0">
        <w:t xml:space="preserve">km downstream from the proposed intake of </w:t>
      </w:r>
      <w:proofErr w:type="spellStart"/>
      <w:r w:rsidRPr="001C0EA0">
        <w:t>Myagdi</w:t>
      </w:r>
      <w:proofErr w:type="spellEnd"/>
      <w:r w:rsidRPr="001C0EA0">
        <w:t xml:space="preserve"> </w:t>
      </w:r>
      <w:proofErr w:type="spellStart"/>
      <w:r w:rsidRPr="001C0EA0">
        <w:t>Khola</w:t>
      </w:r>
      <w:proofErr w:type="spellEnd"/>
      <w:r w:rsidR="00730C61">
        <w:t xml:space="preserve"> HPP</w:t>
      </w:r>
      <w:r w:rsidRPr="001C0EA0">
        <w:t xml:space="preserve">. Similarly, in the vicinity of the project area toward the east, there are also other five gauging stations (406.5, 428, 430, 438 and 439.7) having time series of data more than 20 years. These stations have been considered </w:t>
      </w:r>
      <w:r w:rsidRPr="001C0EA0">
        <w:rPr>
          <w:szCs w:val="22"/>
        </w:rPr>
        <w:t>for the purpose of regional hydrological analysis.</w:t>
      </w:r>
      <w:r w:rsidRPr="001C0EA0">
        <w:t xml:space="preserve"> The western side of the catchment does not have any gauging stations having similar physiographic characteristics. The characteristics of these gauging stations are presented in </w:t>
      </w:r>
      <w:r w:rsidR="00C56B20">
        <w:fldChar w:fldCharType="begin"/>
      </w:r>
      <w:r w:rsidR="00C56B20">
        <w:instrText xml:space="preserve"> REF _Ref92705293 \h </w:instrText>
      </w:r>
      <w:r w:rsidR="00C56B20">
        <w:fldChar w:fldCharType="separate"/>
      </w:r>
      <w:r w:rsidR="006C6245">
        <w:t xml:space="preserve">Table </w:t>
      </w:r>
      <w:r w:rsidR="006C6245">
        <w:rPr>
          <w:noProof/>
        </w:rPr>
        <w:t>1</w:t>
      </w:r>
      <w:r w:rsidR="006C6245">
        <w:noBreakHyphen/>
      </w:r>
      <w:r w:rsidR="006C6245">
        <w:rPr>
          <w:noProof/>
        </w:rPr>
        <w:t>3</w:t>
      </w:r>
      <w:r w:rsidR="006C6245">
        <w:t xml:space="preserve">: </w:t>
      </w:r>
      <w:r w:rsidR="006C6245" w:rsidRPr="001C0EA0">
        <w:t>Hydrometric Stations located near the project catchment</w:t>
      </w:r>
      <w:r w:rsidR="00C56B20">
        <w:fldChar w:fldCharType="end"/>
      </w:r>
      <w:r w:rsidR="00C56B20">
        <w:t xml:space="preserve"> </w:t>
      </w:r>
      <w:r w:rsidRPr="001C0EA0">
        <w:t>and their locations in</w:t>
      </w:r>
      <w:r w:rsidR="00804225">
        <w:t xml:space="preserve"> </w:t>
      </w:r>
      <w:r w:rsidR="00804225">
        <w:fldChar w:fldCharType="begin"/>
      </w:r>
      <w:r w:rsidR="00804225">
        <w:instrText xml:space="preserve"> REF _Ref93416563 \h </w:instrText>
      </w:r>
      <w:r w:rsidR="00804225">
        <w:fldChar w:fldCharType="separate"/>
      </w:r>
      <w:r w:rsidR="00804225">
        <w:t xml:space="preserve">Figure </w:t>
      </w:r>
      <w:r w:rsidR="00804225">
        <w:rPr>
          <w:noProof/>
        </w:rPr>
        <w:t>1</w:t>
      </w:r>
      <w:r w:rsidR="00804225">
        <w:noBreakHyphen/>
      </w:r>
      <w:r w:rsidR="00804225">
        <w:rPr>
          <w:noProof/>
        </w:rPr>
        <w:t>2</w:t>
      </w:r>
      <w:r w:rsidR="00804225">
        <w:fldChar w:fldCharType="end"/>
      </w:r>
      <w:r w:rsidRPr="001C0EA0">
        <w:t>.</w:t>
      </w:r>
    </w:p>
    <w:p w14:paraId="1CFBFA1D" w14:textId="77777777" w:rsidR="008F53EE" w:rsidRDefault="008F53EE">
      <w:pPr>
        <w:spacing w:before="0" w:after="160" w:line="259" w:lineRule="auto"/>
        <w:ind w:right="0"/>
        <w:jc w:val="left"/>
      </w:pPr>
      <w:r>
        <w:br w:type="page"/>
      </w:r>
    </w:p>
    <w:p w14:paraId="18AE915A" w14:textId="266842EB" w:rsidR="005A5FB5" w:rsidRDefault="005A5FB5" w:rsidP="005A5FB5">
      <w:pPr>
        <w:pStyle w:val="Caption"/>
        <w:keepNext/>
      </w:pPr>
      <w:bookmarkStart w:id="92" w:name="_Ref92875123"/>
      <w:bookmarkStart w:id="93" w:name="_Ref92705293"/>
      <w:bookmarkStart w:id="94" w:name="_Toc92874242"/>
      <w:bookmarkStart w:id="95" w:name="_Toc92876594"/>
      <w:r>
        <w:lastRenderedPageBreak/>
        <w:t xml:space="preserve">Table </w:t>
      </w:r>
      <w:fldSimple w:instr=" STYLEREF 1 \s ">
        <w:r w:rsidR="006C6245">
          <w:rPr>
            <w:noProof/>
          </w:rPr>
          <w:t>1</w:t>
        </w:r>
      </w:fldSimple>
      <w:r w:rsidR="00F46335">
        <w:noBreakHyphen/>
      </w:r>
      <w:fldSimple w:instr=" SEQ Table \* ARABIC \s 1 ">
        <w:r w:rsidR="006C6245">
          <w:rPr>
            <w:noProof/>
          </w:rPr>
          <w:t>3</w:t>
        </w:r>
      </w:fldSimple>
      <w:bookmarkEnd w:id="92"/>
      <w:r>
        <w:t xml:space="preserve">: </w:t>
      </w:r>
      <w:r w:rsidRPr="001C0EA0">
        <w:t>Hydrometric Stations located near the project catchment</w:t>
      </w:r>
      <w:bookmarkEnd w:id="93"/>
      <w:bookmarkEnd w:id="94"/>
      <w:bookmarkEnd w:id="95"/>
    </w:p>
    <w:tbl>
      <w:tblPr>
        <w:tblW w:w="5000" w:type="pct"/>
        <w:tblLook w:val="04A0" w:firstRow="1" w:lastRow="0" w:firstColumn="1" w:lastColumn="0" w:noHBand="0" w:noVBand="1"/>
      </w:tblPr>
      <w:tblGrid>
        <w:gridCol w:w="640"/>
        <w:gridCol w:w="1029"/>
        <w:gridCol w:w="1190"/>
        <w:gridCol w:w="1296"/>
        <w:gridCol w:w="1253"/>
        <w:gridCol w:w="1002"/>
        <w:gridCol w:w="1377"/>
        <w:gridCol w:w="1470"/>
      </w:tblGrid>
      <w:tr w:rsidR="009971CA" w:rsidRPr="001C0EA0" w14:paraId="220C8F32" w14:textId="77777777" w:rsidTr="005A5FB5">
        <w:trPr>
          <w:trHeight w:val="360"/>
        </w:trPr>
        <w:tc>
          <w:tcPr>
            <w:tcW w:w="345" w:type="pct"/>
            <w:tcBorders>
              <w:top w:val="single" w:sz="4" w:space="0" w:color="auto"/>
              <w:left w:val="single" w:sz="4" w:space="0" w:color="auto"/>
              <w:right w:val="single" w:sz="4" w:space="0" w:color="auto"/>
            </w:tcBorders>
            <w:shd w:val="clear" w:color="000000" w:fill="FFFFFF"/>
            <w:vAlign w:val="center"/>
          </w:tcPr>
          <w:p w14:paraId="7C0AE616" w14:textId="0AD3ABE8" w:rsidR="009971CA" w:rsidRPr="001C0EA0" w:rsidRDefault="005A3058" w:rsidP="00535242">
            <w:pPr>
              <w:pStyle w:val="Table"/>
              <w:ind w:right="-46"/>
              <w:jc w:val="center"/>
              <w:rPr>
                <w:b/>
              </w:rPr>
            </w:pPr>
            <w:r w:rsidRPr="001C0EA0">
              <w:rPr>
                <w:b/>
              </w:rPr>
              <w:t>S. N</w:t>
            </w:r>
          </w:p>
        </w:tc>
        <w:tc>
          <w:tcPr>
            <w:tcW w:w="556" w:type="pct"/>
            <w:vMerge w:val="restart"/>
            <w:tcBorders>
              <w:top w:val="single" w:sz="4" w:space="0" w:color="auto"/>
              <w:left w:val="single" w:sz="4" w:space="0" w:color="auto"/>
              <w:right w:val="single" w:sz="4" w:space="0" w:color="auto"/>
            </w:tcBorders>
            <w:shd w:val="clear" w:color="000000" w:fill="FFFFFF"/>
            <w:vAlign w:val="center"/>
          </w:tcPr>
          <w:p w14:paraId="4929C344" w14:textId="77777777" w:rsidR="009971CA" w:rsidRPr="001C0EA0" w:rsidRDefault="009971CA" w:rsidP="00535242">
            <w:pPr>
              <w:pStyle w:val="Table"/>
              <w:ind w:right="-46"/>
              <w:jc w:val="center"/>
              <w:rPr>
                <w:b/>
              </w:rPr>
            </w:pPr>
            <w:r w:rsidRPr="001C0EA0">
              <w:rPr>
                <w:b/>
              </w:rPr>
              <w:t>Station</w:t>
            </w:r>
          </w:p>
        </w:tc>
        <w:tc>
          <w:tcPr>
            <w:tcW w:w="643" w:type="pct"/>
            <w:tcBorders>
              <w:top w:val="single" w:sz="4" w:space="0" w:color="auto"/>
              <w:left w:val="single" w:sz="4" w:space="0" w:color="auto"/>
              <w:right w:val="single" w:sz="4" w:space="0" w:color="auto"/>
            </w:tcBorders>
            <w:shd w:val="clear" w:color="000000" w:fill="FFFFFF"/>
            <w:vAlign w:val="center"/>
          </w:tcPr>
          <w:p w14:paraId="6234E97C" w14:textId="77777777" w:rsidR="009971CA" w:rsidRPr="001C0EA0" w:rsidRDefault="009971CA" w:rsidP="00535242">
            <w:pPr>
              <w:pStyle w:val="Table"/>
              <w:ind w:right="-46"/>
              <w:jc w:val="center"/>
              <w:rPr>
                <w:b/>
              </w:rPr>
            </w:pPr>
            <w:r w:rsidRPr="001C0EA0">
              <w:rPr>
                <w:b/>
              </w:rPr>
              <w:t>River</w:t>
            </w:r>
          </w:p>
        </w:tc>
        <w:tc>
          <w:tcPr>
            <w:tcW w:w="700"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2EE1576" w14:textId="77777777" w:rsidR="009971CA" w:rsidRPr="001C0EA0" w:rsidRDefault="009971CA" w:rsidP="00535242">
            <w:pPr>
              <w:pStyle w:val="Table"/>
              <w:ind w:right="-46"/>
              <w:jc w:val="center"/>
              <w:rPr>
                <w:b/>
              </w:rPr>
            </w:pPr>
            <w:r w:rsidRPr="001C0EA0">
              <w:rPr>
                <w:b/>
              </w:rPr>
              <w:t>Location</w:t>
            </w:r>
          </w:p>
        </w:tc>
        <w:tc>
          <w:tcPr>
            <w:tcW w:w="67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2BA1A6C" w14:textId="77777777" w:rsidR="009971CA" w:rsidRPr="001C0EA0" w:rsidRDefault="009971CA" w:rsidP="00535242">
            <w:pPr>
              <w:pStyle w:val="Table"/>
              <w:ind w:right="-46"/>
              <w:jc w:val="center"/>
              <w:rPr>
                <w:b/>
              </w:rPr>
            </w:pPr>
            <w:r w:rsidRPr="001C0EA0">
              <w:rPr>
                <w:b/>
              </w:rPr>
              <w:t>Elevation (m)</w:t>
            </w:r>
          </w:p>
        </w:tc>
        <w:tc>
          <w:tcPr>
            <w:tcW w:w="1285" w:type="pct"/>
            <w:gridSpan w:val="2"/>
            <w:tcBorders>
              <w:top w:val="single" w:sz="4" w:space="0" w:color="auto"/>
              <w:left w:val="nil"/>
              <w:bottom w:val="single" w:sz="4" w:space="0" w:color="auto"/>
              <w:right w:val="single" w:sz="4" w:space="0" w:color="auto"/>
            </w:tcBorders>
            <w:shd w:val="clear" w:color="000000" w:fill="FFFFFF"/>
            <w:vAlign w:val="center"/>
            <w:hideMark/>
          </w:tcPr>
          <w:p w14:paraId="589470CF" w14:textId="77777777" w:rsidR="009971CA" w:rsidRPr="001C0EA0" w:rsidRDefault="009971CA" w:rsidP="00535242">
            <w:pPr>
              <w:pStyle w:val="Table"/>
              <w:ind w:right="-46"/>
              <w:jc w:val="center"/>
              <w:rPr>
                <w:b/>
              </w:rPr>
            </w:pPr>
            <w:r w:rsidRPr="001C0EA0">
              <w:rPr>
                <w:b/>
              </w:rPr>
              <w:t>Data Record</w:t>
            </w:r>
          </w:p>
        </w:tc>
        <w:tc>
          <w:tcPr>
            <w:tcW w:w="795" w:type="pct"/>
            <w:vMerge w:val="restart"/>
            <w:tcBorders>
              <w:top w:val="single" w:sz="4" w:space="0" w:color="auto"/>
              <w:left w:val="nil"/>
              <w:right w:val="single" w:sz="4" w:space="0" w:color="auto"/>
            </w:tcBorders>
            <w:shd w:val="clear" w:color="000000" w:fill="FFFFFF"/>
            <w:vAlign w:val="center"/>
          </w:tcPr>
          <w:p w14:paraId="51B88B4B" w14:textId="77777777" w:rsidR="009971CA" w:rsidRDefault="009971CA" w:rsidP="00535242">
            <w:pPr>
              <w:pStyle w:val="Table"/>
              <w:ind w:right="-46"/>
              <w:jc w:val="center"/>
              <w:rPr>
                <w:b/>
              </w:rPr>
            </w:pPr>
            <w:r w:rsidRPr="001C0EA0">
              <w:rPr>
                <w:b/>
              </w:rPr>
              <w:t>Catchment Area</w:t>
            </w:r>
          </w:p>
          <w:p w14:paraId="2FC48AC6" w14:textId="77777777" w:rsidR="009971CA" w:rsidRPr="001C0EA0" w:rsidRDefault="009971CA" w:rsidP="00535242">
            <w:pPr>
              <w:pStyle w:val="Table"/>
              <w:ind w:right="-46"/>
              <w:jc w:val="center"/>
              <w:rPr>
                <w:b/>
              </w:rPr>
            </w:pPr>
            <w:r w:rsidRPr="001C0EA0">
              <w:rPr>
                <w:b/>
              </w:rPr>
              <w:t>(km</w:t>
            </w:r>
            <w:r w:rsidRPr="001C0EA0">
              <w:rPr>
                <w:b/>
                <w:vertAlign w:val="superscript"/>
              </w:rPr>
              <w:t>2</w:t>
            </w:r>
            <w:r w:rsidRPr="001C0EA0">
              <w:rPr>
                <w:b/>
              </w:rPr>
              <w:t>)</w:t>
            </w:r>
          </w:p>
        </w:tc>
      </w:tr>
      <w:tr w:rsidR="009971CA" w:rsidRPr="001C0EA0" w14:paraId="34C8A5D3" w14:textId="77777777" w:rsidTr="005A5FB5">
        <w:trPr>
          <w:trHeight w:val="360"/>
        </w:trPr>
        <w:tc>
          <w:tcPr>
            <w:tcW w:w="345" w:type="pct"/>
            <w:tcBorders>
              <w:left w:val="single" w:sz="4" w:space="0" w:color="auto"/>
              <w:bottom w:val="single" w:sz="4" w:space="0" w:color="000000"/>
              <w:right w:val="single" w:sz="4" w:space="0" w:color="auto"/>
            </w:tcBorders>
            <w:vAlign w:val="center"/>
          </w:tcPr>
          <w:p w14:paraId="56DE2CA8" w14:textId="77777777" w:rsidR="009971CA" w:rsidRPr="001C0EA0" w:rsidRDefault="009971CA" w:rsidP="00535242">
            <w:pPr>
              <w:pStyle w:val="Table"/>
              <w:ind w:right="-46"/>
              <w:jc w:val="center"/>
              <w:rPr>
                <w:b/>
              </w:rPr>
            </w:pPr>
          </w:p>
        </w:tc>
        <w:tc>
          <w:tcPr>
            <w:tcW w:w="556" w:type="pct"/>
            <w:vMerge/>
            <w:tcBorders>
              <w:left w:val="single" w:sz="4" w:space="0" w:color="auto"/>
              <w:bottom w:val="single" w:sz="4" w:space="0" w:color="000000"/>
              <w:right w:val="single" w:sz="4" w:space="0" w:color="auto"/>
            </w:tcBorders>
            <w:vAlign w:val="center"/>
          </w:tcPr>
          <w:p w14:paraId="24640B6A" w14:textId="77777777" w:rsidR="009971CA" w:rsidRPr="001C0EA0" w:rsidRDefault="009971CA" w:rsidP="00535242">
            <w:pPr>
              <w:pStyle w:val="Table"/>
              <w:ind w:right="-46"/>
              <w:jc w:val="center"/>
              <w:rPr>
                <w:b/>
              </w:rPr>
            </w:pPr>
          </w:p>
        </w:tc>
        <w:tc>
          <w:tcPr>
            <w:tcW w:w="643" w:type="pct"/>
            <w:tcBorders>
              <w:left w:val="single" w:sz="4" w:space="0" w:color="auto"/>
              <w:bottom w:val="single" w:sz="4" w:space="0" w:color="000000"/>
              <w:right w:val="single" w:sz="4" w:space="0" w:color="auto"/>
            </w:tcBorders>
            <w:vAlign w:val="center"/>
          </w:tcPr>
          <w:p w14:paraId="2D16A7F1" w14:textId="77777777" w:rsidR="009971CA" w:rsidRPr="001C0EA0" w:rsidRDefault="009971CA" w:rsidP="00535242">
            <w:pPr>
              <w:pStyle w:val="Table"/>
              <w:ind w:right="-46"/>
              <w:jc w:val="center"/>
              <w:rPr>
                <w:b/>
              </w:rPr>
            </w:pPr>
          </w:p>
        </w:tc>
        <w:tc>
          <w:tcPr>
            <w:tcW w:w="70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9359880" w14:textId="77777777" w:rsidR="009971CA" w:rsidRPr="001C0EA0" w:rsidRDefault="009971CA" w:rsidP="00535242">
            <w:pPr>
              <w:pStyle w:val="Table"/>
              <w:ind w:right="-46"/>
              <w:jc w:val="center"/>
              <w:rPr>
                <w:b/>
              </w:rPr>
            </w:pPr>
          </w:p>
        </w:tc>
        <w:tc>
          <w:tcPr>
            <w:tcW w:w="67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8283911" w14:textId="77777777" w:rsidR="009971CA" w:rsidRPr="001C0EA0" w:rsidRDefault="009971CA" w:rsidP="00535242">
            <w:pPr>
              <w:pStyle w:val="Table"/>
              <w:ind w:right="-46"/>
              <w:jc w:val="center"/>
              <w:rPr>
                <w:b/>
              </w:rPr>
            </w:pPr>
          </w:p>
        </w:tc>
        <w:tc>
          <w:tcPr>
            <w:tcW w:w="541" w:type="pct"/>
            <w:tcBorders>
              <w:top w:val="nil"/>
              <w:left w:val="nil"/>
              <w:bottom w:val="single" w:sz="4" w:space="0" w:color="auto"/>
              <w:right w:val="single" w:sz="4" w:space="0" w:color="auto"/>
            </w:tcBorders>
            <w:shd w:val="clear" w:color="000000" w:fill="FFFFFF"/>
            <w:vAlign w:val="center"/>
            <w:hideMark/>
          </w:tcPr>
          <w:p w14:paraId="3A2247D3" w14:textId="77777777" w:rsidR="009971CA" w:rsidRPr="001C0EA0" w:rsidRDefault="009971CA" w:rsidP="00535242">
            <w:pPr>
              <w:pStyle w:val="Table"/>
              <w:ind w:right="-46"/>
              <w:jc w:val="center"/>
              <w:rPr>
                <w:b/>
              </w:rPr>
            </w:pPr>
            <w:r w:rsidRPr="001C0EA0">
              <w:rPr>
                <w:b/>
              </w:rPr>
              <w:t>Length</w:t>
            </w:r>
          </w:p>
        </w:tc>
        <w:tc>
          <w:tcPr>
            <w:tcW w:w="744" w:type="pct"/>
            <w:tcBorders>
              <w:top w:val="nil"/>
              <w:left w:val="nil"/>
              <w:bottom w:val="single" w:sz="4" w:space="0" w:color="auto"/>
              <w:right w:val="single" w:sz="4" w:space="0" w:color="auto"/>
            </w:tcBorders>
            <w:shd w:val="clear" w:color="000000" w:fill="FFFFFF"/>
            <w:vAlign w:val="center"/>
            <w:hideMark/>
          </w:tcPr>
          <w:p w14:paraId="502A2CDD" w14:textId="77777777" w:rsidR="009971CA" w:rsidRPr="001C0EA0" w:rsidRDefault="009971CA" w:rsidP="00535242">
            <w:pPr>
              <w:pStyle w:val="Table"/>
              <w:ind w:right="-46"/>
              <w:jc w:val="center"/>
              <w:rPr>
                <w:b/>
              </w:rPr>
            </w:pPr>
            <w:r w:rsidRPr="001C0EA0">
              <w:rPr>
                <w:b/>
              </w:rPr>
              <w:t>Period</w:t>
            </w:r>
          </w:p>
        </w:tc>
        <w:tc>
          <w:tcPr>
            <w:tcW w:w="795" w:type="pct"/>
            <w:vMerge/>
            <w:tcBorders>
              <w:left w:val="nil"/>
              <w:bottom w:val="single" w:sz="4" w:space="0" w:color="auto"/>
              <w:right w:val="single" w:sz="4" w:space="0" w:color="auto"/>
            </w:tcBorders>
            <w:shd w:val="clear" w:color="000000" w:fill="FFFFFF"/>
            <w:vAlign w:val="center"/>
          </w:tcPr>
          <w:p w14:paraId="7D07F180" w14:textId="77777777" w:rsidR="009971CA" w:rsidRPr="001C0EA0" w:rsidRDefault="009971CA" w:rsidP="00535242">
            <w:pPr>
              <w:pStyle w:val="Table"/>
              <w:ind w:right="-46"/>
              <w:jc w:val="center"/>
              <w:rPr>
                <w:b/>
              </w:rPr>
            </w:pPr>
          </w:p>
        </w:tc>
      </w:tr>
      <w:tr w:rsidR="009971CA" w:rsidRPr="001C0EA0" w14:paraId="441768B9"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108E5FE7" w14:textId="77777777" w:rsidR="009971CA" w:rsidRPr="001C0EA0" w:rsidRDefault="009971CA" w:rsidP="00535242">
            <w:pPr>
              <w:pStyle w:val="Table"/>
              <w:ind w:right="-46"/>
              <w:jc w:val="center"/>
            </w:pPr>
            <w:r w:rsidRPr="001C0EA0">
              <w:t>1</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4101E900" w14:textId="77777777" w:rsidR="009971CA" w:rsidRPr="001C0EA0" w:rsidRDefault="009971CA" w:rsidP="00535242">
            <w:pPr>
              <w:pStyle w:val="Table"/>
              <w:ind w:right="-46"/>
              <w:jc w:val="center"/>
            </w:pPr>
            <w:r w:rsidRPr="001C0EA0">
              <w:t>404.7</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015474CE" w14:textId="77777777" w:rsidR="009971CA" w:rsidRPr="001C0EA0" w:rsidRDefault="009971CA" w:rsidP="00535242">
            <w:pPr>
              <w:pStyle w:val="Table"/>
              <w:ind w:right="-46"/>
              <w:jc w:val="center"/>
            </w:pPr>
            <w:proofErr w:type="spellStart"/>
            <w:r w:rsidRPr="001C0EA0">
              <w:t>Myagdi</w:t>
            </w:r>
            <w:proofErr w:type="spellEnd"/>
            <w:r w:rsidRPr="001C0EA0">
              <w:t xml:space="preserve"> </w:t>
            </w:r>
            <w:proofErr w:type="spellStart"/>
            <w:r w:rsidRPr="001C0EA0">
              <w:t>Khola</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2011A11C" w14:textId="77777777" w:rsidR="009971CA" w:rsidRPr="001C0EA0" w:rsidRDefault="009971CA" w:rsidP="00535242">
            <w:pPr>
              <w:pStyle w:val="Table"/>
              <w:ind w:right="-46"/>
              <w:jc w:val="center"/>
            </w:pPr>
            <w:proofErr w:type="spellStart"/>
            <w:r w:rsidRPr="001C0EA0">
              <w:t>Mangalaghat</w:t>
            </w:r>
            <w:proofErr w:type="spellEnd"/>
          </w:p>
        </w:tc>
        <w:tc>
          <w:tcPr>
            <w:tcW w:w="677" w:type="pct"/>
            <w:tcBorders>
              <w:top w:val="nil"/>
              <w:left w:val="nil"/>
              <w:bottom w:val="single" w:sz="4" w:space="0" w:color="auto"/>
              <w:right w:val="single" w:sz="4" w:space="0" w:color="auto"/>
            </w:tcBorders>
            <w:shd w:val="clear" w:color="000000" w:fill="FFFFFF"/>
            <w:noWrap/>
            <w:vAlign w:val="center"/>
            <w:hideMark/>
          </w:tcPr>
          <w:p w14:paraId="5F5E7155" w14:textId="77777777" w:rsidR="009971CA" w:rsidRPr="001C0EA0" w:rsidRDefault="009971CA" w:rsidP="00535242">
            <w:pPr>
              <w:pStyle w:val="Table"/>
              <w:ind w:right="-46"/>
              <w:jc w:val="center"/>
            </w:pPr>
            <w:r w:rsidRPr="001C0EA0">
              <w:t>914</w:t>
            </w:r>
          </w:p>
        </w:tc>
        <w:tc>
          <w:tcPr>
            <w:tcW w:w="541" w:type="pct"/>
            <w:tcBorders>
              <w:top w:val="nil"/>
              <w:left w:val="nil"/>
              <w:bottom w:val="single" w:sz="4" w:space="0" w:color="auto"/>
              <w:right w:val="single" w:sz="4" w:space="0" w:color="auto"/>
            </w:tcBorders>
            <w:shd w:val="clear" w:color="000000" w:fill="FFFFFF"/>
            <w:noWrap/>
            <w:vAlign w:val="center"/>
            <w:hideMark/>
          </w:tcPr>
          <w:p w14:paraId="452EBE21" w14:textId="77777777" w:rsidR="009971CA" w:rsidRPr="001C0EA0" w:rsidRDefault="009971CA" w:rsidP="00535242">
            <w:pPr>
              <w:pStyle w:val="Table"/>
              <w:ind w:right="-46"/>
              <w:jc w:val="center"/>
            </w:pPr>
            <w:r w:rsidRPr="001C0EA0">
              <w:rPr>
                <w:rFonts w:cs="Calibri"/>
                <w:color w:val="000000"/>
                <w:szCs w:val="22"/>
              </w:rPr>
              <w:t>39</w:t>
            </w:r>
          </w:p>
        </w:tc>
        <w:tc>
          <w:tcPr>
            <w:tcW w:w="744" w:type="pct"/>
            <w:tcBorders>
              <w:top w:val="nil"/>
              <w:left w:val="nil"/>
              <w:bottom w:val="single" w:sz="4" w:space="0" w:color="auto"/>
              <w:right w:val="single" w:sz="4" w:space="0" w:color="auto"/>
            </w:tcBorders>
            <w:shd w:val="clear" w:color="000000" w:fill="FFFFFF"/>
            <w:noWrap/>
            <w:vAlign w:val="center"/>
            <w:hideMark/>
          </w:tcPr>
          <w:p w14:paraId="2D40DDE4" w14:textId="77777777" w:rsidR="009971CA" w:rsidRPr="001C0EA0" w:rsidRDefault="009971CA" w:rsidP="00535242">
            <w:pPr>
              <w:pStyle w:val="Table"/>
              <w:ind w:right="-46"/>
              <w:jc w:val="center"/>
            </w:pPr>
            <w:r w:rsidRPr="001C0EA0">
              <w:t>1976 - 2015</w:t>
            </w:r>
          </w:p>
        </w:tc>
        <w:tc>
          <w:tcPr>
            <w:tcW w:w="795" w:type="pct"/>
            <w:tcBorders>
              <w:top w:val="nil"/>
              <w:left w:val="nil"/>
              <w:bottom w:val="single" w:sz="4" w:space="0" w:color="auto"/>
              <w:right w:val="single" w:sz="4" w:space="0" w:color="auto"/>
            </w:tcBorders>
            <w:shd w:val="clear" w:color="000000" w:fill="FFFFFF"/>
            <w:vAlign w:val="center"/>
          </w:tcPr>
          <w:p w14:paraId="2C8D4EDE" w14:textId="77777777" w:rsidR="009971CA" w:rsidRPr="001C0EA0" w:rsidRDefault="009971CA" w:rsidP="00535242">
            <w:pPr>
              <w:pStyle w:val="Table"/>
              <w:ind w:right="-46"/>
              <w:jc w:val="center"/>
            </w:pPr>
            <w:r w:rsidRPr="001C0EA0">
              <w:rPr>
                <w:rFonts w:cs="Calibri"/>
                <w:color w:val="000000"/>
                <w:szCs w:val="22"/>
              </w:rPr>
              <w:t>1067.71</w:t>
            </w:r>
          </w:p>
        </w:tc>
      </w:tr>
      <w:tr w:rsidR="009971CA" w:rsidRPr="001C0EA0" w14:paraId="110F0713"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51196563" w14:textId="77777777" w:rsidR="009971CA" w:rsidRPr="001C0EA0" w:rsidRDefault="009971CA" w:rsidP="00535242">
            <w:pPr>
              <w:pStyle w:val="Table"/>
              <w:ind w:right="-46"/>
              <w:jc w:val="center"/>
            </w:pPr>
            <w:r w:rsidRPr="001C0EA0">
              <w:t>2</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56535B2F" w14:textId="77777777" w:rsidR="009971CA" w:rsidRPr="001C0EA0" w:rsidRDefault="009971CA" w:rsidP="00535242">
            <w:pPr>
              <w:pStyle w:val="Table"/>
              <w:ind w:right="-46"/>
              <w:jc w:val="center"/>
            </w:pPr>
            <w:r w:rsidRPr="001C0EA0">
              <w:t>406.5</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56DDFA35" w14:textId="77777777" w:rsidR="009971CA" w:rsidRPr="001C0EA0" w:rsidRDefault="009971CA" w:rsidP="00535242">
            <w:pPr>
              <w:pStyle w:val="Table"/>
              <w:ind w:right="-46"/>
              <w:jc w:val="center"/>
            </w:pPr>
            <w:r w:rsidRPr="001C0EA0">
              <w:t xml:space="preserve">Modi </w:t>
            </w:r>
            <w:proofErr w:type="spellStart"/>
            <w:r w:rsidRPr="001C0EA0">
              <w:t>Khola</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1CD49ED2" w14:textId="77777777" w:rsidR="009971CA" w:rsidRPr="001C0EA0" w:rsidRDefault="009971CA" w:rsidP="00535242">
            <w:pPr>
              <w:pStyle w:val="Table"/>
              <w:ind w:right="-46"/>
              <w:jc w:val="center"/>
            </w:pPr>
            <w:proofErr w:type="spellStart"/>
            <w:r w:rsidRPr="001C0EA0">
              <w:t>Nayapul</w:t>
            </w:r>
            <w:proofErr w:type="spellEnd"/>
          </w:p>
        </w:tc>
        <w:tc>
          <w:tcPr>
            <w:tcW w:w="677" w:type="pct"/>
            <w:tcBorders>
              <w:top w:val="nil"/>
              <w:left w:val="nil"/>
              <w:bottom w:val="single" w:sz="4" w:space="0" w:color="auto"/>
              <w:right w:val="single" w:sz="4" w:space="0" w:color="auto"/>
            </w:tcBorders>
            <w:shd w:val="clear" w:color="auto" w:fill="auto"/>
            <w:noWrap/>
            <w:vAlign w:val="center"/>
            <w:hideMark/>
          </w:tcPr>
          <w:p w14:paraId="23DD906B" w14:textId="77777777" w:rsidR="009971CA" w:rsidRPr="001C0EA0" w:rsidRDefault="009971CA" w:rsidP="00535242">
            <w:pPr>
              <w:pStyle w:val="Table"/>
              <w:ind w:right="-46"/>
              <w:jc w:val="center"/>
            </w:pPr>
            <w:r w:rsidRPr="001C0EA0">
              <w:t>701</w:t>
            </w:r>
          </w:p>
        </w:tc>
        <w:tc>
          <w:tcPr>
            <w:tcW w:w="541" w:type="pct"/>
            <w:tcBorders>
              <w:top w:val="nil"/>
              <w:left w:val="nil"/>
              <w:bottom w:val="single" w:sz="4" w:space="0" w:color="auto"/>
              <w:right w:val="single" w:sz="4" w:space="0" w:color="auto"/>
            </w:tcBorders>
            <w:shd w:val="clear" w:color="000000" w:fill="FFFFFF"/>
            <w:noWrap/>
            <w:vAlign w:val="center"/>
            <w:hideMark/>
          </w:tcPr>
          <w:p w14:paraId="05FA2035" w14:textId="77777777" w:rsidR="009971CA" w:rsidRPr="001C0EA0" w:rsidRDefault="009971CA" w:rsidP="00535242">
            <w:pPr>
              <w:pStyle w:val="Table"/>
              <w:ind w:right="-46"/>
              <w:jc w:val="center"/>
            </w:pPr>
            <w:r w:rsidRPr="001C0EA0">
              <w:rPr>
                <w:rFonts w:cs="Calibri"/>
                <w:color w:val="000000"/>
                <w:szCs w:val="22"/>
              </w:rPr>
              <w:t>39</w:t>
            </w:r>
          </w:p>
        </w:tc>
        <w:tc>
          <w:tcPr>
            <w:tcW w:w="744" w:type="pct"/>
            <w:tcBorders>
              <w:top w:val="nil"/>
              <w:left w:val="nil"/>
              <w:bottom w:val="single" w:sz="4" w:space="0" w:color="auto"/>
              <w:right w:val="single" w:sz="4" w:space="0" w:color="auto"/>
            </w:tcBorders>
            <w:shd w:val="clear" w:color="000000" w:fill="FFFFFF"/>
            <w:noWrap/>
            <w:vAlign w:val="center"/>
            <w:hideMark/>
          </w:tcPr>
          <w:p w14:paraId="67B241BB" w14:textId="77777777" w:rsidR="009971CA" w:rsidRPr="001C0EA0" w:rsidRDefault="009971CA" w:rsidP="00535242">
            <w:pPr>
              <w:pStyle w:val="Table"/>
              <w:ind w:right="-46"/>
              <w:jc w:val="center"/>
            </w:pPr>
            <w:r w:rsidRPr="001C0EA0">
              <w:t>1976 - 2015</w:t>
            </w:r>
          </w:p>
        </w:tc>
        <w:tc>
          <w:tcPr>
            <w:tcW w:w="795" w:type="pct"/>
            <w:tcBorders>
              <w:top w:val="nil"/>
              <w:left w:val="nil"/>
              <w:bottom w:val="single" w:sz="4" w:space="0" w:color="auto"/>
              <w:right w:val="single" w:sz="4" w:space="0" w:color="auto"/>
            </w:tcBorders>
            <w:shd w:val="clear" w:color="000000" w:fill="FFFFFF"/>
            <w:vAlign w:val="center"/>
          </w:tcPr>
          <w:p w14:paraId="3C9090C7" w14:textId="77777777" w:rsidR="009971CA" w:rsidRPr="001C0EA0" w:rsidRDefault="009971CA" w:rsidP="00535242">
            <w:pPr>
              <w:pStyle w:val="Table"/>
              <w:ind w:right="-46"/>
              <w:jc w:val="center"/>
            </w:pPr>
            <w:r w:rsidRPr="001C0EA0">
              <w:rPr>
                <w:rFonts w:cs="Calibri"/>
                <w:color w:val="000000"/>
                <w:szCs w:val="22"/>
              </w:rPr>
              <w:t>558.09</w:t>
            </w:r>
          </w:p>
        </w:tc>
      </w:tr>
      <w:tr w:rsidR="009971CA" w:rsidRPr="001C0EA0" w14:paraId="5B872E64"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088F2325" w14:textId="77777777" w:rsidR="009971CA" w:rsidRPr="001C0EA0" w:rsidRDefault="009971CA" w:rsidP="00535242">
            <w:pPr>
              <w:pStyle w:val="Table"/>
              <w:ind w:right="-46"/>
              <w:jc w:val="center"/>
            </w:pPr>
            <w:r w:rsidRPr="001C0EA0">
              <w:t>3</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7644019A" w14:textId="77777777" w:rsidR="009971CA" w:rsidRPr="001C0EA0" w:rsidRDefault="009971CA" w:rsidP="00535242">
            <w:pPr>
              <w:pStyle w:val="Table"/>
              <w:ind w:right="-46"/>
              <w:jc w:val="center"/>
            </w:pPr>
            <w:r w:rsidRPr="001C0EA0">
              <w:t>428</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29FE75DF" w14:textId="77777777" w:rsidR="009971CA" w:rsidRPr="001C0EA0" w:rsidRDefault="009971CA" w:rsidP="00535242">
            <w:pPr>
              <w:pStyle w:val="Table"/>
              <w:ind w:right="-46"/>
              <w:jc w:val="center"/>
            </w:pPr>
            <w:r w:rsidRPr="001C0EA0">
              <w:t xml:space="preserve">Mardi </w:t>
            </w:r>
            <w:proofErr w:type="spellStart"/>
            <w:r w:rsidRPr="001C0EA0">
              <w:t>Khola</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21FCA87B" w14:textId="77777777" w:rsidR="009971CA" w:rsidRPr="001C0EA0" w:rsidRDefault="009971CA" w:rsidP="00535242">
            <w:pPr>
              <w:pStyle w:val="Table"/>
              <w:ind w:right="-46"/>
              <w:jc w:val="center"/>
            </w:pPr>
            <w:proofErr w:type="spellStart"/>
            <w:r w:rsidRPr="001C0EA0">
              <w:t>Lahachowk</w:t>
            </w:r>
            <w:proofErr w:type="spellEnd"/>
          </w:p>
        </w:tc>
        <w:tc>
          <w:tcPr>
            <w:tcW w:w="677" w:type="pct"/>
            <w:tcBorders>
              <w:top w:val="nil"/>
              <w:left w:val="nil"/>
              <w:bottom w:val="single" w:sz="4" w:space="0" w:color="auto"/>
              <w:right w:val="single" w:sz="4" w:space="0" w:color="auto"/>
            </w:tcBorders>
            <w:shd w:val="clear" w:color="000000" w:fill="FFFFFF"/>
            <w:noWrap/>
            <w:vAlign w:val="center"/>
            <w:hideMark/>
          </w:tcPr>
          <w:p w14:paraId="74D8408F" w14:textId="77777777" w:rsidR="009971CA" w:rsidRPr="001C0EA0" w:rsidRDefault="009971CA" w:rsidP="00535242">
            <w:pPr>
              <w:pStyle w:val="Table"/>
              <w:ind w:right="-46"/>
              <w:jc w:val="center"/>
            </w:pPr>
            <w:r w:rsidRPr="001C0EA0">
              <w:t>915</w:t>
            </w:r>
          </w:p>
        </w:tc>
        <w:tc>
          <w:tcPr>
            <w:tcW w:w="541" w:type="pct"/>
            <w:tcBorders>
              <w:top w:val="nil"/>
              <w:left w:val="nil"/>
              <w:bottom w:val="single" w:sz="4" w:space="0" w:color="auto"/>
              <w:right w:val="single" w:sz="4" w:space="0" w:color="auto"/>
            </w:tcBorders>
            <w:shd w:val="clear" w:color="000000" w:fill="FFFFFF"/>
            <w:noWrap/>
            <w:vAlign w:val="center"/>
            <w:hideMark/>
          </w:tcPr>
          <w:p w14:paraId="2731B1E6" w14:textId="77777777" w:rsidR="009971CA" w:rsidRPr="001C0EA0" w:rsidRDefault="009971CA" w:rsidP="00535242">
            <w:pPr>
              <w:pStyle w:val="Table"/>
              <w:ind w:right="-46"/>
              <w:jc w:val="center"/>
            </w:pPr>
            <w:r w:rsidRPr="001C0EA0">
              <w:rPr>
                <w:rFonts w:cs="Calibri"/>
                <w:color w:val="000000"/>
                <w:szCs w:val="22"/>
              </w:rPr>
              <w:t>41</w:t>
            </w:r>
          </w:p>
        </w:tc>
        <w:tc>
          <w:tcPr>
            <w:tcW w:w="744" w:type="pct"/>
            <w:tcBorders>
              <w:top w:val="nil"/>
              <w:left w:val="nil"/>
              <w:bottom w:val="single" w:sz="4" w:space="0" w:color="auto"/>
              <w:right w:val="single" w:sz="4" w:space="0" w:color="auto"/>
            </w:tcBorders>
            <w:shd w:val="clear" w:color="000000" w:fill="FFFFFF"/>
            <w:noWrap/>
            <w:vAlign w:val="center"/>
            <w:hideMark/>
          </w:tcPr>
          <w:p w14:paraId="38829973" w14:textId="77777777" w:rsidR="009971CA" w:rsidRPr="001C0EA0" w:rsidRDefault="009971CA" w:rsidP="00535242">
            <w:pPr>
              <w:pStyle w:val="Table"/>
              <w:ind w:right="-46"/>
              <w:jc w:val="center"/>
            </w:pPr>
            <w:r w:rsidRPr="001C0EA0">
              <w:t>1974 - 2015</w:t>
            </w:r>
          </w:p>
        </w:tc>
        <w:tc>
          <w:tcPr>
            <w:tcW w:w="795" w:type="pct"/>
            <w:tcBorders>
              <w:top w:val="nil"/>
              <w:left w:val="nil"/>
              <w:bottom w:val="single" w:sz="4" w:space="0" w:color="auto"/>
              <w:right w:val="single" w:sz="4" w:space="0" w:color="auto"/>
            </w:tcBorders>
            <w:shd w:val="clear" w:color="000000" w:fill="FFFFFF"/>
            <w:vAlign w:val="center"/>
          </w:tcPr>
          <w:p w14:paraId="0545A2E7" w14:textId="77777777" w:rsidR="009971CA" w:rsidRPr="001C0EA0" w:rsidRDefault="009971CA" w:rsidP="00535242">
            <w:pPr>
              <w:pStyle w:val="Table"/>
              <w:ind w:right="-46"/>
              <w:jc w:val="center"/>
            </w:pPr>
            <w:r w:rsidRPr="001C0EA0">
              <w:rPr>
                <w:rFonts w:cs="Calibri"/>
                <w:color w:val="000000"/>
                <w:szCs w:val="22"/>
              </w:rPr>
              <w:t>139.50</w:t>
            </w:r>
          </w:p>
        </w:tc>
      </w:tr>
      <w:tr w:rsidR="009971CA" w:rsidRPr="001C0EA0" w14:paraId="1C66302A"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6C0B8E30" w14:textId="77777777" w:rsidR="009971CA" w:rsidRPr="001C0EA0" w:rsidRDefault="009971CA" w:rsidP="00535242">
            <w:pPr>
              <w:pStyle w:val="Table"/>
              <w:ind w:right="-46"/>
              <w:jc w:val="center"/>
            </w:pPr>
            <w:r w:rsidRPr="001C0EA0">
              <w:t>4</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125ABBCE" w14:textId="77777777" w:rsidR="009971CA" w:rsidRPr="001C0EA0" w:rsidRDefault="009971CA" w:rsidP="00535242">
            <w:pPr>
              <w:pStyle w:val="Table"/>
              <w:ind w:right="-46"/>
              <w:jc w:val="center"/>
            </w:pPr>
            <w:r w:rsidRPr="001C0EA0">
              <w:t>430</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3DE384C2" w14:textId="77777777" w:rsidR="009971CA" w:rsidRPr="001C0EA0" w:rsidRDefault="009971CA" w:rsidP="00535242">
            <w:pPr>
              <w:pStyle w:val="Table"/>
              <w:ind w:right="-46"/>
              <w:jc w:val="center"/>
            </w:pPr>
            <w:proofErr w:type="spellStart"/>
            <w:r w:rsidRPr="001C0EA0">
              <w:t>Seti</w:t>
            </w:r>
            <w:proofErr w:type="spellEnd"/>
            <w:r w:rsidRPr="001C0EA0">
              <w:t xml:space="preserve"> </w:t>
            </w:r>
            <w:proofErr w:type="spellStart"/>
            <w:r w:rsidRPr="001C0EA0">
              <w:t>Nadi</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5C68E5C9" w14:textId="77777777" w:rsidR="009971CA" w:rsidRPr="001C0EA0" w:rsidRDefault="009971CA" w:rsidP="00535242">
            <w:pPr>
              <w:pStyle w:val="Table"/>
              <w:ind w:right="-46"/>
              <w:jc w:val="center"/>
            </w:pPr>
            <w:proofErr w:type="spellStart"/>
            <w:r w:rsidRPr="001C0EA0">
              <w:t>Phoolbari</w:t>
            </w:r>
            <w:proofErr w:type="spellEnd"/>
          </w:p>
        </w:tc>
        <w:tc>
          <w:tcPr>
            <w:tcW w:w="677" w:type="pct"/>
            <w:tcBorders>
              <w:top w:val="nil"/>
              <w:left w:val="nil"/>
              <w:bottom w:val="single" w:sz="4" w:space="0" w:color="auto"/>
              <w:right w:val="single" w:sz="4" w:space="0" w:color="auto"/>
            </w:tcBorders>
            <w:shd w:val="clear" w:color="000000" w:fill="FFFFFF"/>
            <w:noWrap/>
            <w:vAlign w:val="center"/>
            <w:hideMark/>
          </w:tcPr>
          <w:p w14:paraId="3F442BA8" w14:textId="77777777" w:rsidR="009971CA" w:rsidRPr="001C0EA0" w:rsidRDefault="009971CA" w:rsidP="00535242">
            <w:pPr>
              <w:pStyle w:val="Table"/>
              <w:ind w:right="-46"/>
              <w:jc w:val="center"/>
            </w:pPr>
            <w:r w:rsidRPr="001C0EA0">
              <w:t>830</w:t>
            </w:r>
          </w:p>
        </w:tc>
        <w:tc>
          <w:tcPr>
            <w:tcW w:w="541" w:type="pct"/>
            <w:tcBorders>
              <w:top w:val="nil"/>
              <w:left w:val="nil"/>
              <w:bottom w:val="single" w:sz="4" w:space="0" w:color="auto"/>
              <w:right w:val="single" w:sz="4" w:space="0" w:color="auto"/>
            </w:tcBorders>
            <w:shd w:val="clear" w:color="000000" w:fill="FFFFFF"/>
            <w:noWrap/>
            <w:vAlign w:val="center"/>
            <w:hideMark/>
          </w:tcPr>
          <w:p w14:paraId="354BAB7E" w14:textId="77777777" w:rsidR="009971CA" w:rsidRPr="001C0EA0" w:rsidRDefault="009971CA" w:rsidP="00535242">
            <w:pPr>
              <w:pStyle w:val="Table"/>
              <w:ind w:right="-46"/>
              <w:jc w:val="center"/>
            </w:pPr>
            <w:r w:rsidRPr="001C0EA0">
              <w:rPr>
                <w:rFonts w:cs="Calibri"/>
                <w:color w:val="000000"/>
                <w:szCs w:val="22"/>
              </w:rPr>
              <w:t>20</w:t>
            </w:r>
          </w:p>
        </w:tc>
        <w:tc>
          <w:tcPr>
            <w:tcW w:w="744" w:type="pct"/>
            <w:tcBorders>
              <w:top w:val="nil"/>
              <w:left w:val="nil"/>
              <w:bottom w:val="single" w:sz="4" w:space="0" w:color="auto"/>
              <w:right w:val="single" w:sz="4" w:space="0" w:color="auto"/>
            </w:tcBorders>
            <w:shd w:val="clear" w:color="000000" w:fill="FFFFFF"/>
            <w:noWrap/>
            <w:vAlign w:val="center"/>
            <w:hideMark/>
          </w:tcPr>
          <w:p w14:paraId="32FEC3FC" w14:textId="77777777" w:rsidR="009971CA" w:rsidRPr="001C0EA0" w:rsidRDefault="009971CA" w:rsidP="00535242">
            <w:pPr>
              <w:pStyle w:val="Table"/>
              <w:ind w:right="-46"/>
              <w:jc w:val="center"/>
            </w:pPr>
            <w:r w:rsidRPr="001C0EA0">
              <w:t>1964 - 1984</w:t>
            </w:r>
          </w:p>
        </w:tc>
        <w:tc>
          <w:tcPr>
            <w:tcW w:w="795" w:type="pct"/>
            <w:tcBorders>
              <w:top w:val="nil"/>
              <w:left w:val="nil"/>
              <w:bottom w:val="single" w:sz="4" w:space="0" w:color="auto"/>
              <w:right w:val="single" w:sz="4" w:space="0" w:color="auto"/>
            </w:tcBorders>
            <w:shd w:val="clear" w:color="000000" w:fill="FFFFFF"/>
            <w:vAlign w:val="center"/>
          </w:tcPr>
          <w:p w14:paraId="72B171C3" w14:textId="77777777" w:rsidR="009971CA" w:rsidRPr="001C0EA0" w:rsidRDefault="009971CA" w:rsidP="00535242">
            <w:pPr>
              <w:pStyle w:val="Table"/>
              <w:ind w:right="-46"/>
              <w:jc w:val="center"/>
            </w:pPr>
            <w:r w:rsidRPr="001C0EA0">
              <w:rPr>
                <w:rFonts w:cs="Calibri"/>
                <w:color w:val="000000"/>
                <w:szCs w:val="22"/>
              </w:rPr>
              <w:t>537.01</w:t>
            </w:r>
          </w:p>
        </w:tc>
      </w:tr>
      <w:tr w:rsidR="009971CA" w:rsidRPr="001C0EA0" w14:paraId="7505BB06"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17528B82" w14:textId="77777777" w:rsidR="009971CA" w:rsidRPr="001C0EA0" w:rsidRDefault="009971CA" w:rsidP="00535242">
            <w:pPr>
              <w:pStyle w:val="Table"/>
              <w:ind w:right="-46"/>
              <w:jc w:val="center"/>
            </w:pPr>
            <w:r w:rsidRPr="001C0EA0">
              <w:t>5</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54BEC24F" w14:textId="77777777" w:rsidR="009971CA" w:rsidRPr="001C0EA0" w:rsidRDefault="009971CA" w:rsidP="00535242">
            <w:pPr>
              <w:pStyle w:val="Table"/>
              <w:ind w:right="-46"/>
              <w:jc w:val="center"/>
            </w:pPr>
            <w:r w:rsidRPr="001C0EA0">
              <w:t>438</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35312080" w14:textId="77777777" w:rsidR="009971CA" w:rsidRPr="001C0EA0" w:rsidRDefault="009971CA" w:rsidP="00535242">
            <w:pPr>
              <w:pStyle w:val="Table"/>
              <w:ind w:right="-46"/>
              <w:jc w:val="center"/>
            </w:pPr>
            <w:proofErr w:type="spellStart"/>
            <w:r w:rsidRPr="001C0EA0">
              <w:t>Madi</w:t>
            </w:r>
            <w:proofErr w:type="spellEnd"/>
            <w:r w:rsidRPr="001C0EA0">
              <w:t xml:space="preserve"> </w:t>
            </w:r>
            <w:proofErr w:type="spellStart"/>
            <w:r w:rsidRPr="001C0EA0">
              <w:t>Nadi</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38B89323" w14:textId="77777777" w:rsidR="009971CA" w:rsidRPr="001C0EA0" w:rsidRDefault="009971CA" w:rsidP="00535242">
            <w:pPr>
              <w:pStyle w:val="Table"/>
              <w:ind w:right="-46"/>
              <w:jc w:val="center"/>
            </w:pPr>
            <w:proofErr w:type="spellStart"/>
            <w:r w:rsidRPr="001C0EA0">
              <w:t>Shisaghat</w:t>
            </w:r>
            <w:proofErr w:type="spellEnd"/>
          </w:p>
        </w:tc>
        <w:tc>
          <w:tcPr>
            <w:tcW w:w="677" w:type="pct"/>
            <w:tcBorders>
              <w:top w:val="nil"/>
              <w:left w:val="nil"/>
              <w:bottom w:val="single" w:sz="4" w:space="0" w:color="auto"/>
              <w:right w:val="single" w:sz="4" w:space="0" w:color="auto"/>
            </w:tcBorders>
            <w:shd w:val="clear" w:color="000000" w:fill="FFFFFF"/>
            <w:noWrap/>
            <w:vAlign w:val="center"/>
            <w:hideMark/>
          </w:tcPr>
          <w:p w14:paraId="1BF167E1" w14:textId="77777777" w:rsidR="009971CA" w:rsidRPr="001C0EA0" w:rsidRDefault="009971CA" w:rsidP="00535242">
            <w:pPr>
              <w:pStyle w:val="Table"/>
              <w:ind w:right="-46"/>
              <w:jc w:val="center"/>
            </w:pPr>
            <w:r w:rsidRPr="001C0EA0">
              <w:t>457</w:t>
            </w:r>
          </w:p>
        </w:tc>
        <w:tc>
          <w:tcPr>
            <w:tcW w:w="541" w:type="pct"/>
            <w:tcBorders>
              <w:top w:val="nil"/>
              <w:left w:val="nil"/>
              <w:bottom w:val="single" w:sz="4" w:space="0" w:color="auto"/>
              <w:right w:val="single" w:sz="4" w:space="0" w:color="auto"/>
            </w:tcBorders>
            <w:shd w:val="clear" w:color="000000" w:fill="FFFFFF"/>
            <w:noWrap/>
            <w:vAlign w:val="center"/>
            <w:hideMark/>
          </w:tcPr>
          <w:p w14:paraId="172AE521" w14:textId="77777777" w:rsidR="009971CA" w:rsidRPr="001C0EA0" w:rsidRDefault="009971CA" w:rsidP="00535242">
            <w:pPr>
              <w:pStyle w:val="Table"/>
              <w:ind w:right="-46"/>
              <w:jc w:val="center"/>
            </w:pPr>
            <w:r w:rsidRPr="001C0EA0">
              <w:rPr>
                <w:rFonts w:cs="Calibri"/>
                <w:color w:val="000000"/>
                <w:szCs w:val="22"/>
              </w:rPr>
              <w:t>45</w:t>
            </w:r>
          </w:p>
        </w:tc>
        <w:tc>
          <w:tcPr>
            <w:tcW w:w="744" w:type="pct"/>
            <w:tcBorders>
              <w:top w:val="nil"/>
              <w:left w:val="nil"/>
              <w:bottom w:val="single" w:sz="4" w:space="0" w:color="auto"/>
              <w:right w:val="single" w:sz="4" w:space="0" w:color="auto"/>
            </w:tcBorders>
            <w:shd w:val="clear" w:color="000000" w:fill="FFFFFF"/>
            <w:noWrap/>
            <w:vAlign w:val="center"/>
            <w:hideMark/>
          </w:tcPr>
          <w:p w14:paraId="63A4D3EA" w14:textId="77777777" w:rsidR="009971CA" w:rsidRPr="001C0EA0" w:rsidRDefault="009971CA" w:rsidP="00535242">
            <w:pPr>
              <w:pStyle w:val="Table"/>
              <w:ind w:right="-46"/>
              <w:jc w:val="center"/>
            </w:pPr>
            <w:r w:rsidRPr="001C0EA0">
              <w:t>1963 - 2008</w:t>
            </w:r>
          </w:p>
        </w:tc>
        <w:tc>
          <w:tcPr>
            <w:tcW w:w="795" w:type="pct"/>
            <w:tcBorders>
              <w:top w:val="nil"/>
              <w:left w:val="nil"/>
              <w:bottom w:val="single" w:sz="4" w:space="0" w:color="auto"/>
              <w:right w:val="single" w:sz="4" w:space="0" w:color="auto"/>
            </w:tcBorders>
            <w:shd w:val="clear" w:color="000000" w:fill="FFFFFF"/>
            <w:vAlign w:val="center"/>
          </w:tcPr>
          <w:p w14:paraId="4562A94D" w14:textId="77777777" w:rsidR="009971CA" w:rsidRPr="001C0EA0" w:rsidRDefault="009971CA" w:rsidP="00535242">
            <w:pPr>
              <w:pStyle w:val="Table"/>
              <w:ind w:right="-46"/>
              <w:jc w:val="center"/>
            </w:pPr>
            <w:r w:rsidRPr="001C0EA0">
              <w:rPr>
                <w:rFonts w:cs="Calibri"/>
                <w:color w:val="000000"/>
                <w:szCs w:val="22"/>
              </w:rPr>
              <w:t>847.12</w:t>
            </w:r>
          </w:p>
        </w:tc>
      </w:tr>
      <w:tr w:rsidR="009971CA" w:rsidRPr="001C0EA0" w14:paraId="1958E4A3" w14:textId="77777777" w:rsidTr="005A5FB5">
        <w:trPr>
          <w:trHeight w:val="360"/>
        </w:trPr>
        <w:tc>
          <w:tcPr>
            <w:tcW w:w="345" w:type="pct"/>
            <w:tcBorders>
              <w:top w:val="nil"/>
              <w:left w:val="single" w:sz="4" w:space="0" w:color="auto"/>
              <w:bottom w:val="single" w:sz="4" w:space="0" w:color="auto"/>
              <w:right w:val="single" w:sz="4" w:space="0" w:color="auto"/>
            </w:tcBorders>
            <w:shd w:val="clear" w:color="000000" w:fill="FFFFFF"/>
            <w:vAlign w:val="center"/>
          </w:tcPr>
          <w:p w14:paraId="77E4BD07" w14:textId="77777777" w:rsidR="009971CA" w:rsidRPr="001C0EA0" w:rsidRDefault="009971CA" w:rsidP="00535242">
            <w:pPr>
              <w:pStyle w:val="Table"/>
              <w:ind w:right="-46"/>
              <w:jc w:val="center"/>
            </w:pPr>
            <w:r w:rsidRPr="001C0EA0">
              <w:t>6</w:t>
            </w:r>
          </w:p>
        </w:tc>
        <w:tc>
          <w:tcPr>
            <w:tcW w:w="556" w:type="pct"/>
            <w:tcBorders>
              <w:top w:val="nil"/>
              <w:left w:val="single" w:sz="4" w:space="0" w:color="auto"/>
              <w:bottom w:val="single" w:sz="4" w:space="0" w:color="auto"/>
              <w:right w:val="single" w:sz="4" w:space="0" w:color="auto"/>
            </w:tcBorders>
            <w:shd w:val="clear" w:color="000000" w:fill="FFFFFF"/>
            <w:vAlign w:val="center"/>
          </w:tcPr>
          <w:p w14:paraId="1D34AC75" w14:textId="77777777" w:rsidR="009971CA" w:rsidRPr="001C0EA0" w:rsidRDefault="009971CA" w:rsidP="00535242">
            <w:pPr>
              <w:pStyle w:val="Table"/>
              <w:ind w:right="-46"/>
              <w:jc w:val="center"/>
            </w:pPr>
            <w:r w:rsidRPr="001C0EA0">
              <w:t>439.7</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08C8C22C" w14:textId="77777777" w:rsidR="009971CA" w:rsidRPr="001C0EA0" w:rsidRDefault="009971CA" w:rsidP="00535242">
            <w:pPr>
              <w:pStyle w:val="Table"/>
              <w:ind w:right="-46"/>
              <w:jc w:val="center"/>
            </w:pPr>
            <w:proofErr w:type="spellStart"/>
            <w:r w:rsidRPr="001C0EA0">
              <w:t>Marsyandi</w:t>
            </w:r>
            <w:proofErr w:type="spellEnd"/>
            <w:r w:rsidRPr="001C0EA0">
              <w:t xml:space="preserve"> </w:t>
            </w:r>
            <w:proofErr w:type="spellStart"/>
            <w:r w:rsidRPr="001C0EA0">
              <w:t>Nadi</w:t>
            </w:r>
            <w:proofErr w:type="spellEnd"/>
          </w:p>
        </w:tc>
        <w:tc>
          <w:tcPr>
            <w:tcW w:w="700" w:type="pct"/>
            <w:tcBorders>
              <w:top w:val="nil"/>
              <w:left w:val="nil"/>
              <w:bottom w:val="single" w:sz="4" w:space="0" w:color="auto"/>
              <w:right w:val="single" w:sz="4" w:space="0" w:color="auto"/>
            </w:tcBorders>
            <w:shd w:val="clear" w:color="000000" w:fill="FFFFFF"/>
            <w:noWrap/>
            <w:vAlign w:val="center"/>
            <w:hideMark/>
          </w:tcPr>
          <w:p w14:paraId="18CDD845" w14:textId="77777777" w:rsidR="009971CA" w:rsidRPr="001C0EA0" w:rsidRDefault="009971CA" w:rsidP="00535242">
            <w:pPr>
              <w:pStyle w:val="Table"/>
              <w:ind w:right="-46"/>
              <w:jc w:val="center"/>
            </w:pPr>
            <w:proofErr w:type="spellStart"/>
            <w:r w:rsidRPr="001C0EA0">
              <w:t>Bimalnagar</w:t>
            </w:r>
            <w:proofErr w:type="spellEnd"/>
          </w:p>
        </w:tc>
        <w:tc>
          <w:tcPr>
            <w:tcW w:w="677" w:type="pct"/>
            <w:tcBorders>
              <w:top w:val="nil"/>
              <w:left w:val="nil"/>
              <w:bottom w:val="single" w:sz="4" w:space="0" w:color="auto"/>
              <w:right w:val="single" w:sz="4" w:space="0" w:color="auto"/>
            </w:tcBorders>
            <w:shd w:val="clear" w:color="000000" w:fill="FFFFFF"/>
            <w:noWrap/>
            <w:vAlign w:val="center"/>
            <w:hideMark/>
          </w:tcPr>
          <w:p w14:paraId="2BEE9114" w14:textId="77777777" w:rsidR="009971CA" w:rsidRPr="001C0EA0" w:rsidRDefault="009971CA" w:rsidP="00535242">
            <w:pPr>
              <w:pStyle w:val="Table"/>
              <w:ind w:right="-46"/>
              <w:jc w:val="center"/>
            </w:pPr>
            <w:r w:rsidRPr="001C0EA0">
              <w:t>354</w:t>
            </w:r>
          </w:p>
        </w:tc>
        <w:tc>
          <w:tcPr>
            <w:tcW w:w="541" w:type="pct"/>
            <w:tcBorders>
              <w:top w:val="nil"/>
              <w:left w:val="nil"/>
              <w:bottom w:val="single" w:sz="4" w:space="0" w:color="auto"/>
              <w:right w:val="single" w:sz="4" w:space="0" w:color="auto"/>
            </w:tcBorders>
            <w:shd w:val="clear" w:color="000000" w:fill="FFFFFF"/>
            <w:noWrap/>
            <w:vAlign w:val="center"/>
            <w:hideMark/>
          </w:tcPr>
          <w:p w14:paraId="7A408713" w14:textId="77777777" w:rsidR="009971CA" w:rsidRPr="001C0EA0" w:rsidRDefault="009971CA" w:rsidP="00535242">
            <w:pPr>
              <w:pStyle w:val="Table"/>
              <w:ind w:right="-46"/>
              <w:jc w:val="center"/>
            </w:pPr>
            <w:r w:rsidRPr="001C0EA0">
              <w:rPr>
                <w:rFonts w:cs="Calibri"/>
                <w:color w:val="000000"/>
                <w:szCs w:val="22"/>
              </w:rPr>
              <w:t>28</w:t>
            </w:r>
          </w:p>
        </w:tc>
        <w:tc>
          <w:tcPr>
            <w:tcW w:w="744" w:type="pct"/>
            <w:tcBorders>
              <w:top w:val="nil"/>
              <w:left w:val="nil"/>
              <w:bottom w:val="single" w:sz="4" w:space="0" w:color="auto"/>
              <w:right w:val="single" w:sz="4" w:space="0" w:color="auto"/>
            </w:tcBorders>
            <w:shd w:val="clear" w:color="000000" w:fill="FFFFFF"/>
            <w:noWrap/>
            <w:vAlign w:val="center"/>
            <w:hideMark/>
          </w:tcPr>
          <w:p w14:paraId="188AE9CD" w14:textId="77777777" w:rsidR="009971CA" w:rsidRPr="001C0EA0" w:rsidRDefault="009971CA" w:rsidP="00535242">
            <w:pPr>
              <w:pStyle w:val="Table"/>
              <w:ind w:right="-46"/>
              <w:jc w:val="center"/>
            </w:pPr>
            <w:r w:rsidRPr="001C0EA0">
              <w:t>1987 - 2015</w:t>
            </w:r>
          </w:p>
        </w:tc>
        <w:tc>
          <w:tcPr>
            <w:tcW w:w="795" w:type="pct"/>
            <w:tcBorders>
              <w:top w:val="nil"/>
              <w:left w:val="nil"/>
              <w:bottom w:val="single" w:sz="4" w:space="0" w:color="auto"/>
              <w:right w:val="single" w:sz="4" w:space="0" w:color="auto"/>
            </w:tcBorders>
            <w:shd w:val="clear" w:color="000000" w:fill="FFFFFF"/>
            <w:vAlign w:val="center"/>
          </w:tcPr>
          <w:p w14:paraId="243827BB" w14:textId="77777777" w:rsidR="009971CA" w:rsidRPr="001C0EA0" w:rsidRDefault="009971CA" w:rsidP="00535242">
            <w:pPr>
              <w:pStyle w:val="Table"/>
              <w:ind w:right="-46"/>
              <w:jc w:val="center"/>
            </w:pPr>
            <w:r w:rsidRPr="001C0EA0">
              <w:rPr>
                <w:rFonts w:cs="Calibri"/>
                <w:color w:val="000000"/>
                <w:szCs w:val="22"/>
              </w:rPr>
              <w:t>4055.12</w:t>
            </w:r>
          </w:p>
        </w:tc>
      </w:tr>
    </w:tbl>
    <w:p w14:paraId="0248016F" w14:textId="77777777" w:rsidR="009971CA" w:rsidRPr="00E20DC3" w:rsidRDefault="009971CA" w:rsidP="009971CA">
      <w:pPr>
        <w:ind w:right="-46"/>
      </w:pPr>
      <w:r w:rsidRPr="001C0EA0">
        <w:t xml:space="preserve">Modi </w:t>
      </w:r>
      <w:proofErr w:type="spellStart"/>
      <w:r w:rsidRPr="001C0EA0">
        <w:t>Khola</w:t>
      </w:r>
      <w:proofErr w:type="spellEnd"/>
      <w:r w:rsidRPr="001C0EA0">
        <w:t xml:space="preserve">, </w:t>
      </w:r>
      <w:proofErr w:type="spellStart"/>
      <w:r w:rsidRPr="001C0EA0">
        <w:t>Seti</w:t>
      </w:r>
      <w:proofErr w:type="spellEnd"/>
      <w:r w:rsidRPr="001C0EA0">
        <w:t xml:space="preserve"> </w:t>
      </w:r>
      <w:proofErr w:type="spellStart"/>
      <w:r w:rsidRPr="001C0EA0">
        <w:t>Nadi</w:t>
      </w:r>
      <w:proofErr w:type="spellEnd"/>
      <w:r w:rsidRPr="001C0EA0">
        <w:t xml:space="preserve"> and </w:t>
      </w:r>
      <w:proofErr w:type="spellStart"/>
      <w:r w:rsidRPr="001C0EA0">
        <w:t>Madi</w:t>
      </w:r>
      <w:proofErr w:type="spellEnd"/>
      <w:r w:rsidRPr="001C0EA0">
        <w:t xml:space="preserve"> </w:t>
      </w:r>
      <w:proofErr w:type="spellStart"/>
      <w:r w:rsidRPr="001C0EA0">
        <w:t>Nadi</w:t>
      </w:r>
      <w:proofErr w:type="spellEnd"/>
      <w:r w:rsidRPr="001C0EA0">
        <w:t xml:space="preserve"> originate from Annapurna Himalayan Range whereas, </w:t>
      </w:r>
      <w:proofErr w:type="spellStart"/>
      <w:r w:rsidRPr="001C0EA0">
        <w:t>Myagdi</w:t>
      </w:r>
      <w:proofErr w:type="spellEnd"/>
      <w:r w:rsidRPr="001C0EA0">
        <w:t xml:space="preserve"> </w:t>
      </w:r>
      <w:proofErr w:type="spellStart"/>
      <w:r w:rsidRPr="001C0EA0">
        <w:t>Khola</w:t>
      </w:r>
      <w:proofErr w:type="spellEnd"/>
      <w:r w:rsidRPr="001C0EA0">
        <w:t xml:space="preserve"> originates from Dhaulagiri Himalayan Range and </w:t>
      </w:r>
      <w:proofErr w:type="spellStart"/>
      <w:r w:rsidRPr="001C0EA0">
        <w:t>Marsyandi</w:t>
      </w:r>
      <w:proofErr w:type="spellEnd"/>
      <w:r w:rsidRPr="001C0EA0">
        <w:t xml:space="preserve"> </w:t>
      </w:r>
      <w:proofErr w:type="spellStart"/>
      <w:r w:rsidRPr="001C0EA0">
        <w:t>Nadi</w:t>
      </w:r>
      <w:proofErr w:type="spellEnd"/>
      <w:r w:rsidRPr="001C0EA0">
        <w:t xml:space="preserve"> originates from Annapurna Himalayan Range and </w:t>
      </w:r>
      <w:proofErr w:type="spellStart"/>
      <w:r w:rsidRPr="001C0EA0">
        <w:t>Manaslu</w:t>
      </w:r>
      <w:proofErr w:type="spellEnd"/>
      <w:r w:rsidRPr="001C0EA0">
        <w:t xml:space="preserve"> </w:t>
      </w:r>
      <w:proofErr w:type="spellStart"/>
      <w:r w:rsidRPr="001C0EA0">
        <w:t>Himal</w:t>
      </w:r>
      <w:proofErr w:type="spellEnd"/>
      <w:r w:rsidRPr="001C0EA0">
        <w:t xml:space="preserve">. Mardi </w:t>
      </w:r>
      <w:proofErr w:type="spellStart"/>
      <w:r w:rsidRPr="001C0EA0">
        <w:t>Khola</w:t>
      </w:r>
      <w:proofErr w:type="spellEnd"/>
      <w:r w:rsidRPr="001C0EA0">
        <w:t xml:space="preserve"> is a tributary of </w:t>
      </w:r>
      <w:proofErr w:type="spellStart"/>
      <w:r w:rsidRPr="001C0EA0">
        <w:t>Seti</w:t>
      </w:r>
      <w:proofErr w:type="spellEnd"/>
      <w:r w:rsidRPr="001C0EA0">
        <w:t xml:space="preserve"> </w:t>
      </w:r>
      <w:proofErr w:type="spellStart"/>
      <w:r w:rsidRPr="001C0EA0">
        <w:t>Nadi</w:t>
      </w:r>
      <w:proofErr w:type="spellEnd"/>
      <w:r w:rsidRPr="001C0EA0">
        <w:t xml:space="preserve">. Since Dhaulagiri Himalayan Range, Annapurna Himalayan Range and </w:t>
      </w:r>
      <w:proofErr w:type="spellStart"/>
      <w:r w:rsidRPr="001C0EA0">
        <w:t>Manaslu</w:t>
      </w:r>
      <w:proofErr w:type="spellEnd"/>
      <w:r w:rsidRPr="001C0EA0">
        <w:t xml:space="preserve"> </w:t>
      </w:r>
      <w:proofErr w:type="spellStart"/>
      <w:r w:rsidRPr="001C0EA0">
        <w:t>Himal</w:t>
      </w:r>
      <w:proofErr w:type="spellEnd"/>
      <w:r w:rsidRPr="001C0EA0">
        <w:t xml:space="preserve"> are nearest to each other; their physiographic characteristics can be considered to be similar. The daily flow data of adopted gauge stations have been included in Annex A of this report.</w:t>
      </w:r>
    </w:p>
    <w:p w14:paraId="1F6BA5FD" w14:textId="77777777" w:rsidR="009971CA" w:rsidRDefault="009971CA" w:rsidP="009971CA">
      <w:pPr>
        <w:pStyle w:val="Heading2"/>
        <w:numPr>
          <w:ilvl w:val="2"/>
          <w:numId w:val="1"/>
        </w:numPr>
        <w:spacing w:after="240"/>
        <w:ind w:left="709" w:right="-46" w:hanging="709"/>
      </w:pPr>
      <w:bookmarkStart w:id="96" w:name="_Toc90989296"/>
      <w:bookmarkStart w:id="97" w:name="_Toc91255212"/>
      <w:bookmarkStart w:id="98" w:name="_Toc92369055"/>
      <w:bookmarkStart w:id="99" w:name="_Toc92876300"/>
      <w:r w:rsidRPr="001C0EA0">
        <w:t>Gauge installation and data recording</w:t>
      </w:r>
      <w:bookmarkEnd w:id="96"/>
      <w:bookmarkEnd w:id="97"/>
      <w:bookmarkEnd w:id="98"/>
      <w:bookmarkEnd w:id="99"/>
    </w:p>
    <w:p w14:paraId="7FCBAA42" w14:textId="16877920" w:rsidR="009971CA" w:rsidRDefault="009971CA" w:rsidP="009971CA">
      <w:pPr>
        <w:ind w:right="-45"/>
      </w:pPr>
      <w:r w:rsidRPr="001C0EA0">
        <w:t xml:space="preserve">Discharges have been measured in </w:t>
      </w:r>
      <w:proofErr w:type="spellStart"/>
      <w:r w:rsidRPr="001C0EA0">
        <w:t>Myagdi</w:t>
      </w:r>
      <w:proofErr w:type="spellEnd"/>
      <w:r w:rsidRPr="001C0EA0">
        <w:t xml:space="preserve"> </w:t>
      </w:r>
      <w:proofErr w:type="spellStart"/>
      <w:r w:rsidRPr="001C0EA0">
        <w:t>Khola</w:t>
      </w:r>
      <w:proofErr w:type="spellEnd"/>
      <w:r w:rsidRPr="001C0EA0">
        <w:t xml:space="preserve"> at four different locations by current meter. The location </w:t>
      </w:r>
      <w:r w:rsidR="007B3F22" w:rsidRPr="001C0EA0">
        <w:t>is</w:t>
      </w:r>
      <w:r w:rsidRPr="001C0EA0">
        <w:t>:</w:t>
      </w:r>
    </w:p>
    <w:p w14:paraId="663E8F13" w14:textId="7515DCC9" w:rsidR="00E00E07" w:rsidRPr="001C0EA0" w:rsidRDefault="00E00E07" w:rsidP="0031275B">
      <w:pPr>
        <w:pStyle w:val="Caption"/>
        <w:keepNext/>
        <w:ind w:right="-46"/>
      </w:pPr>
      <w:bookmarkStart w:id="100" w:name="_Ref93050430"/>
      <w:r w:rsidRPr="001C0EA0">
        <w:t xml:space="preserve">Table </w:t>
      </w:r>
      <w:fldSimple w:instr=" STYLEREF 1 \s ">
        <w:r>
          <w:rPr>
            <w:noProof/>
          </w:rPr>
          <w:t>2</w:t>
        </w:r>
      </w:fldSimple>
      <w:r w:rsidRPr="001C0EA0">
        <w:noBreakHyphen/>
      </w:r>
      <w:fldSimple w:instr=" SEQ Table \* ARABIC \s 1 ">
        <w:r>
          <w:rPr>
            <w:noProof/>
          </w:rPr>
          <w:t>5</w:t>
        </w:r>
      </w:fldSimple>
      <w:bookmarkEnd w:id="100"/>
      <w:r w:rsidRPr="001C0EA0">
        <w:t xml:space="preserve">: </w:t>
      </w:r>
      <w:r>
        <w:t xml:space="preserve">Location of Discharge measurement in </w:t>
      </w:r>
      <w:proofErr w:type="spellStart"/>
      <w:r>
        <w:t>Myagdi</w:t>
      </w:r>
      <w:proofErr w:type="spellEnd"/>
      <w:r>
        <w:t xml:space="preserve"> </w:t>
      </w:r>
      <w:proofErr w:type="spellStart"/>
      <w:r>
        <w:t>Khola</w:t>
      </w:r>
      <w:proofErr w:type="spellEnd"/>
    </w:p>
    <w:tbl>
      <w:tblPr>
        <w:tblStyle w:val="TableGrid"/>
        <w:tblW w:w="5000" w:type="pct"/>
        <w:jc w:val="center"/>
        <w:tblLook w:val="04A0" w:firstRow="1" w:lastRow="0" w:firstColumn="1" w:lastColumn="0" w:noHBand="0" w:noVBand="1"/>
      </w:tblPr>
      <w:tblGrid>
        <w:gridCol w:w="672"/>
        <w:gridCol w:w="5699"/>
        <w:gridCol w:w="1477"/>
        <w:gridCol w:w="1409"/>
      </w:tblGrid>
      <w:tr w:rsidR="009971CA" w:rsidRPr="001C0EA0" w14:paraId="3E714A56" w14:textId="77777777" w:rsidTr="00535242">
        <w:trPr>
          <w:jc w:val="center"/>
        </w:trPr>
        <w:tc>
          <w:tcPr>
            <w:tcW w:w="363" w:type="pct"/>
            <w:vAlign w:val="center"/>
          </w:tcPr>
          <w:p w14:paraId="434FA488" w14:textId="77777777" w:rsidR="009971CA" w:rsidRPr="001C0EA0" w:rsidRDefault="009971CA" w:rsidP="00535242">
            <w:pPr>
              <w:pStyle w:val="Table"/>
              <w:rPr>
                <w:b/>
              </w:rPr>
            </w:pPr>
            <w:r w:rsidRPr="001C0EA0">
              <w:rPr>
                <w:b/>
              </w:rPr>
              <w:t>S.N.</w:t>
            </w:r>
          </w:p>
        </w:tc>
        <w:tc>
          <w:tcPr>
            <w:tcW w:w="3078" w:type="pct"/>
            <w:vAlign w:val="center"/>
          </w:tcPr>
          <w:p w14:paraId="6167C74D" w14:textId="77777777" w:rsidR="009971CA" w:rsidRPr="001C0EA0" w:rsidRDefault="009971CA" w:rsidP="00535242">
            <w:pPr>
              <w:pStyle w:val="Table"/>
              <w:rPr>
                <w:b/>
              </w:rPr>
            </w:pPr>
            <w:r w:rsidRPr="001C0EA0">
              <w:rPr>
                <w:b/>
              </w:rPr>
              <w:t>Location</w:t>
            </w:r>
          </w:p>
        </w:tc>
        <w:tc>
          <w:tcPr>
            <w:tcW w:w="798" w:type="pct"/>
            <w:vAlign w:val="center"/>
          </w:tcPr>
          <w:p w14:paraId="6555C344" w14:textId="77777777" w:rsidR="009971CA" w:rsidRPr="001C0EA0" w:rsidRDefault="009971CA" w:rsidP="00535242">
            <w:pPr>
              <w:pStyle w:val="Table"/>
              <w:rPr>
                <w:b/>
              </w:rPr>
            </w:pPr>
            <w:r w:rsidRPr="001C0EA0">
              <w:rPr>
                <w:b/>
              </w:rPr>
              <w:t>Longitude</w:t>
            </w:r>
          </w:p>
        </w:tc>
        <w:tc>
          <w:tcPr>
            <w:tcW w:w="761" w:type="pct"/>
            <w:vAlign w:val="center"/>
          </w:tcPr>
          <w:p w14:paraId="2630EFEE" w14:textId="77777777" w:rsidR="009971CA" w:rsidRPr="001C0EA0" w:rsidRDefault="009971CA" w:rsidP="00535242">
            <w:pPr>
              <w:pStyle w:val="Table"/>
              <w:rPr>
                <w:b/>
              </w:rPr>
            </w:pPr>
            <w:r w:rsidRPr="001C0EA0">
              <w:rPr>
                <w:b/>
              </w:rPr>
              <w:t>Latitude</w:t>
            </w:r>
          </w:p>
        </w:tc>
      </w:tr>
      <w:tr w:rsidR="009971CA" w:rsidRPr="001C0EA0" w14:paraId="5EA11CA0" w14:textId="77777777" w:rsidTr="00535242">
        <w:trPr>
          <w:trHeight w:val="602"/>
          <w:jc w:val="center"/>
        </w:trPr>
        <w:tc>
          <w:tcPr>
            <w:tcW w:w="363" w:type="pct"/>
            <w:vAlign w:val="center"/>
          </w:tcPr>
          <w:p w14:paraId="1B3DAD05" w14:textId="77777777" w:rsidR="009971CA" w:rsidRPr="001C0EA0" w:rsidRDefault="009971CA" w:rsidP="00535242">
            <w:pPr>
              <w:pStyle w:val="Table"/>
            </w:pPr>
            <w:r w:rsidRPr="001C0EA0">
              <w:rPr>
                <w:rFonts w:cs="Calibri"/>
                <w:color w:val="000000"/>
                <w:szCs w:val="22"/>
              </w:rPr>
              <w:t>1</w:t>
            </w:r>
          </w:p>
        </w:tc>
        <w:tc>
          <w:tcPr>
            <w:tcW w:w="3078" w:type="pct"/>
            <w:vAlign w:val="center"/>
          </w:tcPr>
          <w:p w14:paraId="2823623F" w14:textId="4BCCA6D5" w:rsidR="009971CA" w:rsidRPr="001C0EA0" w:rsidRDefault="00197E8A" w:rsidP="00535242">
            <w:pPr>
              <w:pStyle w:val="Table"/>
            </w:pPr>
            <w:r w:rsidRPr="001C0EA0">
              <w:t xml:space="preserve">Upstream of confluence at </w:t>
            </w:r>
            <w:proofErr w:type="spellStart"/>
            <w:r w:rsidRPr="001C0EA0">
              <w:t>Myagdi</w:t>
            </w:r>
            <w:proofErr w:type="spellEnd"/>
            <w:r w:rsidRPr="001C0EA0">
              <w:t xml:space="preserve"> </w:t>
            </w:r>
            <w:proofErr w:type="spellStart"/>
            <w:r w:rsidRPr="001C0EA0">
              <w:t>Khola</w:t>
            </w:r>
            <w:proofErr w:type="spellEnd"/>
            <w:r w:rsidRPr="001C0EA0">
              <w:t xml:space="preserve"> (</w:t>
            </w:r>
            <w:proofErr w:type="spellStart"/>
            <w:r w:rsidRPr="001C0EA0">
              <w:t>Headworks</w:t>
            </w:r>
            <w:proofErr w:type="spellEnd"/>
            <w:r w:rsidRPr="001C0EA0">
              <w:t xml:space="preserve"> at </w:t>
            </w:r>
            <w:proofErr w:type="spellStart"/>
            <w:r w:rsidRPr="001C0EA0">
              <w:t>Myagdi</w:t>
            </w:r>
            <w:proofErr w:type="spellEnd"/>
            <w:r w:rsidRPr="001C0EA0">
              <w:t xml:space="preserve"> </w:t>
            </w:r>
            <w:proofErr w:type="spellStart"/>
            <w:r w:rsidRPr="001C0EA0">
              <w:t>Khola</w:t>
            </w:r>
            <w:proofErr w:type="spellEnd"/>
            <w:r w:rsidRPr="001C0EA0">
              <w:t>)</w:t>
            </w:r>
          </w:p>
        </w:tc>
        <w:tc>
          <w:tcPr>
            <w:tcW w:w="798" w:type="pct"/>
            <w:vAlign w:val="center"/>
          </w:tcPr>
          <w:p w14:paraId="707CE506" w14:textId="77777777" w:rsidR="009971CA" w:rsidRPr="001C0EA0" w:rsidRDefault="009971CA" w:rsidP="00535242">
            <w:pPr>
              <w:pStyle w:val="Table"/>
            </w:pPr>
            <w:r w:rsidRPr="001C0EA0">
              <w:rPr>
                <w:rFonts w:cs="Calibri"/>
                <w:color w:val="000000"/>
                <w:szCs w:val="22"/>
              </w:rPr>
              <w:t>83°23'39.96"</w:t>
            </w:r>
          </w:p>
        </w:tc>
        <w:tc>
          <w:tcPr>
            <w:tcW w:w="761" w:type="pct"/>
            <w:vAlign w:val="center"/>
          </w:tcPr>
          <w:p w14:paraId="026B04BB" w14:textId="77777777" w:rsidR="009971CA" w:rsidRPr="001C0EA0" w:rsidRDefault="009971CA" w:rsidP="00535242">
            <w:pPr>
              <w:pStyle w:val="Table"/>
            </w:pPr>
            <w:r w:rsidRPr="001C0EA0">
              <w:rPr>
                <w:rFonts w:cs="Calibri"/>
                <w:color w:val="000000"/>
                <w:szCs w:val="22"/>
              </w:rPr>
              <w:t>28°37'52.58"</w:t>
            </w:r>
          </w:p>
        </w:tc>
      </w:tr>
      <w:tr w:rsidR="009971CA" w:rsidRPr="001C0EA0" w14:paraId="7753BE6A" w14:textId="77777777" w:rsidTr="00535242">
        <w:trPr>
          <w:trHeight w:val="332"/>
          <w:jc w:val="center"/>
        </w:trPr>
        <w:tc>
          <w:tcPr>
            <w:tcW w:w="363" w:type="pct"/>
            <w:vAlign w:val="center"/>
          </w:tcPr>
          <w:p w14:paraId="65D403C9" w14:textId="77777777" w:rsidR="009971CA" w:rsidRPr="001C0EA0" w:rsidRDefault="009971CA" w:rsidP="00535242">
            <w:pPr>
              <w:pStyle w:val="Table"/>
            </w:pPr>
            <w:r w:rsidRPr="001C0EA0">
              <w:rPr>
                <w:rFonts w:cs="Calibri"/>
                <w:color w:val="000000"/>
                <w:szCs w:val="22"/>
              </w:rPr>
              <w:t>2</w:t>
            </w:r>
          </w:p>
        </w:tc>
        <w:tc>
          <w:tcPr>
            <w:tcW w:w="3078" w:type="pct"/>
            <w:vAlign w:val="center"/>
          </w:tcPr>
          <w:p w14:paraId="11A228D0" w14:textId="77777777" w:rsidR="009971CA" w:rsidRPr="001C0EA0" w:rsidRDefault="009971CA" w:rsidP="00535242">
            <w:pPr>
              <w:pStyle w:val="Table"/>
            </w:pPr>
            <w:r w:rsidRPr="001C0EA0">
              <w:t xml:space="preserve">Upstream of confluence at </w:t>
            </w:r>
            <w:proofErr w:type="spellStart"/>
            <w:r w:rsidRPr="001C0EA0">
              <w:t>Kunaban</w:t>
            </w:r>
            <w:proofErr w:type="spellEnd"/>
            <w:r w:rsidRPr="001C0EA0">
              <w:t xml:space="preserve"> </w:t>
            </w:r>
            <w:proofErr w:type="spellStart"/>
            <w:r w:rsidRPr="001C0EA0">
              <w:t>Khola</w:t>
            </w:r>
            <w:proofErr w:type="spellEnd"/>
            <w:r w:rsidRPr="001C0EA0">
              <w:t xml:space="preserve"> (</w:t>
            </w:r>
            <w:proofErr w:type="spellStart"/>
            <w:r w:rsidRPr="001C0EA0">
              <w:t>Headworks</w:t>
            </w:r>
            <w:proofErr w:type="spellEnd"/>
            <w:r w:rsidRPr="001C0EA0">
              <w:t xml:space="preserve"> at </w:t>
            </w:r>
            <w:proofErr w:type="spellStart"/>
            <w:r w:rsidRPr="001C0EA0">
              <w:t>Kunaban</w:t>
            </w:r>
            <w:proofErr w:type="spellEnd"/>
            <w:r w:rsidRPr="001C0EA0">
              <w:t xml:space="preserve"> </w:t>
            </w:r>
            <w:proofErr w:type="spellStart"/>
            <w:r w:rsidRPr="001C0EA0">
              <w:t>Khola</w:t>
            </w:r>
            <w:proofErr w:type="spellEnd"/>
            <w:r w:rsidRPr="001C0EA0">
              <w:t>)</w:t>
            </w:r>
          </w:p>
        </w:tc>
        <w:tc>
          <w:tcPr>
            <w:tcW w:w="798" w:type="pct"/>
            <w:vAlign w:val="center"/>
          </w:tcPr>
          <w:p w14:paraId="15047188" w14:textId="77777777" w:rsidR="009971CA" w:rsidRPr="001C0EA0" w:rsidRDefault="009971CA" w:rsidP="00535242">
            <w:pPr>
              <w:pStyle w:val="Table"/>
            </w:pPr>
            <w:r w:rsidRPr="001C0EA0">
              <w:rPr>
                <w:rFonts w:cs="Calibri"/>
                <w:color w:val="000000"/>
                <w:szCs w:val="22"/>
              </w:rPr>
              <w:t>83°22'6.61"</w:t>
            </w:r>
          </w:p>
        </w:tc>
        <w:tc>
          <w:tcPr>
            <w:tcW w:w="761" w:type="pct"/>
            <w:vAlign w:val="center"/>
          </w:tcPr>
          <w:p w14:paraId="66842A32" w14:textId="77777777" w:rsidR="009971CA" w:rsidRPr="001C0EA0" w:rsidRDefault="009971CA" w:rsidP="00535242">
            <w:pPr>
              <w:pStyle w:val="Table"/>
            </w:pPr>
            <w:r w:rsidRPr="001C0EA0">
              <w:rPr>
                <w:rFonts w:cs="Calibri"/>
                <w:color w:val="000000"/>
                <w:szCs w:val="22"/>
              </w:rPr>
              <w:t>28°37'59.30"</w:t>
            </w:r>
          </w:p>
        </w:tc>
      </w:tr>
      <w:tr w:rsidR="009971CA" w:rsidRPr="001C0EA0" w14:paraId="1AAB4877" w14:textId="77777777" w:rsidTr="00535242">
        <w:trPr>
          <w:jc w:val="center"/>
        </w:trPr>
        <w:tc>
          <w:tcPr>
            <w:tcW w:w="363" w:type="pct"/>
            <w:vAlign w:val="center"/>
          </w:tcPr>
          <w:p w14:paraId="62BCEB2E" w14:textId="77777777" w:rsidR="009971CA" w:rsidRPr="001C0EA0" w:rsidRDefault="009971CA" w:rsidP="00535242">
            <w:pPr>
              <w:pStyle w:val="Table"/>
            </w:pPr>
            <w:r w:rsidRPr="001C0EA0">
              <w:rPr>
                <w:rFonts w:cs="Calibri"/>
                <w:color w:val="000000"/>
                <w:szCs w:val="22"/>
              </w:rPr>
              <w:t>3</w:t>
            </w:r>
          </w:p>
        </w:tc>
        <w:tc>
          <w:tcPr>
            <w:tcW w:w="3078" w:type="pct"/>
            <w:vAlign w:val="center"/>
          </w:tcPr>
          <w:p w14:paraId="04973B86" w14:textId="77777777" w:rsidR="009971CA" w:rsidRPr="001C0EA0" w:rsidRDefault="009971CA" w:rsidP="00535242">
            <w:pPr>
              <w:pStyle w:val="Table"/>
            </w:pPr>
            <w:r w:rsidRPr="001C0EA0">
              <w:t xml:space="preserve">Downstream of Confluence at </w:t>
            </w:r>
            <w:proofErr w:type="spellStart"/>
            <w:r w:rsidRPr="001C0EA0">
              <w:t>Dovan</w:t>
            </w:r>
            <w:proofErr w:type="spellEnd"/>
          </w:p>
        </w:tc>
        <w:tc>
          <w:tcPr>
            <w:tcW w:w="798" w:type="pct"/>
            <w:vAlign w:val="center"/>
          </w:tcPr>
          <w:p w14:paraId="38D3482A" w14:textId="77777777" w:rsidR="009971CA" w:rsidRPr="001C0EA0" w:rsidRDefault="009971CA" w:rsidP="00535242">
            <w:pPr>
              <w:pStyle w:val="Table"/>
            </w:pPr>
            <w:r w:rsidRPr="001C0EA0">
              <w:rPr>
                <w:rFonts w:cs="Calibri"/>
                <w:color w:val="000000"/>
                <w:szCs w:val="22"/>
              </w:rPr>
              <w:t>83°23'40.67"</w:t>
            </w:r>
          </w:p>
        </w:tc>
        <w:tc>
          <w:tcPr>
            <w:tcW w:w="761" w:type="pct"/>
            <w:vAlign w:val="center"/>
          </w:tcPr>
          <w:p w14:paraId="1C844DD9" w14:textId="77777777" w:rsidR="009971CA" w:rsidRPr="001C0EA0" w:rsidRDefault="009971CA" w:rsidP="00535242">
            <w:pPr>
              <w:pStyle w:val="Table"/>
            </w:pPr>
            <w:r w:rsidRPr="001C0EA0">
              <w:rPr>
                <w:rFonts w:cs="Calibri"/>
                <w:color w:val="000000"/>
                <w:szCs w:val="22"/>
              </w:rPr>
              <w:t>28°37'40.55"</w:t>
            </w:r>
          </w:p>
        </w:tc>
      </w:tr>
      <w:tr w:rsidR="000B7A38" w:rsidRPr="001C0EA0" w14:paraId="663AB6DB" w14:textId="77777777" w:rsidTr="00535242">
        <w:trPr>
          <w:jc w:val="center"/>
        </w:trPr>
        <w:tc>
          <w:tcPr>
            <w:tcW w:w="363" w:type="pct"/>
            <w:vAlign w:val="center"/>
          </w:tcPr>
          <w:p w14:paraId="5ACC57C7" w14:textId="3EE7F74F" w:rsidR="000B7A38" w:rsidRPr="001C0EA0" w:rsidRDefault="000B7A38" w:rsidP="000B7A38">
            <w:pPr>
              <w:pStyle w:val="Table"/>
              <w:rPr>
                <w:rFonts w:cs="Calibri"/>
                <w:color w:val="000000"/>
                <w:szCs w:val="22"/>
              </w:rPr>
            </w:pPr>
            <w:r w:rsidRPr="001C0EA0">
              <w:rPr>
                <w:rFonts w:cs="Calibri"/>
                <w:color w:val="000000"/>
                <w:szCs w:val="22"/>
              </w:rPr>
              <w:t>4</w:t>
            </w:r>
          </w:p>
        </w:tc>
        <w:tc>
          <w:tcPr>
            <w:tcW w:w="3078" w:type="pct"/>
            <w:vAlign w:val="center"/>
          </w:tcPr>
          <w:p w14:paraId="6C504FE5" w14:textId="640760D2" w:rsidR="000B7A38" w:rsidRPr="001C0EA0" w:rsidRDefault="000B7A38" w:rsidP="000B7A38">
            <w:pPr>
              <w:pStyle w:val="Table"/>
            </w:pPr>
            <w:proofErr w:type="spellStart"/>
            <w:r w:rsidRPr="001C0EA0">
              <w:t>Jeltung</w:t>
            </w:r>
            <w:proofErr w:type="spellEnd"/>
            <w:r w:rsidRPr="001C0EA0">
              <w:t xml:space="preserve">, </w:t>
            </w:r>
            <w:r>
              <w:t xml:space="preserve">near </w:t>
            </w:r>
            <w:r w:rsidRPr="001C0EA0">
              <w:t>PH location</w:t>
            </w:r>
            <w:r>
              <w:t xml:space="preserve"> of MKHPP</w:t>
            </w:r>
          </w:p>
        </w:tc>
        <w:tc>
          <w:tcPr>
            <w:tcW w:w="798" w:type="pct"/>
            <w:vAlign w:val="center"/>
          </w:tcPr>
          <w:p w14:paraId="601605E4" w14:textId="0A1A514D" w:rsidR="000B7A38" w:rsidRPr="001C0EA0" w:rsidRDefault="000B7A38" w:rsidP="000B7A38">
            <w:pPr>
              <w:pStyle w:val="Table"/>
              <w:rPr>
                <w:rFonts w:cs="Calibri"/>
                <w:color w:val="000000"/>
                <w:szCs w:val="22"/>
              </w:rPr>
            </w:pPr>
            <w:r w:rsidRPr="001C0EA0">
              <w:rPr>
                <w:rFonts w:cs="Calibri"/>
                <w:color w:val="000000"/>
                <w:szCs w:val="22"/>
              </w:rPr>
              <w:t>83°23'10.02"</w:t>
            </w:r>
          </w:p>
        </w:tc>
        <w:tc>
          <w:tcPr>
            <w:tcW w:w="761" w:type="pct"/>
            <w:vAlign w:val="center"/>
          </w:tcPr>
          <w:p w14:paraId="47ECE5DA" w14:textId="2EADB7DD" w:rsidR="000B7A38" w:rsidRPr="001C0EA0" w:rsidRDefault="000B7A38" w:rsidP="000B7A38">
            <w:pPr>
              <w:pStyle w:val="Table"/>
              <w:rPr>
                <w:rFonts w:cs="Calibri"/>
                <w:color w:val="000000"/>
                <w:szCs w:val="22"/>
              </w:rPr>
            </w:pPr>
            <w:r w:rsidRPr="001C0EA0">
              <w:rPr>
                <w:rFonts w:cs="Calibri"/>
                <w:color w:val="000000"/>
                <w:szCs w:val="22"/>
              </w:rPr>
              <w:t>28°34'5.95"</w:t>
            </w:r>
          </w:p>
        </w:tc>
      </w:tr>
    </w:tbl>
    <w:p w14:paraId="3807AD69" w14:textId="00A07677" w:rsidR="009971CA" w:rsidRPr="001C0EA0" w:rsidRDefault="009971CA" w:rsidP="009971CA">
      <w:pPr>
        <w:ind w:right="-45"/>
        <w:sectPr w:rsidR="009971CA" w:rsidRPr="001C0EA0" w:rsidSect="00535242">
          <w:headerReference w:type="default" r:id="rId11"/>
          <w:footerReference w:type="default" r:id="rId12"/>
          <w:pgSz w:w="11907" w:h="16839" w:code="9"/>
          <w:pgMar w:top="1584" w:right="1080" w:bottom="1440" w:left="1560" w:header="720" w:footer="432" w:gutter="0"/>
          <w:pgNumType w:start="1"/>
          <w:cols w:space="720"/>
          <w:docGrid w:linePitch="360"/>
        </w:sectPr>
      </w:pPr>
      <w:r w:rsidRPr="001C0EA0">
        <w:t xml:space="preserve">The measured discharge received till date, at the downstream of confluence at </w:t>
      </w:r>
      <w:proofErr w:type="spellStart"/>
      <w:r w:rsidRPr="001C0EA0">
        <w:t>Dovan</w:t>
      </w:r>
      <w:proofErr w:type="spellEnd"/>
      <w:r w:rsidRPr="001C0EA0">
        <w:t xml:space="preserve"> are used for the comparison with adopted flow for MKHPP. These measured flows are shown in </w:t>
      </w:r>
      <w:r w:rsidR="00757C21">
        <w:rPr>
          <w:color w:val="000000" w:themeColor="text1"/>
        </w:rPr>
        <w:fldChar w:fldCharType="begin"/>
      </w:r>
      <w:r w:rsidR="00757C21">
        <w:instrText xml:space="preserve"> REF _Ref92703946 \h </w:instrText>
      </w:r>
      <w:r w:rsidR="00757C21">
        <w:rPr>
          <w:color w:val="000000" w:themeColor="text1"/>
        </w:rPr>
      </w:r>
      <w:r w:rsidR="00757C21">
        <w:rPr>
          <w:color w:val="000000" w:themeColor="text1"/>
        </w:rPr>
        <w:fldChar w:fldCharType="separate"/>
      </w:r>
      <w:r w:rsidR="006C6245">
        <w:t xml:space="preserve">Table </w:t>
      </w:r>
      <w:r w:rsidR="006C6245">
        <w:rPr>
          <w:noProof/>
        </w:rPr>
        <w:t>1</w:t>
      </w:r>
      <w:r w:rsidR="006C6245">
        <w:noBreakHyphen/>
      </w:r>
      <w:r w:rsidR="006C6245">
        <w:rPr>
          <w:noProof/>
        </w:rPr>
        <w:t>4</w:t>
      </w:r>
      <w:r w:rsidR="00757C21">
        <w:rPr>
          <w:color w:val="000000" w:themeColor="text1"/>
        </w:rPr>
        <w:fldChar w:fldCharType="end"/>
      </w:r>
      <w:r w:rsidR="00757C21">
        <w:rPr>
          <w:color w:val="000000" w:themeColor="text1"/>
        </w:rPr>
        <w:t xml:space="preserve"> </w:t>
      </w:r>
      <w:r w:rsidRPr="001C0EA0">
        <w:t xml:space="preserve">below. Also, an Automatic Water Level Recorder (AWLR) has been installed in the confluence area, which is used to measure water depth. The available discharges and stages measured as shown in </w:t>
      </w:r>
      <w:r w:rsidR="00007E11">
        <w:fldChar w:fldCharType="begin"/>
      </w:r>
      <w:r w:rsidR="00007E11">
        <w:instrText xml:space="preserve"> REF _Ref92877582 \h </w:instrText>
      </w:r>
      <w:r w:rsidR="00007E11">
        <w:fldChar w:fldCharType="separate"/>
      </w:r>
      <w:r w:rsidR="006C6245">
        <w:t xml:space="preserve">Table </w:t>
      </w:r>
      <w:r w:rsidR="006C6245">
        <w:rPr>
          <w:noProof/>
        </w:rPr>
        <w:t>1</w:t>
      </w:r>
      <w:r w:rsidR="006C6245">
        <w:noBreakHyphen/>
      </w:r>
      <w:r w:rsidR="006C6245">
        <w:rPr>
          <w:noProof/>
        </w:rPr>
        <w:t>5</w:t>
      </w:r>
      <w:r w:rsidR="00007E11">
        <w:fldChar w:fldCharType="end"/>
      </w:r>
      <w:r w:rsidR="00007E11">
        <w:t xml:space="preserve"> </w:t>
      </w:r>
      <w:r w:rsidRPr="001C0EA0">
        <w:t xml:space="preserve">have been used to create a rating curve for </w:t>
      </w:r>
      <w:proofErr w:type="spellStart"/>
      <w:r w:rsidRPr="001C0EA0">
        <w:t>Myagdi</w:t>
      </w:r>
      <w:proofErr w:type="spellEnd"/>
      <w:r w:rsidRPr="001C0EA0">
        <w:t xml:space="preserve"> </w:t>
      </w:r>
      <w:proofErr w:type="spellStart"/>
      <w:r w:rsidRPr="001C0EA0">
        <w:t>Khola</w:t>
      </w:r>
      <w:proofErr w:type="spellEnd"/>
      <w:r w:rsidRPr="001C0EA0">
        <w:t xml:space="preserve"> as shown in</w:t>
      </w:r>
      <w:r w:rsidR="008A412B">
        <w:t xml:space="preserve"> </w:t>
      </w:r>
      <w:r w:rsidR="008A412B">
        <w:fldChar w:fldCharType="begin"/>
      </w:r>
      <w:r w:rsidR="008A412B">
        <w:instrText xml:space="preserve"> REF _Ref93418952 \h </w:instrText>
      </w:r>
      <w:r w:rsidR="008A412B">
        <w:fldChar w:fldCharType="separate"/>
      </w:r>
      <w:r w:rsidR="008A412B">
        <w:t xml:space="preserve">Figure </w:t>
      </w:r>
      <w:r w:rsidR="008A412B">
        <w:rPr>
          <w:noProof/>
        </w:rPr>
        <w:t>1</w:t>
      </w:r>
      <w:r w:rsidR="008A412B">
        <w:noBreakHyphen/>
      </w:r>
      <w:r w:rsidR="008A412B">
        <w:rPr>
          <w:noProof/>
        </w:rPr>
        <w:t>3</w:t>
      </w:r>
      <w:r w:rsidR="008A412B">
        <w:fldChar w:fldCharType="end"/>
      </w:r>
      <w:r w:rsidRPr="001C0EA0">
        <w:t>.</w:t>
      </w:r>
    </w:p>
    <w:p w14:paraId="1994671E" w14:textId="74D8451C" w:rsidR="00DB5EEE" w:rsidRPr="00DB5EEE" w:rsidRDefault="00DB5EEE" w:rsidP="00DB5EEE">
      <w:pPr>
        <w:pStyle w:val="Caption"/>
        <w:keepNext/>
        <w:ind w:right="-46"/>
        <w:rPr>
          <w:color w:val="000000" w:themeColor="text1"/>
        </w:rPr>
      </w:pPr>
      <w:bookmarkStart w:id="101" w:name="_Ref92703946"/>
      <w:bookmarkStart w:id="102" w:name="_Ref92703929"/>
      <w:bookmarkStart w:id="103" w:name="_Toc92874243"/>
      <w:bookmarkStart w:id="104" w:name="_Toc92876595"/>
      <w:r>
        <w:lastRenderedPageBreak/>
        <w:t xml:space="preserve">Table </w:t>
      </w:r>
      <w:fldSimple w:instr=" STYLEREF 1 \s ">
        <w:r w:rsidR="006C6245">
          <w:rPr>
            <w:noProof/>
          </w:rPr>
          <w:t>1</w:t>
        </w:r>
      </w:fldSimple>
      <w:r w:rsidR="00F46335">
        <w:noBreakHyphen/>
      </w:r>
      <w:fldSimple w:instr=" SEQ Table \* ARABIC \s 1 ">
        <w:r w:rsidR="006C6245">
          <w:rPr>
            <w:noProof/>
          </w:rPr>
          <w:t>4</w:t>
        </w:r>
      </w:fldSimple>
      <w:bookmarkEnd w:id="101"/>
      <w:r>
        <w:t xml:space="preserve">: </w:t>
      </w:r>
      <w:r w:rsidRPr="001C0EA0">
        <w:rPr>
          <w:color w:val="000000" w:themeColor="text1"/>
        </w:rPr>
        <w:t xml:space="preserve">Summary of Measured discharge at downstream of Confluence of </w:t>
      </w:r>
      <w:proofErr w:type="spellStart"/>
      <w:r w:rsidRPr="001C0EA0">
        <w:rPr>
          <w:color w:val="000000" w:themeColor="text1"/>
        </w:rPr>
        <w:t>Myagdi</w:t>
      </w:r>
      <w:proofErr w:type="spellEnd"/>
      <w:r w:rsidRPr="001C0EA0">
        <w:rPr>
          <w:color w:val="000000" w:themeColor="text1"/>
        </w:rPr>
        <w:t xml:space="preserve"> and </w:t>
      </w:r>
      <w:proofErr w:type="spellStart"/>
      <w:r w:rsidRPr="001C0EA0">
        <w:rPr>
          <w:color w:val="000000" w:themeColor="text1"/>
        </w:rPr>
        <w:t>Kunban</w:t>
      </w:r>
      <w:proofErr w:type="spellEnd"/>
      <w:r w:rsidRPr="001C0EA0">
        <w:rPr>
          <w:color w:val="000000" w:themeColor="text1"/>
        </w:rPr>
        <w:t xml:space="preserve"> (at </w:t>
      </w:r>
      <w:proofErr w:type="spellStart"/>
      <w:r w:rsidRPr="001C0EA0">
        <w:rPr>
          <w:color w:val="000000" w:themeColor="text1"/>
        </w:rPr>
        <w:t>Dovan</w:t>
      </w:r>
      <w:proofErr w:type="spellEnd"/>
      <w:r w:rsidRPr="001C0EA0">
        <w:rPr>
          <w:color w:val="000000" w:themeColor="text1"/>
        </w:rPr>
        <w:t>)</w:t>
      </w:r>
      <w:bookmarkEnd w:id="102"/>
      <w:bookmarkEnd w:id="103"/>
      <w:bookmarkEnd w:id="104"/>
    </w:p>
    <w:tbl>
      <w:tblPr>
        <w:tblW w:w="5000" w:type="pct"/>
        <w:tblLook w:val="04A0" w:firstRow="1" w:lastRow="0" w:firstColumn="1" w:lastColumn="0" w:noHBand="0" w:noVBand="1"/>
      </w:tblPr>
      <w:tblGrid>
        <w:gridCol w:w="986"/>
        <w:gridCol w:w="4440"/>
        <w:gridCol w:w="1124"/>
        <w:gridCol w:w="1208"/>
        <w:gridCol w:w="1259"/>
      </w:tblGrid>
      <w:tr w:rsidR="009971CA" w:rsidRPr="001C0EA0" w14:paraId="3C2F613B" w14:textId="77777777" w:rsidTr="00535242">
        <w:trPr>
          <w:trHeight w:val="345"/>
        </w:trPr>
        <w:tc>
          <w:tcPr>
            <w:tcW w:w="54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D44B8C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Months</w:t>
            </w:r>
          </w:p>
        </w:tc>
        <w:tc>
          <w:tcPr>
            <w:tcW w:w="4453" w:type="pct"/>
            <w:gridSpan w:val="4"/>
            <w:tcBorders>
              <w:top w:val="single" w:sz="4" w:space="0" w:color="auto"/>
              <w:left w:val="nil"/>
              <w:bottom w:val="single" w:sz="4" w:space="0" w:color="auto"/>
              <w:right w:val="single" w:sz="4" w:space="0" w:color="auto"/>
            </w:tcBorders>
            <w:shd w:val="clear" w:color="auto" w:fill="auto"/>
            <w:noWrap/>
            <w:vAlign w:val="bottom"/>
            <w:hideMark/>
          </w:tcPr>
          <w:p w14:paraId="00724E38" w14:textId="5AEDE8C9"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Measured Discharge</w:t>
            </w:r>
            <w:ins w:id="105" w:author="Shyam Bhusal" w:date="2022-12-11T15:19:00Z">
              <w:r w:rsidR="00C81F20">
                <w:rPr>
                  <w:rFonts w:cs="Calibri"/>
                  <w:b/>
                  <w:bCs/>
                  <w:color w:val="000000"/>
                  <w:szCs w:val="22"/>
                </w:rPr>
                <w:t>(m</w:t>
              </w:r>
              <w:r w:rsidR="00C81F20" w:rsidRPr="00C81F20">
                <w:rPr>
                  <w:rFonts w:cs="Calibri"/>
                  <w:b/>
                  <w:bCs/>
                  <w:color w:val="000000"/>
                  <w:szCs w:val="22"/>
                  <w:vertAlign w:val="superscript"/>
                  <w:rPrChange w:id="106" w:author="Shyam Bhusal" w:date="2022-12-11T15:19:00Z">
                    <w:rPr>
                      <w:rFonts w:cs="Calibri"/>
                      <w:b/>
                      <w:bCs/>
                      <w:color w:val="000000"/>
                      <w:szCs w:val="22"/>
                    </w:rPr>
                  </w:rPrChange>
                </w:rPr>
                <w:t>3</w:t>
              </w:r>
              <w:r w:rsidR="00C81F20">
                <w:rPr>
                  <w:rFonts w:cs="Calibri"/>
                  <w:b/>
                  <w:bCs/>
                  <w:color w:val="000000"/>
                  <w:szCs w:val="22"/>
                </w:rPr>
                <w:t>/s)</w:t>
              </w:r>
            </w:ins>
          </w:p>
        </w:tc>
      </w:tr>
      <w:tr w:rsidR="009971CA" w:rsidRPr="001C0EA0" w14:paraId="14614889" w14:textId="77777777" w:rsidTr="00535242">
        <w:trPr>
          <w:trHeight w:val="345"/>
        </w:trPr>
        <w:tc>
          <w:tcPr>
            <w:tcW w:w="547" w:type="pct"/>
            <w:vMerge/>
            <w:tcBorders>
              <w:top w:val="single" w:sz="4" w:space="0" w:color="auto"/>
              <w:left w:val="single" w:sz="4" w:space="0" w:color="auto"/>
              <w:bottom w:val="single" w:sz="4" w:space="0" w:color="000000"/>
              <w:right w:val="single" w:sz="4" w:space="0" w:color="auto"/>
            </w:tcBorders>
            <w:vAlign w:val="center"/>
            <w:hideMark/>
          </w:tcPr>
          <w:p w14:paraId="00B1F8B1" w14:textId="77777777" w:rsidR="009971CA" w:rsidRPr="001C0EA0" w:rsidRDefault="009971CA" w:rsidP="00535242">
            <w:pPr>
              <w:spacing w:before="0" w:after="0" w:line="240" w:lineRule="auto"/>
              <w:ind w:right="0"/>
              <w:jc w:val="left"/>
              <w:rPr>
                <w:rFonts w:cs="Calibri"/>
                <w:b/>
                <w:bCs/>
                <w:color w:val="000000"/>
                <w:szCs w:val="22"/>
              </w:rPr>
            </w:pPr>
          </w:p>
        </w:tc>
        <w:tc>
          <w:tcPr>
            <w:tcW w:w="2462" w:type="pct"/>
            <w:tcBorders>
              <w:top w:val="nil"/>
              <w:left w:val="nil"/>
              <w:bottom w:val="single" w:sz="4" w:space="0" w:color="auto"/>
              <w:right w:val="single" w:sz="4" w:space="0" w:color="auto"/>
            </w:tcBorders>
            <w:shd w:val="clear" w:color="auto" w:fill="auto"/>
            <w:noWrap/>
            <w:vAlign w:val="bottom"/>
            <w:hideMark/>
          </w:tcPr>
          <w:p w14:paraId="469E5E97"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Daily</w:t>
            </w:r>
          </w:p>
        </w:tc>
        <w:tc>
          <w:tcPr>
            <w:tcW w:w="623" w:type="pct"/>
            <w:tcBorders>
              <w:top w:val="nil"/>
              <w:left w:val="nil"/>
              <w:bottom w:val="single" w:sz="4" w:space="0" w:color="auto"/>
              <w:right w:val="single" w:sz="4" w:space="0" w:color="auto"/>
            </w:tcBorders>
            <w:shd w:val="clear" w:color="auto" w:fill="auto"/>
            <w:noWrap/>
            <w:vAlign w:val="bottom"/>
            <w:hideMark/>
          </w:tcPr>
          <w:p w14:paraId="449F9ADA"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Average</w:t>
            </w:r>
          </w:p>
        </w:tc>
        <w:tc>
          <w:tcPr>
            <w:tcW w:w="670" w:type="pct"/>
            <w:tcBorders>
              <w:top w:val="nil"/>
              <w:left w:val="nil"/>
              <w:bottom w:val="single" w:sz="4" w:space="0" w:color="auto"/>
              <w:right w:val="single" w:sz="4" w:space="0" w:color="auto"/>
            </w:tcBorders>
            <w:shd w:val="clear" w:color="auto" w:fill="auto"/>
            <w:noWrap/>
            <w:vAlign w:val="bottom"/>
            <w:hideMark/>
          </w:tcPr>
          <w:p w14:paraId="3A0473E3"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Minimum</w:t>
            </w:r>
          </w:p>
        </w:tc>
        <w:tc>
          <w:tcPr>
            <w:tcW w:w="698" w:type="pct"/>
            <w:tcBorders>
              <w:top w:val="nil"/>
              <w:left w:val="nil"/>
              <w:bottom w:val="single" w:sz="4" w:space="0" w:color="auto"/>
              <w:right w:val="single" w:sz="4" w:space="0" w:color="auto"/>
            </w:tcBorders>
            <w:shd w:val="clear" w:color="auto" w:fill="auto"/>
            <w:noWrap/>
            <w:vAlign w:val="bottom"/>
            <w:hideMark/>
          </w:tcPr>
          <w:p w14:paraId="57DEAB5F"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Maximum</w:t>
            </w:r>
          </w:p>
        </w:tc>
      </w:tr>
      <w:tr w:rsidR="009971CA" w:rsidRPr="001C0EA0" w14:paraId="1ABF3FAC" w14:textId="77777777" w:rsidTr="00535242">
        <w:trPr>
          <w:trHeight w:val="467"/>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3286E42"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Baishakh</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711AC68C"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7.157, 12.31, 7.25, 8.15</w:t>
            </w:r>
          </w:p>
        </w:tc>
        <w:tc>
          <w:tcPr>
            <w:tcW w:w="623" w:type="pct"/>
            <w:tcBorders>
              <w:top w:val="nil"/>
              <w:left w:val="nil"/>
              <w:bottom w:val="single" w:sz="4" w:space="0" w:color="auto"/>
              <w:right w:val="single" w:sz="4" w:space="0" w:color="auto"/>
            </w:tcBorders>
            <w:shd w:val="clear" w:color="auto" w:fill="auto"/>
            <w:noWrap/>
            <w:vAlign w:val="center"/>
            <w:hideMark/>
          </w:tcPr>
          <w:p w14:paraId="2B3FCA58"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8.72</w:t>
            </w:r>
          </w:p>
        </w:tc>
        <w:tc>
          <w:tcPr>
            <w:tcW w:w="670" w:type="pct"/>
            <w:tcBorders>
              <w:top w:val="nil"/>
              <w:left w:val="nil"/>
              <w:bottom w:val="single" w:sz="4" w:space="0" w:color="auto"/>
              <w:right w:val="single" w:sz="4" w:space="0" w:color="auto"/>
            </w:tcBorders>
            <w:shd w:val="clear" w:color="auto" w:fill="auto"/>
            <w:noWrap/>
            <w:vAlign w:val="center"/>
            <w:hideMark/>
          </w:tcPr>
          <w:p w14:paraId="49425195"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7.157</w:t>
            </w:r>
          </w:p>
        </w:tc>
        <w:tc>
          <w:tcPr>
            <w:tcW w:w="698" w:type="pct"/>
            <w:tcBorders>
              <w:top w:val="nil"/>
              <w:left w:val="nil"/>
              <w:bottom w:val="single" w:sz="4" w:space="0" w:color="auto"/>
              <w:right w:val="single" w:sz="4" w:space="0" w:color="auto"/>
            </w:tcBorders>
            <w:shd w:val="clear" w:color="auto" w:fill="auto"/>
            <w:noWrap/>
            <w:vAlign w:val="center"/>
            <w:hideMark/>
          </w:tcPr>
          <w:p w14:paraId="1040A32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12.31</w:t>
            </w:r>
          </w:p>
        </w:tc>
      </w:tr>
      <w:tr w:rsidR="009971CA" w:rsidRPr="001C0EA0" w14:paraId="48BC0C84"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35FA67AD"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Jestha</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6268288B"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17.08</w:t>
            </w:r>
          </w:p>
        </w:tc>
        <w:tc>
          <w:tcPr>
            <w:tcW w:w="623" w:type="pct"/>
            <w:tcBorders>
              <w:top w:val="nil"/>
              <w:left w:val="nil"/>
              <w:bottom w:val="single" w:sz="4" w:space="0" w:color="auto"/>
              <w:right w:val="single" w:sz="4" w:space="0" w:color="auto"/>
            </w:tcBorders>
            <w:shd w:val="clear" w:color="auto" w:fill="auto"/>
            <w:noWrap/>
            <w:vAlign w:val="center"/>
            <w:hideMark/>
          </w:tcPr>
          <w:p w14:paraId="50E84E6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17.08</w:t>
            </w:r>
          </w:p>
        </w:tc>
        <w:tc>
          <w:tcPr>
            <w:tcW w:w="670" w:type="pct"/>
            <w:tcBorders>
              <w:top w:val="nil"/>
              <w:left w:val="nil"/>
              <w:bottom w:val="single" w:sz="4" w:space="0" w:color="auto"/>
              <w:right w:val="single" w:sz="4" w:space="0" w:color="auto"/>
            </w:tcBorders>
            <w:shd w:val="clear" w:color="auto" w:fill="auto"/>
            <w:noWrap/>
            <w:vAlign w:val="center"/>
            <w:hideMark/>
          </w:tcPr>
          <w:p w14:paraId="7B14096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17.08</w:t>
            </w:r>
          </w:p>
        </w:tc>
        <w:tc>
          <w:tcPr>
            <w:tcW w:w="698" w:type="pct"/>
            <w:tcBorders>
              <w:top w:val="nil"/>
              <w:left w:val="nil"/>
              <w:bottom w:val="single" w:sz="4" w:space="0" w:color="auto"/>
              <w:right w:val="single" w:sz="4" w:space="0" w:color="auto"/>
            </w:tcBorders>
            <w:shd w:val="clear" w:color="auto" w:fill="auto"/>
            <w:noWrap/>
            <w:vAlign w:val="center"/>
            <w:hideMark/>
          </w:tcPr>
          <w:p w14:paraId="4AB97B4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17.08</w:t>
            </w:r>
          </w:p>
        </w:tc>
      </w:tr>
      <w:tr w:rsidR="009971CA" w:rsidRPr="001C0EA0" w14:paraId="3C0721C9"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1391218"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Asar</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3578235F"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 </w:t>
            </w:r>
          </w:p>
        </w:tc>
        <w:tc>
          <w:tcPr>
            <w:tcW w:w="623" w:type="pct"/>
            <w:tcBorders>
              <w:top w:val="nil"/>
              <w:left w:val="nil"/>
              <w:bottom w:val="single" w:sz="4" w:space="0" w:color="auto"/>
              <w:right w:val="single" w:sz="4" w:space="0" w:color="auto"/>
            </w:tcBorders>
            <w:shd w:val="clear" w:color="auto" w:fill="auto"/>
            <w:noWrap/>
            <w:vAlign w:val="center"/>
            <w:hideMark/>
          </w:tcPr>
          <w:p w14:paraId="5CF1C8B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70" w:type="pct"/>
            <w:tcBorders>
              <w:top w:val="nil"/>
              <w:left w:val="nil"/>
              <w:bottom w:val="single" w:sz="4" w:space="0" w:color="auto"/>
              <w:right w:val="single" w:sz="4" w:space="0" w:color="auto"/>
            </w:tcBorders>
            <w:shd w:val="clear" w:color="auto" w:fill="auto"/>
            <w:noWrap/>
            <w:vAlign w:val="center"/>
            <w:hideMark/>
          </w:tcPr>
          <w:p w14:paraId="42AD8F6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98" w:type="pct"/>
            <w:tcBorders>
              <w:top w:val="nil"/>
              <w:left w:val="nil"/>
              <w:bottom w:val="single" w:sz="4" w:space="0" w:color="auto"/>
              <w:right w:val="single" w:sz="4" w:space="0" w:color="auto"/>
            </w:tcBorders>
            <w:shd w:val="clear" w:color="auto" w:fill="auto"/>
            <w:noWrap/>
            <w:vAlign w:val="center"/>
            <w:hideMark/>
          </w:tcPr>
          <w:p w14:paraId="1762955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r>
      <w:tr w:rsidR="009971CA" w:rsidRPr="001C0EA0" w14:paraId="533F8425"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8A8024B"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Shrawan</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606CF520"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32.54, 28.48</w:t>
            </w:r>
          </w:p>
        </w:tc>
        <w:tc>
          <w:tcPr>
            <w:tcW w:w="623" w:type="pct"/>
            <w:tcBorders>
              <w:top w:val="nil"/>
              <w:left w:val="nil"/>
              <w:bottom w:val="single" w:sz="4" w:space="0" w:color="auto"/>
              <w:right w:val="single" w:sz="4" w:space="0" w:color="auto"/>
            </w:tcBorders>
            <w:shd w:val="clear" w:color="auto" w:fill="auto"/>
            <w:noWrap/>
            <w:vAlign w:val="center"/>
            <w:hideMark/>
          </w:tcPr>
          <w:p w14:paraId="4F04AC75"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30.51</w:t>
            </w:r>
          </w:p>
        </w:tc>
        <w:tc>
          <w:tcPr>
            <w:tcW w:w="670" w:type="pct"/>
            <w:tcBorders>
              <w:top w:val="nil"/>
              <w:left w:val="nil"/>
              <w:bottom w:val="single" w:sz="4" w:space="0" w:color="auto"/>
              <w:right w:val="single" w:sz="4" w:space="0" w:color="auto"/>
            </w:tcBorders>
            <w:shd w:val="clear" w:color="auto" w:fill="auto"/>
            <w:noWrap/>
            <w:vAlign w:val="center"/>
            <w:hideMark/>
          </w:tcPr>
          <w:p w14:paraId="0158EA8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28.48</w:t>
            </w:r>
          </w:p>
        </w:tc>
        <w:tc>
          <w:tcPr>
            <w:tcW w:w="698" w:type="pct"/>
            <w:tcBorders>
              <w:top w:val="nil"/>
              <w:left w:val="nil"/>
              <w:bottom w:val="single" w:sz="4" w:space="0" w:color="auto"/>
              <w:right w:val="single" w:sz="4" w:space="0" w:color="auto"/>
            </w:tcBorders>
            <w:shd w:val="clear" w:color="auto" w:fill="auto"/>
            <w:noWrap/>
            <w:vAlign w:val="center"/>
            <w:hideMark/>
          </w:tcPr>
          <w:p w14:paraId="4B2B328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32.54</w:t>
            </w:r>
          </w:p>
        </w:tc>
      </w:tr>
      <w:tr w:rsidR="009971CA" w:rsidRPr="001C0EA0" w14:paraId="5BF1FB6E"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46BD6FD5"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Bhadra</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6C7829E6"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29.18, 30.57</w:t>
            </w:r>
          </w:p>
        </w:tc>
        <w:tc>
          <w:tcPr>
            <w:tcW w:w="623" w:type="pct"/>
            <w:tcBorders>
              <w:top w:val="nil"/>
              <w:left w:val="nil"/>
              <w:bottom w:val="single" w:sz="4" w:space="0" w:color="auto"/>
              <w:right w:val="single" w:sz="4" w:space="0" w:color="auto"/>
            </w:tcBorders>
            <w:shd w:val="clear" w:color="auto" w:fill="auto"/>
            <w:noWrap/>
            <w:vAlign w:val="center"/>
            <w:hideMark/>
          </w:tcPr>
          <w:p w14:paraId="58EC4F7E"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29.88</w:t>
            </w:r>
          </w:p>
        </w:tc>
        <w:tc>
          <w:tcPr>
            <w:tcW w:w="670" w:type="pct"/>
            <w:tcBorders>
              <w:top w:val="nil"/>
              <w:left w:val="nil"/>
              <w:bottom w:val="single" w:sz="4" w:space="0" w:color="auto"/>
              <w:right w:val="single" w:sz="4" w:space="0" w:color="auto"/>
            </w:tcBorders>
            <w:shd w:val="clear" w:color="auto" w:fill="auto"/>
            <w:noWrap/>
            <w:vAlign w:val="center"/>
            <w:hideMark/>
          </w:tcPr>
          <w:p w14:paraId="7CB28730"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29.18</w:t>
            </w:r>
          </w:p>
        </w:tc>
        <w:tc>
          <w:tcPr>
            <w:tcW w:w="698" w:type="pct"/>
            <w:tcBorders>
              <w:top w:val="nil"/>
              <w:left w:val="nil"/>
              <w:bottom w:val="single" w:sz="4" w:space="0" w:color="auto"/>
              <w:right w:val="single" w:sz="4" w:space="0" w:color="auto"/>
            </w:tcBorders>
            <w:shd w:val="clear" w:color="auto" w:fill="auto"/>
            <w:noWrap/>
            <w:vAlign w:val="center"/>
            <w:hideMark/>
          </w:tcPr>
          <w:p w14:paraId="67F92449"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30.57</w:t>
            </w:r>
          </w:p>
        </w:tc>
      </w:tr>
      <w:tr w:rsidR="009971CA" w:rsidRPr="001C0EA0" w14:paraId="7DEE7540"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6D478EEA"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Asoj</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6D428CAF"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 </w:t>
            </w:r>
          </w:p>
        </w:tc>
        <w:tc>
          <w:tcPr>
            <w:tcW w:w="623" w:type="pct"/>
            <w:tcBorders>
              <w:top w:val="nil"/>
              <w:left w:val="nil"/>
              <w:bottom w:val="single" w:sz="4" w:space="0" w:color="auto"/>
              <w:right w:val="single" w:sz="4" w:space="0" w:color="auto"/>
            </w:tcBorders>
            <w:shd w:val="clear" w:color="auto" w:fill="auto"/>
            <w:noWrap/>
            <w:vAlign w:val="center"/>
            <w:hideMark/>
          </w:tcPr>
          <w:p w14:paraId="2D1C022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70" w:type="pct"/>
            <w:tcBorders>
              <w:top w:val="nil"/>
              <w:left w:val="nil"/>
              <w:bottom w:val="single" w:sz="4" w:space="0" w:color="auto"/>
              <w:right w:val="single" w:sz="4" w:space="0" w:color="auto"/>
            </w:tcBorders>
            <w:shd w:val="clear" w:color="auto" w:fill="auto"/>
            <w:noWrap/>
            <w:vAlign w:val="center"/>
            <w:hideMark/>
          </w:tcPr>
          <w:p w14:paraId="268B26E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98" w:type="pct"/>
            <w:tcBorders>
              <w:top w:val="nil"/>
              <w:left w:val="nil"/>
              <w:bottom w:val="single" w:sz="4" w:space="0" w:color="auto"/>
              <w:right w:val="single" w:sz="4" w:space="0" w:color="auto"/>
            </w:tcBorders>
            <w:shd w:val="clear" w:color="auto" w:fill="auto"/>
            <w:noWrap/>
            <w:vAlign w:val="center"/>
            <w:hideMark/>
          </w:tcPr>
          <w:p w14:paraId="436111A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r>
      <w:tr w:rsidR="009971CA" w:rsidRPr="001C0EA0" w14:paraId="6BADE71E"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40150CB0"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Kartik</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0294A045"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 </w:t>
            </w:r>
          </w:p>
        </w:tc>
        <w:tc>
          <w:tcPr>
            <w:tcW w:w="623" w:type="pct"/>
            <w:tcBorders>
              <w:top w:val="nil"/>
              <w:left w:val="nil"/>
              <w:bottom w:val="single" w:sz="4" w:space="0" w:color="auto"/>
              <w:right w:val="single" w:sz="4" w:space="0" w:color="auto"/>
            </w:tcBorders>
            <w:shd w:val="clear" w:color="auto" w:fill="auto"/>
            <w:noWrap/>
            <w:vAlign w:val="center"/>
            <w:hideMark/>
          </w:tcPr>
          <w:p w14:paraId="1AD532D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70" w:type="pct"/>
            <w:tcBorders>
              <w:top w:val="nil"/>
              <w:left w:val="nil"/>
              <w:bottom w:val="single" w:sz="4" w:space="0" w:color="auto"/>
              <w:right w:val="single" w:sz="4" w:space="0" w:color="auto"/>
            </w:tcBorders>
            <w:shd w:val="clear" w:color="auto" w:fill="auto"/>
            <w:noWrap/>
            <w:vAlign w:val="center"/>
            <w:hideMark/>
          </w:tcPr>
          <w:p w14:paraId="000CF9D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c>
          <w:tcPr>
            <w:tcW w:w="698" w:type="pct"/>
            <w:tcBorders>
              <w:top w:val="nil"/>
              <w:left w:val="nil"/>
              <w:bottom w:val="single" w:sz="4" w:space="0" w:color="auto"/>
              <w:right w:val="single" w:sz="4" w:space="0" w:color="auto"/>
            </w:tcBorders>
            <w:shd w:val="clear" w:color="auto" w:fill="auto"/>
            <w:noWrap/>
            <w:vAlign w:val="center"/>
            <w:hideMark/>
          </w:tcPr>
          <w:p w14:paraId="0CD893E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w:t>
            </w:r>
          </w:p>
        </w:tc>
      </w:tr>
      <w:tr w:rsidR="009971CA" w:rsidRPr="001C0EA0" w14:paraId="2F30454E"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0988633B"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Mangsir</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50537D1D"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5.325</w:t>
            </w:r>
          </w:p>
        </w:tc>
        <w:tc>
          <w:tcPr>
            <w:tcW w:w="623" w:type="pct"/>
            <w:tcBorders>
              <w:top w:val="nil"/>
              <w:left w:val="nil"/>
              <w:bottom w:val="single" w:sz="4" w:space="0" w:color="auto"/>
              <w:right w:val="single" w:sz="4" w:space="0" w:color="auto"/>
            </w:tcBorders>
            <w:shd w:val="clear" w:color="auto" w:fill="auto"/>
            <w:noWrap/>
            <w:vAlign w:val="center"/>
            <w:hideMark/>
          </w:tcPr>
          <w:p w14:paraId="2DF3A198"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5.33</w:t>
            </w:r>
          </w:p>
        </w:tc>
        <w:tc>
          <w:tcPr>
            <w:tcW w:w="670" w:type="pct"/>
            <w:tcBorders>
              <w:top w:val="nil"/>
              <w:left w:val="nil"/>
              <w:bottom w:val="single" w:sz="4" w:space="0" w:color="auto"/>
              <w:right w:val="single" w:sz="4" w:space="0" w:color="auto"/>
            </w:tcBorders>
            <w:shd w:val="clear" w:color="auto" w:fill="auto"/>
            <w:noWrap/>
            <w:vAlign w:val="center"/>
            <w:hideMark/>
          </w:tcPr>
          <w:p w14:paraId="768B18C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5.325</w:t>
            </w:r>
          </w:p>
        </w:tc>
        <w:tc>
          <w:tcPr>
            <w:tcW w:w="698" w:type="pct"/>
            <w:tcBorders>
              <w:top w:val="nil"/>
              <w:left w:val="nil"/>
              <w:bottom w:val="single" w:sz="4" w:space="0" w:color="auto"/>
              <w:right w:val="single" w:sz="4" w:space="0" w:color="auto"/>
            </w:tcBorders>
            <w:shd w:val="clear" w:color="auto" w:fill="auto"/>
            <w:noWrap/>
            <w:vAlign w:val="center"/>
            <w:hideMark/>
          </w:tcPr>
          <w:p w14:paraId="5143C02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5.325</w:t>
            </w:r>
          </w:p>
        </w:tc>
      </w:tr>
      <w:tr w:rsidR="009971CA" w:rsidRPr="001C0EA0" w14:paraId="77B57E02" w14:textId="77777777" w:rsidTr="00535242">
        <w:trPr>
          <w:trHeight w:val="345"/>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69DF9BB2"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Paush</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4264FE1D"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4.652, 3.39, 4.612</w:t>
            </w:r>
          </w:p>
        </w:tc>
        <w:tc>
          <w:tcPr>
            <w:tcW w:w="623" w:type="pct"/>
            <w:tcBorders>
              <w:top w:val="nil"/>
              <w:left w:val="nil"/>
              <w:bottom w:val="single" w:sz="4" w:space="0" w:color="auto"/>
              <w:right w:val="single" w:sz="4" w:space="0" w:color="auto"/>
            </w:tcBorders>
            <w:shd w:val="clear" w:color="auto" w:fill="auto"/>
            <w:noWrap/>
            <w:vAlign w:val="center"/>
            <w:hideMark/>
          </w:tcPr>
          <w:p w14:paraId="3775817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4.22</w:t>
            </w:r>
          </w:p>
        </w:tc>
        <w:tc>
          <w:tcPr>
            <w:tcW w:w="670" w:type="pct"/>
            <w:tcBorders>
              <w:top w:val="nil"/>
              <w:left w:val="nil"/>
              <w:bottom w:val="single" w:sz="4" w:space="0" w:color="auto"/>
              <w:right w:val="single" w:sz="4" w:space="0" w:color="auto"/>
            </w:tcBorders>
            <w:shd w:val="clear" w:color="auto" w:fill="auto"/>
            <w:noWrap/>
            <w:vAlign w:val="center"/>
            <w:hideMark/>
          </w:tcPr>
          <w:p w14:paraId="31F39CE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3.39</w:t>
            </w:r>
          </w:p>
        </w:tc>
        <w:tc>
          <w:tcPr>
            <w:tcW w:w="698" w:type="pct"/>
            <w:tcBorders>
              <w:top w:val="nil"/>
              <w:left w:val="nil"/>
              <w:bottom w:val="single" w:sz="4" w:space="0" w:color="auto"/>
              <w:right w:val="single" w:sz="4" w:space="0" w:color="auto"/>
            </w:tcBorders>
            <w:shd w:val="clear" w:color="auto" w:fill="auto"/>
            <w:noWrap/>
            <w:vAlign w:val="center"/>
            <w:hideMark/>
          </w:tcPr>
          <w:p w14:paraId="69D6FD0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4.652</w:t>
            </w:r>
          </w:p>
        </w:tc>
      </w:tr>
      <w:tr w:rsidR="009971CA" w:rsidRPr="001C0EA0" w14:paraId="48F6C113" w14:textId="77777777" w:rsidTr="00535242">
        <w:trPr>
          <w:trHeight w:val="341"/>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08B000BA"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Magh</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6318858F"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3.465, 3.512, 4.206, 4.016, 3.928</w:t>
            </w:r>
          </w:p>
        </w:tc>
        <w:tc>
          <w:tcPr>
            <w:tcW w:w="623" w:type="pct"/>
            <w:tcBorders>
              <w:top w:val="nil"/>
              <w:left w:val="nil"/>
              <w:bottom w:val="single" w:sz="4" w:space="0" w:color="auto"/>
              <w:right w:val="single" w:sz="4" w:space="0" w:color="auto"/>
            </w:tcBorders>
            <w:shd w:val="clear" w:color="auto" w:fill="auto"/>
            <w:noWrap/>
            <w:vAlign w:val="center"/>
            <w:hideMark/>
          </w:tcPr>
          <w:p w14:paraId="3EC89C4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3.83</w:t>
            </w:r>
          </w:p>
        </w:tc>
        <w:tc>
          <w:tcPr>
            <w:tcW w:w="670" w:type="pct"/>
            <w:tcBorders>
              <w:top w:val="nil"/>
              <w:left w:val="nil"/>
              <w:bottom w:val="single" w:sz="4" w:space="0" w:color="auto"/>
              <w:right w:val="single" w:sz="4" w:space="0" w:color="auto"/>
            </w:tcBorders>
            <w:shd w:val="clear" w:color="auto" w:fill="auto"/>
            <w:noWrap/>
            <w:vAlign w:val="center"/>
            <w:hideMark/>
          </w:tcPr>
          <w:p w14:paraId="312168FA"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3.465</w:t>
            </w:r>
          </w:p>
        </w:tc>
        <w:tc>
          <w:tcPr>
            <w:tcW w:w="698" w:type="pct"/>
            <w:tcBorders>
              <w:top w:val="nil"/>
              <w:left w:val="nil"/>
              <w:bottom w:val="single" w:sz="4" w:space="0" w:color="auto"/>
              <w:right w:val="single" w:sz="4" w:space="0" w:color="auto"/>
            </w:tcBorders>
            <w:shd w:val="clear" w:color="auto" w:fill="auto"/>
            <w:noWrap/>
            <w:vAlign w:val="center"/>
            <w:hideMark/>
          </w:tcPr>
          <w:p w14:paraId="69C5165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4.206</w:t>
            </w:r>
          </w:p>
        </w:tc>
      </w:tr>
      <w:tr w:rsidR="009971CA" w:rsidRPr="001C0EA0" w14:paraId="285169CE" w14:textId="77777777" w:rsidTr="00535242">
        <w:trPr>
          <w:trHeight w:val="629"/>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3D59DBF5" w14:textId="77777777" w:rsidR="009971CA" w:rsidRPr="001C0EA0" w:rsidRDefault="009971CA" w:rsidP="00535242">
            <w:pPr>
              <w:spacing w:before="0" w:after="0" w:line="240" w:lineRule="auto"/>
              <w:ind w:right="0"/>
              <w:rPr>
                <w:rFonts w:cs="Calibri"/>
                <w:color w:val="000000"/>
                <w:szCs w:val="22"/>
              </w:rPr>
            </w:pPr>
            <w:proofErr w:type="spellStart"/>
            <w:r w:rsidRPr="001C0EA0">
              <w:rPr>
                <w:rFonts w:cs="Calibri"/>
                <w:color w:val="000000"/>
                <w:szCs w:val="22"/>
              </w:rPr>
              <w:t>Falgun</w:t>
            </w:r>
            <w:proofErr w:type="spellEnd"/>
          </w:p>
        </w:tc>
        <w:tc>
          <w:tcPr>
            <w:tcW w:w="2462" w:type="pct"/>
            <w:tcBorders>
              <w:top w:val="nil"/>
              <w:left w:val="nil"/>
              <w:bottom w:val="single" w:sz="4" w:space="0" w:color="auto"/>
              <w:right w:val="single" w:sz="4" w:space="0" w:color="auto"/>
            </w:tcBorders>
            <w:shd w:val="clear" w:color="auto" w:fill="auto"/>
            <w:vAlign w:val="center"/>
            <w:hideMark/>
          </w:tcPr>
          <w:p w14:paraId="3B58089E"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4.134, 4.292, 4.297, 4.897, 4.373, 4.249, 3.939, 3.11</w:t>
            </w:r>
          </w:p>
        </w:tc>
        <w:tc>
          <w:tcPr>
            <w:tcW w:w="623" w:type="pct"/>
            <w:tcBorders>
              <w:top w:val="nil"/>
              <w:left w:val="nil"/>
              <w:bottom w:val="single" w:sz="4" w:space="0" w:color="auto"/>
              <w:right w:val="single" w:sz="4" w:space="0" w:color="auto"/>
            </w:tcBorders>
            <w:shd w:val="clear" w:color="auto" w:fill="auto"/>
            <w:noWrap/>
            <w:vAlign w:val="center"/>
            <w:hideMark/>
          </w:tcPr>
          <w:p w14:paraId="3B4F5B3B"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4.31</w:t>
            </w:r>
          </w:p>
        </w:tc>
        <w:tc>
          <w:tcPr>
            <w:tcW w:w="670" w:type="pct"/>
            <w:tcBorders>
              <w:top w:val="nil"/>
              <w:left w:val="nil"/>
              <w:bottom w:val="single" w:sz="4" w:space="0" w:color="auto"/>
              <w:right w:val="single" w:sz="4" w:space="0" w:color="auto"/>
            </w:tcBorders>
            <w:shd w:val="clear" w:color="auto" w:fill="auto"/>
            <w:noWrap/>
            <w:vAlign w:val="center"/>
            <w:hideMark/>
          </w:tcPr>
          <w:p w14:paraId="6E6BCB5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3.11</w:t>
            </w:r>
          </w:p>
        </w:tc>
        <w:tc>
          <w:tcPr>
            <w:tcW w:w="698" w:type="pct"/>
            <w:tcBorders>
              <w:top w:val="nil"/>
              <w:left w:val="nil"/>
              <w:bottom w:val="single" w:sz="4" w:space="0" w:color="auto"/>
              <w:right w:val="single" w:sz="4" w:space="0" w:color="auto"/>
            </w:tcBorders>
            <w:shd w:val="clear" w:color="auto" w:fill="auto"/>
            <w:noWrap/>
            <w:vAlign w:val="center"/>
            <w:hideMark/>
          </w:tcPr>
          <w:p w14:paraId="38657BF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4.897</w:t>
            </w:r>
          </w:p>
        </w:tc>
      </w:tr>
      <w:tr w:rsidR="009971CA" w:rsidRPr="001C0EA0" w14:paraId="283E1AD6" w14:textId="77777777" w:rsidTr="00535242">
        <w:trPr>
          <w:trHeight w:val="341"/>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5654CAB8" w14:textId="77777777" w:rsidR="009971CA" w:rsidRPr="001C0EA0" w:rsidRDefault="009971CA" w:rsidP="00535242">
            <w:pPr>
              <w:spacing w:before="0" w:after="0" w:line="240" w:lineRule="auto"/>
              <w:ind w:right="0"/>
              <w:rPr>
                <w:rFonts w:cs="Calibri"/>
                <w:color w:val="000000"/>
                <w:szCs w:val="22"/>
              </w:rPr>
            </w:pPr>
            <w:r w:rsidRPr="001C0EA0">
              <w:rPr>
                <w:rFonts w:cs="Calibri"/>
                <w:color w:val="000000"/>
                <w:szCs w:val="22"/>
              </w:rPr>
              <w:t>Chaitra</w:t>
            </w:r>
          </w:p>
        </w:tc>
        <w:tc>
          <w:tcPr>
            <w:tcW w:w="2462" w:type="pct"/>
            <w:tcBorders>
              <w:top w:val="nil"/>
              <w:left w:val="nil"/>
              <w:bottom w:val="single" w:sz="4" w:space="0" w:color="auto"/>
              <w:right w:val="single" w:sz="4" w:space="0" w:color="auto"/>
            </w:tcBorders>
            <w:shd w:val="clear" w:color="auto" w:fill="auto"/>
            <w:vAlign w:val="center"/>
            <w:hideMark/>
          </w:tcPr>
          <w:p w14:paraId="0DF1C83E"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5.965, 5.618, 5.665, 5.858, 9.03</w:t>
            </w:r>
          </w:p>
        </w:tc>
        <w:tc>
          <w:tcPr>
            <w:tcW w:w="623" w:type="pct"/>
            <w:tcBorders>
              <w:top w:val="nil"/>
              <w:left w:val="nil"/>
              <w:bottom w:val="single" w:sz="4" w:space="0" w:color="auto"/>
              <w:right w:val="single" w:sz="4" w:space="0" w:color="auto"/>
            </w:tcBorders>
            <w:shd w:val="clear" w:color="auto" w:fill="auto"/>
            <w:noWrap/>
            <w:vAlign w:val="center"/>
            <w:hideMark/>
          </w:tcPr>
          <w:p w14:paraId="0F9BAC5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6.43</w:t>
            </w:r>
          </w:p>
        </w:tc>
        <w:tc>
          <w:tcPr>
            <w:tcW w:w="670" w:type="pct"/>
            <w:tcBorders>
              <w:top w:val="nil"/>
              <w:left w:val="nil"/>
              <w:bottom w:val="single" w:sz="4" w:space="0" w:color="auto"/>
              <w:right w:val="single" w:sz="4" w:space="0" w:color="auto"/>
            </w:tcBorders>
            <w:shd w:val="clear" w:color="auto" w:fill="auto"/>
            <w:noWrap/>
            <w:vAlign w:val="center"/>
            <w:hideMark/>
          </w:tcPr>
          <w:p w14:paraId="623074A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5.618</w:t>
            </w:r>
          </w:p>
        </w:tc>
        <w:tc>
          <w:tcPr>
            <w:tcW w:w="698" w:type="pct"/>
            <w:tcBorders>
              <w:top w:val="nil"/>
              <w:left w:val="nil"/>
              <w:bottom w:val="single" w:sz="4" w:space="0" w:color="auto"/>
              <w:right w:val="single" w:sz="4" w:space="0" w:color="auto"/>
            </w:tcBorders>
            <w:shd w:val="clear" w:color="auto" w:fill="auto"/>
            <w:noWrap/>
            <w:vAlign w:val="center"/>
            <w:hideMark/>
          </w:tcPr>
          <w:p w14:paraId="77F90B9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9.03</w:t>
            </w:r>
          </w:p>
        </w:tc>
      </w:tr>
    </w:tbl>
    <w:p w14:paraId="71985722" w14:textId="77777777" w:rsidR="009971CA" w:rsidRDefault="009971CA" w:rsidP="009971CA">
      <w:pPr>
        <w:pStyle w:val="Caption"/>
        <w:keepNext/>
        <w:rPr>
          <w:color w:val="000000" w:themeColor="text1"/>
        </w:rPr>
      </w:pPr>
      <w:bookmarkStart w:id="107" w:name="_Toc91255511"/>
    </w:p>
    <w:p w14:paraId="7C53B9EB" w14:textId="35F00073" w:rsidR="000F2509" w:rsidRPr="000F2509" w:rsidRDefault="000F2509" w:rsidP="000F2509">
      <w:pPr>
        <w:pStyle w:val="Caption"/>
        <w:keepNext/>
        <w:ind w:right="-46"/>
        <w:rPr>
          <w:color w:val="000000" w:themeColor="text1"/>
        </w:rPr>
      </w:pPr>
      <w:bookmarkStart w:id="108" w:name="_Ref92877582"/>
      <w:bookmarkStart w:id="109" w:name="_Toc92874244"/>
      <w:bookmarkStart w:id="110" w:name="_Toc92876596"/>
      <w:bookmarkEnd w:id="107"/>
      <w:r>
        <w:t xml:space="preserve">Table </w:t>
      </w:r>
      <w:fldSimple w:instr=" STYLEREF 1 \s ">
        <w:r w:rsidR="006C6245">
          <w:rPr>
            <w:noProof/>
          </w:rPr>
          <w:t>1</w:t>
        </w:r>
      </w:fldSimple>
      <w:r w:rsidR="00F46335">
        <w:noBreakHyphen/>
      </w:r>
      <w:fldSimple w:instr=" SEQ Table \* ARABIC \s 1 ">
        <w:r w:rsidR="006C6245">
          <w:rPr>
            <w:noProof/>
          </w:rPr>
          <w:t>5</w:t>
        </w:r>
      </w:fldSimple>
      <w:bookmarkEnd w:id="108"/>
      <w:r>
        <w:t xml:space="preserve">: </w:t>
      </w:r>
      <w:r w:rsidRPr="001C0EA0">
        <w:rPr>
          <w:color w:val="000000" w:themeColor="text1"/>
        </w:rPr>
        <w:t xml:space="preserve">Summary of available stage and discharge data at downstream of confluence of </w:t>
      </w:r>
      <w:proofErr w:type="spellStart"/>
      <w:r w:rsidRPr="001C0EA0">
        <w:rPr>
          <w:color w:val="000000" w:themeColor="text1"/>
        </w:rPr>
        <w:t>Myagdi</w:t>
      </w:r>
      <w:proofErr w:type="spellEnd"/>
      <w:r w:rsidRPr="001C0EA0">
        <w:rPr>
          <w:color w:val="000000" w:themeColor="text1"/>
        </w:rPr>
        <w:t xml:space="preserve"> and </w:t>
      </w:r>
      <w:proofErr w:type="spellStart"/>
      <w:r w:rsidRPr="001C0EA0">
        <w:rPr>
          <w:color w:val="000000" w:themeColor="text1"/>
        </w:rPr>
        <w:t>Kunban</w:t>
      </w:r>
      <w:proofErr w:type="spellEnd"/>
      <w:r w:rsidRPr="001C0EA0">
        <w:rPr>
          <w:color w:val="000000" w:themeColor="text1"/>
        </w:rPr>
        <w:t xml:space="preserve"> (at </w:t>
      </w:r>
      <w:proofErr w:type="spellStart"/>
      <w:r w:rsidRPr="001C0EA0">
        <w:rPr>
          <w:color w:val="000000" w:themeColor="text1"/>
        </w:rPr>
        <w:t>Dovan</w:t>
      </w:r>
      <w:proofErr w:type="spellEnd"/>
      <w:r w:rsidRPr="001C0EA0">
        <w:rPr>
          <w:color w:val="000000" w:themeColor="text1"/>
        </w:rPr>
        <w:t>)</w:t>
      </w:r>
      <w:bookmarkEnd w:id="109"/>
      <w:bookmarkEnd w:id="110"/>
    </w:p>
    <w:tbl>
      <w:tblPr>
        <w:tblW w:w="5000" w:type="pct"/>
        <w:jc w:val="center"/>
        <w:tblLook w:val="04A0" w:firstRow="1" w:lastRow="0" w:firstColumn="1" w:lastColumn="0" w:noHBand="0" w:noVBand="1"/>
      </w:tblPr>
      <w:tblGrid>
        <w:gridCol w:w="3242"/>
        <w:gridCol w:w="2963"/>
        <w:gridCol w:w="2812"/>
      </w:tblGrid>
      <w:tr w:rsidR="009971CA" w:rsidRPr="001C0EA0" w14:paraId="7855F3E1" w14:textId="77777777" w:rsidTr="00535242">
        <w:trPr>
          <w:trHeight w:val="345"/>
          <w:jc w:val="center"/>
        </w:trPr>
        <w:tc>
          <w:tcPr>
            <w:tcW w:w="17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0754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Date</w:t>
            </w:r>
          </w:p>
        </w:tc>
        <w:tc>
          <w:tcPr>
            <w:tcW w:w="1643" w:type="pct"/>
            <w:tcBorders>
              <w:top w:val="single" w:sz="4" w:space="0" w:color="auto"/>
              <w:left w:val="nil"/>
              <w:bottom w:val="single" w:sz="4" w:space="0" w:color="auto"/>
              <w:right w:val="single" w:sz="4" w:space="0" w:color="auto"/>
            </w:tcBorders>
            <w:shd w:val="clear" w:color="auto" w:fill="auto"/>
            <w:noWrap/>
            <w:vAlign w:val="center"/>
            <w:hideMark/>
          </w:tcPr>
          <w:p w14:paraId="196F862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Discharge (m3/s)</w:t>
            </w:r>
          </w:p>
        </w:tc>
        <w:tc>
          <w:tcPr>
            <w:tcW w:w="1559" w:type="pct"/>
            <w:tcBorders>
              <w:top w:val="single" w:sz="4" w:space="0" w:color="auto"/>
              <w:left w:val="nil"/>
              <w:bottom w:val="single" w:sz="4" w:space="0" w:color="auto"/>
              <w:right w:val="single" w:sz="4" w:space="0" w:color="auto"/>
            </w:tcBorders>
            <w:shd w:val="clear" w:color="auto" w:fill="auto"/>
            <w:noWrap/>
            <w:vAlign w:val="center"/>
            <w:hideMark/>
          </w:tcPr>
          <w:p w14:paraId="667A2E7A"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Stage (m)</w:t>
            </w:r>
          </w:p>
        </w:tc>
      </w:tr>
      <w:tr w:rsidR="009971CA" w:rsidRPr="001C0EA0" w14:paraId="6E798DB2"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1479FEB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16 </w:t>
            </w:r>
            <w:proofErr w:type="spellStart"/>
            <w:r w:rsidRPr="001C0EA0">
              <w:rPr>
                <w:rFonts w:cs="Calibri"/>
                <w:color w:val="000000"/>
                <w:szCs w:val="22"/>
              </w:rPr>
              <w:t>Poush</w:t>
            </w:r>
            <w:proofErr w:type="spellEnd"/>
            <w:r w:rsidRPr="001C0EA0">
              <w:rPr>
                <w:rFonts w:cs="Calibri"/>
                <w:color w:val="000000"/>
                <w:szCs w:val="22"/>
              </w:rPr>
              <w:t xml:space="preserve"> 2076</w:t>
            </w:r>
          </w:p>
        </w:tc>
        <w:tc>
          <w:tcPr>
            <w:tcW w:w="1643" w:type="pct"/>
            <w:tcBorders>
              <w:top w:val="nil"/>
              <w:left w:val="nil"/>
              <w:bottom w:val="single" w:sz="4" w:space="0" w:color="auto"/>
              <w:right w:val="single" w:sz="4" w:space="0" w:color="auto"/>
            </w:tcBorders>
            <w:shd w:val="clear" w:color="auto" w:fill="auto"/>
            <w:noWrap/>
            <w:vAlign w:val="center"/>
            <w:hideMark/>
          </w:tcPr>
          <w:p w14:paraId="272D959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3.39</w:t>
            </w:r>
          </w:p>
        </w:tc>
        <w:tc>
          <w:tcPr>
            <w:tcW w:w="1559" w:type="pct"/>
            <w:tcBorders>
              <w:top w:val="nil"/>
              <w:left w:val="nil"/>
              <w:bottom w:val="single" w:sz="4" w:space="0" w:color="auto"/>
              <w:right w:val="single" w:sz="4" w:space="0" w:color="auto"/>
            </w:tcBorders>
            <w:shd w:val="clear" w:color="auto" w:fill="auto"/>
            <w:noWrap/>
            <w:vAlign w:val="center"/>
            <w:hideMark/>
          </w:tcPr>
          <w:p w14:paraId="1AD1676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0.46</w:t>
            </w:r>
          </w:p>
        </w:tc>
      </w:tr>
      <w:tr w:rsidR="009971CA" w:rsidRPr="001C0EA0" w14:paraId="5DEF6F68"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483DE2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 </w:t>
            </w:r>
            <w:proofErr w:type="spellStart"/>
            <w:r w:rsidRPr="001C0EA0">
              <w:rPr>
                <w:rFonts w:cs="Calibri"/>
                <w:color w:val="000000"/>
                <w:szCs w:val="22"/>
              </w:rPr>
              <w:t>Falgun</w:t>
            </w:r>
            <w:proofErr w:type="spellEnd"/>
            <w:r w:rsidRPr="001C0EA0">
              <w:rPr>
                <w:rFonts w:cs="Calibri"/>
                <w:color w:val="000000"/>
                <w:szCs w:val="22"/>
              </w:rPr>
              <w:t xml:space="preserve"> 2076</w:t>
            </w:r>
          </w:p>
        </w:tc>
        <w:tc>
          <w:tcPr>
            <w:tcW w:w="1643" w:type="pct"/>
            <w:tcBorders>
              <w:top w:val="nil"/>
              <w:left w:val="nil"/>
              <w:bottom w:val="single" w:sz="4" w:space="0" w:color="auto"/>
              <w:right w:val="single" w:sz="4" w:space="0" w:color="auto"/>
            </w:tcBorders>
            <w:shd w:val="clear" w:color="auto" w:fill="auto"/>
            <w:noWrap/>
            <w:vAlign w:val="center"/>
            <w:hideMark/>
          </w:tcPr>
          <w:p w14:paraId="09212D6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3.11</w:t>
            </w:r>
          </w:p>
        </w:tc>
        <w:tc>
          <w:tcPr>
            <w:tcW w:w="1559" w:type="pct"/>
            <w:tcBorders>
              <w:top w:val="nil"/>
              <w:left w:val="nil"/>
              <w:bottom w:val="single" w:sz="4" w:space="0" w:color="auto"/>
              <w:right w:val="single" w:sz="4" w:space="0" w:color="auto"/>
            </w:tcBorders>
            <w:shd w:val="clear" w:color="auto" w:fill="auto"/>
            <w:noWrap/>
            <w:vAlign w:val="center"/>
            <w:hideMark/>
          </w:tcPr>
          <w:p w14:paraId="58D77D5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0.45</w:t>
            </w:r>
          </w:p>
        </w:tc>
      </w:tr>
      <w:tr w:rsidR="009971CA" w:rsidRPr="001C0EA0" w14:paraId="1612CB3C"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4591C09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16 Chaitra 2076</w:t>
            </w:r>
          </w:p>
        </w:tc>
        <w:tc>
          <w:tcPr>
            <w:tcW w:w="1643" w:type="pct"/>
            <w:tcBorders>
              <w:top w:val="nil"/>
              <w:left w:val="nil"/>
              <w:bottom w:val="single" w:sz="4" w:space="0" w:color="auto"/>
              <w:right w:val="single" w:sz="4" w:space="0" w:color="auto"/>
            </w:tcBorders>
            <w:shd w:val="clear" w:color="auto" w:fill="auto"/>
            <w:noWrap/>
            <w:vAlign w:val="center"/>
            <w:hideMark/>
          </w:tcPr>
          <w:p w14:paraId="039682E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9.03</w:t>
            </w:r>
          </w:p>
        </w:tc>
        <w:tc>
          <w:tcPr>
            <w:tcW w:w="1559" w:type="pct"/>
            <w:tcBorders>
              <w:top w:val="nil"/>
              <w:left w:val="nil"/>
              <w:bottom w:val="single" w:sz="4" w:space="0" w:color="auto"/>
              <w:right w:val="single" w:sz="4" w:space="0" w:color="auto"/>
            </w:tcBorders>
            <w:shd w:val="clear" w:color="auto" w:fill="auto"/>
            <w:noWrap/>
            <w:vAlign w:val="center"/>
            <w:hideMark/>
          </w:tcPr>
          <w:p w14:paraId="402993A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0.66</w:t>
            </w:r>
          </w:p>
        </w:tc>
      </w:tr>
      <w:tr w:rsidR="009971CA" w:rsidRPr="001C0EA0" w14:paraId="65CCF886"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6A0B748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11 </w:t>
            </w:r>
            <w:proofErr w:type="spellStart"/>
            <w:r w:rsidRPr="001C0EA0">
              <w:rPr>
                <w:rFonts w:cs="Calibri"/>
                <w:color w:val="000000"/>
                <w:szCs w:val="22"/>
              </w:rPr>
              <w:t>Baisakh</w:t>
            </w:r>
            <w:proofErr w:type="spellEnd"/>
            <w:r w:rsidRPr="001C0EA0">
              <w:rPr>
                <w:rFonts w:cs="Calibri"/>
                <w:color w:val="000000"/>
                <w:szCs w:val="22"/>
              </w:rPr>
              <w:t xml:space="preserve"> 2077</w:t>
            </w:r>
          </w:p>
        </w:tc>
        <w:tc>
          <w:tcPr>
            <w:tcW w:w="1643" w:type="pct"/>
            <w:tcBorders>
              <w:top w:val="nil"/>
              <w:left w:val="nil"/>
              <w:bottom w:val="single" w:sz="4" w:space="0" w:color="auto"/>
              <w:right w:val="single" w:sz="4" w:space="0" w:color="auto"/>
            </w:tcBorders>
            <w:shd w:val="clear" w:color="auto" w:fill="auto"/>
            <w:noWrap/>
            <w:vAlign w:val="center"/>
            <w:hideMark/>
          </w:tcPr>
          <w:p w14:paraId="5482D7B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12.31</w:t>
            </w:r>
          </w:p>
        </w:tc>
        <w:tc>
          <w:tcPr>
            <w:tcW w:w="1559" w:type="pct"/>
            <w:tcBorders>
              <w:top w:val="nil"/>
              <w:left w:val="nil"/>
              <w:bottom w:val="single" w:sz="4" w:space="0" w:color="auto"/>
              <w:right w:val="single" w:sz="4" w:space="0" w:color="auto"/>
            </w:tcBorders>
            <w:shd w:val="clear" w:color="auto" w:fill="auto"/>
            <w:noWrap/>
            <w:vAlign w:val="center"/>
            <w:hideMark/>
          </w:tcPr>
          <w:p w14:paraId="3A9AF59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0.85</w:t>
            </w:r>
          </w:p>
        </w:tc>
      </w:tr>
      <w:tr w:rsidR="009971CA" w:rsidRPr="001C0EA0" w14:paraId="24037DC4"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036715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 </w:t>
            </w:r>
            <w:proofErr w:type="spellStart"/>
            <w:r w:rsidRPr="001C0EA0">
              <w:rPr>
                <w:rFonts w:cs="Calibri"/>
                <w:color w:val="000000"/>
                <w:szCs w:val="22"/>
              </w:rPr>
              <w:t>Jestha</w:t>
            </w:r>
            <w:proofErr w:type="spellEnd"/>
            <w:r w:rsidRPr="001C0EA0">
              <w:rPr>
                <w:rFonts w:cs="Calibri"/>
                <w:color w:val="000000"/>
                <w:szCs w:val="22"/>
              </w:rPr>
              <w:t xml:space="preserve"> 2077</w:t>
            </w:r>
          </w:p>
        </w:tc>
        <w:tc>
          <w:tcPr>
            <w:tcW w:w="1643" w:type="pct"/>
            <w:tcBorders>
              <w:top w:val="nil"/>
              <w:left w:val="nil"/>
              <w:bottom w:val="single" w:sz="4" w:space="0" w:color="auto"/>
              <w:right w:val="single" w:sz="4" w:space="0" w:color="auto"/>
            </w:tcBorders>
            <w:shd w:val="clear" w:color="auto" w:fill="auto"/>
            <w:noWrap/>
            <w:vAlign w:val="center"/>
            <w:hideMark/>
          </w:tcPr>
          <w:p w14:paraId="24BF337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17.08</w:t>
            </w:r>
          </w:p>
        </w:tc>
        <w:tc>
          <w:tcPr>
            <w:tcW w:w="1559" w:type="pct"/>
            <w:tcBorders>
              <w:top w:val="nil"/>
              <w:left w:val="nil"/>
              <w:bottom w:val="single" w:sz="4" w:space="0" w:color="auto"/>
              <w:right w:val="single" w:sz="4" w:space="0" w:color="auto"/>
            </w:tcBorders>
            <w:shd w:val="clear" w:color="auto" w:fill="auto"/>
            <w:noWrap/>
            <w:vAlign w:val="center"/>
            <w:hideMark/>
          </w:tcPr>
          <w:p w14:paraId="5626A7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1.24</w:t>
            </w:r>
          </w:p>
        </w:tc>
      </w:tr>
      <w:tr w:rsidR="009971CA" w:rsidRPr="001C0EA0" w14:paraId="17743A8E"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34FC9AE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10 </w:t>
            </w:r>
            <w:proofErr w:type="spellStart"/>
            <w:r w:rsidRPr="001C0EA0">
              <w:rPr>
                <w:rFonts w:cs="Calibri"/>
                <w:color w:val="000000"/>
                <w:szCs w:val="22"/>
              </w:rPr>
              <w:t>Baisakh</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59D03DF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7.25</w:t>
            </w:r>
          </w:p>
        </w:tc>
        <w:tc>
          <w:tcPr>
            <w:tcW w:w="1559" w:type="pct"/>
            <w:tcBorders>
              <w:top w:val="nil"/>
              <w:left w:val="nil"/>
              <w:bottom w:val="single" w:sz="4" w:space="0" w:color="auto"/>
              <w:right w:val="single" w:sz="4" w:space="0" w:color="auto"/>
            </w:tcBorders>
            <w:shd w:val="clear" w:color="auto" w:fill="auto"/>
            <w:noWrap/>
            <w:vAlign w:val="center"/>
            <w:hideMark/>
          </w:tcPr>
          <w:p w14:paraId="24E59AE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0.75</w:t>
            </w:r>
          </w:p>
        </w:tc>
      </w:tr>
      <w:tr w:rsidR="009971CA" w:rsidRPr="001C0EA0" w14:paraId="1659B19E"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60F71A9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17 </w:t>
            </w:r>
            <w:proofErr w:type="spellStart"/>
            <w:r w:rsidRPr="001C0EA0">
              <w:rPr>
                <w:rFonts w:cs="Calibri"/>
                <w:color w:val="000000"/>
                <w:szCs w:val="22"/>
              </w:rPr>
              <w:t>Baisakh</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02C5391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8.15</w:t>
            </w:r>
          </w:p>
        </w:tc>
        <w:tc>
          <w:tcPr>
            <w:tcW w:w="1559" w:type="pct"/>
            <w:tcBorders>
              <w:top w:val="nil"/>
              <w:left w:val="nil"/>
              <w:bottom w:val="single" w:sz="4" w:space="0" w:color="auto"/>
              <w:right w:val="single" w:sz="4" w:space="0" w:color="auto"/>
            </w:tcBorders>
            <w:shd w:val="clear" w:color="auto" w:fill="auto"/>
            <w:noWrap/>
            <w:vAlign w:val="center"/>
            <w:hideMark/>
          </w:tcPr>
          <w:p w14:paraId="632B7CA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0.78</w:t>
            </w:r>
          </w:p>
        </w:tc>
      </w:tr>
      <w:tr w:rsidR="009971CA" w:rsidRPr="001C0EA0" w14:paraId="29D5A10D"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09FFC58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16 </w:t>
            </w:r>
            <w:proofErr w:type="spellStart"/>
            <w:r w:rsidRPr="001C0EA0">
              <w:rPr>
                <w:rFonts w:cs="Calibri"/>
                <w:color w:val="000000"/>
                <w:szCs w:val="22"/>
              </w:rPr>
              <w:t>Shrawan</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344A932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32.54</w:t>
            </w:r>
          </w:p>
        </w:tc>
        <w:tc>
          <w:tcPr>
            <w:tcW w:w="1559" w:type="pct"/>
            <w:tcBorders>
              <w:top w:val="nil"/>
              <w:left w:val="nil"/>
              <w:bottom w:val="single" w:sz="4" w:space="0" w:color="auto"/>
              <w:right w:val="single" w:sz="4" w:space="0" w:color="auto"/>
            </w:tcBorders>
            <w:shd w:val="clear" w:color="auto" w:fill="auto"/>
            <w:noWrap/>
            <w:vAlign w:val="center"/>
            <w:hideMark/>
          </w:tcPr>
          <w:p w14:paraId="2BFD273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3.19</w:t>
            </w:r>
          </w:p>
        </w:tc>
      </w:tr>
      <w:tr w:rsidR="009971CA" w:rsidRPr="001C0EA0" w14:paraId="09EB047C"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03903B2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17 </w:t>
            </w:r>
            <w:proofErr w:type="spellStart"/>
            <w:r w:rsidRPr="001C0EA0">
              <w:rPr>
                <w:rFonts w:cs="Calibri"/>
                <w:color w:val="000000"/>
                <w:szCs w:val="22"/>
              </w:rPr>
              <w:t>Shrawan</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4F3B03D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28.48</w:t>
            </w:r>
          </w:p>
        </w:tc>
        <w:tc>
          <w:tcPr>
            <w:tcW w:w="1559" w:type="pct"/>
            <w:tcBorders>
              <w:top w:val="nil"/>
              <w:left w:val="nil"/>
              <w:bottom w:val="single" w:sz="4" w:space="0" w:color="auto"/>
              <w:right w:val="single" w:sz="4" w:space="0" w:color="auto"/>
            </w:tcBorders>
            <w:shd w:val="clear" w:color="auto" w:fill="auto"/>
            <w:noWrap/>
            <w:vAlign w:val="center"/>
            <w:hideMark/>
          </w:tcPr>
          <w:p w14:paraId="260E33E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2.92</w:t>
            </w:r>
          </w:p>
        </w:tc>
      </w:tr>
      <w:tr w:rsidR="009971CA" w:rsidRPr="001C0EA0" w14:paraId="37B7F4FC"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1817C66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15 </w:t>
            </w:r>
            <w:proofErr w:type="spellStart"/>
            <w:r w:rsidRPr="001C0EA0">
              <w:rPr>
                <w:rFonts w:cs="Calibri"/>
                <w:color w:val="000000"/>
                <w:szCs w:val="22"/>
              </w:rPr>
              <w:t>Bhadra</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6323A14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29.18</w:t>
            </w:r>
          </w:p>
        </w:tc>
        <w:tc>
          <w:tcPr>
            <w:tcW w:w="1559" w:type="pct"/>
            <w:tcBorders>
              <w:top w:val="nil"/>
              <w:left w:val="nil"/>
              <w:bottom w:val="single" w:sz="4" w:space="0" w:color="auto"/>
              <w:right w:val="single" w:sz="4" w:space="0" w:color="auto"/>
            </w:tcBorders>
            <w:shd w:val="clear" w:color="auto" w:fill="auto"/>
            <w:noWrap/>
            <w:vAlign w:val="center"/>
            <w:hideMark/>
          </w:tcPr>
          <w:p w14:paraId="68EF19A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3.05</w:t>
            </w:r>
          </w:p>
        </w:tc>
      </w:tr>
      <w:tr w:rsidR="009971CA" w:rsidRPr="001C0EA0" w14:paraId="14252840" w14:textId="77777777" w:rsidTr="00535242">
        <w:trPr>
          <w:trHeight w:val="345"/>
          <w:jc w:val="center"/>
        </w:trPr>
        <w:tc>
          <w:tcPr>
            <w:tcW w:w="1798" w:type="pct"/>
            <w:tcBorders>
              <w:top w:val="nil"/>
              <w:left w:val="single" w:sz="4" w:space="0" w:color="auto"/>
              <w:bottom w:val="single" w:sz="4" w:space="0" w:color="auto"/>
              <w:right w:val="single" w:sz="4" w:space="0" w:color="auto"/>
            </w:tcBorders>
            <w:shd w:val="clear" w:color="auto" w:fill="auto"/>
            <w:noWrap/>
            <w:vAlign w:val="center"/>
            <w:hideMark/>
          </w:tcPr>
          <w:p w14:paraId="273E2EC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xml:space="preserve">16 </w:t>
            </w:r>
            <w:proofErr w:type="spellStart"/>
            <w:r w:rsidRPr="001C0EA0">
              <w:rPr>
                <w:rFonts w:cs="Calibri"/>
                <w:color w:val="000000"/>
                <w:szCs w:val="22"/>
              </w:rPr>
              <w:t>Bhadra</w:t>
            </w:r>
            <w:proofErr w:type="spellEnd"/>
            <w:r w:rsidRPr="001C0EA0">
              <w:rPr>
                <w:rFonts w:cs="Calibri"/>
                <w:color w:val="000000"/>
                <w:szCs w:val="22"/>
              </w:rPr>
              <w:t xml:space="preserve"> 2078</w:t>
            </w:r>
          </w:p>
        </w:tc>
        <w:tc>
          <w:tcPr>
            <w:tcW w:w="1643" w:type="pct"/>
            <w:tcBorders>
              <w:top w:val="nil"/>
              <w:left w:val="nil"/>
              <w:bottom w:val="single" w:sz="4" w:space="0" w:color="auto"/>
              <w:right w:val="single" w:sz="4" w:space="0" w:color="auto"/>
            </w:tcBorders>
            <w:shd w:val="clear" w:color="auto" w:fill="auto"/>
            <w:noWrap/>
            <w:vAlign w:val="center"/>
            <w:hideMark/>
          </w:tcPr>
          <w:p w14:paraId="179664B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30.57</w:t>
            </w:r>
          </w:p>
        </w:tc>
        <w:tc>
          <w:tcPr>
            <w:tcW w:w="1559" w:type="pct"/>
            <w:tcBorders>
              <w:top w:val="nil"/>
              <w:left w:val="nil"/>
              <w:bottom w:val="single" w:sz="4" w:space="0" w:color="auto"/>
              <w:right w:val="single" w:sz="4" w:space="0" w:color="auto"/>
            </w:tcBorders>
            <w:shd w:val="clear" w:color="auto" w:fill="auto"/>
            <w:noWrap/>
            <w:vAlign w:val="center"/>
            <w:hideMark/>
          </w:tcPr>
          <w:p w14:paraId="7FA265B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w:t>
            </w:r>
          </w:p>
        </w:tc>
      </w:tr>
    </w:tbl>
    <w:p w14:paraId="7085E202" w14:textId="11FB7DCC" w:rsidR="009971CA" w:rsidRDefault="009971CA" w:rsidP="009971CA">
      <w:pPr>
        <w:pStyle w:val="Caption"/>
        <w:rPr>
          <w:ins w:id="111" w:author="Kumar Baral" w:date="2022-12-12T14:53:00Z"/>
        </w:rPr>
      </w:pPr>
    </w:p>
    <w:p w14:paraId="7815B314" w14:textId="6F8DE3E9" w:rsidR="00994F8F" w:rsidRDefault="00994F8F">
      <w:pPr>
        <w:rPr>
          <w:ins w:id="112" w:author="Kumar Baral" w:date="2022-12-12T14:53:00Z"/>
        </w:rPr>
        <w:pPrChange w:id="113" w:author="Kumar Baral" w:date="2022-12-12T14:53:00Z">
          <w:pPr>
            <w:pStyle w:val="Caption"/>
          </w:pPr>
        </w:pPrChange>
      </w:pPr>
    </w:p>
    <w:p w14:paraId="316D558F" w14:textId="09A810F8" w:rsidR="00994F8F" w:rsidRDefault="00994F8F">
      <w:pPr>
        <w:rPr>
          <w:ins w:id="114" w:author="Kumar Baral" w:date="2022-12-12T14:53:00Z"/>
        </w:rPr>
        <w:pPrChange w:id="115" w:author="Kumar Baral" w:date="2022-12-12T14:53:00Z">
          <w:pPr>
            <w:pStyle w:val="Caption"/>
          </w:pPr>
        </w:pPrChange>
      </w:pPr>
    </w:p>
    <w:p w14:paraId="0F9FB5D1" w14:textId="0691945F" w:rsidR="00994F8F" w:rsidRDefault="00994F8F">
      <w:pPr>
        <w:rPr>
          <w:ins w:id="116" w:author="Kumar Baral" w:date="2022-12-12T14:53:00Z"/>
        </w:rPr>
        <w:pPrChange w:id="117" w:author="Kumar Baral" w:date="2022-12-12T14:53:00Z">
          <w:pPr>
            <w:pStyle w:val="Caption"/>
          </w:pPr>
        </w:pPrChange>
      </w:pPr>
    </w:p>
    <w:p w14:paraId="19F5C67F" w14:textId="2AFBC254" w:rsidR="00994F8F" w:rsidRDefault="00994F8F">
      <w:pPr>
        <w:rPr>
          <w:ins w:id="118" w:author="Kumar Baral" w:date="2022-12-12T14:53:00Z"/>
        </w:rPr>
        <w:pPrChange w:id="119" w:author="Kumar Baral" w:date="2022-12-12T14:53:00Z">
          <w:pPr>
            <w:pStyle w:val="Caption"/>
          </w:pPr>
        </w:pPrChange>
      </w:pPr>
    </w:p>
    <w:p w14:paraId="175AD1DB" w14:textId="77EDD43A" w:rsidR="00994F8F" w:rsidRDefault="00994F8F">
      <w:pPr>
        <w:rPr>
          <w:ins w:id="120" w:author="Kumar Baral" w:date="2022-12-12T14:53:00Z"/>
        </w:rPr>
        <w:pPrChange w:id="121" w:author="Kumar Baral" w:date="2022-12-12T14:53:00Z">
          <w:pPr>
            <w:pStyle w:val="Caption"/>
          </w:pPr>
        </w:pPrChange>
      </w:pPr>
    </w:p>
    <w:p w14:paraId="79F3B964" w14:textId="5E495B3F" w:rsidR="00994F8F" w:rsidRDefault="00994F8F">
      <w:pPr>
        <w:rPr>
          <w:ins w:id="122" w:author="Kumar Baral" w:date="2022-12-12T14:53:00Z"/>
        </w:rPr>
        <w:pPrChange w:id="123" w:author="Kumar Baral" w:date="2022-12-12T14:53:00Z">
          <w:pPr>
            <w:pStyle w:val="Caption"/>
          </w:pPr>
        </w:pPrChange>
      </w:pPr>
      <w:r>
        <w:rPr>
          <w:noProof/>
          <w:lang w:bidi="ne-NP"/>
        </w:rPr>
        <w:drawing>
          <wp:inline distT="0" distB="0" distL="0" distR="0" wp14:anchorId="3F3E6CAF" wp14:editId="4DDE61CC">
            <wp:extent cx="5293435" cy="4009103"/>
            <wp:effectExtent l="0" t="0" r="2540" b="10795"/>
            <wp:docPr id="2" name="Chart 2">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BD19F" w14:textId="77777777" w:rsidR="00994F8F" w:rsidRPr="00994F8F" w:rsidRDefault="00994F8F">
      <w:pPr>
        <w:pPrChange w:id="124" w:author="Kumar Baral" w:date="2022-12-12T14:53:00Z">
          <w:pPr>
            <w:pStyle w:val="Caption"/>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971CA" w14:paraId="1D8F5257" w14:textId="77777777" w:rsidTr="00535242">
        <w:tc>
          <w:tcPr>
            <w:tcW w:w="9016" w:type="dxa"/>
          </w:tcPr>
          <w:p w14:paraId="5B3C60DC" w14:textId="38BFBEA3" w:rsidR="000F2509" w:rsidRDefault="000F2509" w:rsidP="000F2509">
            <w:pPr>
              <w:keepNext/>
            </w:pPr>
          </w:p>
          <w:p w14:paraId="365CB4C2" w14:textId="78A44247" w:rsidR="009971CA" w:rsidRPr="000F2509" w:rsidRDefault="008A412B" w:rsidP="008A412B">
            <w:pPr>
              <w:pStyle w:val="Caption"/>
            </w:pPr>
            <w:bookmarkStart w:id="125" w:name="_Ref93418952"/>
            <w:bookmarkStart w:id="126" w:name="_Toc92876327"/>
            <w:r>
              <w:t xml:space="preserve">Figure </w:t>
            </w:r>
            <w:fldSimple w:instr=" STYLEREF 1 \s ">
              <w:r>
                <w:rPr>
                  <w:noProof/>
                </w:rPr>
                <w:t>1</w:t>
              </w:r>
            </w:fldSimple>
            <w:r>
              <w:noBreakHyphen/>
            </w:r>
            <w:fldSimple w:instr=" SEQ Figure \* ARABIC \s 1 ">
              <w:r>
                <w:rPr>
                  <w:noProof/>
                </w:rPr>
                <w:t>3</w:t>
              </w:r>
            </w:fldSimple>
            <w:bookmarkEnd w:id="125"/>
            <w:r w:rsidR="000F2509">
              <w:t xml:space="preserve">: </w:t>
            </w:r>
            <w:r w:rsidR="000F2509" w:rsidRPr="000F2509">
              <w:t xml:space="preserve">Stage Discharge (Rating) curve for </w:t>
            </w:r>
            <w:proofErr w:type="spellStart"/>
            <w:r w:rsidR="000F2509" w:rsidRPr="000F2509">
              <w:t>Myagdi</w:t>
            </w:r>
            <w:proofErr w:type="spellEnd"/>
            <w:r w:rsidR="000F2509" w:rsidRPr="000F2509">
              <w:t xml:space="preserve"> </w:t>
            </w:r>
            <w:proofErr w:type="spellStart"/>
            <w:r w:rsidR="000F2509" w:rsidRPr="000F2509">
              <w:t>Khola</w:t>
            </w:r>
            <w:proofErr w:type="spellEnd"/>
            <w:r w:rsidR="000F2509" w:rsidRPr="000F2509">
              <w:t xml:space="preserve"> HPP developed from available data till date</w:t>
            </w:r>
            <w:bookmarkStart w:id="127" w:name="_Toc91255480"/>
            <w:bookmarkStart w:id="128" w:name="_Toc92373070"/>
            <w:bookmarkEnd w:id="126"/>
            <w:r w:rsidR="009971CA" w:rsidRPr="004D1FD6">
              <w:rPr>
                <w:b w:val="0"/>
              </w:rPr>
              <w:t xml:space="preserve"> </w:t>
            </w:r>
            <w:bookmarkEnd w:id="127"/>
            <w:bookmarkEnd w:id="128"/>
          </w:p>
        </w:tc>
      </w:tr>
    </w:tbl>
    <w:p w14:paraId="1E56A19C" w14:textId="715E8382" w:rsidR="009971CA" w:rsidRDefault="009971CA" w:rsidP="009971CA">
      <w:pPr>
        <w:ind w:right="-46"/>
      </w:pPr>
      <w:r w:rsidRPr="001C0EA0">
        <w:t>The rating curve has been prepared with very limited data so it is recommended to perform continuous measurements of discharge and stage in the desired project area. At least 2 years’ data is required to develop a reliable rating curve. Furthermore, the rating curve has been prepared from dry season flow only, hence two rating curves including wet season flow should be developed.</w:t>
      </w:r>
      <w:r w:rsidR="00835147">
        <w:t xml:space="preserve"> </w:t>
      </w:r>
    </w:p>
    <w:p w14:paraId="5F079DC3" w14:textId="41D06319" w:rsidR="00835147" w:rsidRDefault="00835147" w:rsidP="009971CA">
      <w:pPr>
        <w:ind w:right="-46"/>
      </w:pPr>
      <w:r>
        <w:t>The equation of the rating curve is</w:t>
      </w:r>
      <w:r w:rsidR="00944B6D">
        <w:t xml:space="preserve"> given by,</w:t>
      </w:r>
    </w:p>
    <w:p w14:paraId="5B253C22" w14:textId="70106D84" w:rsidR="00835147" w:rsidRDefault="00835147" w:rsidP="009971CA">
      <w:pPr>
        <w:ind w:right="-46"/>
      </w:pPr>
      <m:oMathPara>
        <m:oMath>
          <m:r>
            <m:rPr>
              <m:sty m:val="p"/>
            </m:rPr>
            <w:rPr>
              <w:rFonts w:ascii="Cambria Math" w:hAnsi="Cambria Math"/>
            </w:rPr>
            <m:t>Q</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r</m:t>
              </m:r>
            </m:sub>
          </m:sSub>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G-α</m:t>
                  </m:r>
                </m:e>
              </m:d>
            </m:e>
            <m:sup>
              <m:r>
                <w:rPr>
                  <w:rFonts w:ascii="Cambria Math" w:eastAsia="Cambria Math" w:hAnsi="Cambria Math" w:cs="Cambria Math"/>
                </w:rPr>
                <m:t>β</m:t>
              </m:r>
            </m:sup>
          </m:sSup>
        </m:oMath>
      </m:oMathPara>
    </w:p>
    <w:p w14:paraId="7F9C93E8" w14:textId="77777777" w:rsidR="00944B6D" w:rsidRDefault="00835147">
      <w:pPr>
        <w:rPr>
          <w:ins w:id="129" w:author="Kumar Baral" w:date="2022-12-12T15:20:00Z"/>
        </w:rPr>
        <w:pPrChange w:id="130" w:author="Kumar Baral" w:date="2022-12-12T15:03:00Z">
          <w:pPr>
            <w:ind w:right="-46"/>
          </w:pPr>
        </w:pPrChange>
      </w:pPr>
      <w:r>
        <w:t xml:space="preserve">Where </w:t>
      </w:r>
      <w:r>
        <w:rPr>
          <w:rFonts w:ascii="Times New Roman" w:hAnsi="Times New Roman"/>
        </w:rPr>
        <w:t>α</w:t>
      </w:r>
      <w:r>
        <w:t xml:space="preserve"> stage in the river when there is no discharge in river, Q is discharge in river in m3/s, G is height of water in m, Cr and </w:t>
      </w:r>
      <w:r>
        <w:rPr>
          <w:rFonts w:ascii="Times New Roman" w:hAnsi="Times New Roman"/>
        </w:rPr>
        <w:t>β</w:t>
      </w:r>
      <w:r>
        <w:t xml:space="preserve"> are the calibration parameters. </w:t>
      </w:r>
    </w:p>
    <w:p w14:paraId="06DB63E1" w14:textId="56B1D747" w:rsidR="00835147" w:rsidRDefault="00835147">
      <w:pPr>
        <w:pPrChange w:id="131" w:author="Kumar Baral" w:date="2022-12-12T15:03:00Z">
          <w:pPr>
            <w:ind w:right="-46"/>
          </w:pPr>
        </w:pPrChange>
      </w:pPr>
      <w:r>
        <w:t>T</w:t>
      </w:r>
      <w:r w:rsidR="00944B6D">
        <w:t>he equation of the</w:t>
      </w:r>
      <w:r>
        <w:t xml:space="preserve"> rating curve a</w:t>
      </w:r>
      <w:r w:rsidR="00944B6D">
        <w:t>fter calibration is found to be,</w:t>
      </w:r>
    </w:p>
    <w:p w14:paraId="6FC7D307" w14:textId="30656075" w:rsidR="00835147" w:rsidRDefault="00835147" w:rsidP="00835147">
      <w:pPr>
        <w:ind w:right="-46"/>
      </w:pPr>
      <m:oMathPara>
        <m:oMath>
          <m:r>
            <m:rPr>
              <m:sty m:val="p"/>
            </m:rPr>
            <w:rPr>
              <w:rFonts w:ascii="Cambria Math" w:hAnsi="Cambria Math"/>
            </w:rPr>
            <m:t>Q</m:t>
          </m:r>
          <m:r>
            <w:rPr>
              <w:rFonts w:ascii="Cambria Math" w:eastAsia="Cambria Math" w:hAnsi="Cambria Math" w:cs="Cambria Math"/>
            </w:rPr>
            <m:t>=3.5</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G+0.8</m:t>
                  </m:r>
                </m:e>
              </m:d>
            </m:e>
            <m:sup>
              <m:r>
                <w:rPr>
                  <w:rFonts w:ascii="Cambria Math" w:eastAsia="Cambria Math" w:hAnsi="Cambria Math" w:cs="Cambria Math"/>
                </w:rPr>
                <m:t>1.656</m:t>
              </m:r>
            </m:sup>
          </m:sSup>
        </m:oMath>
      </m:oMathPara>
    </w:p>
    <w:p w14:paraId="5212BA23" w14:textId="77777777" w:rsidR="00835147" w:rsidRPr="00835147" w:rsidRDefault="00835147">
      <w:pPr>
        <w:pPrChange w:id="132" w:author="Kumar Baral" w:date="2022-12-12T15:03:00Z">
          <w:pPr>
            <w:ind w:right="-46"/>
          </w:pPr>
        </w:pPrChange>
      </w:pPr>
    </w:p>
    <w:p w14:paraId="7C829484" w14:textId="7E44EBB8" w:rsidR="009971CA" w:rsidRDefault="009971CA" w:rsidP="009971CA">
      <w:pPr>
        <w:pStyle w:val="Heading2"/>
        <w:numPr>
          <w:ilvl w:val="2"/>
          <w:numId w:val="1"/>
        </w:numPr>
        <w:spacing w:after="240"/>
        <w:ind w:left="709" w:right="-46" w:hanging="709"/>
      </w:pPr>
      <w:bookmarkStart w:id="133" w:name="_Toc90989297"/>
      <w:bookmarkStart w:id="134" w:name="_Toc91255213"/>
      <w:bookmarkStart w:id="135" w:name="_Toc92369056"/>
      <w:bookmarkStart w:id="136" w:name="_Toc92876301"/>
      <w:r w:rsidRPr="001C0EA0">
        <w:lastRenderedPageBreak/>
        <w:t>Meteorological Data</w:t>
      </w:r>
      <w:bookmarkEnd w:id="133"/>
      <w:bookmarkEnd w:id="134"/>
      <w:bookmarkEnd w:id="135"/>
      <w:bookmarkEnd w:id="1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971CA" w14:paraId="44DEBA56" w14:textId="77777777" w:rsidTr="000F2509">
        <w:tc>
          <w:tcPr>
            <w:tcW w:w="9026" w:type="dxa"/>
          </w:tcPr>
          <w:p w14:paraId="38888AA8" w14:textId="77777777" w:rsidR="000F2509" w:rsidRDefault="00B84555" w:rsidP="000F2509">
            <w:pPr>
              <w:keepNext/>
              <w:ind w:left="-120" w:right="-161" w:hanging="142"/>
            </w:pPr>
            <w:r>
              <w:rPr>
                <w:noProof/>
                <w:lang w:bidi="ne-NP"/>
              </w:rPr>
              <w:drawing>
                <wp:inline distT="0" distB="0" distL="0" distR="0" wp14:anchorId="2DDB74F2" wp14:editId="57222A26">
                  <wp:extent cx="5572125" cy="40525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 Myagdi_rainfallStns.png"/>
                          <pic:cNvPicPr/>
                        </pic:nvPicPr>
                        <pic:blipFill>
                          <a:blip r:embed="rId14">
                            <a:extLst>
                              <a:ext uri="{28A0092B-C50C-407E-A947-70E740481C1C}">
                                <a14:useLocalDpi xmlns:a14="http://schemas.microsoft.com/office/drawing/2010/main" val="0"/>
                              </a:ext>
                            </a:extLst>
                          </a:blip>
                          <a:stretch>
                            <a:fillRect/>
                          </a:stretch>
                        </pic:blipFill>
                        <pic:spPr>
                          <a:xfrm>
                            <a:off x="0" y="0"/>
                            <a:ext cx="5572125" cy="4052570"/>
                          </a:xfrm>
                          <a:prstGeom prst="rect">
                            <a:avLst/>
                          </a:prstGeom>
                        </pic:spPr>
                      </pic:pic>
                    </a:graphicData>
                  </a:graphic>
                </wp:inline>
              </w:drawing>
            </w:r>
          </w:p>
          <w:p w14:paraId="693C2EDD" w14:textId="17BA61CA" w:rsidR="009971CA" w:rsidRDefault="008A412B" w:rsidP="008A412B">
            <w:pPr>
              <w:pStyle w:val="Caption"/>
            </w:pPr>
            <w:bookmarkStart w:id="137" w:name="_Ref93418977"/>
            <w:bookmarkStart w:id="138" w:name="_Toc92876328"/>
            <w:r>
              <w:t xml:space="preserve">Figure </w:t>
            </w:r>
            <w:fldSimple w:instr=" STYLEREF 1 \s ">
              <w:r>
                <w:rPr>
                  <w:noProof/>
                </w:rPr>
                <w:t>1</w:t>
              </w:r>
            </w:fldSimple>
            <w:r>
              <w:noBreakHyphen/>
            </w:r>
            <w:fldSimple w:instr=" SEQ Figure \* ARABIC \s 1 ">
              <w:r>
                <w:rPr>
                  <w:noProof/>
                </w:rPr>
                <w:t>4</w:t>
              </w:r>
            </w:fldSimple>
            <w:bookmarkEnd w:id="137"/>
            <w:r w:rsidR="000F2509">
              <w:t xml:space="preserve">: </w:t>
            </w:r>
            <w:r w:rsidR="000F2509" w:rsidRPr="001C0EA0">
              <w:t xml:space="preserve">Nearby meteorological stations considered for </w:t>
            </w:r>
            <w:proofErr w:type="spellStart"/>
            <w:r w:rsidR="000F2509" w:rsidRPr="001C0EA0">
              <w:t>Myagdi</w:t>
            </w:r>
            <w:proofErr w:type="spellEnd"/>
            <w:r w:rsidR="000F2509" w:rsidRPr="001C0EA0">
              <w:t xml:space="preserve"> </w:t>
            </w:r>
            <w:proofErr w:type="spellStart"/>
            <w:r w:rsidR="000F2509" w:rsidRPr="001C0EA0">
              <w:t>Khola</w:t>
            </w:r>
            <w:bookmarkEnd w:id="138"/>
            <w:proofErr w:type="spellEnd"/>
          </w:p>
        </w:tc>
      </w:tr>
    </w:tbl>
    <w:p w14:paraId="2F9F5E38" w14:textId="2990342B" w:rsidR="009971CA" w:rsidRPr="001C0EA0" w:rsidRDefault="009971CA" w:rsidP="009971CA">
      <w:pPr>
        <w:spacing w:before="80" w:after="160"/>
        <w:ind w:right="-45"/>
        <w:rPr>
          <w:szCs w:val="22"/>
        </w:rPr>
        <w:sectPr w:rsidR="009971CA" w:rsidRPr="001C0EA0" w:rsidSect="00535242">
          <w:pgSz w:w="11907" w:h="16839" w:code="9"/>
          <w:pgMar w:top="1584" w:right="1080" w:bottom="1440" w:left="1800" w:header="720" w:footer="432" w:gutter="0"/>
          <w:cols w:space="720"/>
          <w:docGrid w:linePitch="360"/>
        </w:sectPr>
      </w:pPr>
      <w:r w:rsidRPr="001C0EA0">
        <w:t xml:space="preserve">Precipitations data are important to know the weather condition of the project site as well as to derive the hydrological parameters. </w:t>
      </w:r>
      <w:r w:rsidRPr="001C0EA0">
        <w:rPr>
          <w:szCs w:val="22"/>
        </w:rPr>
        <w:t xml:space="preserve">There </w:t>
      </w:r>
      <w:r w:rsidR="006C002E" w:rsidRPr="001C0EA0">
        <w:rPr>
          <w:szCs w:val="22"/>
        </w:rPr>
        <w:t>are</w:t>
      </w:r>
      <w:r w:rsidRPr="001C0EA0">
        <w:rPr>
          <w:szCs w:val="22"/>
        </w:rPr>
        <w:t xml:space="preserve"> no established rainfall stations within </w:t>
      </w:r>
      <w:proofErr w:type="spellStart"/>
      <w:r w:rsidRPr="001C0EA0">
        <w:rPr>
          <w:szCs w:val="22"/>
        </w:rPr>
        <w:t>Myagdi</w:t>
      </w:r>
      <w:proofErr w:type="spellEnd"/>
      <w:r w:rsidRPr="001C0EA0">
        <w:rPr>
          <w:szCs w:val="22"/>
        </w:rPr>
        <w:t xml:space="preserve"> </w:t>
      </w:r>
      <w:proofErr w:type="spellStart"/>
      <w:r w:rsidRPr="001C0EA0">
        <w:rPr>
          <w:szCs w:val="22"/>
        </w:rPr>
        <w:t>Khola</w:t>
      </w:r>
      <w:proofErr w:type="spellEnd"/>
      <w:r w:rsidRPr="001C0EA0">
        <w:rPr>
          <w:szCs w:val="22"/>
        </w:rPr>
        <w:t xml:space="preserve"> catchment. The rainfall data from the stations located in the vicinity of the </w:t>
      </w:r>
      <w:proofErr w:type="spellStart"/>
      <w:r w:rsidRPr="001C0EA0">
        <w:rPr>
          <w:szCs w:val="22"/>
        </w:rPr>
        <w:t>Myagdi</w:t>
      </w:r>
      <w:proofErr w:type="spellEnd"/>
      <w:r w:rsidRPr="001C0EA0">
        <w:rPr>
          <w:szCs w:val="22"/>
        </w:rPr>
        <w:t xml:space="preserve"> catchment have been collected from DHM. Also, the rainfall stations in the vicinity of the gauging stations considered for the hydrological analysis of </w:t>
      </w:r>
      <w:proofErr w:type="spellStart"/>
      <w:r w:rsidRPr="001C0EA0">
        <w:rPr>
          <w:szCs w:val="22"/>
        </w:rPr>
        <w:t>Myagdi</w:t>
      </w:r>
      <w:proofErr w:type="spellEnd"/>
      <w:r w:rsidRPr="001C0EA0">
        <w:rPr>
          <w:szCs w:val="22"/>
        </w:rPr>
        <w:t xml:space="preserve"> </w:t>
      </w:r>
      <w:proofErr w:type="spellStart"/>
      <w:r w:rsidRPr="001C0EA0">
        <w:rPr>
          <w:szCs w:val="22"/>
        </w:rPr>
        <w:t>Khola</w:t>
      </w:r>
      <w:proofErr w:type="spellEnd"/>
      <w:r w:rsidRPr="001C0EA0">
        <w:rPr>
          <w:szCs w:val="22"/>
        </w:rPr>
        <w:t xml:space="preserve"> have been collected from DHM.  All the rainfall stations considered during the analysis </w:t>
      </w:r>
      <w:r w:rsidRPr="001C0EA0">
        <w:t xml:space="preserve">are presented in </w:t>
      </w:r>
      <w:r w:rsidR="00FC56AF">
        <w:fldChar w:fldCharType="begin"/>
      </w:r>
      <w:r w:rsidR="00FC56AF">
        <w:instrText xml:space="preserve"> REF _Ref92874337 \h </w:instrText>
      </w:r>
      <w:r w:rsidR="00FC56AF">
        <w:fldChar w:fldCharType="separate"/>
      </w:r>
      <w:r w:rsidR="006C6245">
        <w:t xml:space="preserve">Table </w:t>
      </w:r>
      <w:r w:rsidR="006C6245">
        <w:rPr>
          <w:noProof/>
        </w:rPr>
        <w:t>1</w:t>
      </w:r>
      <w:r w:rsidR="006C6245">
        <w:noBreakHyphen/>
      </w:r>
      <w:r w:rsidR="006C6245">
        <w:rPr>
          <w:noProof/>
        </w:rPr>
        <w:t>6</w:t>
      </w:r>
      <w:r w:rsidR="00FC56AF">
        <w:fldChar w:fldCharType="end"/>
      </w:r>
      <w:r w:rsidR="00FC56AF">
        <w:t xml:space="preserve"> </w:t>
      </w:r>
      <w:r w:rsidRPr="001C0EA0">
        <w:t>and their locations are shown in</w:t>
      </w:r>
      <w:r w:rsidR="008A412B">
        <w:t xml:space="preserve"> </w:t>
      </w:r>
      <w:r w:rsidR="008A412B">
        <w:fldChar w:fldCharType="begin"/>
      </w:r>
      <w:r w:rsidR="008A412B">
        <w:instrText xml:space="preserve"> REF _Ref93418977 \h </w:instrText>
      </w:r>
      <w:r w:rsidR="008A412B">
        <w:fldChar w:fldCharType="separate"/>
      </w:r>
      <w:r w:rsidR="008A412B">
        <w:t xml:space="preserve">Figure </w:t>
      </w:r>
      <w:r w:rsidR="008A412B">
        <w:rPr>
          <w:noProof/>
        </w:rPr>
        <w:t>1</w:t>
      </w:r>
      <w:r w:rsidR="008A412B">
        <w:noBreakHyphen/>
      </w:r>
      <w:r w:rsidR="008A412B">
        <w:rPr>
          <w:noProof/>
        </w:rPr>
        <w:t>4</w:t>
      </w:r>
      <w:r w:rsidR="008A412B">
        <w:fldChar w:fldCharType="end"/>
      </w:r>
      <w:r w:rsidRPr="001C0EA0">
        <w:rPr>
          <w:szCs w:val="22"/>
        </w:rPr>
        <w:t>. Although the span of data record available has been stated in the table below, there are many missing data. Also, some stations have years in between with no data.  The   mean monthly precipitation data have been included in Annex A of this report.</w:t>
      </w:r>
    </w:p>
    <w:p w14:paraId="0FEE502E" w14:textId="4C6020E4" w:rsidR="00FC56AF" w:rsidRDefault="00FC56AF" w:rsidP="00FC56AF">
      <w:pPr>
        <w:pStyle w:val="Caption"/>
        <w:keepNext/>
      </w:pPr>
      <w:bookmarkStart w:id="139" w:name="_Ref92874337"/>
      <w:bookmarkStart w:id="140" w:name="_Toc92876597"/>
      <w:r>
        <w:lastRenderedPageBreak/>
        <w:t xml:space="preserve">Table </w:t>
      </w:r>
      <w:fldSimple w:instr=" STYLEREF 1 \s ">
        <w:r w:rsidR="006C6245">
          <w:rPr>
            <w:noProof/>
          </w:rPr>
          <w:t>1</w:t>
        </w:r>
      </w:fldSimple>
      <w:r w:rsidR="00F46335">
        <w:noBreakHyphen/>
      </w:r>
      <w:fldSimple w:instr=" SEQ Table \* ARABIC \s 1 ">
        <w:r w:rsidR="006C6245">
          <w:rPr>
            <w:noProof/>
          </w:rPr>
          <w:t>6</w:t>
        </w:r>
      </w:fldSimple>
      <w:bookmarkEnd w:id="139"/>
      <w:r>
        <w:t xml:space="preserve">: </w:t>
      </w:r>
      <w:r w:rsidRPr="001C0EA0">
        <w:t>Metrological stations laying in the vicinity of the catchment</w:t>
      </w:r>
      <w:bookmarkEnd w:id="140"/>
    </w:p>
    <w:tbl>
      <w:tblPr>
        <w:tblW w:w="5028" w:type="pct"/>
        <w:tblLayout w:type="fixed"/>
        <w:tblLook w:val="04A0" w:firstRow="1" w:lastRow="0" w:firstColumn="1" w:lastColumn="0" w:noHBand="0" w:noVBand="1"/>
      </w:tblPr>
      <w:tblGrid>
        <w:gridCol w:w="630"/>
        <w:gridCol w:w="629"/>
        <w:gridCol w:w="1431"/>
        <w:gridCol w:w="1086"/>
        <w:gridCol w:w="1260"/>
        <w:gridCol w:w="1260"/>
        <w:gridCol w:w="1170"/>
        <w:gridCol w:w="1601"/>
      </w:tblGrid>
      <w:tr w:rsidR="009971CA" w:rsidRPr="001C0EA0" w14:paraId="387EBE69" w14:textId="77777777" w:rsidTr="008511D3">
        <w:trPr>
          <w:trHeight w:val="881"/>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6B347" w14:textId="77777777" w:rsidR="009971CA" w:rsidRPr="001C0EA0" w:rsidRDefault="009971CA" w:rsidP="00535242">
            <w:pPr>
              <w:spacing w:before="0" w:after="0" w:line="240" w:lineRule="auto"/>
              <w:ind w:right="0"/>
              <w:jc w:val="center"/>
              <w:rPr>
                <w:rFonts w:cs="Calibri"/>
                <w:b/>
                <w:color w:val="000000"/>
                <w:szCs w:val="22"/>
              </w:rPr>
            </w:pPr>
            <w:r w:rsidRPr="001C0EA0">
              <w:rPr>
                <w:rFonts w:cs="Calibri"/>
                <w:b/>
                <w:color w:val="000000"/>
                <w:szCs w:val="22"/>
              </w:rPr>
              <w:t>S. N</w:t>
            </w:r>
          </w:p>
        </w:tc>
        <w:tc>
          <w:tcPr>
            <w:tcW w:w="347" w:type="pct"/>
            <w:tcBorders>
              <w:top w:val="single" w:sz="4" w:space="0" w:color="auto"/>
              <w:left w:val="nil"/>
              <w:bottom w:val="single" w:sz="4" w:space="0" w:color="auto"/>
              <w:right w:val="single" w:sz="4" w:space="0" w:color="auto"/>
            </w:tcBorders>
            <w:shd w:val="clear" w:color="auto" w:fill="auto"/>
            <w:noWrap/>
            <w:vAlign w:val="center"/>
            <w:hideMark/>
          </w:tcPr>
          <w:p w14:paraId="7E9877F7"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Stn</w:t>
            </w:r>
            <w:proofErr w:type="spellEnd"/>
            <w:r w:rsidRPr="001C0EA0">
              <w:rPr>
                <w:rFonts w:cs="Calibri"/>
                <w:b/>
                <w:bCs/>
                <w:color w:val="000000"/>
                <w:szCs w:val="22"/>
              </w:rPr>
              <w:t xml:space="preserve"> No.</w:t>
            </w:r>
          </w:p>
        </w:tc>
        <w:tc>
          <w:tcPr>
            <w:tcW w:w="789" w:type="pct"/>
            <w:tcBorders>
              <w:top w:val="single" w:sz="4" w:space="0" w:color="auto"/>
              <w:left w:val="nil"/>
              <w:bottom w:val="single" w:sz="4" w:space="0" w:color="auto"/>
              <w:right w:val="single" w:sz="4" w:space="0" w:color="auto"/>
            </w:tcBorders>
            <w:shd w:val="clear" w:color="auto" w:fill="auto"/>
            <w:noWrap/>
            <w:vAlign w:val="center"/>
            <w:hideMark/>
          </w:tcPr>
          <w:p w14:paraId="3A3F4261"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Stn.</w:t>
            </w:r>
            <w:proofErr w:type="spellEnd"/>
            <w:r w:rsidRPr="001C0EA0">
              <w:rPr>
                <w:rFonts w:cs="Calibri"/>
                <w:b/>
                <w:bCs/>
                <w:color w:val="000000"/>
                <w:szCs w:val="22"/>
              </w:rPr>
              <w:t xml:space="preserve"> Name</w:t>
            </w:r>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27E262A0"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Latitude</w:t>
            </w:r>
          </w:p>
        </w:tc>
        <w:tc>
          <w:tcPr>
            <w:tcW w:w="695" w:type="pct"/>
            <w:tcBorders>
              <w:top w:val="single" w:sz="4" w:space="0" w:color="auto"/>
              <w:left w:val="nil"/>
              <w:bottom w:val="single" w:sz="4" w:space="0" w:color="auto"/>
              <w:right w:val="single" w:sz="4" w:space="0" w:color="auto"/>
            </w:tcBorders>
            <w:shd w:val="clear" w:color="auto" w:fill="auto"/>
            <w:noWrap/>
            <w:vAlign w:val="center"/>
            <w:hideMark/>
          </w:tcPr>
          <w:p w14:paraId="32EE505E"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Longitude</w:t>
            </w:r>
          </w:p>
        </w:tc>
        <w:tc>
          <w:tcPr>
            <w:tcW w:w="695" w:type="pct"/>
            <w:tcBorders>
              <w:top w:val="single" w:sz="4" w:space="0" w:color="auto"/>
              <w:left w:val="nil"/>
              <w:bottom w:val="single" w:sz="4" w:space="0" w:color="auto"/>
              <w:right w:val="single" w:sz="4" w:space="0" w:color="auto"/>
            </w:tcBorders>
            <w:shd w:val="clear" w:color="auto" w:fill="auto"/>
            <w:noWrap/>
            <w:vAlign w:val="center"/>
            <w:hideMark/>
          </w:tcPr>
          <w:p w14:paraId="7B8E017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Elevation (</w:t>
            </w:r>
            <w:proofErr w:type="spellStart"/>
            <w:r w:rsidRPr="001C0EA0">
              <w:rPr>
                <w:rFonts w:cs="Calibri"/>
                <w:b/>
                <w:bCs/>
                <w:color w:val="000000"/>
                <w:szCs w:val="22"/>
              </w:rPr>
              <w:t>masl</w:t>
            </w:r>
            <w:proofErr w:type="spellEnd"/>
            <w:r w:rsidRPr="001C0EA0">
              <w:rPr>
                <w:rFonts w:cs="Calibri"/>
                <w:b/>
                <w:bCs/>
                <w:color w:val="000000"/>
                <w:szCs w:val="22"/>
              </w:rPr>
              <w:t>)</w:t>
            </w:r>
          </w:p>
        </w:tc>
        <w:tc>
          <w:tcPr>
            <w:tcW w:w="645" w:type="pct"/>
            <w:tcBorders>
              <w:top w:val="single" w:sz="4" w:space="0" w:color="auto"/>
              <w:left w:val="nil"/>
              <w:bottom w:val="single" w:sz="4" w:space="0" w:color="auto"/>
              <w:right w:val="single" w:sz="4" w:space="0" w:color="auto"/>
            </w:tcBorders>
            <w:shd w:val="clear" w:color="auto" w:fill="auto"/>
            <w:noWrap/>
            <w:vAlign w:val="center"/>
            <w:hideMark/>
          </w:tcPr>
          <w:p w14:paraId="11DBDC00"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Data Record, available</w:t>
            </w:r>
          </w:p>
          <w:p w14:paraId="3A93997B" w14:textId="77777777" w:rsidR="009971CA" w:rsidRPr="001C0EA0" w:rsidRDefault="009971CA" w:rsidP="00535242">
            <w:pPr>
              <w:spacing w:before="0" w:after="0" w:line="240" w:lineRule="auto"/>
              <w:ind w:right="0"/>
              <w:jc w:val="center"/>
              <w:rPr>
                <w:rFonts w:cs="Calibri"/>
                <w:b/>
                <w:bCs/>
                <w:color w:val="000000"/>
                <w:szCs w:val="22"/>
              </w:rPr>
            </w:pPr>
          </w:p>
        </w:tc>
        <w:tc>
          <w:tcPr>
            <w:tcW w:w="883" w:type="pct"/>
            <w:tcBorders>
              <w:top w:val="single" w:sz="4" w:space="0" w:color="auto"/>
              <w:left w:val="nil"/>
              <w:bottom w:val="single" w:sz="4" w:space="0" w:color="auto"/>
              <w:right w:val="single" w:sz="4" w:space="0" w:color="auto"/>
            </w:tcBorders>
            <w:shd w:val="clear" w:color="auto" w:fill="auto"/>
            <w:vAlign w:val="center"/>
            <w:hideMark/>
          </w:tcPr>
          <w:p w14:paraId="4B73E756"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Annual Precipitation, mm</w:t>
            </w:r>
          </w:p>
        </w:tc>
      </w:tr>
      <w:tr w:rsidR="009971CA" w:rsidRPr="001C0EA0" w14:paraId="17F03EB9"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15B98C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w:t>
            </w:r>
          </w:p>
        </w:tc>
        <w:tc>
          <w:tcPr>
            <w:tcW w:w="347" w:type="pct"/>
            <w:tcBorders>
              <w:top w:val="nil"/>
              <w:left w:val="nil"/>
              <w:bottom w:val="single" w:sz="4" w:space="0" w:color="auto"/>
              <w:right w:val="single" w:sz="4" w:space="0" w:color="auto"/>
            </w:tcBorders>
            <w:shd w:val="clear" w:color="auto" w:fill="auto"/>
            <w:noWrap/>
            <w:vAlign w:val="center"/>
            <w:hideMark/>
          </w:tcPr>
          <w:p w14:paraId="620049C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604</w:t>
            </w:r>
          </w:p>
        </w:tc>
        <w:tc>
          <w:tcPr>
            <w:tcW w:w="789" w:type="pct"/>
            <w:tcBorders>
              <w:top w:val="nil"/>
              <w:left w:val="nil"/>
              <w:bottom w:val="single" w:sz="4" w:space="0" w:color="auto"/>
              <w:right w:val="single" w:sz="4" w:space="0" w:color="auto"/>
            </w:tcBorders>
            <w:shd w:val="clear" w:color="auto" w:fill="auto"/>
            <w:noWrap/>
            <w:vAlign w:val="center"/>
            <w:hideMark/>
          </w:tcPr>
          <w:p w14:paraId="401B488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Thakmarpha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71B98EA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28.75</w:t>
            </w:r>
          </w:p>
        </w:tc>
        <w:tc>
          <w:tcPr>
            <w:tcW w:w="695" w:type="pct"/>
            <w:tcBorders>
              <w:top w:val="nil"/>
              <w:left w:val="nil"/>
              <w:bottom w:val="single" w:sz="4" w:space="0" w:color="auto"/>
              <w:right w:val="single" w:sz="4" w:space="0" w:color="auto"/>
            </w:tcBorders>
            <w:shd w:val="clear" w:color="auto" w:fill="auto"/>
            <w:noWrap/>
            <w:vAlign w:val="center"/>
            <w:hideMark/>
          </w:tcPr>
          <w:p w14:paraId="76A3487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83.7</w:t>
            </w:r>
          </w:p>
        </w:tc>
        <w:tc>
          <w:tcPr>
            <w:tcW w:w="695" w:type="pct"/>
            <w:tcBorders>
              <w:top w:val="nil"/>
              <w:left w:val="nil"/>
              <w:bottom w:val="single" w:sz="4" w:space="0" w:color="auto"/>
              <w:right w:val="single" w:sz="4" w:space="0" w:color="auto"/>
            </w:tcBorders>
            <w:shd w:val="clear" w:color="auto" w:fill="auto"/>
            <w:noWrap/>
            <w:vAlign w:val="center"/>
            <w:hideMark/>
          </w:tcPr>
          <w:p w14:paraId="711F809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2566</w:t>
            </w:r>
          </w:p>
        </w:tc>
        <w:tc>
          <w:tcPr>
            <w:tcW w:w="645" w:type="pct"/>
            <w:tcBorders>
              <w:top w:val="nil"/>
              <w:left w:val="nil"/>
              <w:bottom w:val="single" w:sz="4" w:space="0" w:color="auto"/>
              <w:right w:val="single" w:sz="4" w:space="0" w:color="auto"/>
            </w:tcBorders>
            <w:shd w:val="clear" w:color="auto" w:fill="auto"/>
            <w:noWrap/>
            <w:vAlign w:val="center"/>
            <w:hideMark/>
          </w:tcPr>
          <w:p w14:paraId="6095748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1967-2020</w:t>
            </w:r>
          </w:p>
        </w:tc>
        <w:tc>
          <w:tcPr>
            <w:tcW w:w="883" w:type="pct"/>
            <w:tcBorders>
              <w:top w:val="nil"/>
              <w:left w:val="nil"/>
              <w:bottom w:val="single" w:sz="4" w:space="0" w:color="auto"/>
              <w:right w:val="single" w:sz="4" w:space="0" w:color="auto"/>
            </w:tcBorders>
            <w:shd w:val="clear" w:color="auto" w:fill="auto"/>
            <w:noWrap/>
            <w:vAlign w:val="center"/>
            <w:hideMark/>
          </w:tcPr>
          <w:p w14:paraId="60A43E2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401</w:t>
            </w:r>
          </w:p>
        </w:tc>
      </w:tr>
      <w:tr w:rsidR="009971CA" w:rsidRPr="001C0EA0" w14:paraId="6460FC45"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6A304A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w:t>
            </w:r>
          </w:p>
        </w:tc>
        <w:tc>
          <w:tcPr>
            <w:tcW w:w="347" w:type="pct"/>
            <w:tcBorders>
              <w:top w:val="nil"/>
              <w:left w:val="nil"/>
              <w:bottom w:val="single" w:sz="4" w:space="0" w:color="auto"/>
              <w:right w:val="single" w:sz="4" w:space="0" w:color="auto"/>
            </w:tcBorders>
            <w:shd w:val="clear" w:color="auto" w:fill="auto"/>
            <w:noWrap/>
            <w:vAlign w:val="center"/>
            <w:hideMark/>
          </w:tcPr>
          <w:p w14:paraId="66F6D63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605</w:t>
            </w:r>
          </w:p>
        </w:tc>
        <w:tc>
          <w:tcPr>
            <w:tcW w:w="789" w:type="pct"/>
            <w:tcBorders>
              <w:top w:val="nil"/>
              <w:left w:val="nil"/>
              <w:bottom w:val="single" w:sz="4" w:space="0" w:color="auto"/>
              <w:right w:val="single" w:sz="4" w:space="0" w:color="auto"/>
            </w:tcBorders>
            <w:shd w:val="clear" w:color="auto" w:fill="auto"/>
            <w:noWrap/>
            <w:vAlign w:val="center"/>
            <w:hideMark/>
          </w:tcPr>
          <w:p w14:paraId="2684913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Baglung</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46C2A16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28.26</w:t>
            </w:r>
          </w:p>
        </w:tc>
        <w:tc>
          <w:tcPr>
            <w:tcW w:w="695" w:type="pct"/>
            <w:tcBorders>
              <w:top w:val="nil"/>
              <w:left w:val="nil"/>
              <w:bottom w:val="single" w:sz="4" w:space="0" w:color="auto"/>
              <w:right w:val="single" w:sz="4" w:space="0" w:color="auto"/>
            </w:tcBorders>
            <w:shd w:val="clear" w:color="auto" w:fill="auto"/>
            <w:noWrap/>
            <w:vAlign w:val="center"/>
            <w:hideMark/>
          </w:tcPr>
          <w:p w14:paraId="33B794E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83.6</w:t>
            </w:r>
          </w:p>
        </w:tc>
        <w:tc>
          <w:tcPr>
            <w:tcW w:w="695" w:type="pct"/>
            <w:tcBorders>
              <w:top w:val="nil"/>
              <w:left w:val="nil"/>
              <w:bottom w:val="single" w:sz="4" w:space="0" w:color="auto"/>
              <w:right w:val="single" w:sz="4" w:space="0" w:color="auto"/>
            </w:tcBorders>
            <w:shd w:val="clear" w:color="auto" w:fill="auto"/>
            <w:noWrap/>
            <w:vAlign w:val="center"/>
            <w:hideMark/>
          </w:tcPr>
          <w:p w14:paraId="24D87EF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984</w:t>
            </w:r>
          </w:p>
        </w:tc>
        <w:tc>
          <w:tcPr>
            <w:tcW w:w="645" w:type="pct"/>
            <w:tcBorders>
              <w:top w:val="nil"/>
              <w:left w:val="nil"/>
              <w:bottom w:val="single" w:sz="4" w:space="0" w:color="auto"/>
              <w:right w:val="single" w:sz="4" w:space="0" w:color="auto"/>
            </w:tcBorders>
            <w:shd w:val="clear" w:color="auto" w:fill="auto"/>
            <w:noWrap/>
            <w:vAlign w:val="center"/>
            <w:hideMark/>
          </w:tcPr>
          <w:p w14:paraId="208BBF2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1978-2014</w:t>
            </w:r>
          </w:p>
        </w:tc>
        <w:tc>
          <w:tcPr>
            <w:tcW w:w="883" w:type="pct"/>
            <w:tcBorders>
              <w:top w:val="nil"/>
              <w:left w:val="nil"/>
              <w:bottom w:val="single" w:sz="4" w:space="0" w:color="auto"/>
              <w:right w:val="single" w:sz="4" w:space="0" w:color="auto"/>
            </w:tcBorders>
            <w:shd w:val="clear" w:color="auto" w:fill="auto"/>
            <w:noWrap/>
            <w:vAlign w:val="center"/>
            <w:hideMark/>
          </w:tcPr>
          <w:p w14:paraId="2C30BA1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1870</w:t>
            </w:r>
          </w:p>
        </w:tc>
      </w:tr>
      <w:tr w:rsidR="009971CA" w:rsidRPr="001C0EA0" w14:paraId="37ADD25D"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7BAC81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w:t>
            </w:r>
          </w:p>
        </w:tc>
        <w:tc>
          <w:tcPr>
            <w:tcW w:w="347" w:type="pct"/>
            <w:tcBorders>
              <w:top w:val="nil"/>
              <w:left w:val="nil"/>
              <w:bottom w:val="single" w:sz="4" w:space="0" w:color="auto"/>
              <w:right w:val="single" w:sz="4" w:space="0" w:color="auto"/>
            </w:tcBorders>
            <w:shd w:val="clear" w:color="auto" w:fill="auto"/>
            <w:noWrap/>
            <w:vAlign w:val="center"/>
            <w:hideMark/>
          </w:tcPr>
          <w:p w14:paraId="539A2EA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606</w:t>
            </w:r>
          </w:p>
        </w:tc>
        <w:tc>
          <w:tcPr>
            <w:tcW w:w="789" w:type="pct"/>
            <w:tcBorders>
              <w:top w:val="nil"/>
              <w:left w:val="nil"/>
              <w:bottom w:val="single" w:sz="4" w:space="0" w:color="auto"/>
              <w:right w:val="single" w:sz="4" w:space="0" w:color="auto"/>
            </w:tcBorders>
            <w:shd w:val="clear" w:color="auto" w:fill="auto"/>
            <w:noWrap/>
            <w:vAlign w:val="center"/>
            <w:hideMark/>
          </w:tcPr>
          <w:p w14:paraId="5CFDC8D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Tatopani</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F0DBA3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28.48</w:t>
            </w:r>
          </w:p>
        </w:tc>
        <w:tc>
          <w:tcPr>
            <w:tcW w:w="695" w:type="pct"/>
            <w:tcBorders>
              <w:top w:val="nil"/>
              <w:left w:val="nil"/>
              <w:bottom w:val="single" w:sz="4" w:space="0" w:color="auto"/>
              <w:right w:val="single" w:sz="4" w:space="0" w:color="auto"/>
            </w:tcBorders>
            <w:shd w:val="clear" w:color="auto" w:fill="auto"/>
            <w:noWrap/>
            <w:vAlign w:val="center"/>
            <w:hideMark/>
          </w:tcPr>
          <w:p w14:paraId="1CADA3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83.65</w:t>
            </w:r>
          </w:p>
        </w:tc>
        <w:tc>
          <w:tcPr>
            <w:tcW w:w="695" w:type="pct"/>
            <w:tcBorders>
              <w:top w:val="nil"/>
              <w:left w:val="nil"/>
              <w:bottom w:val="single" w:sz="4" w:space="0" w:color="auto"/>
              <w:right w:val="single" w:sz="4" w:space="0" w:color="auto"/>
            </w:tcBorders>
            <w:shd w:val="clear" w:color="auto" w:fill="auto"/>
            <w:noWrap/>
            <w:vAlign w:val="center"/>
            <w:hideMark/>
          </w:tcPr>
          <w:p w14:paraId="4C78790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1243</w:t>
            </w:r>
          </w:p>
        </w:tc>
        <w:tc>
          <w:tcPr>
            <w:tcW w:w="645" w:type="pct"/>
            <w:tcBorders>
              <w:top w:val="nil"/>
              <w:left w:val="nil"/>
              <w:bottom w:val="single" w:sz="4" w:space="0" w:color="auto"/>
              <w:right w:val="single" w:sz="4" w:space="0" w:color="auto"/>
            </w:tcBorders>
            <w:shd w:val="clear" w:color="auto" w:fill="auto"/>
            <w:noWrap/>
            <w:vAlign w:val="center"/>
            <w:hideMark/>
          </w:tcPr>
          <w:p w14:paraId="44C8A94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1978-2008</w:t>
            </w:r>
          </w:p>
        </w:tc>
        <w:tc>
          <w:tcPr>
            <w:tcW w:w="883" w:type="pct"/>
            <w:tcBorders>
              <w:top w:val="nil"/>
              <w:left w:val="nil"/>
              <w:bottom w:val="single" w:sz="4" w:space="0" w:color="auto"/>
              <w:right w:val="single" w:sz="4" w:space="0" w:color="auto"/>
            </w:tcBorders>
            <w:shd w:val="clear" w:color="auto" w:fill="auto"/>
            <w:noWrap/>
            <w:vAlign w:val="center"/>
            <w:hideMark/>
          </w:tcPr>
          <w:p w14:paraId="61132C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1577</w:t>
            </w:r>
          </w:p>
        </w:tc>
      </w:tr>
      <w:tr w:rsidR="009971CA" w:rsidRPr="001C0EA0" w14:paraId="3F1B499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26C01B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w:t>
            </w:r>
          </w:p>
        </w:tc>
        <w:tc>
          <w:tcPr>
            <w:tcW w:w="347" w:type="pct"/>
            <w:tcBorders>
              <w:top w:val="nil"/>
              <w:left w:val="nil"/>
              <w:bottom w:val="single" w:sz="4" w:space="0" w:color="auto"/>
              <w:right w:val="single" w:sz="4" w:space="0" w:color="auto"/>
            </w:tcBorders>
            <w:shd w:val="clear" w:color="auto" w:fill="auto"/>
            <w:noWrap/>
            <w:vAlign w:val="center"/>
            <w:hideMark/>
          </w:tcPr>
          <w:p w14:paraId="248AB1B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607</w:t>
            </w:r>
          </w:p>
        </w:tc>
        <w:tc>
          <w:tcPr>
            <w:tcW w:w="789" w:type="pct"/>
            <w:tcBorders>
              <w:top w:val="nil"/>
              <w:left w:val="nil"/>
              <w:bottom w:val="single" w:sz="4" w:space="0" w:color="auto"/>
              <w:right w:val="single" w:sz="4" w:space="0" w:color="auto"/>
            </w:tcBorders>
            <w:shd w:val="clear" w:color="auto" w:fill="auto"/>
            <w:noWrap/>
            <w:vAlign w:val="center"/>
            <w:hideMark/>
          </w:tcPr>
          <w:p w14:paraId="77D039A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Lete</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A3FBD4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28.63</w:t>
            </w:r>
          </w:p>
        </w:tc>
        <w:tc>
          <w:tcPr>
            <w:tcW w:w="695" w:type="pct"/>
            <w:tcBorders>
              <w:top w:val="nil"/>
              <w:left w:val="nil"/>
              <w:bottom w:val="single" w:sz="4" w:space="0" w:color="auto"/>
              <w:right w:val="single" w:sz="4" w:space="0" w:color="auto"/>
            </w:tcBorders>
            <w:shd w:val="clear" w:color="auto" w:fill="auto"/>
            <w:noWrap/>
            <w:vAlign w:val="center"/>
            <w:hideMark/>
          </w:tcPr>
          <w:p w14:paraId="4A4CA33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83.6</w:t>
            </w:r>
          </w:p>
        </w:tc>
        <w:tc>
          <w:tcPr>
            <w:tcW w:w="695" w:type="pct"/>
            <w:tcBorders>
              <w:top w:val="nil"/>
              <w:left w:val="nil"/>
              <w:bottom w:val="single" w:sz="4" w:space="0" w:color="auto"/>
              <w:right w:val="single" w:sz="4" w:space="0" w:color="auto"/>
            </w:tcBorders>
            <w:shd w:val="clear" w:color="auto" w:fill="auto"/>
            <w:noWrap/>
            <w:vAlign w:val="center"/>
            <w:hideMark/>
          </w:tcPr>
          <w:p w14:paraId="791E095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2384</w:t>
            </w:r>
          </w:p>
        </w:tc>
        <w:tc>
          <w:tcPr>
            <w:tcW w:w="645" w:type="pct"/>
            <w:tcBorders>
              <w:top w:val="nil"/>
              <w:left w:val="nil"/>
              <w:bottom w:val="single" w:sz="4" w:space="0" w:color="auto"/>
              <w:right w:val="single" w:sz="4" w:space="0" w:color="auto"/>
            </w:tcBorders>
            <w:shd w:val="clear" w:color="auto" w:fill="auto"/>
            <w:noWrap/>
            <w:vAlign w:val="center"/>
            <w:hideMark/>
          </w:tcPr>
          <w:p w14:paraId="1059F7D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1970-2021</w:t>
            </w:r>
          </w:p>
        </w:tc>
        <w:tc>
          <w:tcPr>
            <w:tcW w:w="883" w:type="pct"/>
            <w:tcBorders>
              <w:top w:val="nil"/>
              <w:left w:val="nil"/>
              <w:bottom w:val="single" w:sz="4" w:space="0" w:color="auto"/>
              <w:right w:val="single" w:sz="4" w:space="0" w:color="auto"/>
            </w:tcBorders>
            <w:shd w:val="clear" w:color="auto" w:fill="auto"/>
            <w:noWrap/>
            <w:vAlign w:val="center"/>
            <w:hideMark/>
          </w:tcPr>
          <w:p w14:paraId="6686092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1310</w:t>
            </w:r>
          </w:p>
        </w:tc>
      </w:tr>
      <w:tr w:rsidR="009971CA" w:rsidRPr="001C0EA0" w14:paraId="7E67DBEF"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14E3B0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w:t>
            </w:r>
          </w:p>
        </w:tc>
        <w:tc>
          <w:tcPr>
            <w:tcW w:w="347" w:type="pct"/>
            <w:tcBorders>
              <w:top w:val="nil"/>
              <w:left w:val="nil"/>
              <w:bottom w:val="single" w:sz="4" w:space="0" w:color="auto"/>
              <w:right w:val="single" w:sz="4" w:space="0" w:color="auto"/>
            </w:tcBorders>
            <w:shd w:val="clear" w:color="auto" w:fill="auto"/>
            <w:noWrap/>
            <w:vAlign w:val="center"/>
            <w:hideMark/>
          </w:tcPr>
          <w:p w14:paraId="7E092F5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608</w:t>
            </w:r>
          </w:p>
        </w:tc>
        <w:tc>
          <w:tcPr>
            <w:tcW w:w="789" w:type="pct"/>
            <w:tcBorders>
              <w:top w:val="nil"/>
              <w:left w:val="nil"/>
              <w:bottom w:val="single" w:sz="4" w:space="0" w:color="auto"/>
              <w:right w:val="single" w:sz="4" w:space="0" w:color="auto"/>
            </w:tcBorders>
            <w:shd w:val="clear" w:color="auto" w:fill="auto"/>
            <w:noWrap/>
            <w:vAlign w:val="center"/>
            <w:hideMark/>
          </w:tcPr>
          <w:p w14:paraId="416A62F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Ranipauwa</w:t>
            </w:r>
            <w:proofErr w:type="spellEnd"/>
            <w:r w:rsidRPr="001C0EA0">
              <w:rPr>
                <w:rFonts w:cs="Calibri"/>
                <w:color w:val="000000"/>
                <w:szCs w:val="22"/>
              </w:rPr>
              <w:t xml:space="preserve"> (</w:t>
            </w:r>
            <w:proofErr w:type="spellStart"/>
            <w:r w:rsidRPr="001C0EA0">
              <w:rPr>
                <w:rFonts w:cs="Calibri"/>
                <w:color w:val="000000"/>
                <w:szCs w:val="22"/>
              </w:rPr>
              <w:t>M.Nath</w:t>
            </w:r>
            <w:proofErr w:type="spellEnd"/>
            <w:r w:rsidRPr="001C0EA0">
              <w:rPr>
                <w:rFonts w:cs="Calibri"/>
                <w:color w:val="000000"/>
                <w:szCs w:val="22"/>
              </w:rPr>
              <w:t>)</w:t>
            </w:r>
          </w:p>
        </w:tc>
        <w:tc>
          <w:tcPr>
            <w:tcW w:w="599" w:type="pct"/>
            <w:tcBorders>
              <w:top w:val="nil"/>
              <w:left w:val="nil"/>
              <w:bottom w:val="single" w:sz="4" w:space="0" w:color="auto"/>
              <w:right w:val="single" w:sz="4" w:space="0" w:color="auto"/>
            </w:tcBorders>
            <w:shd w:val="clear" w:color="auto" w:fill="auto"/>
            <w:noWrap/>
            <w:vAlign w:val="center"/>
            <w:hideMark/>
          </w:tcPr>
          <w:p w14:paraId="296289E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28.81</w:t>
            </w:r>
          </w:p>
        </w:tc>
        <w:tc>
          <w:tcPr>
            <w:tcW w:w="695" w:type="pct"/>
            <w:tcBorders>
              <w:top w:val="nil"/>
              <w:left w:val="nil"/>
              <w:bottom w:val="single" w:sz="4" w:space="0" w:color="auto"/>
              <w:right w:val="single" w:sz="4" w:space="0" w:color="auto"/>
            </w:tcBorders>
            <w:shd w:val="clear" w:color="auto" w:fill="auto"/>
            <w:noWrap/>
            <w:vAlign w:val="center"/>
            <w:hideMark/>
          </w:tcPr>
          <w:p w14:paraId="445107E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83.88</w:t>
            </w:r>
          </w:p>
        </w:tc>
        <w:tc>
          <w:tcPr>
            <w:tcW w:w="695" w:type="pct"/>
            <w:tcBorders>
              <w:top w:val="nil"/>
              <w:left w:val="nil"/>
              <w:bottom w:val="single" w:sz="4" w:space="0" w:color="auto"/>
              <w:right w:val="single" w:sz="4" w:space="0" w:color="auto"/>
            </w:tcBorders>
            <w:shd w:val="clear" w:color="auto" w:fill="auto"/>
            <w:noWrap/>
            <w:vAlign w:val="center"/>
            <w:hideMark/>
          </w:tcPr>
          <w:p w14:paraId="73AA2B5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3609</w:t>
            </w:r>
          </w:p>
        </w:tc>
        <w:tc>
          <w:tcPr>
            <w:tcW w:w="645" w:type="pct"/>
            <w:tcBorders>
              <w:top w:val="nil"/>
              <w:left w:val="nil"/>
              <w:bottom w:val="single" w:sz="4" w:space="0" w:color="auto"/>
              <w:right w:val="single" w:sz="4" w:space="0" w:color="auto"/>
            </w:tcBorders>
            <w:shd w:val="clear" w:color="auto" w:fill="auto"/>
            <w:noWrap/>
            <w:vAlign w:val="center"/>
            <w:hideMark/>
          </w:tcPr>
          <w:p w14:paraId="624CDE4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1978-2013</w:t>
            </w:r>
          </w:p>
        </w:tc>
        <w:tc>
          <w:tcPr>
            <w:tcW w:w="883" w:type="pct"/>
            <w:tcBorders>
              <w:top w:val="nil"/>
              <w:left w:val="nil"/>
              <w:bottom w:val="single" w:sz="4" w:space="0" w:color="auto"/>
              <w:right w:val="single" w:sz="4" w:space="0" w:color="auto"/>
            </w:tcBorders>
            <w:shd w:val="clear" w:color="auto" w:fill="auto"/>
            <w:noWrap/>
            <w:vAlign w:val="center"/>
            <w:hideMark/>
          </w:tcPr>
          <w:p w14:paraId="39F81C7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260</w:t>
            </w:r>
          </w:p>
        </w:tc>
      </w:tr>
      <w:tr w:rsidR="009971CA" w:rsidRPr="001C0EA0" w14:paraId="364FBAC5"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16D6B9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w:t>
            </w:r>
          </w:p>
        </w:tc>
        <w:tc>
          <w:tcPr>
            <w:tcW w:w="347" w:type="pct"/>
            <w:tcBorders>
              <w:top w:val="nil"/>
              <w:left w:val="nil"/>
              <w:bottom w:val="single" w:sz="4" w:space="0" w:color="auto"/>
              <w:right w:val="single" w:sz="4" w:space="0" w:color="auto"/>
            </w:tcBorders>
            <w:shd w:val="clear" w:color="auto" w:fill="auto"/>
            <w:noWrap/>
            <w:vAlign w:val="center"/>
            <w:hideMark/>
          </w:tcPr>
          <w:p w14:paraId="0DC46A6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609</w:t>
            </w:r>
          </w:p>
        </w:tc>
        <w:tc>
          <w:tcPr>
            <w:tcW w:w="789" w:type="pct"/>
            <w:tcBorders>
              <w:top w:val="nil"/>
              <w:left w:val="nil"/>
              <w:bottom w:val="single" w:sz="4" w:space="0" w:color="auto"/>
              <w:right w:val="single" w:sz="4" w:space="0" w:color="auto"/>
            </w:tcBorders>
            <w:shd w:val="clear" w:color="auto" w:fill="auto"/>
            <w:noWrap/>
            <w:vAlign w:val="center"/>
            <w:hideMark/>
          </w:tcPr>
          <w:p w14:paraId="4331B07A"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Beni</w:t>
            </w:r>
            <w:proofErr w:type="spellEnd"/>
            <w:r w:rsidRPr="001C0EA0">
              <w:rPr>
                <w:rFonts w:cs="Calibri"/>
                <w:color w:val="000000"/>
                <w:szCs w:val="22"/>
              </w:rPr>
              <w:t xml:space="preserve"> Bazar</w:t>
            </w:r>
          </w:p>
        </w:tc>
        <w:tc>
          <w:tcPr>
            <w:tcW w:w="599" w:type="pct"/>
            <w:tcBorders>
              <w:top w:val="nil"/>
              <w:left w:val="nil"/>
              <w:bottom w:val="single" w:sz="4" w:space="0" w:color="auto"/>
              <w:right w:val="single" w:sz="4" w:space="0" w:color="auto"/>
            </w:tcBorders>
            <w:shd w:val="clear" w:color="auto" w:fill="auto"/>
            <w:noWrap/>
            <w:vAlign w:val="center"/>
            <w:hideMark/>
          </w:tcPr>
          <w:p w14:paraId="644C1CB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28.35</w:t>
            </w:r>
          </w:p>
        </w:tc>
        <w:tc>
          <w:tcPr>
            <w:tcW w:w="695" w:type="pct"/>
            <w:tcBorders>
              <w:top w:val="nil"/>
              <w:left w:val="nil"/>
              <w:bottom w:val="single" w:sz="4" w:space="0" w:color="auto"/>
              <w:right w:val="single" w:sz="4" w:space="0" w:color="auto"/>
            </w:tcBorders>
            <w:shd w:val="clear" w:color="auto" w:fill="auto"/>
            <w:noWrap/>
            <w:vAlign w:val="center"/>
            <w:hideMark/>
          </w:tcPr>
          <w:p w14:paraId="56F6CE5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83.56</w:t>
            </w:r>
          </w:p>
        </w:tc>
        <w:tc>
          <w:tcPr>
            <w:tcW w:w="695" w:type="pct"/>
            <w:tcBorders>
              <w:top w:val="nil"/>
              <w:left w:val="nil"/>
              <w:bottom w:val="single" w:sz="4" w:space="0" w:color="auto"/>
              <w:right w:val="single" w:sz="4" w:space="0" w:color="auto"/>
            </w:tcBorders>
            <w:shd w:val="clear" w:color="auto" w:fill="auto"/>
            <w:noWrap/>
            <w:vAlign w:val="center"/>
            <w:hideMark/>
          </w:tcPr>
          <w:p w14:paraId="555666A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835</w:t>
            </w:r>
          </w:p>
        </w:tc>
        <w:tc>
          <w:tcPr>
            <w:tcW w:w="645" w:type="pct"/>
            <w:tcBorders>
              <w:top w:val="nil"/>
              <w:left w:val="nil"/>
              <w:bottom w:val="single" w:sz="4" w:space="0" w:color="auto"/>
              <w:right w:val="single" w:sz="4" w:space="0" w:color="auto"/>
            </w:tcBorders>
            <w:shd w:val="clear" w:color="auto" w:fill="auto"/>
            <w:noWrap/>
            <w:vAlign w:val="center"/>
            <w:hideMark/>
          </w:tcPr>
          <w:p w14:paraId="6EACCAF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75F4403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1544</w:t>
            </w:r>
          </w:p>
        </w:tc>
      </w:tr>
      <w:tr w:rsidR="009971CA" w:rsidRPr="001C0EA0" w14:paraId="4DC6A78D"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BBCF41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w:t>
            </w:r>
          </w:p>
        </w:tc>
        <w:tc>
          <w:tcPr>
            <w:tcW w:w="347" w:type="pct"/>
            <w:tcBorders>
              <w:top w:val="nil"/>
              <w:left w:val="nil"/>
              <w:bottom w:val="single" w:sz="4" w:space="0" w:color="auto"/>
              <w:right w:val="single" w:sz="4" w:space="0" w:color="auto"/>
            </w:tcBorders>
            <w:shd w:val="clear" w:color="auto" w:fill="auto"/>
            <w:noWrap/>
            <w:vAlign w:val="center"/>
            <w:hideMark/>
          </w:tcPr>
          <w:p w14:paraId="0AED6FC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616</w:t>
            </w:r>
          </w:p>
        </w:tc>
        <w:tc>
          <w:tcPr>
            <w:tcW w:w="789" w:type="pct"/>
            <w:tcBorders>
              <w:top w:val="nil"/>
              <w:left w:val="nil"/>
              <w:bottom w:val="single" w:sz="4" w:space="0" w:color="auto"/>
              <w:right w:val="single" w:sz="4" w:space="0" w:color="auto"/>
            </w:tcBorders>
            <w:shd w:val="clear" w:color="auto" w:fill="auto"/>
            <w:noWrap/>
            <w:vAlign w:val="center"/>
            <w:hideMark/>
          </w:tcPr>
          <w:p w14:paraId="51E6C398"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Gurja</w:t>
            </w:r>
            <w:proofErr w:type="spellEnd"/>
            <w:r w:rsidRPr="001C0EA0">
              <w:rPr>
                <w:rFonts w:cs="Calibri"/>
                <w:color w:val="000000"/>
                <w:szCs w:val="22"/>
              </w:rPr>
              <w:t xml:space="preserve"> </w:t>
            </w:r>
            <w:proofErr w:type="spellStart"/>
            <w:r w:rsidRPr="001C0EA0">
              <w:rPr>
                <w:rFonts w:cs="Calibri"/>
                <w:color w:val="000000"/>
                <w:szCs w:val="22"/>
              </w:rPr>
              <w:t>Khani</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1CEA79E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28.6</w:t>
            </w:r>
          </w:p>
        </w:tc>
        <w:tc>
          <w:tcPr>
            <w:tcW w:w="695" w:type="pct"/>
            <w:tcBorders>
              <w:top w:val="nil"/>
              <w:left w:val="nil"/>
              <w:bottom w:val="single" w:sz="4" w:space="0" w:color="auto"/>
              <w:right w:val="single" w:sz="4" w:space="0" w:color="auto"/>
            </w:tcBorders>
            <w:shd w:val="clear" w:color="auto" w:fill="auto"/>
            <w:noWrap/>
            <w:vAlign w:val="center"/>
            <w:hideMark/>
          </w:tcPr>
          <w:p w14:paraId="6A5485E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83.21</w:t>
            </w:r>
          </w:p>
        </w:tc>
        <w:tc>
          <w:tcPr>
            <w:tcW w:w="695" w:type="pct"/>
            <w:tcBorders>
              <w:top w:val="nil"/>
              <w:left w:val="nil"/>
              <w:bottom w:val="single" w:sz="4" w:space="0" w:color="auto"/>
              <w:right w:val="single" w:sz="4" w:space="0" w:color="auto"/>
            </w:tcBorders>
            <w:shd w:val="clear" w:color="auto" w:fill="auto"/>
            <w:noWrap/>
            <w:vAlign w:val="center"/>
            <w:hideMark/>
          </w:tcPr>
          <w:p w14:paraId="47A13AE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2530</w:t>
            </w:r>
          </w:p>
        </w:tc>
        <w:tc>
          <w:tcPr>
            <w:tcW w:w="645" w:type="pct"/>
            <w:tcBorders>
              <w:top w:val="nil"/>
              <w:left w:val="nil"/>
              <w:bottom w:val="single" w:sz="4" w:space="0" w:color="auto"/>
              <w:right w:val="single" w:sz="4" w:space="0" w:color="auto"/>
            </w:tcBorders>
            <w:shd w:val="clear" w:color="auto" w:fill="auto"/>
            <w:noWrap/>
            <w:vAlign w:val="center"/>
            <w:hideMark/>
          </w:tcPr>
          <w:p w14:paraId="0F5E20F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1979-2014</w:t>
            </w:r>
          </w:p>
        </w:tc>
        <w:tc>
          <w:tcPr>
            <w:tcW w:w="883" w:type="pct"/>
            <w:tcBorders>
              <w:top w:val="nil"/>
              <w:left w:val="nil"/>
              <w:bottom w:val="single" w:sz="4" w:space="0" w:color="auto"/>
              <w:right w:val="single" w:sz="4" w:space="0" w:color="auto"/>
            </w:tcBorders>
            <w:shd w:val="clear" w:color="auto" w:fill="auto"/>
            <w:noWrap/>
            <w:vAlign w:val="center"/>
            <w:hideMark/>
          </w:tcPr>
          <w:p w14:paraId="2923642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1887</w:t>
            </w:r>
          </w:p>
        </w:tc>
      </w:tr>
      <w:tr w:rsidR="009971CA" w:rsidRPr="001C0EA0" w14:paraId="701484A2"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5916B59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w:t>
            </w:r>
          </w:p>
        </w:tc>
        <w:tc>
          <w:tcPr>
            <w:tcW w:w="347" w:type="pct"/>
            <w:tcBorders>
              <w:top w:val="nil"/>
              <w:left w:val="nil"/>
              <w:bottom w:val="single" w:sz="4" w:space="0" w:color="auto"/>
              <w:right w:val="single" w:sz="4" w:space="0" w:color="auto"/>
            </w:tcBorders>
            <w:shd w:val="clear" w:color="auto" w:fill="auto"/>
            <w:noWrap/>
            <w:vAlign w:val="center"/>
            <w:hideMark/>
          </w:tcPr>
          <w:p w14:paraId="57408AB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619</w:t>
            </w:r>
          </w:p>
        </w:tc>
        <w:tc>
          <w:tcPr>
            <w:tcW w:w="789" w:type="pct"/>
            <w:tcBorders>
              <w:top w:val="nil"/>
              <w:left w:val="nil"/>
              <w:bottom w:val="single" w:sz="4" w:space="0" w:color="auto"/>
              <w:right w:val="single" w:sz="4" w:space="0" w:color="auto"/>
            </w:tcBorders>
            <w:shd w:val="clear" w:color="auto" w:fill="auto"/>
            <w:noWrap/>
            <w:vAlign w:val="center"/>
            <w:hideMark/>
          </w:tcPr>
          <w:p w14:paraId="62165ECD"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Ghorepani</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F3FD3E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28.4</w:t>
            </w:r>
          </w:p>
        </w:tc>
        <w:tc>
          <w:tcPr>
            <w:tcW w:w="695" w:type="pct"/>
            <w:tcBorders>
              <w:top w:val="nil"/>
              <w:left w:val="nil"/>
              <w:bottom w:val="single" w:sz="4" w:space="0" w:color="auto"/>
              <w:right w:val="single" w:sz="4" w:space="0" w:color="auto"/>
            </w:tcBorders>
            <w:shd w:val="clear" w:color="auto" w:fill="auto"/>
            <w:noWrap/>
            <w:vAlign w:val="center"/>
            <w:hideMark/>
          </w:tcPr>
          <w:p w14:paraId="1EB0772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83.73</w:t>
            </w:r>
          </w:p>
        </w:tc>
        <w:tc>
          <w:tcPr>
            <w:tcW w:w="695" w:type="pct"/>
            <w:tcBorders>
              <w:top w:val="nil"/>
              <w:left w:val="nil"/>
              <w:bottom w:val="single" w:sz="4" w:space="0" w:color="auto"/>
              <w:right w:val="single" w:sz="4" w:space="0" w:color="auto"/>
            </w:tcBorders>
            <w:shd w:val="clear" w:color="auto" w:fill="auto"/>
            <w:noWrap/>
            <w:vAlign w:val="center"/>
            <w:hideMark/>
          </w:tcPr>
          <w:p w14:paraId="72D78B7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2742</w:t>
            </w:r>
          </w:p>
        </w:tc>
        <w:tc>
          <w:tcPr>
            <w:tcW w:w="645" w:type="pct"/>
            <w:tcBorders>
              <w:top w:val="nil"/>
              <w:left w:val="nil"/>
              <w:bottom w:val="single" w:sz="4" w:space="0" w:color="auto"/>
              <w:right w:val="single" w:sz="4" w:space="0" w:color="auto"/>
            </w:tcBorders>
            <w:shd w:val="clear" w:color="auto" w:fill="auto"/>
            <w:noWrap/>
            <w:vAlign w:val="center"/>
            <w:hideMark/>
          </w:tcPr>
          <w:p w14:paraId="520D9FC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1975-2010</w:t>
            </w:r>
          </w:p>
        </w:tc>
        <w:tc>
          <w:tcPr>
            <w:tcW w:w="883" w:type="pct"/>
            <w:tcBorders>
              <w:top w:val="nil"/>
              <w:left w:val="nil"/>
              <w:bottom w:val="single" w:sz="4" w:space="0" w:color="auto"/>
              <w:right w:val="single" w:sz="4" w:space="0" w:color="auto"/>
            </w:tcBorders>
            <w:shd w:val="clear" w:color="auto" w:fill="auto"/>
            <w:noWrap/>
            <w:vAlign w:val="center"/>
            <w:hideMark/>
          </w:tcPr>
          <w:p w14:paraId="6FB78FC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2804</w:t>
            </w:r>
          </w:p>
        </w:tc>
      </w:tr>
      <w:tr w:rsidR="009971CA" w:rsidRPr="001C0EA0" w14:paraId="60B75C8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5E31410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w:t>
            </w:r>
          </w:p>
        </w:tc>
        <w:tc>
          <w:tcPr>
            <w:tcW w:w="347" w:type="pct"/>
            <w:tcBorders>
              <w:top w:val="nil"/>
              <w:left w:val="nil"/>
              <w:bottom w:val="single" w:sz="4" w:space="0" w:color="auto"/>
              <w:right w:val="single" w:sz="4" w:space="0" w:color="auto"/>
            </w:tcBorders>
            <w:shd w:val="clear" w:color="auto" w:fill="auto"/>
            <w:noWrap/>
            <w:vAlign w:val="center"/>
            <w:hideMark/>
          </w:tcPr>
          <w:p w14:paraId="22994F7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621</w:t>
            </w:r>
          </w:p>
        </w:tc>
        <w:tc>
          <w:tcPr>
            <w:tcW w:w="789" w:type="pct"/>
            <w:tcBorders>
              <w:top w:val="nil"/>
              <w:left w:val="nil"/>
              <w:bottom w:val="single" w:sz="4" w:space="0" w:color="auto"/>
              <w:right w:val="single" w:sz="4" w:space="0" w:color="auto"/>
            </w:tcBorders>
            <w:shd w:val="clear" w:color="auto" w:fill="auto"/>
            <w:noWrap/>
            <w:vAlign w:val="center"/>
            <w:hideMark/>
          </w:tcPr>
          <w:p w14:paraId="6E8B37FD"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Darbang</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6DEFCCF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28.38</w:t>
            </w:r>
          </w:p>
        </w:tc>
        <w:tc>
          <w:tcPr>
            <w:tcW w:w="695" w:type="pct"/>
            <w:tcBorders>
              <w:top w:val="nil"/>
              <w:left w:val="nil"/>
              <w:bottom w:val="single" w:sz="4" w:space="0" w:color="auto"/>
              <w:right w:val="single" w:sz="4" w:space="0" w:color="auto"/>
            </w:tcBorders>
            <w:shd w:val="clear" w:color="auto" w:fill="auto"/>
            <w:noWrap/>
            <w:vAlign w:val="center"/>
            <w:hideMark/>
          </w:tcPr>
          <w:p w14:paraId="2397C4E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83.4</w:t>
            </w:r>
          </w:p>
        </w:tc>
        <w:tc>
          <w:tcPr>
            <w:tcW w:w="695" w:type="pct"/>
            <w:tcBorders>
              <w:top w:val="nil"/>
              <w:left w:val="nil"/>
              <w:bottom w:val="single" w:sz="4" w:space="0" w:color="auto"/>
              <w:right w:val="single" w:sz="4" w:space="0" w:color="auto"/>
            </w:tcBorders>
            <w:shd w:val="clear" w:color="auto" w:fill="auto"/>
            <w:noWrap/>
            <w:vAlign w:val="center"/>
            <w:hideMark/>
          </w:tcPr>
          <w:p w14:paraId="106A88C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1160</w:t>
            </w:r>
          </w:p>
        </w:tc>
        <w:tc>
          <w:tcPr>
            <w:tcW w:w="645" w:type="pct"/>
            <w:tcBorders>
              <w:top w:val="nil"/>
              <w:left w:val="nil"/>
              <w:bottom w:val="single" w:sz="4" w:space="0" w:color="auto"/>
              <w:right w:val="single" w:sz="4" w:space="0" w:color="auto"/>
            </w:tcBorders>
            <w:shd w:val="clear" w:color="auto" w:fill="auto"/>
            <w:noWrap/>
            <w:vAlign w:val="center"/>
            <w:hideMark/>
          </w:tcPr>
          <w:p w14:paraId="620EC5A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1989-2010</w:t>
            </w:r>
          </w:p>
        </w:tc>
        <w:tc>
          <w:tcPr>
            <w:tcW w:w="883" w:type="pct"/>
            <w:tcBorders>
              <w:top w:val="nil"/>
              <w:left w:val="nil"/>
              <w:bottom w:val="single" w:sz="4" w:space="0" w:color="auto"/>
              <w:right w:val="single" w:sz="4" w:space="0" w:color="auto"/>
            </w:tcBorders>
            <w:shd w:val="clear" w:color="auto" w:fill="auto"/>
            <w:noWrap/>
            <w:vAlign w:val="center"/>
            <w:hideMark/>
          </w:tcPr>
          <w:p w14:paraId="6BC0DBA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w:t>
            </w:r>
          </w:p>
        </w:tc>
      </w:tr>
      <w:tr w:rsidR="009971CA" w:rsidRPr="001C0EA0" w14:paraId="2F0B71B0"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56660C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w:t>
            </w:r>
          </w:p>
        </w:tc>
        <w:tc>
          <w:tcPr>
            <w:tcW w:w="347" w:type="pct"/>
            <w:tcBorders>
              <w:top w:val="nil"/>
              <w:left w:val="nil"/>
              <w:bottom w:val="single" w:sz="4" w:space="0" w:color="auto"/>
              <w:right w:val="single" w:sz="4" w:space="0" w:color="auto"/>
            </w:tcBorders>
            <w:shd w:val="clear" w:color="auto" w:fill="auto"/>
            <w:noWrap/>
            <w:vAlign w:val="center"/>
            <w:hideMark/>
          </w:tcPr>
          <w:p w14:paraId="739B2D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627</w:t>
            </w:r>
          </w:p>
        </w:tc>
        <w:tc>
          <w:tcPr>
            <w:tcW w:w="789" w:type="pct"/>
            <w:tcBorders>
              <w:top w:val="nil"/>
              <w:left w:val="nil"/>
              <w:bottom w:val="single" w:sz="4" w:space="0" w:color="auto"/>
              <w:right w:val="single" w:sz="4" w:space="0" w:color="auto"/>
            </w:tcBorders>
            <w:shd w:val="clear" w:color="auto" w:fill="auto"/>
            <w:noWrap/>
            <w:vAlign w:val="center"/>
            <w:hideMark/>
          </w:tcPr>
          <w:p w14:paraId="232789C6"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Kuhun</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3EDD2DB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28.38</w:t>
            </w:r>
          </w:p>
        </w:tc>
        <w:tc>
          <w:tcPr>
            <w:tcW w:w="695" w:type="pct"/>
            <w:tcBorders>
              <w:top w:val="nil"/>
              <w:left w:val="nil"/>
              <w:bottom w:val="single" w:sz="4" w:space="0" w:color="auto"/>
              <w:right w:val="single" w:sz="4" w:space="0" w:color="auto"/>
            </w:tcBorders>
            <w:shd w:val="clear" w:color="auto" w:fill="auto"/>
            <w:noWrap/>
            <w:vAlign w:val="center"/>
            <w:hideMark/>
          </w:tcPr>
          <w:p w14:paraId="462EEB6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83.48</w:t>
            </w:r>
          </w:p>
        </w:tc>
        <w:tc>
          <w:tcPr>
            <w:tcW w:w="695" w:type="pct"/>
            <w:tcBorders>
              <w:top w:val="nil"/>
              <w:left w:val="nil"/>
              <w:bottom w:val="single" w:sz="4" w:space="0" w:color="auto"/>
              <w:right w:val="single" w:sz="4" w:space="0" w:color="auto"/>
            </w:tcBorders>
            <w:shd w:val="clear" w:color="auto" w:fill="auto"/>
            <w:noWrap/>
            <w:vAlign w:val="center"/>
            <w:hideMark/>
          </w:tcPr>
          <w:p w14:paraId="110A34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1550</w:t>
            </w:r>
          </w:p>
        </w:tc>
        <w:tc>
          <w:tcPr>
            <w:tcW w:w="645" w:type="pct"/>
            <w:tcBorders>
              <w:top w:val="nil"/>
              <w:left w:val="nil"/>
              <w:bottom w:val="single" w:sz="4" w:space="0" w:color="auto"/>
              <w:right w:val="single" w:sz="4" w:space="0" w:color="auto"/>
            </w:tcBorders>
            <w:shd w:val="clear" w:color="auto" w:fill="auto"/>
            <w:noWrap/>
            <w:vAlign w:val="center"/>
            <w:hideMark/>
          </w:tcPr>
          <w:p w14:paraId="4F9F0AC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1992-2010</w:t>
            </w:r>
          </w:p>
        </w:tc>
        <w:tc>
          <w:tcPr>
            <w:tcW w:w="883" w:type="pct"/>
            <w:tcBorders>
              <w:top w:val="nil"/>
              <w:left w:val="nil"/>
              <w:bottom w:val="single" w:sz="4" w:space="0" w:color="auto"/>
              <w:right w:val="single" w:sz="4" w:space="0" w:color="auto"/>
            </w:tcBorders>
            <w:shd w:val="clear" w:color="auto" w:fill="auto"/>
            <w:noWrap/>
            <w:vAlign w:val="center"/>
            <w:hideMark/>
          </w:tcPr>
          <w:p w14:paraId="236D315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1539</w:t>
            </w:r>
          </w:p>
        </w:tc>
      </w:tr>
      <w:tr w:rsidR="009971CA" w:rsidRPr="001C0EA0" w14:paraId="54EB298B"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6515298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w:t>
            </w:r>
          </w:p>
        </w:tc>
        <w:tc>
          <w:tcPr>
            <w:tcW w:w="347" w:type="pct"/>
            <w:tcBorders>
              <w:top w:val="nil"/>
              <w:left w:val="nil"/>
              <w:bottom w:val="single" w:sz="4" w:space="0" w:color="auto"/>
              <w:right w:val="single" w:sz="4" w:space="0" w:color="auto"/>
            </w:tcBorders>
            <w:shd w:val="clear" w:color="auto" w:fill="auto"/>
            <w:noWrap/>
            <w:vAlign w:val="center"/>
            <w:hideMark/>
          </w:tcPr>
          <w:p w14:paraId="77E8046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628</w:t>
            </w:r>
          </w:p>
        </w:tc>
        <w:tc>
          <w:tcPr>
            <w:tcW w:w="789" w:type="pct"/>
            <w:tcBorders>
              <w:top w:val="nil"/>
              <w:left w:val="nil"/>
              <w:bottom w:val="single" w:sz="4" w:space="0" w:color="auto"/>
              <w:right w:val="single" w:sz="4" w:space="0" w:color="auto"/>
            </w:tcBorders>
            <w:shd w:val="clear" w:color="auto" w:fill="auto"/>
            <w:noWrap/>
            <w:vAlign w:val="center"/>
            <w:hideMark/>
          </w:tcPr>
          <w:p w14:paraId="1AFDB8C4"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Muna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12A5E67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28.5</w:t>
            </w:r>
          </w:p>
        </w:tc>
        <w:tc>
          <w:tcPr>
            <w:tcW w:w="695" w:type="pct"/>
            <w:tcBorders>
              <w:top w:val="nil"/>
              <w:left w:val="nil"/>
              <w:bottom w:val="single" w:sz="4" w:space="0" w:color="auto"/>
              <w:right w:val="single" w:sz="4" w:space="0" w:color="auto"/>
            </w:tcBorders>
            <w:shd w:val="clear" w:color="auto" w:fill="auto"/>
            <w:noWrap/>
            <w:vAlign w:val="center"/>
            <w:hideMark/>
          </w:tcPr>
          <w:p w14:paraId="0187EE2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83.3</w:t>
            </w:r>
          </w:p>
        </w:tc>
        <w:tc>
          <w:tcPr>
            <w:tcW w:w="695" w:type="pct"/>
            <w:tcBorders>
              <w:top w:val="nil"/>
              <w:left w:val="nil"/>
              <w:bottom w:val="single" w:sz="4" w:space="0" w:color="auto"/>
              <w:right w:val="single" w:sz="4" w:space="0" w:color="auto"/>
            </w:tcBorders>
            <w:shd w:val="clear" w:color="auto" w:fill="auto"/>
            <w:noWrap/>
            <w:vAlign w:val="center"/>
            <w:hideMark/>
          </w:tcPr>
          <w:p w14:paraId="56C71B9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1970</w:t>
            </w:r>
          </w:p>
        </w:tc>
        <w:tc>
          <w:tcPr>
            <w:tcW w:w="645" w:type="pct"/>
            <w:tcBorders>
              <w:top w:val="nil"/>
              <w:left w:val="nil"/>
              <w:bottom w:val="single" w:sz="4" w:space="0" w:color="auto"/>
              <w:right w:val="single" w:sz="4" w:space="0" w:color="auto"/>
            </w:tcBorders>
            <w:shd w:val="clear" w:color="auto" w:fill="auto"/>
            <w:noWrap/>
            <w:vAlign w:val="center"/>
            <w:hideMark/>
          </w:tcPr>
          <w:p w14:paraId="2F7B35A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1992-2010</w:t>
            </w:r>
          </w:p>
        </w:tc>
        <w:tc>
          <w:tcPr>
            <w:tcW w:w="883" w:type="pct"/>
            <w:tcBorders>
              <w:top w:val="nil"/>
              <w:left w:val="nil"/>
              <w:bottom w:val="single" w:sz="4" w:space="0" w:color="auto"/>
              <w:right w:val="single" w:sz="4" w:space="0" w:color="auto"/>
            </w:tcBorders>
            <w:shd w:val="clear" w:color="auto" w:fill="auto"/>
            <w:noWrap/>
            <w:vAlign w:val="center"/>
            <w:hideMark/>
          </w:tcPr>
          <w:p w14:paraId="24C5D78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2479</w:t>
            </w:r>
          </w:p>
        </w:tc>
      </w:tr>
      <w:tr w:rsidR="009971CA" w:rsidRPr="001C0EA0" w14:paraId="3A8E1D77"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5CA593D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12</w:t>
            </w:r>
          </w:p>
        </w:tc>
        <w:tc>
          <w:tcPr>
            <w:tcW w:w="347" w:type="pct"/>
            <w:tcBorders>
              <w:top w:val="nil"/>
              <w:left w:val="nil"/>
              <w:bottom w:val="single" w:sz="4" w:space="0" w:color="auto"/>
              <w:right w:val="single" w:sz="4" w:space="0" w:color="auto"/>
            </w:tcBorders>
            <w:shd w:val="clear" w:color="auto" w:fill="auto"/>
            <w:noWrap/>
            <w:vAlign w:val="center"/>
            <w:hideMark/>
          </w:tcPr>
          <w:p w14:paraId="57263B0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629</w:t>
            </w:r>
          </w:p>
        </w:tc>
        <w:tc>
          <w:tcPr>
            <w:tcW w:w="789" w:type="pct"/>
            <w:tcBorders>
              <w:top w:val="nil"/>
              <w:left w:val="nil"/>
              <w:bottom w:val="single" w:sz="4" w:space="0" w:color="auto"/>
              <w:right w:val="single" w:sz="4" w:space="0" w:color="auto"/>
            </w:tcBorders>
            <w:shd w:val="clear" w:color="auto" w:fill="auto"/>
            <w:noWrap/>
            <w:vAlign w:val="center"/>
            <w:hideMark/>
          </w:tcPr>
          <w:p w14:paraId="70B29EA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Baghara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F7C7DB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28.56</w:t>
            </w:r>
          </w:p>
        </w:tc>
        <w:tc>
          <w:tcPr>
            <w:tcW w:w="695" w:type="pct"/>
            <w:tcBorders>
              <w:top w:val="nil"/>
              <w:left w:val="nil"/>
              <w:bottom w:val="single" w:sz="4" w:space="0" w:color="auto"/>
              <w:right w:val="single" w:sz="4" w:space="0" w:color="auto"/>
            </w:tcBorders>
            <w:shd w:val="clear" w:color="auto" w:fill="auto"/>
            <w:noWrap/>
            <w:vAlign w:val="center"/>
            <w:hideMark/>
          </w:tcPr>
          <w:p w14:paraId="35EF159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83.38</w:t>
            </w:r>
          </w:p>
        </w:tc>
        <w:tc>
          <w:tcPr>
            <w:tcW w:w="695" w:type="pct"/>
            <w:tcBorders>
              <w:top w:val="nil"/>
              <w:left w:val="nil"/>
              <w:bottom w:val="single" w:sz="4" w:space="0" w:color="auto"/>
              <w:right w:val="single" w:sz="4" w:space="0" w:color="auto"/>
            </w:tcBorders>
            <w:shd w:val="clear" w:color="auto" w:fill="auto"/>
            <w:noWrap/>
            <w:vAlign w:val="center"/>
            <w:hideMark/>
          </w:tcPr>
          <w:p w14:paraId="301B37D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2330</w:t>
            </w:r>
          </w:p>
        </w:tc>
        <w:tc>
          <w:tcPr>
            <w:tcW w:w="645" w:type="pct"/>
            <w:tcBorders>
              <w:top w:val="nil"/>
              <w:left w:val="nil"/>
              <w:bottom w:val="single" w:sz="4" w:space="0" w:color="auto"/>
              <w:right w:val="single" w:sz="4" w:space="0" w:color="auto"/>
            </w:tcBorders>
            <w:shd w:val="clear" w:color="auto" w:fill="auto"/>
            <w:noWrap/>
            <w:vAlign w:val="center"/>
            <w:hideMark/>
          </w:tcPr>
          <w:p w14:paraId="1F39F69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1992-2020</w:t>
            </w:r>
          </w:p>
        </w:tc>
        <w:tc>
          <w:tcPr>
            <w:tcW w:w="883" w:type="pct"/>
            <w:tcBorders>
              <w:top w:val="nil"/>
              <w:left w:val="nil"/>
              <w:bottom w:val="single" w:sz="4" w:space="0" w:color="auto"/>
              <w:right w:val="single" w:sz="4" w:space="0" w:color="auto"/>
            </w:tcBorders>
            <w:shd w:val="clear" w:color="auto" w:fill="auto"/>
            <w:noWrap/>
            <w:vAlign w:val="center"/>
            <w:hideMark/>
          </w:tcPr>
          <w:p w14:paraId="0DB6D82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2919</w:t>
            </w:r>
          </w:p>
        </w:tc>
      </w:tr>
      <w:tr w:rsidR="009971CA" w:rsidRPr="001C0EA0" w14:paraId="7E7336EF"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90D2FE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w:t>
            </w:r>
          </w:p>
        </w:tc>
        <w:tc>
          <w:tcPr>
            <w:tcW w:w="347" w:type="pct"/>
            <w:tcBorders>
              <w:top w:val="nil"/>
              <w:left w:val="nil"/>
              <w:bottom w:val="single" w:sz="4" w:space="0" w:color="auto"/>
              <w:right w:val="single" w:sz="4" w:space="0" w:color="auto"/>
            </w:tcBorders>
            <w:shd w:val="clear" w:color="auto" w:fill="auto"/>
            <w:noWrap/>
            <w:vAlign w:val="center"/>
            <w:hideMark/>
          </w:tcPr>
          <w:p w14:paraId="09F38A5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801</w:t>
            </w:r>
          </w:p>
        </w:tc>
        <w:tc>
          <w:tcPr>
            <w:tcW w:w="789" w:type="pct"/>
            <w:tcBorders>
              <w:top w:val="nil"/>
              <w:left w:val="nil"/>
              <w:bottom w:val="single" w:sz="4" w:space="0" w:color="auto"/>
              <w:right w:val="single" w:sz="4" w:space="0" w:color="auto"/>
            </w:tcBorders>
            <w:shd w:val="clear" w:color="auto" w:fill="auto"/>
            <w:noWrap/>
            <w:vAlign w:val="center"/>
            <w:hideMark/>
          </w:tcPr>
          <w:p w14:paraId="5F0DC6FF"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Jagat</w:t>
            </w:r>
            <w:proofErr w:type="spellEnd"/>
            <w:r w:rsidRPr="001C0EA0">
              <w:rPr>
                <w:rFonts w:cs="Calibri"/>
                <w:color w:val="000000"/>
                <w:szCs w:val="22"/>
              </w:rPr>
              <w:t xml:space="preserve"> (</w:t>
            </w:r>
            <w:proofErr w:type="spellStart"/>
            <w:r w:rsidRPr="001C0EA0">
              <w:rPr>
                <w:rFonts w:cs="Calibri"/>
                <w:color w:val="000000"/>
                <w:szCs w:val="22"/>
              </w:rPr>
              <w:t>Setibas</w:t>
            </w:r>
            <w:proofErr w:type="spellEnd"/>
            <w:r w:rsidRPr="001C0EA0">
              <w:rPr>
                <w:rFonts w:cs="Calibri"/>
                <w:color w:val="000000"/>
                <w:szCs w:val="22"/>
              </w:rPr>
              <w:t>)</w:t>
            </w:r>
          </w:p>
        </w:tc>
        <w:tc>
          <w:tcPr>
            <w:tcW w:w="599" w:type="pct"/>
            <w:tcBorders>
              <w:top w:val="nil"/>
              <w:left w:val="nil"/>
              <w:bottom w:val="single" w:sz="4" w:space="0" w:color="auto"/>
              <w:right w:val="single" w:sz="4" w:space="0" w:color="auto"/>
            </w:tcBorders>
            <w:shd w:val="clear" w:color="auto" w:fill="auto"/>
            <w:noWrap/>
            <w:vAlign w:val="center"/>
            <w:hideMark/>
          </w:tcPr>
          <w:p w14:paraId="2E981DB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28.36</w:t>
            </w:r>
          </w:p>
        </w:tc>
        <w:tc>
          <w:tcPr>
            <w:tcW w:w="695" w:type="pct"/>
            <w:tcBorders>
              <w:top w:val="nil"/>
              <w:left w:val="nil"/>
              <w:bottom w:val="single" w:sz="4" w:space="0" w:color="auto"/>
              <w:right w:val="single" w:sz="4" w:space="0" w:color="auto"/>
            </w:tcBorders>
            <w:shd w:val="clear" w:color="auto" w:fill="auto"/>
            <w:noWrap/>
            <w:vAlign w:val="center"/>
            <w:hideMark/>
          </w:tcPr>
          <w:p w14:paraId="1CB90A1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84.9</w:t>
            </w:r>
          </w:p>
        </w:tc>
        <w:tc>
          <w:tcPr>
            <w:tcW w:w="695" w:type="pct"/>
            <w:tcBorders>
              <w:top w:val="nil"/>
              <w:left w:val="nil"/>
              <w:bottom w:val="single" w:sz="4" w:space="0" w:color="auto"/>
              <w:right w:val="single" w:sz="4" w:space="0" w:color="auto"/>
            </w:tcBorders>
            <w:shd w:val="clear" w:color="auto" w:fill="auto"/>
            <w:noWrap/>
            <w:vAlign w:val="center"/>
            <w:hideMark/>
          </w:tcPr>
          <w:p w14:paraId="01C3E91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1334</w:t>
            </w:r>
          </w:p>
        </w:tc>
        <w:tc>
          <w:tcPr>
            <w:tcW w:w="645" w:type="pct"/>
            <w:tcBorders>
              <w:top w:val="nil"/>
              <w:left w:val="nil"/>
              <w:bottom w:val="single" w:sz="4" w:space="0" w:color="auto"/>
              <w:right w:val="single" w:sz="4" w:space="0" w:color="auto"/>
            </w:tcBorders>
            <w:shd w:val="clear" w:color="auto" w:fill="auto"/>
            <w:noWrap/>
            <w:vAlign w:val="center"/>
            <w:hideMark/>
          </w:tcPr>
          <w:p w14:paraId="53D1288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1A0CF72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1202</w:t>
            </w:r>
          </w:p>
        </w:tc>
      </w:tr>
      <w:tr w:rsidR="009971CA" w:rsidRPr="001C0EA0" w14:paraId="0FE060F5"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50F7AD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14</w:t>
            </w:r>
          </w:p>
        </w:tc>
        <w:tc>
          <w:tcPr>
            <w:tcW w:w="347" w:type="pct"/>
            <w:tcBorders>
              <w:top w:val="nil"/>
              <w:left w:val="nil"/>
              <w:bottom w:val="single" w:sz="4" w:space="0" w:color="auto"/>
              <w:right w:val="single" w:sz="4" w:space="0" w:color="auto"/>
            </w:tcBorders>
            <w:shd w:val="clear" w:color="auto" w:fill="auto"/>
            <w:noWrap/>
            <w:vAlign w:val="center"/>
            <w:hideMark/>
          </w:tcPr>
          <w:p w14:paraId="5DE95CD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802</w:t>
            </w:r>
          </w:p>
        </w:tc>
        <w:tc>
          <w:tcPr>
            <w:tcW w:w="789" w:type="pct"/>
            <w:tcBorders>
              <w:top w:val="nil"/>
              <w:left w:val="nil"/>
              <w:bottom w:val="single" w:sz="4" w:space="0" w:color="auto"/>
              <w:right w:val="single" w:sz="4" w:space="0" w:color="auto"/>
            </w:tcBorders>
            <w:shd w:val="clear" w:color="auto" w:fill="auto"/>
            <w:noWrap/>
            <w:vAlign w:val="center"/>
            <w:hideMark/>
          </w:tcPr>
          <w:p w14:paraId="5C9C1EF7"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Khudi</w:t>
            </w:r>
            <w:proofErr w:type="spellEnd"/>
            <w:r w:rsidRPr="001C0EA0">
              <w:rPr>
                <w:rFonts w:cs="Calibri"/>
                <w:color w:val="000000"/>
                <w:szCs w:val="22"/>
              </w:rPr>
              <w:t xml:space="preserve"> Bazar</w:t>
            </w:r>
          </w:p>
        </w:tc>
        <w:tc>
          <w:tcPr>
            <w:tcW w:w="599" w:type="pct"/>
            <w:tcBorders>
              <w:top w:val="nil"/>
              <w:left w:val="nil"/>
              <w:bottom w:val="single" w:sz="4" w:space="0" w:color="auto"/>
              <w:right w:val="single" w:sz="4" w:space="0" w:color="auto"/>
            </w:tcBorders>
            <w:shd w:val="clear" w:color="auto" w:fill="auto"/>
            <w:noWrap/>
            <w:vAlign w:val="center"/>
            <w:hideMark/>
          </w:tcPr>
          <w:p w14:paraId="6C5CC8A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28.28</w:t>
            </w:r>
          </w:p>
        </w:tc>
        <w:tc>
          <w:tcPr>
            <w:tcW w:w="695" w:type="pct"/>
            <w:tcBorders>
              <w:top w:val="nil"/>
              <w:left w:val="nil"/>
              <w:bottom w:val="single" w:sz="4" w:space="0" w:color="auto"/>
              <w:right w:val="single" w:sz="4" w:space="0" w:color="auto"/>
            </w:tcBorders>
            <w:shd w:val="clear" w:color="auto" w:fill="auto"/>
            <w:noWrap/>
            <w:vAlign w:val="center"/>
            <w:hideMark/>
          </w:tcPr>
          <w:p w14:paraId="3E8B00E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84.36</w:t>
            </w:r>
          </w:p>
        </w:tc>
        <w:tc>
          <w:tcPr>
            <w:tcW w:w="695" w:type="pct"/>
            <w:tcBorders>
              <w:top w:val="nil"/>
              <w:left w:val="nil"/>
              <w:bottom w:val="single" w:sz="4" w:space="0" w:color="auto"/>
              <w:right w:val="single" w:sz="4" w:space="0" w:color="auto"/>
            </w:tcBorders>
            <w:shd w:val="clear" w:color="auto" w:fill="auto"/>
            <w:noWrap/>
            <w:vAlign w:val="center"/>
            <w:hideMark/>
          </w:tcPr>
          <w:p w14:paraId="75AF053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832</w:t>
            </w:r>
          </w:p>
        </w:tc>
        <w:tc>
          <w:tcPr>
            <w:tcW w:w="645" w:type="pct"/>
            <w:tcBorders>
              <w:top w:val="nil"/>
              <w:left w:val="nil"/>
              <w:bottom w:val="single" w:sz="4" w:space="0" w:color="auto"/>
              <w:right w:val="single" w:sz="4" w:space="0" w:color="auto"/>
            </w:tcBorders>
            <w:shd w:val="clear" w:color="auto" w:fill="auto"/>
            <w:noWrap/>
            <w:vAlign w:val="center"/>
            <w:hideMark/>
          </w:tcPr>
          <w:p w14:paraId="56682AF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7545BFE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3381</w:t>
            </w:r>
          </w:p>
        </w:tc>
      </w:tr>
      <w:tr w:rsidR="009971CA" w:rsidRPr="001C0EA0" w14:paraId="032D70F1"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DF44EA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w:t>
            </w:r>
          </w:p>
        </w:tc>
        <w:tc>
          <w:tcPr>
            <w:tcW w:w="347" w:type="pct"/>
            <w:tcBorders>
              <w:top w:val="nil"/>
              <w:left w:val="nil"/>
              <w:bottom w:val="single" w:sz="4" w:space="0" w:color="auto"/>
              <w:right w:val="single" w:sz="4" w:space="0" w:color="auto"/>
            </w:tcBorders>
            <w:shd w:val="clear" w:color="auto" w:fill="auto"/>
            <w:noWrap/>
            <w:vAlign w:val="center"/>
            <w:hideMark/>
          </w:tcPr>
          <w:p w14:paraId="107B1B1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804</w:t>
            </w:r>
          </w:p>
        </w:tc>
        <w:tc>
          <w:tcPr>
            <w:tcW w:w="789" w:type="pct"/>
            <w:tcBorders>
              <w:top w:val="nil"/>
              <w:left w:val="nil"/>
              <w:bottom w:val="single" w:sz="4" w:space="0" w:color="auto"/>
              <w:right w:val="single" w:sz="4" w:space="0" w:color="auto"/>
            </w:tcBorders>
            <w:shd w:val="clear" w:color="auto" w:fill="auto"/>
            <w:noWrap/>
            <w:vAlign w:val="center"/>
            <w:hideMark/>
          </w:tcPr>
          <w:p w14:paraId="5DCC005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Pokhara</w:t>
            </w:r>
            <w:proofErr w:type="spellEnd"/>
            <w:r w:rsidRPr="001C0EA0">
              <w:rPr>
                <w:rFonts w:cs="Calibri"/>
                <w:color w:val="000000"/>
                <w:szCs w:val="22"/>
              </w:rPr>
              <w:t xml:space="preserve"> Airport</w:t>
            </w:r>
          </w:p>
        </w:tc>
        <w:tc>
          <w:tcPr>
            <w:tcW w:w="599" w:type="pct"/>
            <w:tcBorders>
              <w:top w:val="nil"/>
              <w:left w:val="nil"/>
              <w:bottom w:val="single" w:sz="4" w:space="0" w:color="auto"/>
              <w:right w:val="single" w:sz="4" w:space="0" w:color="auto"/>
            </w:tcBorders>
            <w:shd w:val="clear" w:color="auto" w:fill="auto"/>
            <w:noWrap/>
            <w:vAlign w:val="center"/>
            <w:hideMark/>
          </w:tcPr>
          <w:p w14:paraId="7635535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28.21</w:t>
            </w:r>
          </w:p>
        </w:tc>
        <w:tc>
          <w:tcPr>
            <w:tcW w:w="695" w:type="pct"/>
            <w:tcBorders>
              <w:top w:val="nil"/>
              <w:left w:val="nil"/>
              <w:bottom w:val="single" w:sz="4" w:space="0" w:color="auto"/>
              <w:right w:val="single" w:sz="4" w:space="0" w:color="auto"/>
            </w:tcBorders>
            <w:shd w:val="clear" w:color="auto" w:fill="auto"/>
            <w:noWrap/>
            <w:vAlign w:val="center"/>
            <w:hideMark/>
          </w:tcPr>
          <w:p w14:paraId="76CBB6C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w:t>
            </w:r>
          </w:p>
        </w:tc>
        <w:tc>
          <w:tcPr>
            <w:tcW w:w="695" w:type="pct"/>
            <w:tcBorders>
              <w:top w:val="nil"/>
              <w:left w:val="nil"/>
              <w:bottom w:val="single" w:sz="4" w:space="0" w:color="auto"/>
              <w:right w:val="single" w:sz="4" w:space="0" w:color="auto"/>
            </w:tcBorders>
            <w:shd w:val="clear" w:color="auto" w:fill="auto"/>
            <w:noWrap/>
            <w:vAlign w:val="center"/>
            <w:hideMark/>
          </w:tcPr>
          <w:p w14:paraId="002FDFB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827</w:t>
            </w:r>
          </w:p>
        </w:tc>
        <w:tc>
          <w:tcPr>
            <w:tcW w:w="645" w:type="pct"/>
            <w:tcBorders>
              <w:top w:val="nil"/>
              <w:left w:val="nil"/>
              <w:bottom w:val="single" w:sz="4" w:space="0" w:color="auto"/>
              <w:right w:val="single" w:sz="4" w:space="0" w:color="auto"/>
            </w:tcBorders>
            <w:shd w:val="clear" w:color="auto" w:fill="auto"/>
            <w:noWrap/>
            <w:vAlign w:val="center"/>
            <w:hideMark/>
          </w:tcPr>
          <w:p w14:paraId="47A626D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4C2D5BF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3921</w:t>
            </w:r>
          </w:p>
        </w:tc>
      </w:tr>
      <w:tr w:rsidR="009971CA" w:rsidRPr="001C0EA0" w14:paraId="18E2039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0152841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16</w:t>
            </w:r>
          </w:p>
        </w:tc>
        <w:tc>
          <w:tcPr>
            <w:tcW w:w="347" w:type="pct"/>
            <w:tcBorders>
              <w:top w:val="nil"/>
              <w:left w:val="nil"/>
              <w:bottom w:val="single" w:sz="4" w:space="0" w:color="auto"/>
              <w:right w:val="single" w:sz="4" w:space="0" w:color="auto"/>
            </w:tcBorders>
            <w:shd w:val="clear" w:color="auto" w:fill="auto"/>
            <w:noWrap/>
            <w:vAlign w:val="center"/>
            <w:hideMark/>
          </w:tcPr>
          <w:p w14:paraId="55A295E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806</w:t>
            </w:r>
          </w:p>
        </w:tc>
        <w:tc>
          <w:tcPr>
            <w:tcW w:w="789" w:type="pct"/>
            <w:tcBorders>
              <w:top w:val="nil"/>
              <w:left w:val="nil"/>
              <w:bottom w:val="single" w:sz="4" w:space="0" w:color="auto"/>
              <w:right w:val="single" w:sz="4" w:space="0" w:color="auto"/>
            </w:tcBorders>
            <w:shd w:val="clear" w:color="auto" w:fill="auto"/>
            <w:noWrap/>
            <w:vAlign w:val="center"/>
            <w:hideMark/>
          </w:tcPr>
          <w:p w14:paraId="595E12E2"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Larke</w:t>
            </w:r>
            <w:proofErr w:type="spellEnd"/>
            <w:r w:rsidRPr="001C0EA0">
              <w:rPr>
                <w:rFonts w:cs="Calibri"/>
                <w:color w:val="000000"/>
                <w:szCs w:val="22"/>
              </w:rPr>
              <w:t xml:space="preserve"> </w:t>
            </w:r>
            <w:proofErr w:type="spellStart"/>
            <w:r w:rsidRPr="001C0EA0">
              <w:rPr>
                <w:rFonts w:cs="Calibri"/>
                <w:color w:val="000000"/>
                <w:szCs w:val="22"/>
              </w:rPr>
              <w:t>Samdo</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9074F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28.66</w:t>
            </w:r>
          </w:p>
        </w:tc>
        <w:tc>
          <w:tcPr>
            <w:tcW w:w="695" w:type="pct"/>
            <w:tcBorders>
              <w:top w:val="nil"/>
              <w:left w:val="nil"/>
              <w:bottom w:val="single" w:sz="4" w:space="0" w:color="auto"/>
              <w:right w:val="single" w:sz="4" w:space="0" w:color="auto"/>
            </w:tcBorders>
            <w:shd w:val="clear" w:color="auto" w:fill="auto"/>
            <w:noWrap/>
            <w:vAlign w:val="center"/>
            <w:hideMark/>
          </w:tcPr>
          <w:p w14:paraId="7890342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84.61</w:t>
            </w:r>
          </w:p>
        </w:tc>
        <w:tc>
          <w:tcPr>
            <w:tcW w:w="695" w:type="pct"/>
            <w:tcBorders>
              <w:top w:val="nil"/>
              <w:left w:val="nil"/>
              <w:bottom w:val="single" w:sz="4" w:space="0" w:color="auto"/>
              <w:right w:val="single" w:sz="4" w:space="0" w:color="auto"/>
            </w:tcBorders>
            <w:shd w:val="clear" w:color="auto" w:fill="auto"/>
            <w:noWrap/>
            <w:vAlign w:val="center"/>
            <w:hideMark/>
          </w:tcPr>
          <w:p w14:paraId="4F2E2FC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3650</w:t>
            </w:r>
          </w:p>
        </w:tc>
        <w:tc>
          <w:tcPr>
            <w:tcW w:w="645" w:type="pct"/>
            <w:tcBorders>
              <w:top w:val="nil"/>
              <w:left w:val="nil"/>
              <w:bottom w:val="single" w:sz="4" w:space="0" w:color="auto"/>
              <w:right w:val="single" w:sz="4" w:space="0" w:color="auto"/>
            </w:tcBorders>
            <w:shd w:val="clear" w:color="auto" w:fill="auto"/>
            <w:noWrap/>
            <w:vAlign w:val="center"/>
            <w:hideMark/>
          </w:tcPr>
          <w:p w14:paraId="39EB131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1978-2010</w:t>
            </w:r>
          </w:p>
        </w:tc>
        <w:tc>
          <w:tcPr>
            <w:tcW w:w="883" w:type="pct"/>
            <w:tcBorders>
              <w:top w:val="nil"/>
              <w:left w:val="nil"/>
              <w:bottom w:val="single" w:sz="4" w:space="0" w:color="auto"/>
              <w:right w:val="single" w:sz="4" w:space="0" w:color="auto"/>
            </w:tcBorders>
            <w:shd w:val="clear" w:color="auto" w:fill="auto"/>
            <w:noWrap/>
            <w:vAlign w:val="center"/>
            <w:hideMark/>
          </w:tcPr>
          <w:p w14:paraId="0A4875F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966</w:t>
            </w:r>
          </w:p>
        </w:tc>
      </w:tr>
      <w:tr w:rsidR="009971CA" w:rsidRPr="001C0EA0" w14:paraId="410C0EB4"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31B135B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w:t>
            </w:r>
          </w:p>
        </w:tc>
        <w:tc>
          <w:tcPr>
            <w:tcW w:w="347" w:type="pct"/>
            <w:tcBorders>
              <w:top w:val="nil"/>
              <w:left w:val="nil"/>
              <w:bottom w:val="single" w:sz="4" w:space="0" w:color="auto"/>
              <w:right w:val="single" w:sz="4" w:space="0" w:color="auto"/>
            </w:tcBorders>
            <w:shd w:val="clear" w:color="auto" w:fill="auto"/>
            <w:noWrap/>
            <w:vAlign w:val="center"/>
            <w:hideMark/>
          </w:tcPr>
          <w:p w14:paraId="7666703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807</w:t>
            </w:r>
          </w:p>
        </w:tc>
        <w:tc>
          <w:tcPr>
            <w:tcW w:w="789" w:type="pct"/>
            <w:tcBorders>
              <w:top w:val="nil"/>
              <w:left w:val="nil"/>
              <w:bottom w:val="single" w:sz="4" w:space="0" w:color="auto"/>
              <w:right w:val="single" w:sz="4" w:space="0" w:color="auto"/>
            </w:tcBorders>
            <w:shd w:val="clear" w:color="auto" w:fill="auto"/>
            <w:noWrap/>
            <w:vAlign w:val="center"/>
            <w:hideMark/>
          </w:tcPr>
          <w:p w14:paraId="52ECCE4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Kunchha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61B2F01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28.13</w:t>
            </w:r>
          </w:p>
        </w:tc>
        <w:tc>
          <w:tcPr>
            <w:tcW w:w="695" w:type="pct"/>
            <w:tcBorders>
              <w:top w:val="nil"/>
              <w:left w:val="nil"/>
              <w:bottom w:val="single" w:sz="4" w:space="0" w:color="auto"/>
              <w:right w:val="single" w:sz="4" w:space="0" w:color="auto"/>
            </w:tcBorders>
            <w:shd w:val="clear" w:color="auto" w:fill="auto"/>
            <w:noWrap/>
            <w:vAlign w:val="center"/>
            <w:hideMark/>
          </w:tcPr>
          <w:p w14:paraId="28B1317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84.35</w:t>
            </w:r>
          </w:p>
        </w:tc>
        <w:tc>
          <w:tcPr>
            <w:tcW w:w="695" w:type="pct"/>
            <w:tcBorders>
              <w:top w:val="nil"/>
              <w:left w:val="nil"/>
              <w:bottom w:val="single" w:sz="4" w:space="0" w:color="auto"/>
              <w:right w:val="single" w:sz="4" w:space="0" w:color="auto"/>
            </w:tcBorders>
            <w:shd w:val="clear" w:color="auto" w:fill="auto"/>
            <w:noWrap/>
            <w:vAlign w:val="center"/>
            <w:hideMark/>
          </w:tcPr>
          <w:p w14:paraId="30C47CC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855</w:t>
            </w:r>
          </w:p>
        </w:tc>
        <w:tc>
          <w:tcPr>
            <w:tcW w:w="645" w:type="pct"/>
            <w:tcBorders>
              <w:top w:val="nil"/>
              <w:left w:val="nil"/>
              <w:bottom w:val="single" w:sz="4" w:space="0" w:color="auto"/>
              <w:right w:val="single" w:sz="4" w:space="0" w:color="auto"/>
            </w:tcBorders>
            <w:shd w:val="clear" w:color="auto" w:fill="auto"/>
            <w:noWrap/>
            <w:vAlign w:val="center"/>
            <w:hideMark/>
          </w:tcPr>
          <w:p w14:paraId="7CF3952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27AD5E6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2589</w:t>
            </w:r>
          </w:p>
        </w:tc>
      </w:tr>
      <w:tr w:rsidR="009971CA" w:rsidRPr="001C0EA0" w14:paraId="392C8B94"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069CF57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w:t>
            </w:r>
          </w:p>
        </w:tc>
        <w:tc>
          <w:tcPr>
            <w:tcW w:w="347" w:type="pct"/>
            <w:tcBorders>
              <w:top w:val="nil"/>
              <w:left w:val="nil"/>
              <w:bottom w:val="single" w:sz="4" w:space="0" w:color="auto"/>
              <w:right w:val="single" w:sz="4" w:space="0" w:color="auto"/>
            </w:tcBorders>
            <w:shd w:val="clear" w:color="auto" w:fill="auto"/>
            <w:noWrap/>
            <w:vAlign w:val="center"/>
            <w:hideMark/>
          </w:tcPr>
          <w:p w14:paraId="4E80D90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808</w:t>
            </w:r>
          </w:p>
        </w:tc>
        <w:tc>
          <w:tcPr>
            <w:tcW w:w="789" w:type="pct"/>
            <w:tcBorders>
              <w:top w:val="nil"/>
              <w:left w:val="nil"/>
              <w:bottom w:val="single" w:sz="4" w:space="0" w:color="auto"/>
              <w:right w:val="single" w:sz="4" w:space="0" w:color="auto"/>
            </w:tcBorders>
            <w:shd w:val="clear" w:color="auto" w:fill="auto"/>
            <w:noWrap/>
            <w:vAlign w:val="center"/>
            <w:hideMark/>
          </w:tcPr>
          <w:p w14:paraId="4012A76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Bandipur</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26ABF2C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27.93</w:t>
            </w:r>
          </w:p>
        </w:tc>
        <w:tc>
          <w:tcPr>
            <w:tcW w:w="695" w:type="pct"/>
            <w:tcBorders>
              <w:top w:val="nil"/>
              <w:left w:val="nil"/>
              <w:bottom w:val="single" w:sz="4" w:space="0" w:color="auto"/>
              <w:right w:val="single" w:sz="4" w:space="0" w:color="auto"/>
            </w:tcBorders>
            <w:shd w:val="clear" w:color="auto" w:fill="auto"/>
            <w:noWrap/>
            <w:vAlign w:val="center"/>
            <w:hideMark/>
          </w:tcPr>
          <w:p w14:paraId="2D8E960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84.41</w:t>
            </w:r>
          </w:p>
        </w:tc>
        <w:tc>
          <w:tcPr>
            <w:tcW w:w="695" w:type="pct"/>
            <w:tcBorders>
              <w:top w:val="nil"/>
              <w:left w:val="nil"/>
              <w:bottom w:val="single" w:sz="4" w:space="0" w:color="auto"/>
              <w:right w:val="single" w:sz="4" w:space="0" w:color="auto"/>
            </w:tcBorders>
            <w:shd w:val="clear" w:color="auto" w:fill="auto"/>
            <w:noWrap/>
            <w:vAlign w:val="center"/>
            <w:hideMark/>
          </w:tcPr>
          <w:p w14:paraId="521DCE6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965</w:t>
            </w:r>
          </w:p>
        </w:tc>
        <w:tc>
          <w:tcPr>
            <w:tcW w:w="645" w:type="pct"/>
            <w:tcBorders>
              <w:top w:val="nil"/>
              <w:left w:val="nil"/>
              <w:bottom w:val="single" w:sz="4" w:space="0" w:color="auto"/>
              <w:right w:val="single" w:sz="4" w:space="0" w:color="auto"/>
            </w:tcBorders>
            <w:shd w:val="clear" w:color="auto" w:fill="auto"/>
            <w:noWrap/>
            <w:vAlign w:val="center"/>
            <w:hideMark/>
          </w:tcPr>
          <w:p w14:paraId="5C83182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2C439EB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1766</w:t>
            </w:r>
          </w:p>
        </w:tc>
      </w:tr>
      <w:tr w:rsidR="009971CA" w:rsidRPr="001C0EA0" w14:paraId="50111D1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7CF36FF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w:t>
            </w:r>
          </w:p>
        </w:tc>
        <w:tc>
          <w:tcPr>
            <w:tcW w:w="347" w:type="pct"/>
            <w:tcBorders>
              <w:top w:val="nil"/>
              <w:left w:val="nil"/>
              <w:bottom w:val="single" w:sz="4" w:space="0" w:color="auto"/>
              <w:right w:val="single" w:sz="4" w:space="0" w:color="auto"/>
            </w:tcBorders>
            <w:shd w:val="clear" w:color="auto" w:fill="auto"/>
            <w:noWrap/>
            <w:vAlign w:val="center"/>
            <w:hideMark/>
          </w:tcPr>
          <w:p w14:paraId="221BA10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809</w:t>
            </w:r>
          </w:p>
        </w:tc>
        <w:tc>
          <w:tcPr>
            <w:tcW w:w="789" w:type="pct"/>
            <w:tcBorders>
              <w:top w:val="nil"/>
              <w:left w:val="nil"/>
              <w:bottom w:val="single" w:sz="4" w:space="0" w:color="auto"/>
              <w:right w:val="single" w:sz="4" w:space="0" w:color="auto"/>
            </w:tcBorders>
            <w:shd w:val="clear" w:color="auto" w:fill="auto"/>
            <w:noWrap/>
            <w:vAlign w:val="center"/>
            <w:hideMark/>
          </w:tcPr>
          <w:p w14:paraId="18FDC098"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Gorkha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59D2576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w:t>
            </w:r>
          </w:p>
        </w:tc>
        <w:tc>
          <w:tcPr>
            <w:tcW w:w="695" w:type="pct"/>
            <w:tcBorders>
              <w:top w:val="nil"/>
              <w:left w:val="nil"/>
              <w:bottom w:val="single" w:sz="4" w:space="0" w:color="auto"/>
              <w:right w:val="single" w:sz="4" w:space="0" w:color="auto"/>
            </w:tcBorders>
            <w:shd w:val="clear" w:color="auto" w:fill="auto"/>
            <w:noWrap/>
            <w:vAlign w:val="center"/>
            <w:hideMark/>
          </w:tcPr>
          <w:p w14:paraId="756F7EC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84.61</w:t>
            </w:r>
          </w:p>
        </w:tc>
        <w:tc>
          <w:tcPr>
            <w:tcW w:w="695" w:type="pct"/>
            <w:tcBorders>
              <w:top w:val="nil"/>
              <w:left w:val="nil"/>
              <w:bottom w:val="single" w:sz="4" w:space="0" w:color="auto"/>
              <w:right w:val="single" w:sz="4" w:space="0" w:color="auto"/>
            </w:tcBorders>
            <w:shd w:val="clear" w:color="auto" w:fill="auto"/>
            <w:noWrap/>
            <w:vAlign w:val="center"/>
            <w:hideMark/>
          </w:tcPr>
          <w:p w14:paraId="516078C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1097</w:t>
            </w:r>
          </w:p>
        </w:tc>
        <w:tc>
          <w:tcPr>
            <w:tcW w:w="645" w:type="pct"/>
            <w:tcBorders>
              <w:top w:val="nil"/>
              <w:left w:val="nil"/>
              <w:bottom w:val="single" w:sz="4" w:space="0" w:color="auto"/>
              <w:right w:val="single" w:sz="4" w:space="0" w:color="auto"/>
            </w:tcBorders>
            <w:shd w:val="clear" w:color="auto" w:fill="auto"/>
            <w:noWrap/>
            <w:vAlign w:val="center"/>
            <w:hideMark/>
          </w:tcPr>
          <w:p w14:paraId="7D056EB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54760E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1656</w:t>
            </w:r>
          </w:p>
        </w:tc>
      </w:tr>
      <w:tr w:rsidR="009971CA" w:rsidRPr="001C0EA0" w14:paraId="369A03A3"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3B969E8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20</w:t>
            </w:r>
          </w:p>
        </w:tc>
        <w:tc>
          <w:tcPr>
            <w:tcW w:w="347" w:type="pct"/>
            <w:tcBorders>
              <w:top w:val="nil"/>
              <w:left w:val="nil"/>
              <w:bottom w:val="single" w:sz="4" w:space="0" w:color="auto"/>
              <w:right w:val="single" w:sz="4" w:space="0" w:color="auto"/>
            </w:tcBorders>
            <w:shd w:val="clear" w:color="auto" w:fill="auto"/>
            <w:noWrap/>
            <w:vAlign w:val="center"/>
            <w:hideMark/>
          </w:tcPr>
          <w:p w14:paraId="1C4C755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813</w:t>
            </w:r>
          </w:p>
        </w:tc>
        <w:tc>
          <w:tcPr>
            <w:tcW w:w="789" w:type="pct"/>
            <w:tcBorders>
              <w:top w:val="nil"/>
              <w:left w:val="nil"/>
              <w:bottom w:val="single" w:sz="4" w:space="0" w:color="auto"/>
              <w:right w:val="single" w:sz="4" w:space="0" w:color="auto"/>
            </w:tcBorders>
            <w:shd w:val="clear" w:color="auto" w:fill="auto"/>
            <w:noWrap/>
            <w:vAlign w:val="center"/>
            <w:hideMark/>
          </w:tcPr>
          <w:p w14:paraId="3C3E4B58"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Bhadaure</w:t>
            </w:r>
            <w:proofErr w:type="spellEnd"/>
            <w:r w:rsidRPr="001C0EA0">
              <w:rPr>
                <w:rFonts w:cs="Calibri"/>
                <w:color w:val="000000"/>
                <w:szCs w:val="22"/>
              </w:rPr>
              <w:t xml:space="preserve"> </w:t>
            </w:r>
            <w:proofErr w:type="spellStart"/>
            <w:r w:rsidRPr="001C0EA0">
              <w:rPr>
                <w:rFonts w:cs="Calibri"/>
                <w:color w:val="000000"/>
                <w:szCs w:val="22"/>
              </w:rPr>
              <w:t>Deurali</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3CDD466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28.26</w:t>
            </w:r>
          </w:p>
        </w:tc>
        <w:tc>
          <w:tcPr>
            <w:tcW w:w="695" w:type="pct"/>
            <w:tcBorders>
              <w:top w:val="nil"/>
              <w:left w:val="nil"/>
              <w:bottom w:val="single" w:sz="4" w:space="0" w:color="auto"/>
              <w:right w:val="single" w:sz="4" w:space="0" w:color="auto"/>
            </w:tcBorders>
            <w:shd w:val="clear" w:color="auto" w:fill="auto"/>
            <w:noWrap/>
            <w:vAlign w:val="center"/>
            <w:hideMark/>
          </w:tcPr>
          <w:p w14:paraId="0FE3030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83.81</w:t>
            </w:r>
          </w:p>
        </w:tc>
        <w:tc>
          <w:tcPr>
            <w:tcW w:w="695" w:type="pct"/>
            <w:tcBorders>
              <w:top w:val="nil"/>
              <w:left w:val="nil"/>
              <w:bottom w:val="single" w:sz="4" w:space="0" w:color="auto"/>
              <w:right w:val="single" w:sz="4" w:space="0" w:color="auto"/>
            </w:tcBorders>
            <w:shd w:val="clear" w:color="auto" w:fill="auto"/>
            <w:noWrap/>
            <w:vAlign w:val="center"/>
            <w:hideMark/>
          </w:tcPr>
          <w:p w14:paraId="12F74DE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1600</w:t>
            </w:r>
          </w:p>
        </w:tc>
        <w:tc>
          <w:tcPr>
            <w:tcW w:w="645" w:type="pct"/>
            <w:tcBorders>
              <w:top w:val="nil"/>
              <w:left w:val="nil"/>
              <w:bottom w:val="single" w:sz="4" w:space="0" w:color="auto"/>
              <w:right w:val="single" w:sz="4" w:space="0" w:color="auto"/>
            </w:tcBorders>
            <w:shd w:val="clear" w:color="auto" w:fill="auto"/>
            <w:noWrap/>
            <w:vAlign w:val="center"/>
            <w:hideMark/>
          </w:tcPr>
          <w:p w14:paraId="3474592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1985-2008</w:t>
            </w:r>
          </w:p>
        </w:tc>
        <w:tc>
          <w:tcPr>
            <w:tcW w:w="883" w:type="pct"/>
            <w:tcBorders>
              <w:top w:val="nil"/>
              <w:left w:val="nil"/>
              <w:bottom w:val="single" w:sz="4" w:space="0" w:color="auto"/>
              <w:right w:val="single" w:sz="4" w:space="0" w:color="auto"/>
            </w:tcBorders>
            <w:shd w:val="clear" w:color="auto" w:fill="auto"/>
            <w:noWrap/>
            <w:vAlign w:val="center"/>
            <w:hideMark/>
          </w:tcPr>
          <w:p w14:paraId="6E8D1C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4051</w:t>
            </w:r>
          </w:p>
        </w:tc>
      </w:tr>
      <w:tr w:rsidR="009971CA" w:rsidRPr="001C0EA0" w14:paraId="10A041EB"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D8A4FA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21</w:t>
            </w:r>
          </w:p>
        </w:tc>
        <w:tc>
          <w:tcPr>
            <w:tcW w:w="347" w:type="pct"/>
            <w:tcBorders>
              <w:top w:val="nil"/>
              <w:left w:val="nil"/>
              <w:bottom w:val="single" w:sz="4" w:space="0" w:color="auto"/>
              <w:right w:val="single" w:sz="4" w:space="0" w:color="auto"/>
            </w:tcBorders>
            <w:shd w:val="clear" w:color="auto" w:fill="auto"/>
            <w:noWrap/>
            <w:vAlign w:val="center"/>
            <w:hideMark/>
          </w:tcPr>
          <w:p w14:paraId="4E1F299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814</w:t>
            </w:r>
          </w:p>
        </w:tc>
        <w:tc>
          <w:tcPr>
            <w:tcW w:w="789" w:type="pct"/>
            <w:tcBorders>
              <w:top w:val="nil"/>
              <w:left w:val="nil"/>
              <w:bottom w:val="single" w:sz="4" w:space="0" w:color="auto"/>
              <w:right w:val="single" w:sz="4" w:space="0" w:color="auto"/>
            </w:tcBorders>
            <w:shd w:val="clear" w:color="auto" w:fill="auto"/>
            <w:noWrap/>
            <w:vAlign w:val="center"/>
            <w:hideMark/>
          </w:tcPr>
          <w:p w14:paraId="1C8B50DC"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Lumle</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27A9DAF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w:t>
            </w:r>
          </w:p>
        </w:tc>
        <w:tc>
          <w:tcPr>
            <w:tcW w:w="695" w:type="pct"/>
            <w:tcBorders>
              <w:top w:val="nil"/>
              <w:left w:val="nil"/>
              <w:bottom w:val="single" w:sz="4" w:space="0" w:color="auto"/>
              <w:right w:val="single" w:sz="4" w:space="0" w:color="auto"/>
            </w:tcBorders>
            <w:shd w:val="clear" w:color="auto" w:fill="auto"/>
            <w:noWrap/>
            <w:vAlign w:val="center"/>
            <w:hideMark/>
          </w:tcPr>
          <w:p w14:paraId="3A41334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83.8</w:t>
            </w:r>
          </w:p>
        </w:tc>
        <w:tc>
          <w:tcPr>
            <w:tcW w:w="695" w:type="pct"/>
            <w:tcBorders>
              <w:top w:val="nil"/>
              <w:left w:val="nil"/>
              <w:bottom w:val="single" w:sz="4" w:space="0" w:color="auto"/>
              <w:right w:val="single" w:sz="4" w:space="0" w:color="auto"/>
            </w:tcBorders>
            <w:shd w:val="clear" w:color="auto" w:fill="auto"/>
            <w:noWrap/>
            <w:vAlign w:val="center"/>
            <w:hideMark/>
          </w:tcPr>
          <w:p w14:paraId="725921E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1740</w:t>
            </w:r>
          </w:p>
        </w:tc>
        <w:tc>
          <w:tcPr>
            <w:tcW w:w="645" w:type="pct"/>
            <w:tcBorders>
              <w:top w:val="nil"/>
              <w:left w:val="nil"/>
              <w:bottom w:val="single" w:sz="4" w:space="0" w:color="auto"/>
              <w:right w:val="single" w:sz="4" w:space="0" w:color="auto"/>
            </w:tcBorders>
            <w:shd w:val="clear" w:color="auto" w:fill="auto"/>
            <w:noWrap/>
            <w:vAlign w:val="center"/>
            <w:hideMark/>
          </w:tcPr>
          <w:p w14:paraId="607779F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628E856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5459</w:t>
            </w:r>
          </w:p>
        </w:tc>
      </w:tr>
      <w:tr w:rsidR="009971CA" w:rsidRPr="001C0EA0" w14:paraId="45BFE59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6F0DA01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22</w:t>
            </w:r>
          </w:p>
        </w:tc>
        <w:tc>
          <w:tcPr>
            <w:tcW w:w="347" w:type="pct"/>
            <w:tcBorders>
              <w:top w:val="nil"/>
              <w:left w:val="nil"/>
              <w:bottom w:val="single" w:sz="4" w:space="0" w:color="auto"/>
              <w:right w:val="single" w:sz="4" w:space="0" w:color="auto"/>
            </w:tcBorders>
            <w:shd w:val="clear" w:color="auto" w:fill="auto"/>
            <w:noWrap/>
            <w:vAlign w:val="center"/>
            <w:hideMark/>
          </w:tcPr>
          <w:p w14:paraId="78C4B79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815</w:t>
            </w:r>
          </w:p>
        </w:tc>
        <w:tc>
          <w:tcPr>
            <w:tcW w:w="789" w:type="pct"/>
            <w:tcBorders>
              <w:top w:val="nil"/>
              <w:left w:val="nil"/>
              <w:bottom w:val="single" w:sz="4" w:space="0" w:color="auto"/>
              <w:right w:val="single" w:sz="4" w:space="0" w:color="auto"/>
            </w:tcBorders>
            <w:shd w:val="clear" w:color="auto" w:fill="auto"/>
            <w:noWrap/>
            <w:vAlign w:val="center"/>
            <w:hideMark/>
          </w:tcPr>
          <w:p w14:paraId="2DC46FF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Khairini</w:t>
            </w:r>
            <w:proofErr w:type="spellEnd"/>
            <w:r w:rsidRPr="001C0EA0">
              <w:rPr>
                <w:rFonts w:cs="Calibri"/>
                <w:color w:val="000000"/>
                <w:szCs w:val="22"/>
              </w:rPr>
              <w:t xml:space="preserve"> Tar</w:t>
            </w:r>
          </w:p>
        </w:tc>
        <w:tc>
          <w:tcPr>
            <w:tcW w:w="599" w:type="pct"/>
            <w:tcBorders>
              <w:top w:val="nil"/>
              <w:left w:val="nil"/>
              <w:bottom w:val="single" w:sz="4" w:space="0" w:color="auto"/>
              <w:right w:val="single" w:sz="4" w:space="0" w:color="auto"/>
            </w:tcBorders>
            <w:shd w:val="clear" w:color="auto" w:fill="auto"/>
            <w:noWrap/>
            <w:vAlign w:val="center"/>
            <w:hideMark/>
          </w:tcPr>
          <w:p w14:paraId="6408AC5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28.03</w:t>
            </w:r>
          </w:p>
        </w:tc>
        <w:tc>
          <w:tcPr>
            <w:tcW w:w="695" w:type="pct"/>
            <w:tcBorders>
              <w:top w:val="nil"/>
              <w:left w:val="nil"/>
              <w:bottom w:val="single" w:sz="4" w:space="0" w:color="auto"/>
              <w:right w:val="single" w:sz="4" w:space="0" w:color="auto"/>
            </w:tcBorders>
            <w:shd w:val="clear" w:color="auto" w:fill="auto"/>
            <w:noWrap/>
            <w:vAlign w:val="center"/>
            <w:hideMark/>
          </w:tcPr>
          <w:p w14:paraId="3BC8CD1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84.1</w:t>
            </w:r>
          </w:p>
        </w:tc>
        <w:tc>
          <w:tcPr>
            <w:tcW w:w="695" w:type="pct"/>
            <w:tcBorders>
              <w:top w:val="nil"/>
              <w:left w:val="nil"/>
              <w:bottom w:val="single" w:sz="4" w:space="0" w:color="auto"/>
              <w:right w:val="single" w:sz="4" w:space="0" w:color="auto"/>
            </w:tcBorders>
            <w:shd w:val="clear" w:color="auto" w:fill="auto"/>
            <w:noWrap/>
            <w:vAlign w:val="center"/>
            <w:hideMark/>
          </w:tcPr>
          <w:p w14:paraId="216FCCE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500</w:t>
            </w:r>
          </w:p>
        </w:tc>
        <w:tc>
          <w:tcPr>
            <w:tcW w:w="645" w:type="pct"/>
            <w:tcBorders>
              <w:top w:val="nil"/>
              <w:left w:val="nil"/>
              <w:bottom w:val="single" w:sz="4" w:space="0" w:color="auto"/>
              <w:right w:val="single" w:sz="4" w:space="0" w:color="auto"/>
            </w:tcBorders>
            <w:shd w:val="clear" w:color="auto" w:fill="auto"/>
            <w:noWrap/>
            <w:vAlign w:val="center"/>
            <w:hideMark/>
          </w:tcPr>
          <w:p w14:paraId="5913CD6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67BC817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2348</w:t>
            </w:r>
          </w:p>
        </w:tc>
      </w:tr>
      <w:tr w:rsidR="009971CA" w:rsidRPr="001C0EA0" w14:paraId="6F19E5BA"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6DD865A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23</w:t>
            </w:r>
          </w:p>
        </w:tc>
        <w:tc>
          <w:tcPr>
            <w:tcW w:w="347" w:type="pct"/>
            <w:tcBorders>
              <w:top w:val="nil"/>
              <w:left w:val="nil"/>
              <w:bottom w:val="single" w:sz="4" w:space="0" w:color="auto"/>
              <w:right w:val="single" w:sz="4" w:space="0" w:color="auto"/>
            </w:tcBorders>
            <w:shd w:val="clear" w:color="auto" w:fill="auto"/>
            <w:noWrap/>
            <w:vAlign w:val="center"/>
            <w:hideMark/>
          </w:tcPr>
          <w:p w14:paraId="21C11C5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816</w:t>
            </w:r>
          </w:p>
        </w:tc>
        <w:tc>
          <w:tcPr>
            <w:tcW w:w="789" w:type="pct"/>
            <w:tcBorders>
              <w:top w:val="nil"/>
              <w:left w:val="nil"/>
              <w:bottom w:val="single" w:sz="4" w:space="0" w:color="auto"/>
              <w:right w:val="single" w:sz="4" w:space="0" w:color="auto"/>
            </w:tcBorders>
            <w:shd w:val="clear" w:color="auto" w:fill="auto"/>
            <w:noWrap/>
            <w:vAlign w:val="center"/>
            <w:hideMark/>
          </w:tcPr>
          <w:p w14:paraId="08696A4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Chame</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4F1E3D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28.55</w:t>
            </w:r>
          </w:p>
        </w:tc>
        <w:tc>
          <w:tcPr>
            <w:tcW w:w="695" w:type="pct"/>
            <w:tcBorders>
              <w:top w:val="nil"/>
              <w:left w:val="nil"/>
              <w:bottom w:val="single" w:sz="4" w:space="0" w:color="auto"/>
              <w:right w:val="single" w:sz="4" w:space="0" w:color="auto"/>
            </w:tcBorders>
            <w:shd w:val="clear" w:color="auto" w:fill="auto"/>
            <w:noWrap/>
            <w:vAlign w:val="center"/>
            <w:hideMark/>
          </w:tcPr>
          <w:p w14:paraId="56242AD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84.23</w:t>
            </w:r>
          </w:p>
        </w:tc>
        <w:tc>
          <w:tcPr>
            <w:tcW w:w="695" w:type="pct"/>
            <w:tcBorders>
              <w:top w:val="nil"/>
              <w:left w:val="nil"/>
              <w:bottom w:val="single" w:sz="4" w:space="0" w:color="auto"/>
              <w:right w:val="single" w:sz="4" w:space="0" w:color="auto"/>
            </w:tcBorders>
            <w:shd w:val="clear" w:color="auto" w:fill="auto"/>
            <w:noWrap/>
            <w:vAlign w:val="center"/>
            <w:hideMark/>
          </w:tcPr>
          <w:p w14:paraId="448D4E9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2680</w:t>
            </w:r>
          </w:p>
        </w:tc>
        <w:tc>
          <w:tcPr>
            <w:tcW w:w="645" w:type="pct"/>
            <w:tcBorders>
              <w:top w:val="nil"/>
              <w:left w:val="nil"/>
              <w:bottom w:val="single" w:sz="4" w:space="0" w:color="auto"/>
              <w:right w:val="single" w:sz="4" w:space="0" w:color="auto"/>
            </w:tcBorders>
            <w:shd w:val="clear" w:color="auto" w:fill="auto"/>
            <w:noWrap/>
            <w:vAlign w:val="center"/>
            <w:hideMark/>
          </w:tcPr>
          <w:p w14:paraId="7C0C6BF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1979-2012</w:t>
            </w:r>
          </w:p>
        </w:tc>
        <w:tc>
          <w:tcPr>
            <w:tcW w:w="883" w:type="pct"/>
            <w:tcBorders>
              <w:top w:val="nil"/>
              <w:left w:val="nil"/>
              <w:bottom w:val="single" w:sz="4" w:space="0" w:color="auto"/>
              <w:right w:val="single" w:sz="4" w:space="0" w:color="auto"/>
            </w:tcBorders>
            <w:shd w:val="clear" w:color="auto" w:fill="auto"/>
            <w:noWrap/>
            <w:vAlign w:val="center"/>
            <w:hideMark/>
          </w:tcPr>
          <w:p w14:paraId="0397BC2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918</w:t>
            </w:r>
          </w:p>
        </w:tc>
      </w:tr>
      <w:tr w:rsidR="009971CA" w:rsidRPr="001C0EA0" w14:paraId="6E2CDB34"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F8F0E4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24</w:t>
            </w:r>
          </w:p>
        </w:tc>
        <w:tc>
          <w:tcPr>
            <w:tcW w:w="347" w:type="pct"/>
            <w:tcBorders>
              <w:top w:val="nil"/>
              <w:left w:val="nil"/>
              <w:bottom w:val="single" w:sz="4" w:space="0" w:color="auto"/>
              <w:right w:val="single" w:sz="4" w:space="0" w:color="auto"/>
            </w:tcBorders>
            <w:shd w:val="clear" w:color="auto" w:fill="auto"/>
            <w:noWrap/>
            <w:vAlign w:val="center"/>
            <w:hideMark/>
          </w:tcPr>
          <w:p w14:paraId="3E24720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817</w:t>
            </w:r>
          </w:p>
        </w:tc>
        <w:tc>
          <w:tcPr>
            <w:tcW w:w="789" w:type="pct"/>
            <w:tcBorders>
              <w:top w:val="nil"/>
              <w:left w:val="nil"/>
              <w:bottom w:val="single" w:sz="4" w:space="0" w:color="auto"/>
              <w:right w:val="single" w:sz="4" w:space="0" w:color="auto"/>
            </w:tcBorders>
            <w:shd w:val="clear" w:color="auto" w:fill="auto"/>
            <w:noWrap/>
            <w:vAlign w:val="center"/>
            <w:hideMark/>
          </w:tcPr>
          <w:p w14:paraId="1736FFB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Damauli</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33FBBC8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27.96</w:t>
            </w:r>
          </w:p>
        </w:tc>
        <w:tc>
          <w:tcPr>
            <w:tcW w:w="695" w:type="pct"/>
            <w:tcBorders>
              <w:top w:val="nil"/>
              <w:left w:val="nil"/>
              <w:bottom w:val="single" w:sz="4" w:space="0" w:color="auto"/>
              <w:right w:val="single" w:sz="4" w:space="0" w:color="auto"/>
            </w:tcBorders>
            <w:shd w:val="clear" w:color="auto" w:fill="auto"/>
            <w:noWrap/>
            <w:vAlign w:val="center"/>
            <w:hideMark/>
          </w:tcPr>
          <w:p w14:paraId="5B7D879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84.28</w:t>
            </w:r>
          </w:p>
        </w:tc>
        <w:tc>
          <w:tcPr>
            <w:tcW w:w="695" w:type="pct"/>
            <w:tcBorders>
              <w:top w:val="nil"/>
              <w:left w:val="nil"/>
              <w:bottom w:val="single" w:sz="4" w:space="0" w:color="auto"/>
              <w:right w:val="single" w:sz="4" w:space="0" w:color="auto"/>
            </w:tcBorders>
            <w:shd w:val="clear" w:color="auto" w:fill="auto"/>
            <w:noWrap/>
            <w:vAlign w:val="center"/>
            <w:hideMark/>
          </w:tcPr>
          <w:p w14:paraId="79C6F32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358</w:t>
            </w:r>
          </w:p>
        </w:tc>
        <w:tc>
          <w:tcPr>
            <w:tcW w:w="645" w:type="pct"/>
            <w:tcBorders>
              <w:top w:val="nil"/>
              <w:left w:val="nil"/>
              <w:bottom w:val="single" w:sz="4" w:space="0" w:color="auto"/>
              <w:right w:val="single" w:sz="4" w:space="0" w:color="auto"/>
            </w:tcBorders>
            <w:shd w:val="clear" w:color="auto" w:fill="auto"/>
            <w:noWrap/>
            <w:vAlign w:val="center"/>
            <w:hideMark/>
          </w:tcPr>
          <w:p w14:paraId="606A4C4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68FDDDA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1806</w:t>
            </w:r>
          </w:p>
        </w:tc>
      </w:tr>
      <w:tr w:rsidR="009971CA" w:rsidRPr="001C0EA0" w14:paraId="11BCC946"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9E2590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25</w:t>
            </w:r>
          </w:p>
        </w:tc>
        <w:tc>
          <w:tcPr>
            <w:tcW w:w="347" w:type="pct"/>
            <w:tcBorders>
              <w:top w:val="nil"/>
              <w:left w:val="nil"/>
              <w:bottom w:val="single" w:sz="4" w:space="0" w:color="auto"/>
              <w:right w:val="single" w:sz="4" w:space="0" w:color="auto"/>
            </w:tcBorders>
            <w:shd w:val="clear" w:color="auto" w:fill="auto"/>
            <w:noWrap/>
            <w:vAlign w:val="center"/>
            <w:hideMark/>
          </w:tcPr>
          <w:p w14:paraId="0B7EDE4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818</w:t>
            </w:r>
          </w:p>
        </w:tc>
        <w:tc>
          <w:tcPr>
            <w:tcW w:w="789" w:type="pct"/>
            <w:tcBorders>
              <w:top w:val="nil"/>
              <w:left w:val="nil"/>
              <w:bottom w:val="single" w:sz="4" w:space="0" w:color="auto"/>
              <w:right w:val="single" w:sz="4" w:space="0" w:color="auto"/>
            </w:tcBorders>
            <w:shd w:val="clear" w:color="auto" w:fill="auto"/>
            <w:noWrap/>
            <w:vAlign w:val="center"/>
            <w:hideMark/>
          </w:tcPr>
          <w:p w14:paraId="1D22171F"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Lamachaur</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3FDDC51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28.26</w:t>
            </w:r>
          </w:p>
        </w:tc>
        <w:tc>
          <w:tcPr>
            <w:tcW w:w="695" w:type="pct"/>
            <w:tcBorders>
              <w:top w:val="nil"/>
              <w:left w:val="nil"/>
              <w:bottom w:val="single" w:sz="4" w:space="0" w:color="auto"/>
              <w:right w:val="single" w:sz="4" w:space="0" w:color="auto"/>
            </w:tcBorders>
            <w:shd w:val="clear" w:color="auto" w:fill="auto"/>
            <w:noWrap/>
            <w:vAlign w:val="center"/>
            <w:hideMark/>
          </w:tcPr>
          <w:p w14:paraId="39E00D5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83.96</w:t>
            </w:r>
          </w:p>
        </w:tc>
        <w:tc>
          <w:tcPr>
            <w:tcW w:w="695" w:type="pct"/>
            <w:tcBorders>
              <w:top w:val="nil"/>
              <w:left w:val="nil"/>
              <w:bottom w:val="single" w:sz="4" w:space="0" w:color="auto"/>
              <w:right w:val="single" w:sz="4" w:space="0" w:color="auto"/>
            </w:tcBorders>
            <w:shd w:val="clear" w:color="auto" w:fill="auto"/>
            <w:noWrap/>
            <w:vAlign w:val="center"/>
            <w:hideMark/>
          </w:tcPr>
          <w:p w14:paraId="636C2BE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1070</w:t>
            </w:r>
          </w:p>
        </w:tc>
        <w:tc>
          <w:tcPr>
            <w:tcW w:w="645" w:type="pct"/>
            <w:tcBorders>
              <w:top w:val="nil"/>
              <w:left w:val="nil"/>
              <w:bottom w:val="single" w:sz="4" w:space="0" w:color="auto"/>
              <w:right w:val="single" w:sz="4" w:space="0" w:color="auto"/>
            </w:tcBorders>
            <w:shd w:val="clear" w:color="auto" w:fill="auto"/>
            <w:noWrap/>
            <w:vAlign w:val="center"/>
            <w:hideMark/>
          </w:tcPr>
          <w:p w14:paraId="47DD155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0788449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4191</w:t>
            </w:r>
          </w:p>
        </w:tc>
      </w:tr>
      <w:tr w:rsidR="009971CA" w:rsidRPr="001C0EA0" w14:paraId="34259A5D"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1282498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26</w:t>
            </w:r>
          </w:p>
        </w:tc>
        <w:tc>
          <w:tcPr>
            <w:tcW w:w="347" w:type="pct"/>
            <w:tcBorders>
              <w:top w:val="nil"/>
              <w:left w:val="nil"/>
              <w:bottom w:val="single" w:sz="4" w:space="0" w:color="auto"/>
              <w:right w:val="single" w:sz="4" w:space="0" w:color="auto"/>
            </w:tcBorders>
            <w:shd w:val="clear" w:color="auto" w:fill="auto"/>
            <w:noWrap/>
            <w:vAlign w:val="center"/>
            <w:hideMark/>
          </w:tcPr>
          <w:p w14:paraId="2B4BF51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820</w:t>
            </w:r>
          </w:p>
        </w:tc>
        <w:tc>
          <w:tcPr>
            <w:tcW w:w="789" w:type="pct"/>
            <w:tcBorders>
              <w:top w:val="nil"/>
              <w:left w:val="nil"/>
              <w:bottom w:val="single" w:sz="4" w:space="0" w:color="auto"/>
              <w:right w:val="single" w:sz="4" w:space="0" w:color="auto"/>
            </w:tcBorders>
            <w:shd w:val="clear" w:color="auto" w:fill="auto"/>
            <w:noWrap/>
            <w:vAlign w:val="center"/>
            <w:hideMark/>
          </w:tcPr>
          <w:p w14:paraId="1C05876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Manang</w:t>
            </w:r>
            <w:proofErr w:type="spellEnd"/>
            <w:r w:rsidRPr="001C0EA0">
              <w:rPr>
                <w:rFonts w:cs="Calibri"/>
                <w:color w:val="000000"/>
                <w:szCs w:val="22"/>
              </w:rPr>
              <w:t xml:space="preserve"> </w:t>
            </w:r>
            <w:proofErr w:type="spellStart"/>
            <w:r w:rsidRPr="001C0EA0">
              <w:rPr>
                <w:rFonts w:cs="Calibri"/>
                <w:color w:val="000000"/>
                <w:szCs w:val="22"/>
              </w:rPr>
              <w:t>Bhot</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1B279E4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28.66</w:t>
            </w:r>
          </w:p>
        </w:tc>
        <w:tc>
          <w:tcPr>
            <w:tcW w:w="695" w:type="pct"/>
            <w:tcBorders>
              <w:top w:val="nil"/>
              <w:left w:val="nil"/>
              <w:bottom w:val="single" w:sz="4" w:space="0" w:color="auto"/>
              <w:right w:val="single" w:sz="4" w:space="0" w:color="auto"/>
            </w:tcBorders>
            <w:shd w:val="clear" w:color="auto" w:fill="auto"/>
            <w:noWrap/>
            <w:vAlign w:val="center"/>
            <w:hideMark/>
          </w:tcPr>
          <w:p w14:paraId="59EF13C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84.01</w:t>
            </w:r>
          </w:p>
        </w:tc>
        <w:tc>
          <w:tcPr>
            <w:tcW w:w="695" w:type="pct"/>
            <w:tcBorders>
              <w:top w:val="nil"/>
              <w:left w:val="nil"/>
              <w:bottom w:val="single" w:sz="4" w:space="0" w:color="auto"/>
              <w:right w:val="single" w:sz="4" w:space="0" w:color="auto"/>
            </w:tcBorders>
            <w:shd w:val="clear" w:color="auto" w:fill="auto"/>
            <w:noWrap/>
            <w:vAlign w:val="center"/>
            <w:hideMark/>
          </w:tcPr>
          <w:p w14:paraId="43D6B64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3420</w:t>
            </w:r>
          </w:p>
        </w:tc>
        <w:tc>
          <w:tcPr>
            <w:tcW w:w="645" w:type="pct"/>
            <w:tcBorders>
              <w:top w:val="nil"/>
              <w:left w:val="nil"/>
              <w:bottom w:val="single" w:sz="4" w:space="0" w:color="auto"/>
              <w:right w:val="single" w:sz="4" w:space="0" w:color="auto"/>
            </w:tcBorders>
            <w:shd w:val="clear" w:color="auto" w:fill="auto"/>
            <w:noWrap/>
            <w:vAlign w:val="center"/>
            <w:hideMark/>
          </w:tcPr>
          <w:p w14:paraId="1F1B745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1979-2012</w:t>
            </w:r>
          </w:p>
        </w:tc>
        <w:tc>
          <w:tcPr>
            <w:tcW w:w="883" w:type="pct"/>
            <w:tcBorders>
              <w:top w:val="nil"/>
              <w:left w:val="nil"/>
              <w:bottom w:val="single" w:sz="4" w:space="0" w:color="auto"/>
              <w:right w:val="single" w:sz="4" w:space="0" w:color="auto"/>
            </w:tcBorders>
            <w:shd w:val="clear" w:color="auto" w:fill="auto"/>
            <w:noWrap/>
            <w:vAlign w:val="center"/>
            <w:hideMark/>
          </w:tcPr>
          <w:p w14:paraId="7B4C2B4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430</w:t>
            </w:r>
          </w:p>
        </w:tc>
      </w:tr>
      <w:tr w:rsidR="009971CA" w:rsidRPr="001C0EA0" w14:paraId="16C98B30"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219FAB9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27</w:t>
            </w:r>
          </w:p>
        </w:tc>
        <w:tc>
          <w:tcPr>
            <w:tcW w:w="347" w:type="pct"/>
            <w:tcBorders>
              <w:top w:val="nil"/>
              <w:left w:val="nil"/>
              <w:bottom w:val="single" w:sz="4" w:space="0" w:color="auto"/>
              <w:right w:val="single" w:sz="4" w:space="0" w:color="auto"/>
            </w:tcBorders>
            <w:shd w:val="clear" w:color="auto" w:fill="auto"/>
            <w:noWrap/>
            <w:vAlign w:val="center"/>
            <w:hideMark/>
          </w:tcPr>
          <w:p w14:paraId="0586967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821</w:t>
            </w:r>
          </w:p>
        </w:tc>
        <w:tc>
          <w:tcPr>
            <w:tcW w:w="789" w:type="pct"/>
            <w:tcBorders>
              <w:top w:val="nil"/>
              <w:left w:val="nil"/>
              <w:bottom w:val="single" w:sz="4" w:space="0" w:color="auto"/>
              <w:right w:val="single" w:sz="4" w:space="0" w:color="auto"/>
            </w:tcBorders>
            <w:shd w:val="clear" w:color="auto" w:fill="auto"/>
            <w:noWrap/>
            <w:vAlign w:val="center"/>
            <w:hideMark/>
          </w:tcPr>
          <w:p w14:paraId="174778E6"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Ghandruk</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2BF5DA5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28.38</w:t>
            </w:r>
          </w:p>
        </w:tc>
        <w:tc>
          <w:tcPr>
            <w:tcW w:w="695" w:type="pct"/>
            <w:tcBorders>
              <w:top w:val="nil"/>
              <w:left w:val="nil"/>
              <w:bottom w:val="single" w:sz="4" w:space="0" w:color="auto"/>
              <w:right w:val="single" w:sz="4" w:space="0" w:color="auto"/>
            </w:tcBorders>
            <w:shd w:val="clear" w:color="auto" w:fill="auto"/>
            <w:noWrap/>
            <w:vAlign w:val="center"/>
            <w:hideMark/>
          </w:tcPr>
          <w:p w14:paraId="11C5D35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83.8</w:t>
            </w:r>
          </w:p>
        </w:tc>
        <w:tc>
          <w:tcPr>
            <w:tcW w:w="695" w:type="pct"/>
            <w:tcBorders>
              <w:top w:val="nil"/>
              <w:left w:val="nil"/>
              <w:bottom w:val="single" w:sz="4" w:space="0" w:color="auto"/>
              <w:right w:val="single" w:sz="4" w:space="0" w:color="auto"/>
            </w:tcBorders>
            <w:shd w:val="clear" w:color="auto" w:fill="auto"/>
            <w:noWrap/>
            <w:vAlign w:val="center"/>
            <w:hideMark/>
          </w:tcPr>
          <w:p w14:paraId="6D4A3A2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1960</w:t>
            </w:r>
          </w:p>
        </w:tc>
        <w:tc>
          <w:tcPr>
            <w:tcW w:w="645" w:type="pct"/>
            <w:tcBorders>
              <w:top w:val="nil"/>
              <w:left w:val="nil"/>
              <w:bottom w:val="single" w:sz="4" w:space="0" w:color="auto"/>
              <w:right w:val="single" w:sz="4" w:space="0" w:color="auto"/>
            </w:tcBorders>
            <w:shd w:val="clear" w:color="auto" w:fill="auto"/>
            <w:noWrap/>
            <w:vAlign w:val="center"/>
            <w:hideMark/>
          </w:tcPr>
          <w:p w14:paraId="53A5B9D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1976-2010</w:t>
            </w:r>
          </w:p>
        </w:tc>
        <w:tc>
          <w:tcPr>
            <w:tcW w:w="883" w:type="pct"/>
            <w:tcBorders>
              <w:top w:val="nil"/>
              <w:left w:val="nil"/>
              <w:bottom w:val="single" w:sz="4" w:space="0" w:color="auto"/>
              <w:right w:val="single" w:sz="4" w:space="0" w:color="auto"/>
            </w:tcBorders>
            <w:shd w:val="clear" w:color="auto" w:fill="auto"/>
            <w:noWrap/>
            <w:vAlign w:val="center"/>
            <w:hideMark/>
          </w:tcPr>
          <w:p w14:paraId="17D6641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3254</w:t>
            </w:r>
          </w:p>
        </w:tc>
      </w:tr>
      <w:tr w:rsidR="009971CA" w:rsidRPr="001C0EA0" w14:paraId="6E9E537F"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CED6DF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w:t>
            </w:r>
          </w:p>
        </w:tc>
        <w:tc>
          <w:tcPr>
            <w:tcW w:w="347" w:type="pct"/>
            <w:tcBorders>
              <w:top w:val="nil"/>
              <w:left w:val="nil"/>
              <w:bottom w:val="single" w:sz="4" w:space="0" w:color="auto"/>
              <w:right w:val="single" w:sz="4" w:space="0" w:color="auto"/>
            </w:tcBorders>
            <w:shd w:val="clear" w:color="auto" w:fill="auto"/>
            <w:noWrap/>
            <w:vAlign w:val="center"/>
            <w:hideMark/>
          </w:tcPr>
          <w:p w14:paraId="4BA0085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823</w:t>
            </w:r>
          </w:p>
        </w:tc>
        <w:tc>
          <w:tcPr>
            <w:tcW w:w="789" w:type="pct"/>
            <w:tcBorders>
              <w:top w:val="nil"/>
              <w:left w:val="nil"/>
              <w:bottom w:val="single" w:sz="4" w:space="0" w:color="auto"/>
              <w:right w:val="single" w:sz="4" w:space="0" w:color="auto"/>
            </w:tcBorders>
            <w:shd w:val="clear" w:color="auto" w:fill="auto"/>
            <w:noWrap/>
            <w:vAlign w:val="center"/>
            <w:hideMark/>
          </w:tcPr>
          <w:p w14:paraId="556D2EF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Gharedhunga</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58AEFA5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w:t>
            </w:r>
          </w:p>
        </w:tc>
        <w:tc>
          <w:tcPr>
            <w:tcW w:w="695" w:type="pct"/>
            <w:tcBorders>
              <w:top w:val="nil"/>
              <w:left w:val="nil"/>
              <w:bottom w:val="single" w:sz="4" w:space="0" w:color="auto"/>
              <w:right w:val="single" w:sz="4" w:space="0" w:color="auto"/>
            </w:tcBorders>
            <w:shd w:val="clear" w:color="auto" w:fill="auto"/>
            <w:noWrap/>
            <w:vAlign w:val="center"/>
            <w:hideMark/>
          </w:tcPr>
          <w:p w14:paraId="4BC6C22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84.61</w:t>
            </w:r>
          </w:p>
        </w:tc>
        <w:tc>
          <w:tcPr>
            <w:tcW w:w="695" w:type="pct"/>
            <w:tcBorders>
              <w:top w:val="nil"/>
              <w:left w:val="nil"/>
              <w:bottom w:val="single" w:sz="4" w:space="0" w:color="auto"/>
              <w:right w:val="single" w:sz="4" w:space="0" w:color="auto"/>
            </w:tcBorders>
            <w:shd w:val="clear" w:color="auto" w:fill="auto"/>
            <w:noWrap/>
            <w:vAlign w:val="center"/>
            <w:hideMark/>
          </w:tcPr>
          <w:p w14:paraId="2314521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1120</w:t>
            </w:r>
          </w:p>
        </w:tc>
        <w:tc>
          <w:tcPr>
            <w:tcW w:w="645" w:type="pct"/>
            <w:tcBorders>
              <w:top w:val="nil"/>
              <w:left w:val="nil"/>
              <w:bottom w:val="single" w:sz="4" w:space="0" w:color="auto"/>
              <w:right w:val="single" w:sz="4" w:space="0" w:color="auto"/>
            </w:tcBorders>
            <w:shd w:val="clear" w:color="auto" w:fill="auto"/>
            <w:noWrap/>
            <w:vAlign w:val="center"/>
            <w:hideMark/>
          </w:tcPr>
          <w:p w14:paraId="5D9E7EC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1979-2010</w:t>
            </w:r>
          </w:p>
        </w:tc>
        <w:tc>
          <w:tcPr>
            <w:tcW w:w="883" w:type="pct"/>
            <w:tcBorders>
              <w:top w:val="nil"/>
              <w:left w:val="nil"/>
              <w:bottom w:val="single" w:sz="4" w:space="0" w:color="auto"/>
              <w:right w:val="single" w:sz="4" w:space="0" w:color="auto"/>
            </w:tcBorders>
            <w:shd w:val="clear" w:color="auto" w:fill="auto"/>
            <w:noWrap/>
            <w:vAlign w:val="center"/>
            <w:hideMark/>
          </w:tcPr>
          <w:p w14:paraId="2473194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3019</w:t>
            </w:r>
          </w:p>
        </w:tc>
      </w:tr>
      <w:tr w:rsidR="009971CA" w:rsidRPr="001C0EA0" w14:paraId="24970D7C"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4AF615A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29</w:t>
            </w:r>
          </w:p>
        </w:tc>
        <w:tc>
          <w:tcPr>
            <w:tcW w:w="347" w:type="pct"/>
            <w:tcBorders>
              <w:top w:val="nil"/>
              <w:left w:val="nil"/>
              <w:bottom w:val="single" w:sz="4" w:space="0" w:color="auto"/>
              <w:right w:val="single" w:sz="4" w:space="0" w:color="auto"/>
            </w:tcBorders>
            <w:shd w:val="clear" w:color="auto" w:fill="auto"/>
            <w:noWrap/>
            <w:vAlign w:val="center"/>
            <w:hideMark/>
          </w:tcPr>
          <w:p w14:paraId="5DA8FAA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824</w:t>
            </w:r>
          </w:p>
        </w:tc>
        <w:tc>
          <w:tcPr>
            <w:tcW w:w="789" w:type="pct"/>
            <w:tcBorders>
              <w:top w:val="nil"/>
              <w:left w:val="nil"/>
              <w:bottom w:val="single" w:sz="4" w:space="0" w:color="auto"/>
              <w:right w:val="single" w:sz="4" w:space="0" w:color="auto"/>
            </w:tcBorders>
            <w:shd w:val="clear" w:color="auto" w:fill="auto"/>
            <w:noWrap/>
            <w:vAlign w:val="center"/>
            <w:hideMark/>
          </w:tcPr>
          <w:p w14:paraId="36A412B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Siklesh</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4F6DAAC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28.36</w:t>
            </w:r>
          </w:p>
        </w:tc>
        <w:tc>
          <w:tcPr>
            <w:tcW w:w="695" w:type="pct"/>
            <w:tcBorders>
              <w:top w:val="nil"/>
              <w:left w:val="nil"/>
              <w:bottom w:val="single" w:sz="4" w:space="0" w:color="auto"/>
              <w:right w:val="single" w:sz="4" w:space="0" w:color="auto"/>
            </w:tcBorders>
            <w:shd w:val="clear" w:color="auto" w:fill="auto"/>
            <w:noWrap/>
            <w:vAlign w:val="center"/>
            <w:hideMark/>
          </w:tcPr>
          <w:p w14:paraId="3D3C662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84.1</w:t>
            </w:r>
          </w:p>
        </w:tc>
        <w:tc>
          <w:tcPr>
            <w:tcW w:w="695" w:type="pct"/>
            <w:tcBorders>
              <w:top w:val="nil"/>
              <w:left w:val="nil"/>
              <w:bottom w:val="single" w:sz="4" w:space="0" w:color="auto"/>
              <w:right w:val="single" w:sz="4" w:space="0" w:color="auto"/>
            </w:tcBorders>
            <w:shd w:val="clear" w:color="auto" w:fill="auto"/>
            <w:noWrap/>
            <w:vAlign w:val="center"/>
            <w:hideMark/>
          </w:tcPr>
          <w:p w14:paraId="512807A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1820</w:t>
            </w:r>
          </w:p>
        </w:tc>
        <w:tc>
          <w:tcPr>
            <w:tcW w:w="645" w:type="pct"/>
            <w:tcBorders>
              <w:top w:val="nil"/>
              <w:left w:val="nil"/>
              <w:bottom w:val="single" w:sz="4" w:space="0" w:color="auto"/>
              <w:right w:val="single" w:sz="4" w:space="0" w:color="auto"/>
            </w:tcBorders>
            <w:shd w:val="clear" w:color="auto" w:fill="auto"/>
            <w:noWrap/>
            <w:vAlign w:val="center"/>
            <w:hideMark/>
          </w:tcPr>
          <w:p w14:paraId="07B9E2C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1979-2008</w:t>
            </w:r>
          </w:p>
        </w:tc>
        <w:tc>
          <w:tcPr>
            <w:tcW w:w="883" w:type="pct"/>
            <w:tcBorders>
              <w:top w:val="nil"/>
              <w:left w:val="nil"/>
              <w:bottom w:val="single" w:sz="4" w:space="0" w:color="auto"/>
              <w:right w:val="single" w:sz="4" w:space="0" w:color="auto"/>
            </w:tcBorders>
            <w:shd w:val="clear" w:color="auto" w:fill="auto"/>
            <w:noWrap/>
            <w:vAlign w:val="center"/>
            <w:hideMark/>
          </w:tcPr>
          <w:p w14:paraId="013D37E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3773</w:t>
            </w:r>
          </w:p>
        </w:tc>
      </w:tr>
      <w:tr w:rsidR="009971CA" w:rsidRPr="001C0EA0" w14:paraId="442C28A3"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51ED231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w:t>
            </w:r>
          </w:p>
        </w:tc>
        <w:tc>
          <w:tcPr>
            <w:tcW w:w="347" w:type="pct"/>
            <w:tcBorders>
              <w:top w:val="nil"/>
              <w:left w:val="nil"/>
              <w:bottom w:val="single" w:sz="4" w:space="0" w:color="auto"/>
              <w:right w:val="single" w:sz="4" w:space="0" w:color="auto"/>
            </w:tcBorders>
            <w:shd w:val="clear" w:color="auto" w:fill="auto"/>
            <w:noWrap/>
            <w:vAlign w:val="center"/>
            <w:hideMark/>
          </w:tcPr>
          <w:p w14:paraId="116814E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829</w:t>
            </w:r>
          </w:p>
        </w:tc>
        <w:tc>
          <w:tcPr>
            <w:tcW w:w="789" w:type="pct"/>
            <w:tcBorders>
              <w:top w:val="nil"/>
              <w:left w:val="nil"/>
              <w:bottom w:val="single" w:sz="4" w:space="0" w:color="auto"/>
              <w:right w:val="single" w:sz="4" w:space="0" w:color="auto"/>
            </w:tcBorders>
            <w:shd w:val="clear" w:color="auto" w:fill="auto"/>
            <w:noWrap/>
            <w:vAlign w:val="center"/>
            <w:hideMark/>
          </w:tcPr>
          <w:p w14:paraId="60F73836"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Sallyan</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07345C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28.26</w:t>
            </w:r>
          </w:p>
        </w:tc>
        <w:tc>
          <w:tcPr>
            <w:tcW w:w="695" w:type="pct"/>
            <w:tcBorders>
              <w:top w:val="nil"/>
              <w:left w:val="nil"/>
              <w:bottom w:val="single" w:sz="4" w:space="0" w:color="auto"/>
              <w:right w:val="single" w:sz="4" w:space="0" w:color="auto"/>
            </w:tcBorders>
            <w:shd w:val="clear" w:color="auto" w:fill="auto"/>
            <w:noWrap/>
            <w:vAlign w:val="center"/>
            <w:hideMark/>
          </w:tcPr>
          <w:p w14:paraId="7EC73E9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83.75</w:t>
            </w:r>
          </w:p>
        </w:tc>
        <w:tc>
          <w:tcPr>
            <w:tcW w:w="695" w:type="pct"/>
            <w:tcBorders>
              <w:top w:val="nil"/>
              <w:left w:val="nil"/>
              <w:bottom w:val="single" w:sz="4" w:space="0" w:color="auto"/>
              <w:right w:val="single" w:sz="4" w:space="0" w:color="auto"/>
            </w:tcBorders>
            <w:shd w:val="clear" w:color="auto" w:fill="auto"/>
            <w:noWrap/>
            <w:vAlign w:val="center"/>
            <w:hideMark/>
          </w:tcPr>
          <w:p w14:paraId="3CB8D72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w:t>
            </w:r>
          </w:p>
        </w:tc>
        <w:tc>
          <w:tcPr>
            <w:tcW w:w="645" w:type="pct"/>
            <w:tcBorders>
              <w:top w:val="nil"/>
              <w:left w:val="nil"/>
              <w:bottom w:val="single" w:sz="4" w:space="0" w:color="auto"/>
              <w:right w:val="single" w:sz="4" w:space="0" w:color="auto"/>
            </w:tcBorders>
            <w:shd w:val="clear" w:color="auto" w:fill="auto"/>
            <w:noWrap/>
            <w:vAlign w:val="center"/>
            <w:hideMark/>
          </w:tcPr>
          <w:p w14:paraId="1A24060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1992-2010</w:t>
            </w:r>
          </w:p>
        </w:tc>
        <w:tc>
          <w:tcPr>
            <w:tcW w:w="883" w:type="pct"/>
            <w:tcBorders>
              <w:top w:val="nil"/>
              <w:left w:val="nil"/>
              <w:bottom w:val="single" w:sz="4" w:space="0" w:color="auto"/>
              <w:right w:val="single" w:sz="4" w:space="0" w:color="auto"/>
            </w:tcBorders>
            <w:shd w:val="clear" w:color="auto" w:fill="auto"/>
            <w:noWrap/>
            <w:vAlign w:val="center"/>
            <w:hideMark/>
          </w:tcPr>
          <w:p w14:paraId="73093B1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3851</w:t>
            </w:r>
          </w:p>
        </w:tc>
      </w:tr>
      <w:tr w:rsidR="009971CA" w:rsidRPr="001C0EA0" w14:paraId="58756E59" w14:textId="77777777" w:rsidTr="008511D3">
        <w:trPr>
          <w:trHeight w:val="345"/>
        </w:trPr>
        <w:tc>
          <w:tcPr>
            <w:tcW w:w="347" w:type="pct"/>
            <w:tcBorders>
              <w:top w:val="nil"/>
              <w:left w:val="single" w:sz="4" w:space="0" w:color="auto"/>
              <w:bottom w:val="single" w:sz="4" w:space="0" w:color="auto"/>
              <w:right w:val="single" w:sz="4" w:space="0" w:color="auto"/>
            </w:tcBorders>
            <w:shd w:val="clear" w:color="auto" w:fill="auto"/>
            <w:noWrap/>
            <w:vAlign w:val="center"/>
            <w:hideMark/>
          </w:tcPr>
          <w:p w14:paraId="6D1FBBD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w:t>
            </w:r>
          </w:p>
        </w:tc>
        <w:tc>
          <w:tcPr>
            <w:tcW w:w="347" w:type="pct"/>
            <w:tcBorders>
              <w:top w:val="nil"/>
              <w:left w:val="nil"/>
              <w:bottom w:val="single" w:sz="4" w:space="0" w:color="auto"/>
              <w:right w:val="single" w:sz="4" w:space="0" w:color="auto"/>
            </w:tcBorders>
            <w:shd w:val="clear" w:color="auto" w:fill="auto"/>
            <w:noWrap/>
            <w:vAlign w:val="center"/>
            <w:hideMark/>
          </w:tcPr>
          <w:p w14:paraId="75773ED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830</w:t>
            </w:r>
          </w:p>
        </w:tc>
        <w:tc>
          <w:tcPr>
            <w:tcW w:w="789" w:type="pct"/>
            <w:tcBorders>
              <w:top w:val="nil"/>
              <w:left w:val="nil"/>
              <w:bottom w:val="single" w:sz="4" w:space="0" w:color="auto"/>
              <w:right w:val="single" w:sz="4" w:space="0" w:color="auto"/>
            </w:tcBorders>
            <w:shd w:val="clear" w:color="auto" w:fill="auto"/>
            <w:noWrap/>
            <w:vAlign w:val="center"/>
            <w:hideMark/>
          </w:tcPr>
          <w:p w14:paraId="7AB3910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Pamdur</w:t>
            </w:r>
            <w:proofErr w:type="spellEnd"/>
          </w:p>
        </w:tc>
        <w:tc>
          <w:tcPr>
            <w:tcW w:w="599" w:type="pct"/>
            <w:tcBorders>
              <w:top w:val="nil"/>
              <w:left w:val="nil"/>
              <w:bottom w:val="single" w:sz="4" w:space="0" w:color="auto"/>
              <w:right w:val="single" w:sz="4" w:space="0" w:color="auto"/>
            </w:tcBorders>
            <w:shd w:val="clear" w:color="auto" w:fill="auto"/>
            <w:noWrap/>
            <w:vAlign w:val="center"/>
            <w:hideMark/>
          </w:tcPr>
          <w:p w14:paraId="55CEC2C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28.26</w:t>
            </w:r>
          </w:p>
        </w:tc>
        <w:tc>
          <w:tcPr>
            <w:tcW w:w="695" w:type="pct"/>
            <w:tcBorders>
              <w:top w:val="nil"/>
              <w:left w:val="nil"/>
              <w:bottom w:val="single" w:sz="4" w:space="0" w:color="auto"/>
              <w:right w:val="single" w:sz="4" w:space="0" w:color="auto"/>
            </w:tcBorders>
            <w:shd w:val="clear" w:color="auto" w:fill="auto"/>
            <w:noWrap/>
            <w:vAlign w:val="center"/>
            <w:hideMark/>
          </w:tcPr>
          <w:p w14:paraId="7813506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83.78</w:t>
            </w:r>
          </w:p>
        </w:tc>
        <w:tc>
          <w:tcPr>
            <w:tcW w:w="695" w:type="pct"/>
            <w:tcBorders>
              <w:top w:val="nil"/>
              <w:left w:val="nil"/>
              <w:bottom w:val="single" w:sz="4" w:space="0" w:color="auto"/>
              <w:right w:val="single" w:sz="4" w:space="0" w:color="auto"/>
            </w:tcBorders>
            <w:shd w:val="clear" w:color="auto" w:fill="auto"/>
            <w:noWrap/>
            <w:vAlign w:val="center"/>
            <w:hideMark/>
          </w:tcPr>
          <w:p w14:paraId="17FFEF1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1160</w:t>
            </w:r>
          </w:p>
        </w:tc>
        <w:tc>
          <w:tcPr>
            <w:tcW w:w="645" w:type="pct"/>
            <w:tcBorders>
              <w:top w:val="nil"/>
              <w:left w:val="nil"/>
              <w:bottom w:val="single" w:sz="4" w:space="0" w:color="auto"/>
              <w:right w:val="single" w:sz="4" w:space="0" w:color="auto"/>
            </w:tcBorders>
            <w:shd w:val="clear" w:color="auto" w:fill="auto"/>
            <w:noWrap/>
            <w:vAlign w:val="center"/>
            <w:hideMark/>
          </w:tcPr>
          <w:p w14:paraId="5083E20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1992-2010</w:t>
            </w:r>
          </w:p>
        </w:tc>
        <w:tc>
          <w:tcPr>
            <w:tcW w:w="883" w:type="pct"/>
            <w:tcBorders>
              <w:top w:val="nil"/>
              <w:left w:val="nil"/>
              <w:bottom w:val="single" w:sz="4" w:space="0" w:color="auto"/>
              <w:right w:val="single" w:sz="4" w:space="0" w:color="auto"/>
            </w:tcBorders>
            <w:shd w:val="clear" w:color="auto" w:fill="auto"/>
            <w:noWrap/>
            <w:vAlign w:val="center"/>
            <w:hideMark/>
          </w:tcPr>
          <w:p w14:paraId="6E83FC5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5012</w:t>
            </w:r>
          </w:p>
        </w:tc>
      </w:tr>
    </w:tbl>
    <w:p w14:paraId="2C174232" w14:textId="77777777" w:rsidR="009971CA" w:rsidRPr="001C0EA0" w:rsidRDefault="009971CA" w:rsidP="009971CA">
      <w:pPr>
        <w:pStyle w:val="11style"/>
        <w:numPr>
          <w:ilvl w:val="0"/>
          <w:numId w:val="0"/>
        </w:numPr>
        <w:sectPr w:rsidR="009971CA" w:rsidRPr="001C0EA0" w:rsidSect="00535242">
          <w:pgSz w:w="11907" w:h="16839" w:code="9"/>
          <w:pgMar w:top="1584" w:right="1080" w:bottom="1440" w:left="1800" w:header="720" w:footer="432" w:gutter="0"/>
          <w:cols w:space="720"/>
          <w:docGrid w:linePitch="360"/>
        </w:sectPr>
      </w:pPr>
    </w:p>
    <w:p w14:paraId="1353474B" w14:textId="77777777" w:rsidR="009971CA" w:rsidRDefault="009971CA" w:rsidP="009971CA">
      <w:pPr>
        <w:pStyle w:val="Heading2"/>
        <w:numPr>
          <w:ilvl w:val="1"/>
          <w:numId w:val="1"/>
        </w:numPr>
        <w:spacing w:after="240"/>
        <w:ind w:left="284" w:right="-46" w:hanging="284"/>
      </w:pPr>
      <w:bookmarkStart w:id="141" w:name="_Toc90989298"/>
      <w:bookmarkStart w:id="142" w:name="_Toc91255214"/>
      <w:bookmarkStart w:id="143" w:name="_Toc92369057"/>
      <w:bookmarkStart w:id="144" w:name="_Toc92876302"/>
      <w:bookmarkEnd w:id="87"/>
      <w:bookmarkEnd w:id="88"/>
      <w:bookmarkEnd w:id="89"/>
      <w:r w:rsidRPr="001C0EA0">
        <w:lastRenderedPageBreak/>
        <w:t>Basin rainfall</w:t>
      </w:r>
      <w:bookmarkEnd w:id="141"/>
      <w:bookmarkEnd w:id="142"/>
      <w:bookmarkEnd w:id="143"/>
      <w:bookmarkEnd w:id="144"/>
    </w:p>
    <w:p w14:paraId="7CE2B486" w14:textId="13D294EC" w:rsidR="009971CA" w:rsidRPr="001C0EA0" w:rsidRDefault="009971CA" w:rsidP="009971CA">
      <w:pPr>
        <w:ind w:right="-46"/>
      </w:pPr>
      <w:r w:rsidRPr="001C0EA0">
        <w:t xml:space="preserve">Annual average basin rainfall of the catchments has been recalculated from the rainfall stations presented in </w:t>
      </w:r>
      <w:r w:rsidR="003F4237">
        <w:fldChar w:fldCharType="begin"/>
      </w:r>
      <w:r w:rsidR="003F4237">
        <w:instrText xml:space="preserve"> REF _Ref92874337 \h </w:instrText>
      </w:r>
      <w:r w:rsidR="003F4237">
        <w:fldChar w:fldCharType="separate"/>
      </w:r>
      <w:r w:rsidR="006C6245">
        <w:t xml:space="preserve">Table </w:t>
      </w:r>
      <w:r w:rsidR="006C6245">
        <w:rPr>
          <w:noProof/>
        </w:rPr>
        <w:t>1</w:t>
      </w:r>
      <w:r w:rsidR="006C6245">
        <w:noBreakHyphen/>
      </w:r>
      <w:r w:rsidR="006C6245">
        <w:rPr>
          <w:noProof/>
        </w:rPr>
        <w:t>6</w:t>
      </w:r>
      <w:r w:rsidR="003F4237">
        <w:fldChar w:fldCharType="end"/>
      </w:r>
      <w:r w:rsidR="003F4237">
        <w:t xml:space="preserve"> </w:t>
      </w:r>
      <w:r w:rsidRPr="001C0EA0">
        <w:t>using interpolation methods of IDW, Thiessen Polygon and creating Isohyets and from Natural neighbor method. Result of the analysis is presented hereunder in</w:t>
      </w:r>
      <w:r w:rsidR="003F4237">
        <w:t xml:space="preserve"> </w:t>
      </w:r>
      <w:r w:rsidR="003F4237">
        <w:fldChar w:fldCharType="begin"/>
      </w:r>
      <w:r w:rsidR="003F4237">
        <w:instrText xml:space="preserve"> REF _Ref92874392 \h </w:instrText>
      </w:r>
      <w:r w:rsidR="003F4237">
        <w:fldChar w:fldCharType="separate"/>
      </w:r>
      <w:r w:rsidR="006C6245">
        <w:t xml:space="preserve">Table </w:t>
      </w:r>
      <w:r w:rsidR="006C6245">
        <w:rPr>
          <w:noProof/>
        </w:rPr>
        <w:t>1</w:t>
      </w:r>
      <w:r w:rsidR="006C6245">
        <w:noBreakHyphen/>
      </w:r>
      <w:r w:rsidR="006C6245">
        <w:rPr>
          <w:noProof/>
        </w:rPr>
        <w:t>7</w:t>
      </w:r>
      <w:r w:rsidR="003F4237">
        <w:fldChar w:fldCharType="end"/>
      </w:r>
      <w:r w:rsidRPr="001C0EA0">
        <w:t xml:space="preserve">. </w:t>
      </w:r>
    </w:p>
    <w:p w14:paraId="2034864C" w14:textId="1DF537F7" w:rsidR="003F4237" w:rsidRDefault="003F4237" w:rsidP="003F4237">
      <w:pPr>
        <w:pStyle w:val="Caption"/>
        <w:keepNext/>
      </w:pPr>
      <w:bookmarkStart w:id="145" w:name="_Ref92874392"/>
      <w:bookmarkStart w:id="146" w:name="_Toc92876598"/>
      <w:r>
        <w:t xml:space="preserve">Table </w:t>
      </w:r>
      <w:fldSimple w:instr=" STYLEREF 1 \s ">
        <w:r w:rsidR="006C6245">
          <w:rPr>
            <w:noProof/>
          </w:rPr>
          <w:t>1</w:t>
        </w:r>
      </w:fldSimple>
      <w:r w:rsidR="00F46335">
        <w:noBreakHyphen/>
      </w:r>
      <w:fldSimple w:instr=" SEQ Table \* ARABIC \s 1 ">
        <w:r w:rsidR="006C6245">
          <w:rPr>
            <w:noProof/>
          </w:rPr>
          <w:t>7</w:t>
        </w:r>
      </w:fldSimple>
      <w:bookmarkEnd w:id="145"/>
      <w:r>
        <w:t xml:space="preserve">: </w:t>
      </w:r>
      <w:r w:rsidRPr="001C0EA0">
        <w:t>Basin average annual rainfall</w:t>
      </w:r>
      <w:bookmarkEnd w:id="146"/>
    </w:p>
    <w:tbl>
      <w:tblPr>
        <w:tblW w:w="5000" w:type="pct"/>
        <w:tblLayout w:type="fixed"/>
        <w:tblLook w:val="04A0" w:firstRow="1" w:lastRow="0" w:firstColumn="1" w:lastColumn="0" w:noHBand="0" w:noVBand="1"/>
      </w:tblPr>
      <w:tblGrid>
        <w:gridCol w:w="3416"/>
        <w:gridCol w:w="1079"/>
        <w:gridCol w:w="811"/>
        <w:gridCol w:w="1170"/>
        <w:gridCol w:w="1170"/>
        <w:gridCol w:w="1370"/>
      </w:tblGrid>
      <w:tr w:rsidR="009971CA" w:rsidRPr="001C0EA0" w14:paraId="5AD31017" w14:textId="77777777" w:rsidTr="00535242">
        <w:trPr>
          <w:trHeight w:val="345"/>
        </w:trPr>
        <w:tc>
          <w:tcPr>
            <w:tcW w:w="189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10D0C7"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Catchment</w:t>
            </w:r>
          </w:p>
        </w:tc>
        <w:tc>
          <w:tcPr>
            <w:tcW w:w="310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2261A7E"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Basin average Annual Precipitation (mm)</w:t>
            </w:r>
          </w:p>
        </w:tc>
      </w:tr>
      <w:tr w:rsidR="009971CA" w:rsidRPr="001C0EA0" w14:paraId="5DE9CC0B" w14:textId="77777777" w:rsidTr="00535242">
        <w:trPr>
          <w:trHeight w:val="1035"/>
        </w:trPr>
        <w:tc>
          <w:tcPr>
            <w:tcW w:w="1894" w:type="pct"/>
            <w:vMerge/>
            <w:tcBorders>
              <w:top w:val="single" w:sz="4" w:space="0" w:color="auto"/>
              <w:left w:val="single" w:sz="4" w:space="0" w:color="auto"/>
              <w:bottom w:val="single" w:sz="4" w:space="0" w:color="auto"/>
              <w:right w:val="single" w:sz="4" w:space="0" w:color="auto"/>
            </w:tcBorders>
            <w:vAlign w:val="center"/>
            <w:hideMark/>
          </w:tcPr>
          <w:p w14:paraId="6E1D24A9" w14:textId="77777777" w:rsidR="009971CA" w:rsidRPr="001C0EA0" w:rsidRDefault="009971CA" w:rsidP="00535242">
            <w:pPr>
              <w:spacing w:before="0" w:after="0" w:line="240" w:lineRule="auto"/>
              <w:ind w:right="0"/>
              <w:jc w:val="left"/>
              <w:rPr>
                <w:rFonts w:cs="Calibri"/>
                <w:b/>
                <w:bCs/>
                <w:color w:val="000000"/>
                <w:szCs w:val="22"/>
              </w:rPr>
            </w:pPr>
          </w:p>
        </w:tc>
        <w:tc>
          <w:tcPr>
            <w:tcW w:w="598" w:type="pct"/>
            <w:tcBorders>
              <w:top w:val="nil"/>
              <w:left w:val="nil"/>
              <w:bottom w:val="single" w:sz="4" w:space="0" w:color="auto"/>
              <w:right w:val="single" w:sz="4" w:space="0" w:color="auto"/>
            </w:tcBorders>
            <w:shd w:val="clear" w:color="auto" w:fill="auto"/>
            <w:vAlign w:val="center"/>
            <w:hideMark/>
          </w:tcPr>
          <w:p w14:paraId="6F144D38"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Annual Average of satellite data</w:t>
            </w:r>
          </w:p>
        </w:tc>
        <w:tc>
          <w:tcPr>
            <w:tcW w:w="450" w:type="pct"/>
            <w:tcBorders>
              <w:top w:val="nil"/>
              <w:left w:val="nil"/>
              <w:bottom w:val="single" w:sz="4" w:space="0" w:color="auto"/>
              <w:right w:val="single" w:sz="4" w:space="0" w:color="auto"/>
            </w:tcBorders>
            <w:shd w:val="clear" w:color="auto" w:fill="auto"/>
            <w:vAlign w:val="center"/>
            <w:hideMark/>
          </w:tcPr>
          <w:p w14:paraId="78E357D9"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 xml:space="preserve">IDW </w:t>
            </w:r>
          </w:p>
        </w:tc>
        <w:tc>
          <w:tcPr>
            <w:tcW w:w="649" w:type="pct"/>
            <w:tcBorders>
              <w:top w:val="nil"/>
              <w:left w:val="nil"/>
              <w:bottom w:val="single" w:sz="4" w:space="0" w:color="auto"/>
              <w:right w:val="single" w:sz="4" w:space="0" w:color="auto"/>
            </w:tcBorders>
            <w:shd w:val="clear" w:color="auto" w:fill="auto"/>
            <w:vAlign w:val="center"/>
            <w:hideMark/>
          </w:tcPr>
          <w:p w14:paraId="44AE1F6F" w14:textId="77777777" w:rsidR="009971CA" w:rsidRPr="001C0EA0" w:rsidRDefault="009971CA" w:rsidP="00535242">
            <w:pPr>
              <w:spacing w:before="0" w:after="0" w:line="240" w:lineRule="auto"/>
              <w:ind w:right="0"/>
              <w:jc w:val="left"/>
              <w:rPr>
                <w:rFonts w:cs="Calibri"/>
                <w:b/>
                <w:bCs/>
                <w:color w:val="000000"/>
                <w:szCs w:val="22"/>
              </w:rPr>
            </w:pPr>
            <w:proofErr w:type="spellStart"/>
            <w:r w:rsidRPr="001C0EA0">
              <w:rPr>
                <w:rFonts w:cs="Calibri"/>
                <w:b/>
                <w:bCs/>
                <w:color w:val="000000"/>
                <w:szCs w:val="22"/>
              </w:rPr>
              <w:t>Theissen</w:t>
            </w:r>
            <w:proofErr w:type="spellEnd"/>
            <w:r w:rsidRPr="001C0EA0">
              <w:rPr>
                <w:rFonts w:cs="Calibri"/>
                <w:b/>
                <w:bCs/>
                <w:color w:val="000000"/>
                <w:szCs w:val="22"/>
              </w:rPr>
              <w:t xml:space="preserve"> Polygon </w:t>
            </w:r>
          </w:p>
        </w:tc>
        <w:tc>
          <w:tcPr>
            <w:tcW w:w="649" w:type="pct"/>
            <w:tcBorders>
              <w:top w:val="nil"/>
              <w:left w:val="nil"/>
              <w:bottom w:val="single" w:sz="4" w:space="0" w:color="auto"/>
              <w:right w:val="single" w:sz="4" w:space="0" w:color="auto"/>
            </w:tcBorders>
            <w:shd w:val="clear" w:color="auto" w:fill="auto"/>
            <w:vAlign w:val="center"/>
            <w:hideMark/>
          </w:tcPr>
          <w:p w14:paraId="66F8CC0D" w14:textId="77777777" w:rsidR="009971CA" w:rsidRPr="001C0EA0" w:rsidRDefault="009971CA" w:rsidP="00535242">
            <w:pPr>
              <w:spacing w:before="0" w:after="0" w:line="240" w:lineRule="auto"/>
              <w:ind w:right="0"/>
              <w:jc w:val="left"/>
              <w:rPr>
                <w:rFonts w:cs="Calibri"/>
                <w:b/>
                <w:bCs/>
                <w:color w:val="000000"/>
                <w:szCs w:val="22"/>
              </w:rPr>
            </w:pPr>
            <w:proofErr w:type="spellStart"/>
            <w:r w:rsidRPr="001C0EA0">
              <w:rPr>
                <w:rFonts w:cs="Calibri"/>
                <w:b/>
                <w:bCs/>
                <w:color w:val="000000"/>
                <w:szCs w:val="22"/>
              </w:rPr>
              <w:t>Isohyetal</w:t>
            </w:r>
            <w:proofErr w:type="spellEnd"/>
            <w:r w:rsidRPr="001C0EA0">
              <w:rPr>
                <w:rFonts w:cs="Calibri"/>
                <w:b/>
                <w:bCs/>
                <w:color w:val="000000"/>
                <w:szCs w:val="22"/>
              </w:rPr>
              <w:t xml:space="preserve"> (Kriging)</w:t>
            </w:r>
          </w:p>
        </w:tc>
        <w:tc>
          <w:tcPr>
            <w:tcW w:w="760" w:type="pct"/>
            <w:tcBorders>
              <w:top w:val="nil"/>
              <w:left w:val="nil"/>
              <w:bottom w:val="single" w:sz="4" w:space="0" w:color="auto"/>
              <w:right w:val="single" w:sz="4" w:space="0" w:color="auto"/>
            </w:tcBorders>
            <w:shd w:val="clear" w:color="auto" w:fill="auto"/>
            <w:vAlign w:val="center"/>
            <w:hideMark/>
          </w:tcPr>
          <w:p w14:paraId="71B8E9AF"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 xml:space="preserve">Natural </w:t>
            </w:r>
            <w:proofErr w:type="spellStart"/>
            <w:r w:rsidRPr="001C0EA0">
              <w:rPr>
                <w:rFonts w:cs="Calibri"/>
                <w:b/>
                <w:bCs/>
                <w:color w:val="000000"/>
                <w:szCs w:val="22"/>
              </w:rPr>
              <w:t>Neighbour</w:t>
            </w:r>
            <w:proofErr w:type="spellEnd"/>
            <w:r w:rsidRPr="001C0EA0">
              <w:rPr>
                <w:rFonts w:cs="Calibri"/>
                <w:b/>
                <w:bCs/>
                <w:color w:val="000000"/>
                <w:szCs w:val="22"/>
              </w:rPr>
              <w:t xml:space="preserve"> </w:t>
            </w:r>
          </w:p>
        </w:tc>
      </w:tr>
      <w:tr w:rsidR="009971CA" w:rsidRPr="001C0EA0" w14:paraId="2A24BE1C"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45AA5E"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Myagdi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 </w:t>
            </w:r>
            <w:proofErr w:type="spellStart"/>
            <w:r w:rsidRPr="001C0EA0">
              <w:rPr>
                <w:rFonts w:cs="Calibri"/>
                <w:color w:val="000000"/>
                <w:szCs w:val="22"/>
              </w:rPr>
              <w:t>Mangalaghat</w:t>
            </w:r>
            <w:proofErr w:type="spellEnd"/>
            <w:r w:rsidRPr="001C0EA0">
              <w:rPr>
                <w:rFonts w:cs="Calibri"/>
                <w:color w:val="000000"/>
                <w:szCs w:val="22"/>
              </w:rPr>
              <w:t xml:space="preserve"> (404.7)</w:t>
            </w:r>
          </w:p>
        </w:tc>
        <w:tc>
          <w:tcPr>
            <w:tcW w:w="598" w:type="pct"/>
            <w:tcBorders>
              <w:top w:val="nil"/>
              <w:left w:val="nil"/>
              <w:bottom w:val="single" w:sz="4" w:space="0" w:color="auto"/>
              <w:right w:val="single" w:sz="4" w:space="0" w:color="auto"/>
            </w:tcBorders>
            <w:shd w:val="clear" w:color="auto" w:fill="auto"/>
            <w:noWrap/>
            <w:vAlign w:val="bottom"/>
            <w:hideMark/>
          </w:tcPr>
          <w:p w14:paraId="24A5D954"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1757</w:t>
            </w:r>
          </w:p>
        </w:tc>
        <w:tc>
          <w:tcPr>
            <w:tcW w:w="450" w:type="pct"/>
            <w:tcBorders>
              <w:top w:val="nil"/>
              <w:left w:val="nil"/>
              <w:bottom w:val="single" w:sz="4" w:space="0" w:color="auto"/>
              <w:right w:val="single" w:sz="4" w:space="0" w:color="auto"/>
            </w:tcBorders>
            <w:shd w:val="clear" w:color="auto" w:fill="auto"/>
            <w:noWrap/>
            <w:vAlign w:val="bottom"/>
            <w:hideMark/>
          </w:tcPr>
          <w:p w14:paraId="098F24B1"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2108</w:t>
            </w:r>
          </w:p>
        </w:tc>
        <w:tc>
          <w:tcPr>
            <w:tcW w:w="649" w:type="pct"/>
            <w:tcBorders>
              <w:top w:val="nil"/>
              <w:left w:val="nil"/>
              <w:bottom w:val="single" w:sz="4" w:space="0" w:color="auto"/>
              <w:right w:val="single" w:sz="4" w:space="0" w:color="auto"/>
            </w:tcBorders>
            <w:shd w:val="clear" w:color="auto" w:fill="auto"/>
            <w:noWrap/>
            <w:vAlign w:val="bottom"/>
            <w:hideMark/>
          </w:tcPr>
          <w:p w14:paraId="537F3E1E"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2245</w:t>
            </w:r>
          </w:p>
        </w:tc>
        <w:tc>
          <w:tcPr>
            <w:tcW w:w="649" w:type="pct"/>
            <w:tcBorders>
              <w:top w:val="nil"/>
              <w:left w:val="nil"/>
              <w:bottom w:val="single" w:sz="4" w:space="0" w:color="auto"/>
              <w:right w:val="single" w:sz="4" w:space="0" w:color="auto"/>
            </w:tcBorders>
            <w:shd w:val="clear" w:color="auto" w:fill="auto"/>
            <w:noWrap/>
            <w:vAlign w:val="bottom"/>
            <w:hideMark/>
          </w:tcPr>
          <w:p w14:paraId="537ED7FE"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2146</w:t>
            </w:r>
          </w:p>
        </w:tc>
        <w:tc>
          <w:tcPr>
            <w:tcW w:w="760" w:type="pct"/>
            <w:tcBorders>
              <w:top w:val="nil"/>
              <w:left w:val="nil"/>
              <w:bottom w:val="single" w:sz="4" w:space="0" w:color="auto"/>
              <w:right w:val="single" w:sz="4" w:space="0" w:color="auto"/>
            </w:tcBorders>
            <w:shd w:val="clear" w:color="auto" w:fill="auto"/>
            <w:noWrap/>
            <w:vAlign w:val="bottom"/>
            <w:hideMark/>
          </w:tcPr>
          <w:p w14:paraId="443115F9"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1878</w:t>
            </w:r>
          </w:p>
        </w:tc>
      </w:tr>
      <w:tr w:rsidR="009971CA" w:rsidRPr="001C0EA0" w14:paraId="60F02BEA"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9E0B0B"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Modikhola</w:t>
            </w:r>
            <w:proofErr w:type="spellEnd"/>
            <w:r w:rsidRPr="001C0EA0">
              <w:rPr>
                <w:rFonts w:cs="Calibri"/>
                <w:color w:val="000000"/>
                <w:szCs w:val="22"/>
              </w:rPr>
              <w:t xml:space="preserve"> @ </w:t>
            </w:r>
            <w:proofErr w:type="spellStart"/>
            <w:r w:rsidRPr="001C0EA0">
              <w:rPr>
                <w:rFonts w:cs="Calibri"/>
                <w:color w:val="000000"/>
                <w:szCs w:val="22"/>
              </w:rPr>
              <w:t>Nayapul</w:t>
            </w:r>
            <w:proofErr w:type="spellEnd"/>
            <w:r w:rsidRPr="001C0EA0">
              <w:rPr>
                <w:rFonts w:cs="Calibri"/>
                <w:color w:val="000000"/>
                <w:szCs w:val="22"/>
              </w:rPr>
              <w:t xml:space="preserve"> (406.5)</w:t>
            </w:r>
          </w:p>
        </w:tc>
        <w:tc>
          <w:tcPr>
            <w:tcW w:w="598" w:type="pct"/>
            <w:tcBorders>
              <w:top w:val="nil"/>
              <w:left w:val="nil"/>
              <w:bottom w:val="single" w:sz="4" w:space="0" w:color="auto"/>
              <w:right w:val="single" w:sz="4" w:space="0" w:color="auto"/>
            </w:tcBorders>
            <w:shd w:val="clear" w:color="auto" w:fill="auto"/>
            <w:noWrap/>
            <w:vAlign w:val="bottom"/>
            <w:hideMark/>
          </w:tcPr>
          <w:p w14:paraId="701A7AC9"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3145</w:t>
            </w:r>
          </w:p>
        </w:tc>
        <w:tc>
          <w:tcPr>
            <w:tcW w:w="450" w:type="pct"/>
            <w:tcBorders>
              <w:top w:val="nil"/>
              <w:left w:val="nil"/>
              <w:bottom w:val="single" w:sz="4" w:space="0" w:color="auto"/>
              <w:right w:val="single" w:sz="4" w:space="0" w:color="auto"/>
            </w:tcBorders>
            <w:shd w:val="clear" w:color="auto" w:fill="auto"/>
            <w:noWrap/>
            <w:vAlign w:val="bottom"/>
            <w:hideMark/>
          </w:tcPr>
          <w:p w14:paraId="42E57066"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3058</w:t>
            </w:r>
          </w:p>
        </w:tc>
        <w:tc>
          <w:tcPr>
            <w:tcW w:w="649" w:type="pct"/>
            <w:tcBorders>
              <w:top w:val="nil"/>
              <w:left w:val="nil"/>
              <w:bottom w:val="single" w:sz="4" w:space="0" w:color="auto"/>
              <w:right w:val="single" w:sz="4" w:space="0" w:color="auto"/>
            </w:tcBorders>
            <w:shd w:val="clear" w:color="auto" w:fill="auto"/>
            <w:noWrap/>
            <w:vAlign w:val="bottom"/>
            <w:hideMark/>
          </w:tcPr>
          <w:p w14:paraId="7715CACC"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2745</w:t>
            </w:r>
          </w:p>
        </w:tc>
        <w:tc>
          <w:tcPr>
            <w:tcW w:w="649" w:type="pct"/>
            <w:tcBorders>
              <w:top w:val="nil"/>
              <w:left w:val="nil"/>
              <w:bottom w:val="single" w:sz="4" w:space="0" w:color="auto"/>
              <w:right w:val="single" w:sz="4" w:space="0" w:color="auto"/>
            </w:tcBorders>
            <w:shd w:val="clear" w:color="auto" w:fill="auto"/>
            <w:noWrap/>
            <w:vAlign w:val="bottom"/>
            <w:hideMark/>
          </w:tcPr>
          <w:p w14:paraId="1A11FAD5"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2609</w:t>
            </w:r>
          </w:p>
        </w:tc>
        <w:tc>
          <w:tcPr>
            <w:tcW w:w="760" w:type="pct"/>
            <w:tcBorders>
              <w:top w:val="nil"/>
              <w:left w:val="nil"/>
              <w:bottom w:val="single" w:sz="4" w:space="0" w:color="auto"/>
              <w:right w:val="single" w:sz="4" w:space="0" w:color="auto"/>
            </w:tcBorders>
            <w:shd w:val="clear" w:color="auto" w:fill="auto"/>
            <w:noWrap/>
            <w:vAlign w:val="bottom"/>
            <w:hideMark/>
          </w:tcPr>
          <w:p w14:paraId="3ED087A2"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2550</w:t>
            </w:r>
          </w:p>
        </w:tc>
      </w:tr>
      <w:tr w:rsidR="009971CA" w:rsidRPr="001C0EA0" w14:paraId="7DCE68B1"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19695"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Mardikhola</w:t>
            </w:r>
            <w:proofErr w:type="spellEnd"/>
            <w:r w:rsidRPr="001C0EA0">
              <w:rPr>
                <w:rFonts w:cs="Calibri"/>
                <w:color w:val="000000"/>
                <w:szCs w:val="22"/>
              </w:rPr>
              <w:t xml:space="preserve"> @ </w:t>
            </w:r>
            <w:proofErr w:type="spellStart"/>
            <w:r w:rsidRPr="001C0EA0">
              <w:rPr>
                <w:rFonts w:cs="Calibri"/>
                <w:color w:val="000000"/>
                <w:szCs w:val="22"/>
              </w:rPr>
              <w:t>Lahachowk</w:t>
            </w:r>
            <w:proofErr w:type="spellEnd"/>
            <w:r w:rsidRPr="001C0EA0">
              <w:rPr>
                <w:rFonts w:cs="Calibri"/>
                <w:color w:val="000000"/>
                <w:szCs w:val="22"/>
              </w:rPr>
              <w:t xml:space="preserve"> (428.0)</w:t>
            </w:r>
          </w:p>
        </w:tc>
        <w:tc>
          <w:tcPr>
            <w:tcW w:w="598" w:type="pct"/>
            <w:tcBorders>
              <w:top w:val="nil"/>
              <w:left w:val="nil"/>
              <w:bottom w:val="single" w:sz="4" w:space="0" w:color="auto"/>
              <w:right w:val="single" w:sz="4" w:space="0" w:color="auto"/>
            </w:tcBorders>
            <w:shd w:val="clear" w:color="auto" w:fill="auto"/>
            <w:noWrap/>
            <w:vAlign w:val="bottom"/>
            <w:hideMark/>
          </w:tcPr>
          <w:p w14:paraId="1B8AC585"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4302</w:t>
            </w:r>
          </w:p>
        </w:tc>
        <w:tc>
          <w:tcPr>
            <w:tcW w:w="450" w:type="pct"/>
            <w:tcBorders>
              <w:top w:val="nil"/>
              <w:left w:val="nil"/>
              <w:bottom w:val="single" w:sz="4" w:space="0" w:color="auto"/>
              <w:right w:val="single" w:sz="4" w:space="0" w:color="auto"/>
            </w:tcBorders>
            <w:shd w:val="clear" w:color="auto" w:fill="auto"/>
            <w:noWrap/>
            <w:vAlign w:val="bottom"/>
            <w:hideMark/>
          </w:tcPr>
          <w:p w14:paraId="35C84EAB"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3827</w:t>
            </w:r>
          </w:p>
        </w:tc>
        <w:tc>
          <w:tcPr>
            <w:tcW w:w="649" w:type="pct"/>
            <w:tcBorders>
              <w:top w:val="nil"/>
              <w:left w:val="nil"/>
              <w:bottom w:val="single" w:sz="4" w:space="0" w:color="auto"/>
              <w:right w:val="single" w:sz="4" w:space="0" w:color="auto"/>
            </w:tcBorders>
            <w:shd w:val="clear" w:color="auto" w:fill="auto"/>
            <w:noWrap/>
            <w:vAlign w:val="bottom"/>
            <w:hideMark/>
          </w:tcPr>
          <w:p w14:paraId="607EB74F"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3791</w:t>
            </w:r>
          </w:p>
        </w:tc>
        <w:tc>
          <w:tcPr>
            <w:tcW w:w="649" w:type="pct"/>
            <w:tcBorders>
              <w:top w:val="nil"/>
              <w:left w:val="nil"/>
              <w:bottom w:val="single" w:sz="4" w:space="0" w:color="auto"/>
              <w:right w:val="single" w:sz="4" w:space="0" w:color="auto"/>
            </w:tcBorders>
            <w:shd w:val="clear" w:color="auto" w:fill="auto"/>
            <w:noWrap/>
            <w:vAlign w:val="bottom"/>
            <w:hideMark/>
          </w:tcPr>
          <w:p w14:paraId="784B2C96"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3748</w:t>
            </w:r>
          </w:p>
        </w:tc>
        <w:tc>
          <w:tcPr>
            <w:tcW w:w="760" w:type="pct"/>
            <w:tcBorders>
              <w:top w:val="nil"/>
              <w:left w:val="nil"/>
              <w:bottom w:val="single" w:sz="4" w:space="0" w:color="auto"/>
              <w:right w:val="single" w:sz="4" w:space="0" w:color="auto"/>
            </w:tcBorders>
            <w:shd w:val="clear" w:color="auto" w:fill="auto"/>
            <w:noWrap/>
            <w:vAlign w:val="bottom"/>
            <w:hideMark/>
          </w:tcPr>
          <w:p w14:paraId="76FA5CFE"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3403</w:t>
            </w:r>
          </w:p>
        </w:tc>
      </w:tr>
      <w:tr w:rsidR="009971CA" w:rsidRPr="001C0EA0" w14:paraId="69C863EC"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934835"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Seti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 </w:t>
            </w:r>
            <w:proofErr w:type="spellStart"/>
            <w:r w:rsidRPr="001C0EA0">
              <w:rPr>
                <w:rFonts w:cs="Calibri"/>
                <w:color w:val="000000"/>
                <w:szCs w:val="22"/>
              </w:rPr>
              <w:t>Phoolbari</w:t>
            </w:r>
            <w:proofErr w:type="spellEnd"/>
            <w:r w:rsidRPr="001C0EA0">
              <w:rPr>
                <w:rFonts w:cs="Calibri"/>
                <w:color w:val="000000"/>
                <w:szCs w:val="22"/>
              </w:rPr>
              <w:t xml:space="preserve"> (430.0)</w:t>
            </w:r>
          </w:p>
        </w:tc>
        <w:tc>
          <w:tcPr>
            <w:tcW w:w="598" w:type="pct"/>
            <w:tcBorders>
              <w:top w:val="nil"/>
              <w:left w:val="nil"/>
              <w:bottom w:val="single" w:sz="4" w:space="0" w:color="auto"/>
              <w:right w:val="single" w:sz="4" w:space="0" w:color="auto"/>
            </w:tcBorders>
            <w:shd w:val="clear" w:color="auto" w:fill="auto"/>
            <w:noWrap/>
            <w:vAlign w:val="bottom"/>
            <w:hideMark/>
          </w:tcPr>
          <w:p w14:paraId="1746077A"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3250</w:t>
            </w:r>
          </w:p>
        </w:tc>
        <w:tc>
          <w:tcPr>
            <w:tcW w:w="450" w:type="pct"/>
            <w:tcBorders>
              <w:top w:val="nil"/>
              <w:left w:val="nil"/>
              <w:bottom w:val="single" w:sz="4" w:space="0" w:color="auto"/>
              <w:right w:val="single" w:sz="4" w:space="0" w:color="auto"/>
            </w:tcBorders>
            <w:shd w:val="clear" w:color="auto" w:fill="auto"/>
            <w:noWrap/>
            <w:vAlign w:val="bottom"/>
            <w:hideMark/>
          </w:tcPr>
          <w:p w14:paraId="74998E49"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3446</w:t>
            </w:r>
          </w:p>
        </w:tc>
        <w:tc>
          <w:tcPr>
            <w:tcW w:w="649" w:type="pct"/>
            <w:tcBorders>
              <w:top w:val="nil"/>
              <w:left w:val="nil"/>
              <w:bottom w:val="single" w:sz="4" w:space="0" w:color="auto"/>
              <w:right w:val="single" w:sz="4" w:space="0" w:color="auto"/>
            </w:tcBorders>
            <w:shd w:val="clear" w:color="auto" w:fill="auto"/>
            <w:noWrap/>
            <w:vAlign w:val="bottom"/>
            <w:hideMark/>
          </w:tcPr>
          <w:p w14:paraId="41F484D9"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3300</w:t>
            </w:r>
          </w:p>
        </w:tc>
        <w:tc>
          <w:tcPr>
            <w:tcW w:w="649" w:type="pct"/>
            <w:tcBorders>
              <w:top w:val="nil"/>
              <w:left w:val="nil"/>
              <w:bottom w:val="single" w:sz="4" w:space="0" w:color="auto"/>
              <w:right w:val="single" w:sz="4" w:space="0" w:color="auto"/>
            </w:tcBorders>
            <w:shd w:val="clear" w:color="auto" w:fill="auto"/>
            <w:noWrap/>
            <w:vAlign w:val="bottom"/>
            <w:hideMark/>
          </w:tcPr>
          <w:p w14:paraId="5C995C43"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3174</w:t>
            </w:r>
          </w:p>
        </w:tc>
        <w:tc>
          <w:tcPr>
            <w:tcW w:w="760" w:type="pct"/>
            <w:tcBorders>
              <w:top w:val="nil"/>
              <w:left w:val="nil"/>
              <w:bottom w:val="single" w:sz="4" w:space="0" w:color="auto"/>
              <w:right w:val="single" w:sz="4" w:space="0" w:color="auto"/>
            </w:tcBorders>
            <w:shd w:val="clear" w:color="auto" w:fill="auto"/>
            <w:noWrap/>
            <w:vAlign w:val="bottom"/>
            <w:hideMark/>
          </w:tcPr>
          <w:p w14:paraId="0275519B"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3022</w:t>
            </w:r>
          </w:p>
        </w:tc>
      </w:tr>
      <w:tr w:rsidR="009971CA" w:rsidRPr="001C0EA0" w14:paraId="08FE4BCB"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E52EA"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Madi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 </w:t>
            </w:r>
            <w:proofErr w:type="spellStart"/>
            <w:r w:rsidRPr="001C0EA0">
              <w:rPr>
                <w:rFonts w:cs="Calibri"/>
                <w:color w:val="000000"/>
                <w:szCs w:val="22"/>
              </w:rPr>
              <w:t>Shisaghat</w:t>
            </w:r>
            <w:proofErr w:type="spellEnd"/>
            <w:r w:rsidRPr="001C0EA0">
              <w:rPr>
                <w:rFonts w:cs="Calibri"/>
                <w:color w:val="000000"/>
                <w:szCs w:val="22"/>
              </w:rPr>
              <w:t xml:space="preserve"> (438.0)</w:t>
            </w:r>
          </w:p>
        </w:tc>
        <w:tc>
          <w:tcPr>
            <w:tcW w:w="598" w:type="pct"/>
            <w:tcBorders>
              <w:top w:val="nil"/>
              <w:left w:val="nil"/>
              <w:bottom w:val="single" w:sz="4" w:space="0" w:color="auto"/>
              <w:right w:val="single" w:sz="4" w:space="0" w:color="auto"/>
            </w:tcBorders>
            <w:shd w:val="clear" w:color="auto" w:fill="auto"/>
            <w:noWrap/>
            <w:vAlign w:val="bottom"/>
            <w:hideMark/>
          </w:tcPr>
          <w:p w14:paraId="05AFC75C"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2822</w:t>
            </w:r>
          </w:p>
        </w:tc>
        <w:tc>
          <w:tcPr>
            <w:tcW w:w="450" w:type="pct"/>
            <w:tcBorders>
              <w:top w:val="nil"/>
              <w:left w:val="nil"/>
              <w:bottom w:val="single" w:sz="4" w:space="0" w:color="auto"/>
              <w:right w:val="single" w:sz="4" w:space="0" w:color="auto"/>
            </w:tcBorders>
            <w:shd w:val="clear" w:color="auto" w:fill="auto"/>
            <w:noWrap/>
            <w:vAlign w:val="bottom"/>
            <w:hideMark/>
          </w:tcPr>
          <w:p w14:paraId="437FBA8F"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3180</w:t>
            </w:r>
          </w:p>
        </w:tc>
        <w:tc>
          <w:tcPr>
            <w:tcW w:w="649" w:type="pct"/>
            <w:tcBorders>
              <w:top w:val="nil"/>
              <w:left w:val="nil"/>
              <w:bottom w:val="single" w:sz="4" w:space="0" w:color="auto"/>
              <w:right w:val="single" w:sz="4" w:space="0" w:color="auto"/>
            </w:tcBorders>
            <w:shd w:val="clear" w:color="auto" w:fill="auto"/>
            <w:noWrap/>
            <w:vAlign w:val="bottom"/>
            <w:hideMark/>
          </w:tcPr>
          <w:p w14:paraId="1624EB4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3196</w:t>
            </w:r>
          </w:p>
        </w:tc>
        <w:tc>
          <w:tcPr>
            <w:tcW w:w="649" w:type="pct"/>
            <w:tcBorders>
              <w:top w:val="nil"/>
              <w:left w:val="nil"/>
              <w:bottom w:val="single" w:sz="4" w:space="0" w:color="auto"/>
              <w:right w:val="single" w:sz="4" w:space="0" w:color="auto"/>
            </w:tcBorders>
            <w:shd w:val="clear" w:color="auto" w:fill="auto"/>
            <w:noWrap/>
            <w:vAlign w:val="bottom"/>
            <w:hideMark/>
          </w:tcPr>
          <w:p w14:paraId="2161ADED"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3086</w:t>
            </w:r>
          </w:p>
        </w:tc>
        <w:tc>
          <w:tcPr>
            <w:tcW w:w="760" w:type="pct"/>
            <w:tcBorders>
              <w:top w:val="nil"/>
              <w:left w:val="nil"/>
              <w:bottom w:val="single" w:sz="4" w:space="0" w:color="auto"/>
              <w:right w:val="single" w:sz="4" w:space="0" w:color="auto"/>
            </w:tcBorders>
            <w:shd w:val="clear" w:color="auto" w:fill="auto"/>
            <w:noWrap/>
            <w:vAlign w:val="bottom"/>
            <w:hideMark/>
          </w:tcPr>
          <w:p w14:paraId="3B5A0F0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3080</w:t>
            </w:r>
          </w:p>
        </w:tc>
      </w:tr>
      <w:tr w:rsidR="009971CA" w:rsidRPr="001C0EA0" w14:paraId="50275F1E"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E6797"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Marshyandi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 </w:t>
            </w:r>
            <w:proofErr w:type="spellStart"/>
            <w:r w:rsidRPr="001C0EA0">
              <w:rPr>
                <w:rFonts w:cs="Calibri"/>
                <w:color w:val="000000"/>
                <w:szCs w:val="22"/>
              </w:rPr>
              <w:t>Bimalnagar</w:t>
            </w:r>
            <w:proofErr w:type="spellEnd"/>
            <w:r w:rsidRPr="001C0EA0">
              <w:rPr>
                <w:rFonts w:cs="Calibri"/>
                <w:color w:val="000000"/>
                <w:szCs w:val="22"/>
              </w:rPr>
              <w:t xml:space="preserve"> (439.7)</w:t>
            </w:r>
          </w:p>
        </w:tc>
        <w:tc>
          <w:tcPr>
            <w:tcW w:w="598" w:type="pct"/>
            <w:tcBorders>
              <w:top w:val="nil"/>
              <w:left w:val="nil"/>
              <w:bottom w:val="single" w:sz="4" w:space="0" w:color="auto"/>
              <w:right w:val="single" w:sz="4" w:space="0" w:color="auto"/>
            </w:tcBorders>
            <w:shd w:val="clear" w:color="auto" w:fill="auto"/>
            <w:noWrap/>
            <w:vAlign w:val="bottom"/>
            <w:hideMark/>
          </w:tcPr>
          <w:p w14:paraId="23C8D237"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1705</w:t>
            </w:r>
          </w:p>
        </w:tc>
        <w:tc>
          <w:tcPr>
            <w:tcW w:w="450" w:type="pct"/>
            <w:tcBorders>
              <w:top w:val="nil"/>
              <w:left w:val="nil"/>
              <w:bottom w:val="single" w:sz="4" w:space="0" w:color="auto"/>
              <w:right w:val="single" w:sz="4" w:space="0" w:color="auto"/>
            </w:tcBorders>
            <w:shd w:val="clear" w:color="auto" w:fill="auto"/>
            <w:noWrap/>
            <w:vAlign w:val="bottom"/>
            <w:hideMark/>
          </w:tcPr>
          <w:p w14:paraId="6A3550F5"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1870</w:t>
            </w:r>
          </w:p>
        </w:tc>
        <w:tc>
          <w:tcPr>
            <w:tcW w:w="649" w:type="pct"/>
            <w:tcBorders>
              <w:top w:val="nil"/>
              <w:left w:val="nil"/>
              <w:bottom w:val="single" w:sz="4" w:space="0" w:color="auto"/>
              <w:right w:val="single" w:sz="4" w:space="0" w:color="auto"/>
            </w:tcBorders>
            <w:shd w:val="clear" w:color="auto" w:fill="auto"/>
            <w:noWrap/>
            <w:vAlign w:val="bottom"/>
            <w:hideMark/>
          </w:tcPr>
          <w:p w14:paraId="1A6FC41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1615</w:t>
            </w:r>
          </w:p>
        </w:tc>
        <w:tc>
          <w:tcPr>
            <w:tcW w:w="649" w:type="pct"/>
            <w:tcBorders>
              <w:top w:val="nil"/>
              <w:left w:val="nil"/>
              <w:bottom w:val="single" w:sz="4" w:space="0" w:color="auto"/>
              <w:right w:val="single" w:sz="4" w:space="0" w:color="auto"/>
            </w:tcBorders>
            <w:shd w:val="clear" w:color="auto" w:fill="auto"/>
            <w:noWrap/>
            <w:vAlign w:val="bottom"/>
            <w:hideMark/>
          </w:tcPr>
          <w:p w14:paraId="4CC1535B"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1685</w:t>
            </w:r>
          </w:p>
        </w:tc>
        <w:tc>
          <w:tcPr>
            <w:tcW w:w="760" w:type="pct"/>
            <w:tcBorders>
              <w:top w:val="nil"/>
              <w:left w:val="nil"/>
              <w:bottom w:val="single" w:sz="4" w:space="0" w:color="auto"/>
              <w:right w:val="single" w:sz="4" w:space="0" w:color="auto"/>
            </w:tcBorders>
            <w:shd w:val="clear" w:color="auto" w:fill="auto"/>
            <w:noWrap/>
            <w:vAlign w:val="bottom"/>
            <w:hideMark/>
          </w:tcPr>
          <w:p w14:paraId="2FA7B715"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1556</w:t>
            </w:r>
          </w:p>
        </w:tc>
      </w:tr>
      <w:tr w:rsidR="009971CA" w:rsidRPr="001C0EA0" w14:paraId="0A9EB452"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78EE79" w14:textId="77777777" w:rsidR="009971CA" w:rsidRPr="001C0EA0" w:rsidRDefault="009971CA" w:rsidP="00535242">
            <w:pPr>
              <w:spacing w:before="0" w:after="0" w:line="240" w:lineRule="auto"/>
              <w:ind w:right="0"/>
              <w:jc w:val="left"/>
              <w:rPr>
                <w:rFonts w:cs="Calibri"/>
                <w:color w:val="000000"/>
                <w:szCs w:val="22"/>
              </w:rPr>
            </w:pPr>
            <w:r w:rsidRPr="001C0EA0">
              <w:rPr>
                <w:rFonts w:cs="Arial"/>
                <w:color w:val="000000"/>
                <w:szCs w:val="22"/>
              </w:rPr>
              <w:t> </w:t>
            </w:r>
          </w:p>
        </w:tc>
        <w:tc>
          <w:tcPr>
            <w:tcW w:w="598" w:type="pct"/>
            <w:tcBorders>
              <w:top w:val="nil"/>
              <w:left w:val="nil"/>
              <w:bottom w:val="single" w:sz="4" w:space="0" w:color="auto"/>
              <w:right w:val="single" w:sz="4" w:space="0" w:color="auto"/>
            </w:tcBorders>
            <w:shd w:val="clear" w:color="auto" w:fill="auto"/>
            <w:noWrap/>
            <w:vAlign w:val="bottom"/>
            <w:hideMark/>
          </w:tcPr>
          <w:p w14:paraId="67615300"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 </w:t>
            </w:r>
          </w:p>
        </w:tc>
        <w:tc>
          <w:tcPr>
            <w:tcW w:w="450" w:type="pct"/>
            <w:tcBorders>
              <w:top w:val="nil"/>
              <w:left w:val="nil"/>
              <w:bottom w:val="single" w:sz="4" w:space="0" w:color="auto"/>
              <w:right w:val="single" w:sz="4" w:space="0" w:color="auto"/>
            </w:tcBorders>
            <w:shd w:val="clear" w:color="auto" w:fill="auto"/>
            <w:noWrap/>
            <w:vAlign w:val="bottom"/>
            <w:hideMark/>
          </w:tcPr>
          <w:p w14:paraId="1BBA05F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 </w:t>
            </w:r>
          </w:p>
        </w:tc>
        <w:tc>
          <w:tcPr>
            <w:tcW w:w="649" w:type="pct"/>
            <w:tcBorders>
              <w:top w:val="nil"/>
              <w:left w:val="nil"/>
              <w:bottom w:val="single" w:sz="4" w:space="0" w:color="auto"/>
              <w:right w:val="single" w:sz="4" w:space="0" w:color="auto"/>
            </w:tcBorders>
            <w:shd w:val="clear" w:color="auto" w:fill="auto"/>
            <w:noWrap/>
            <w:vAlign w:val="bottom"/>
            <w:hideMark/>
          </w:tcPr>
          <w:p w14:paraId="4A8280FC"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 </w:t>
            </w:r>
          </w:p>
        </w:tc>
        <w:tc>
          <w:tcPr>
            <w:tcW w:w="649" w:type="pct"/>
            <w:tcBorders>
              <w:top w:val="nil"/>
              <w:left w:val="nil"/>
              <w:bottom w:val="single" w:sz="4" w:space="0" w:color="auto"/>
              <w:right w:val="single" w:sz="4" w:space="0" w:color="auto"/>
            </w:tcBorders>
            <w:shd w:val="clear" w:color="auto" w:fill="auto"/>
            <w:noWrap/>
            <w:vAlign w:val="bottom"/>
            <w:hideMark/>
          </w:tcPr>
          <w:p w14:paraId="0B9B1140" w14:textId="77777777" w:rsidR="009971CA" w:rsidRPr="001C0EA0" w:rsidRDefault="009971CA" w:rsidP="00535242">
            <w:pPr>
              <w:spacing w:before="0" w:after="0" w:line="240" w:lineRule="auto"/>
              <w:ind w:right="0"/>
              <w:jc w:val="center"/>
              <w:rPr>
                <w:rFonts w:ascii="Calibri" w:hAnsi="Calibri" w:cs="Calibri"/>
                <w:color w:val="FF0000"/>
                <w:szCs w:val="22"/>
              </w:rPr>
            </w:pPr>
          </w:p>
        </w:tc>
        <w:tc>
          <w:tcPr>
            <w:tcW w:w="760" w:type="pct"/>
            <w:tcBorders>
              <w:top w:val="nil"/>
              <w:left w:val="nil"/>
              <w:bottom w:val="single" w:sz="4" w:space="0" w:color="auto"/>
              <w:right w:val="single" w:sz="4" w:space="0" w:color="auto"/>
            </w:tcBorders>
            <w:shd w:val="clear" w:color="auto" w:fill="auto"/>
            <w:noWrap/>
            <w:vAlign w:val="bottom"/>
            <w:hideMark/>
          </w:tcPr>
          <w:p w14:paraId="56F18596"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 </w:t>
            </w:r>
          </w:p>
        </w:tc>
      </w:tr>
      <w:tr w:rsidR="009971CA" w:rsidRPr="001C0EA0" w14:paraId="19B81100"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7865B1"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Myagdi</w:t>
            </w:r>
            <w:proofErr w:type="spellEnd"/>
            <w:r w:rsidRPr="001C0EA0">
              <w:rPr>
                <w:rFonts w:cs="Calibri"/>
                <w:color w:val="000000"/>
                <w:szCs w:val="22"/>
              </w:rPr>
              <w:t xml:space="preserve"> Intake</w:t>
            </w:r>
          </w:p>
        </w:tc>
        <w:tc>
          <w:tcPr>
            <w:tcW w:w="598" w:type="pct"/>
            <w:tcBorders>
              <w:top w:val="nil"/>
              <w:left w:val="nil"/>
              <w:bottom w:val="single" w:sz="4" w:space="0" w:color="auto"/>
              <w:right w:val="single" w:sz="4" w:space="0" w:color="auto"/>
            </w:tcBorders>
            <w:shd w:val="clear" w:color="auto" w:fill="auto"/>
            <w:noWrap/>
            <w:vAlign w:val="bottom"/>
            <w:hideMark/>
          </w:tcPr>
          <w:p w14:paraId="76E1D7BE"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1544</w:t>
            </w:r>
          </w:p>
        </w:tc>
        <w:tc>
          <w:tcPr>
            <w:tcW w:w="450" w:type="pct"/>
            <w:tcBorders>
              <w:top w:val="nil"/>
              <w:left w:val="nil"/>
              <w:bottom w:val="single" w:sz="4" w:space="0" w:color="auto"/>
              <w:right w:val="single" w:sz="4" w:space="0" w:color="auto"/>
            </w:tcBorders>
            <w:shd w:val="clear" w:color="auto" w:fill="auto"/>
            <w:noWrap/>
            <w:vAlign w:val="bottom"/>
            <w:hideMark/>
          </w:tcPr>
          <w:p w14:paraId="511E86D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1792</w:t>
            </w:r>
          </w:p>
        </w:tc>
        <w:tc>
          <w:tcPr>
            <w:tcW w:w="649" w:type="pct"/>
            <w:tcBorders>
              <w:top w:val="nil"/>
              <w:left w:val="nil"/>
              <w:bottom w:val="single" w:sz="4" w:space="0" w:color="auto"/>
              <w:right w:val="single" w:sz="4" w:space="0" w:color="auto"/>
            </w:tcBorders>
            <w:shd w:val="clear" w:color="auto" w:fill="auto"/>
            <w:noWrap/>
            <w:vAlign w:val="bottom"/>
            <w:hideMark/>
          </w:tcPr>
          <w:p w14:paraId="1B26BDE5"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2016</w:t>
            </w:r>
          </w:p>
        </w:tc>
        <w:tc>
          <w:tcPr>
            <w:tcW w:w="649" w:type="pct"/>
            <w:tcBorders>
              <w:top w:val="nil"/>
              <w:left w:val="nil"/>
              <w:bottom w:val="single" w:sz="4" w:space="0" w:color="auto"/>
              <w:right w:val="single" w:sz="4" w:space="0" w:color="auto"/>
            </w:tcBorders>
            <w:shd w:val="clear" w:color="auto" w:fill="auto"/>
            <w:noWrap/>
            <w:vAlign w:val="bottom"/>
            <w:hideMark/>
          </w:tcPr>
          <w:p w14:paraId="384FB5FC"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1835</w:t>
            </w:r>
          </w:p>
        </w:tc>
        <w:tc>
          <w:tcPr>
            <w:tcW w:w="760" w:type="pct"/>
            <w:tcBorders>
              <w:top w:val="nil"/>
              <w:left w:val="nil"/>
              <w:bottom w:val="single" w:sz="4" w:space="0" w:color="auto"/>
              <w:right w:val="single" w:sz="4" w:space="0" w:color="auto"/>
            </w:tcBorders>
            <w:shd w:val="clear" w:color="auto" w:fill="auto"/>
            <w:noWrap/>
            <w:vAlign w:val="bottom"/>
            <w:hideMark/>
          </w:tcPr>
          <w:p w14:paraId="65055C70"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1154</w:t>
            </w:r>
          </w:p>
        </w:tc>
      </w:tr>
      <w:tr w:rsidR="009971CA" w:rsidRPr="001C0EA0" w14:paraId="520A51F1"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0FE72" w14:textId="77777777" w:rsidR="009971CA" w:rsidRPr="001C0EA0" w:rsidRDefault="009971CA" w:rsidP="00535242">
            <w:pPr>
              <w:spacing w:before="0" w:after="0" w:line="240" w:lineRule="auto"/>
              <w:ind w:right="0"/>
              <w:jc w:val="left"/>
              <w:rPr>
                <w:rFonts w:cs="Calibri"/>
                <w:color w:val="000000"/>
                <w:szCs w:val="22"/>
              </w:rPr>
            </w:pPr>
            <w:proofErr w:type="spellStart"/>
            <w:r w:rsidRPr="001C0EA0">
              <w:rPr>
                <w:rFonts w:cs="Calibri"/>
                <w:color w:val="000000"/>
                <w:szCs w:val="22"/>
              </w:rPr>
              <w:t>Kunaban</w:t>
            </w:r>
            <w:proofErr w:type="spellEnd"/>
            <w:r w:rsidRPr="001C0EA0">
              <w:rPr>
                <w:rFonts w:cs="Calibri"/>
                <w:color w:val="000000"/>
                <w:szCs w:val="22"/>
              </w:rPr>
              <w:t xml:space="preserve"> Intake</w:t>
            </w:r>
          </w:p>
        </w:tc>
        <w:tc>
          <w:tcPr>
            <w:tcW w:w="598" w:type="pct"/>
            <w:tcBorders>
              <w:top w:val="nil"/>
              <w:left w:val="nil"/>
              <w:bottom w:val="single" w:sz="4" w:space="0" w:color="auto"/>
              <w:right w:val="single" w:sz="4" w:space="0" w:color="auto"/>
            </w:tcBorders>
            <w:shd w:val="clear" w:color="auto" w:fill="auto"/>
            <w:noWrap/>
            <w:vAlign w:val="bottom"/>
            <w:hideMark/>
          </w:tcPr>
          <w:p w14:paraId="1ADE4644"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2403</w:t>
            </w:r>
          </w:p>
        </w:tc>
        <w:tc>
          <w:tcPr>
            <w:tcW w:w="450" w:type="pct"/>
            <w:tcBorders>
              <w:top w:val="nil"/>
              <w:left w:val="nil"/>
              <w:bottom w:val="single" w:sz="4" w:space="0" w:color="auto"/>
              <w:right w:val="single" w:sz="4" w:space="0" w:color="auto"/>
            </w:tcBorders>
            <w:shd w:val="clear" w:color="auto" w:fill="auto"/>
            <w:noWrap/>
            <w:vAlign w:val="bottom"/>
            <w:hideMark/>
          </w:tcPr>
          <w:p w14:paraId="5C3A52ED"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2112</w:t>
            </w:r>
          </w:p>
        </w:tc>
        <w:tc>
          <w:tcPr>
            <w:tcW w:w="649" w:type="pct"/>
            <w:tcBorders>
              <w:top w:val="nil"/>
              <w:left w:val="nil"/>
              <w:bottom w:val="single" w:sz="4" w:space="0" w:color="auto"/>
              <w:right w:val="single" w:sz="4" w:space="0" w:color="auto"/>
            </w:tcBorders>
            <w:shd w:val="clear" w:color="auto" w:fill="auto"/>
            <w:noWrap/>
            <w:vAlign w:val="bottom"/>
            <w:hideMark/>
          </w:tcPr>
          <w:p w14:paraId="448C3F17"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2515</w:t>
            </w:r>
          </w:p>
        </w:tc>
        <w:tc>
          <w:tcPr>
            <w:tcW w:w="649" w:type="pct"/>
            <w:tcBorders>
              <w:top w:val="nil"/>
              <w:left w:val="nil"/>
              <w:bottom w:val="single" w:sz="4" w:space="0" w:color="auto"/>
              <w:right w:val="single" w:sz="4" w:space="0" w:color="auto"/>
            </w:tcBorders>
            <w:shd w:val="clear" w:color="auto" w:fill="auto"/>
            <w:noWrap/>
            <w:vAlign w:val="bottom"/>
            <w:hideMark/>
          </w:tcPr>
          <w:p w14:paraId="535D2BE6"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2190</w:t>
            </w:r>
          </w:p>
        </w:tc>
        <w:tc>
          <w:tcPr>
            <w:tcW w:w="760" w:type="pct"/>
            <w:tcBorders>
              <w:top w:val="nil"/>
              <w:left w:val="nil"/>
              <w:bottom w:val="single" w:sz="4" w:space="0" w:color="auto"/>
              <w:right w:val="single" w:sz="4" w:space="0" w:color="auto"/>
            </w:tcBorders>
            <w:shd w:val="clear" w:color="auto" w:fill="auto"/>
            <w:noWrap/>
            <w:vAlign w:val="bottom"/>
            <w:hideMark/>
          </w:tcPr>
          <w:p w14:paraId="3869E887"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1452</w:t>
            </w:r>
          </w:p>
        </w:tc>
      </w:tr>
      <w:tr w:rsidR="009971CA" w:rsidRPr="001C0EA0" w14:paraId="2223C28B"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F66EA7" w14:textId="77777777" w:rsidR="009971CA" w:rsidRPr="001C0EA0" w:rsidRDefault="009971CA" w:rsidP="00535242">
            <w:pPr>
              <w:spacing w:before="0" w:after="0" w:line="240" w:lineRule="auto"/>
              <w:ind w:right="0"/>
              <w:jc w:val="left"/>
              <w:rPr>
                <w:rFonts w:cs="Calibri"/>
                <w:color w:val="000000"/>
                <w:szCs w:val="22"/>
              </w:rPr>
            </w:pPr>
            <w:commentRangeStart w:id="147"/>
            <w:proofErr w:type="spellStart"/>
            <w:r w:rsidRPr="001C0EA0">
              <w:rPr>
                <w:rFonts w:cs="Calibri"/>
                <w:color w:val="000000"/>
                <w:szCs w:val="22"/>
              </w:rPr>
              <w:t>Myagdi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HPP _intake</w:t>
            </w:r>
            <w:commentRangeEnd w:id="147"/>
            <w:r w:rsidR="008A412B">
              <w:rPr>
                <w:rStyle w:val="CommentReference"/>
                <w:lang w:val="x-none" w:eastAsia="x-none"/>
              </w:rPr>
              <w:commentReference w:id="147"/>
            </w:r>
          </w:p>
        </w:tc>
        <w:tc>
          <w:tcPr>
            <w:tcW w:w="598" w:type="pct"/>
            <w:tcBorders>
              <w:top w:val="nil"/>
              <w:left w:val="nil"/>
              <w:bottom w:val="single" w:sz="4" w:space="0" w:color="auto"/>
              <w:right w:val="single" w:sz="4" w:space="0" w:color="auto"/>
            </w:tcBorders>
            <w:shd w:val="clear" w:color="auto" w:fill="auto"/>
            <w:noWrap/>
            <w:vAlign w:val="bottom"/>
            <w:hideMark/>
          </w:tcPr>
          <w:p w14:paraId="38FFF048"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1629</w:t>
            </w:r>
          </w:p>
        </w:tc>
        <w:tc>
          <w:tcPr>
            <w:tcW w:w="450" w:type="pct"/>
            <w:tcBorders>
              <w:top w:val="nil"/>
              <w:left w:val="nil"/>
              <w:bottom w:val="single" w:sz="4" w:space="0" w:color="auto"/>
              <w:right w:val="single" w:sz="4" w:space="0" w:color="auto"/>
            </w:tcBorders>
            <w:shd w:val="clear" w:color="auto" w:fill="auto"/>
            <w:noWrap/>
            <w:vAlign w:val="bottom"/>
            <w:hideMark/>
          </w:tcPr>
          <w:p w14:paraId="4DB1DE7C"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1952</w:t>
            </w:r>
          </w:p>
        </w:tc>
        <w:tc>
          <w:tcPr>
            <w:tcW w:w="649" w:type="pct"/>
            <w:tcBorders>
              <w:top w:val="nil"/>
              <w:left w:val="nil"/>
              <w:bottom w:val="single" w:sz="4" w:space="0" w:color="auto"/>
              <w:right w:val="single" w:sz="4" w:space="0" w:color="auto"/>
            </w:tcBorders>
            <w:shd w:val="clear" w:color="auto" w:fill="auto"/>
            <w:noWrap/>
            <w:vAlign w:val="bottom"/>
            <w:hideMark/>
          </w:tcPr>
          <w:p w14:paraId="3BB11D34"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2171</w:t>
            </w:r>
          </w:p>
        </w:tc>
        <w:tc>
          <w:tcPr>
            <w:tcW w:w="649" w:type="pct"/>
            <w:tcBorders>
              <w:top w:val="nil"/>
              <w:left w:val="nil"/>
              <w:bottom w:val="single" w:sz="4" w:space="0" w:color="auto"/>
              <w:right w:val="single" w:sz="4" w:space="0" w:color="auto"/>
            </w:tcBorders>
            <w:shd w:val="clear" w:color="auto" w:fill="auto"/>
            <w:noWrap/>
            <w:vAlign w:val="bottom"/>
            <w:hideMark/>
          </w:tcPr>
          <w:p w14:paraId="14BA2BC9" w14:textId="77777777" w:rsidR="009971CA" w:rsidRPr="001C0EA0" w:rsidRDefault="009971CA" w:rsidP="00535242">
            <w:pPr>
              <w:spacing w:before="0" w:after="0" w:line="240" w:lineRule="auto"/>
              <w:ind w:right="0"/>
              <w:jc w:val="center"/>
              <w:rPr>
                <w:rFonts w:ascii="Calibri" w:hAnsi="Calibri" w:cs="Calibri"/>
                <w:color w:val="FF0000"/>
                <w:szCs w:val="22"/>
              </w:rPr>
            </w:pPr>
            <w:r w:rsidRPr="001C0EA0">
              <w:rPr>
                <w:rFonts w:cs="Calibri"/>
                <w:color w:val="FF0000"/>
                <w:szCs w:val="22"/>
              </w:rPr>
              <w:t>2013</w:t>
            </w:r>
          </w:p>
        </w:tc>
        <w:tc>
          <w:tcPr>
            <w:tcW w:w="760" w:type="pct"/>
            <w:tcBorders>
              <w:top w:val="nil"/>
              <w:left w:val="nil"/>
              <w:bottom w:val="single" w:sz="4" w:space="0" w:color="auto"/>
              <w:right w:val="single" w:sz="4" w:space="0" w:color="auto"/>
            </w:tcBorders>
            <w:shd w:val="clear" w:color="auto" w:fill="auto"/>
            <w:noWrap/>
            <w:vAlign w:val="bottom"/>
            <w:hideMark/>
          </w:tcPr>
          <w:p w14:paraId="452E73F8" w14:textId="77777777" w:rsidR="009971CA" w:rsidRPr="001C0EA0" w:rsidRDefault="009971CA" w:rsidP="00535242">
            <w:pPr>
              <w:spacing w:before="0" w:after="0" w:line="240" w:lineRule="auto"/>
              <w:ind w:right="0"/>
              <w:jc w:val="left"/>
              <w:rPr>
                <w:rFonts w:ascii="Calibri" w:hAnsi="Calibri" w:cs="Calibri"/>
                <w:color w:val="000000"/>
                <w:szCs w:val="22"/>
              </w:rPr>
            </w:pPr>
            <w:r w:rsidRPr="001C0EA0">
              <w:rPr>
                <w:rFonts w:cs="Calibri"/>
                <w:color w:val="000000"/>
                <w:szCs w:val="22"/>
              </w:rPr>
              <w:t>1303</w:t>
            </w:r>
          </w:p>
        </w:tc>
      </w:tr>
      <w:tr w:rsidR="00663C38" w:rsidRPr="001C0EA0" w14:paraId="086A5685" w14:textId="77777777" w:rsidTr="00BC4463">
        <w:trPr>
          <w:trHeight w:val="113"/>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tcPr>
          <w:p w14:paraId="50EB12FB" w14:textId="77777777" w:rsidR="00663C38" w:rsidRPr="001C0EA0" w:rsidRDefault="00663C38" w:rsidP="00663C38">
            <w:pPr>
              <w:spacing w:before="0" w:after="0" w:line="240" w:lineRule="auto"/>
              <w:ind w:right="0"/>
              <w:jc w:val="left"/>
              <w:rPr>
                <w:rFonts w:cs="Calibri"/>
                <w:color w:val="000000"/>
                <w:szCs w:val="22"/>
              </w:rPr>
            </w:pPr>
            <w:proofErr w:type="spellStart"/>
            <w:r w:rsidRPr="001C0EA0">
              <w:rPr>
                <w:rFonts w:cs="Calibri"/>
                <w:color w:val="000000"/>
                <w:szCs w:val="22"/>
              </w:rPr>
              <w:t>Myagdi</w:t>
            </w:r>
            <w:proofErr w:type="spellEnd"/>
            <w:r w:rsidRPr="001C0EA0">
              <w:rPr>
                <w:rFonts w:cs="Calibri"/>
                <w:color w:val="000000"/>
                <w:szCs w:val="22"/>
              </w:rPr>
              <w:t xml:space="preserve"> </w:t>
            </w:r>
            <w:proofErr w:type="spellStart"/>
            <w:r w:rsidRPr="001C0EA0">
              <w:rPr>
                <w:rFonts w:cs="Calibri"/>
                <w:color w:val="000000"/>
                <w:szCs w:val="22"/>
              </w:rPr>
              <w:t>Khola</w:t>
            </w:r>
            <w:proofErr w:type="spellEnd"/>
            <w:r w:rsidRPr="001C0EA0">
              <w:rPr>
                <w:rFonts w:cs="Calibri"/>
                <w:color w:val="000000"/>
                <w:szCs w:val="22"/>
              </w:rPr>
              <w:t xml:space="preserve"> HPP _</w:t>
            </w:r>
            <w:r>
              <w:rPr>
                <w:rFonts w:cs="Calibri"/>
                <w:color w:val="000000"/>
                <w:szCs w:val="22"/>
              </w:rPr>
              <w:t>tailrace</w:t>
            </w:r>
          </w:p>
        </w:tc>
        <w:tc>
          <w:tcPr>
            <w:tcW w:w="598" w:type="pct"/>
            <w:tcBorders>
              <w:top w:val="nil"/>
              <w:left w:val="nil"/>
              <w:bottom w:val="single" w:sz="4" w:space="0" w:color="auto"/>
              <w:right w:val="single" w:sz="4" w:space="0" w:color="auto"/>
            </w:tcBorders>
            <w:shd w:val="clear" w:color="auto" w:fill="auto"/>
            <w:noWrap/>
            <w:vAlign w:val="bottom"/>
          </w:tcPr>
          <w:p w14:paraId="654401C5" w14:textId="77777777" w:rsidR="00663C38" w:rsidRPr="001C0EA0" w:rsidRDefault="00663C38" w:rsidP="00663C38">
            <w:pPr>
              <w:spacing w:before="0" w:after="0" w:line="240" w:lineRule="auto"/>
              <w:ind w:right="0"/>
              <w:jc w:val="left"/>
              <w:rPr>
                <w:rFonts w:cs="Calibri"/>
                <w:color w:val="000000"/>
                <w:szCs w:val="22"/>
              </w:rPr>
            </w:pPr>
            <w:r w:rsidRPr="001C0EA0">
              <w:rPr>
                <w:rFonts w:cs="Calibri"/>
                <w:color w:val="000000"/>
                <w:szCs w:val="22"/>
              </w:rPr>
              <w:t>1629</w:t>
            </w:r>
          </w:p>
        </w:tc>
        <w:tc>
          <w:tcPr>
            <w:tcW w:w="450" w:type="pct"/>
            <w:tcBorders>
              <w:top w:val="nil"/>
              <w:left w:val="nil"/>
              <w:bottom w:val="single" w:sz="4" w:space="0" w:color="auto"/>
              <w:right w:val="single" w:sz="4" w:space="0" w:color="auto"/>
            </w:tcBorders>
            <w:shd w:val="clear" w:color="auto" w:fill="auto"/>
            <w:noWrap/>
            <w:vAlign w:val="bottom"/>
          </w:tcPr>
          <w:p w14:paraId="7D04D38E" w14:textId="77777777" w:rsidR="00663C38" w:rsidRPr="001C0EA0" w:rsidRDefault="00663C38" w:rsidP="00663C38">
            <w:pPr>
              <w:spacing w:before="0" w:after="0" w:line="240" w:lineRule="auto"/>
              <w:ind w:right="0"/>
              <w:jc w:val="left"/>
              <w:rPr>
                <w:rFonts w:ascii="Calibri" w:hAnsi="Calibri" w:cs="Calibri"/>
                <w:color w:val="000000"/>
                <w:szCs w:val="22"/>
              </w:rPr>
            </w:pPr>
            <w:r w:rsidRPr="001C0EA0">
              <w:rPr>
                <w:rFonts w:cs="Calibri"/>
                <w:color w:val="000000"/>
                <w:szCs w:val="22"/>
              </w:rPr>
              <w:t>195</w:t>
            </w:r>
            <w:r>
              <w:rPr>
                <w:rFonts w:cs="Calibri"/>
                <w:color w:val="000000"/>
                <w:szCs w:val="22"/>
              </w:rPr>
              <w:t>8</w:t>
            </w:r>
          </w:p>
        </w:tc>
        <w:tc>
          <w:tcPr>
            <w:tcW w:w="649" w:type="pct"/>
            <w:tcBorders>
              <w:top w:val="nil"/>
              <w:left w:val="nil"/>
              <w:bottom w:val="single" w:sz="4" w:space="0" w:color="auto"/>
              <w:right w:val="single" w:sz="4" w:space="0" w:color="auto"/>
            </w:tcBorders>
            <w:shd w:val="clear" w:color="auto" w:fill="auto"/>
            <w:noWrap/>
            <w:vAlign w:val="bottom"/>
          </w:tcPr>
          <w:p w14:paraId="3D34EB7E" w14:textId="77777777" w:rsidR="00663C38" w:rsidRPr="001C0EA0" w:rsidRDefault="00663C38" w:rsidP="00663C38">
            <w:pPr>
              <w:spacing w:before="0" w:after="0" w:line="240" w:lineRule="auto"/>
              <w:ind w:right="0"/>
              <w:jc w:val="left"/>
              <w:rPr>
                <w:rFonts w:ascii="Calibri" w:hAnsi="Calibri" w:cs="Calibri"/>
                <w:color w:val="000000"/>
                <w:szCs w:val="22"/>
              </w:rPr>
            </w:pPr>
            <w:r w:rsidRPr="001C0EA0">
              <w:rPr>
                <w:rFonts w:cs="Calibri"/>
                <w:color w:val="000000"/>
                <w:szCs w:val="22"/>
              </w:rPr>
              <w:t>2</w:t>
            </w:r>
            <w:r>
              <w:rPr>
                <w:rFonts w:cs="Calibri"/>
                <w:color w:val="000000"/>
                <w:szCs w:val="22"/>
              </w:rPr>
              <w:t>261</w:t>
            </w:r>
          </w:p>
        </w:tc>
        <w:tc>
          <w:tcPr>
            <w:tcW w:w="649" w:type="pct"/>
            <w:tcBorders>
              <w:top w:val="nil"/>
              <w:left w:val="nil"/>
              <w:bottom w:val="single" w:sz="4" w:space="0" w:color="auto"/>
              <w:right w:val="single" w:sz="4" w:space="0" w:color="auto"/>
            </w:tcBorders>
            <w:shd w:val="clear" w:color="auto" w:fill="auto"/>
            <w:noWrap/>
            <w:vAlign w:val="bottom"/>
          </w:tcPr>
          <w:p w14:paraId="323B12D2" w14:textId="77777777" w:rsidR="00663C38" w:rsidRPr="001C0EA0" w:rsidRDefault="00663C38" w:rsidP="00663C38">
            <w:pPr>
              <w:spacing w:before="0" w:after="0" w:line="240" w:lineRule="auto"/>
              <w:ind w:right="0"/>
              <w:jc w:val="center"/>
              <w:rPr>
                <w:rFonts w:ascii="Calibri" w:hAnsi="Calibri" w:cs="Calibri"/>
                <w:color w:val="FF0000"/>
                <w:szCs w:val="22"/>
              </w:rPr>
            </w:pPr>
            <w:r w:rsidRPr="001C0EA0">
              <w:rPr>
                <w:rFonts w:cs="Calibri"/>
                <w:color w:val="FF0000"/>
                <w:szCs w:val="22"/>
              </w:rPr>
              <w:t>20</w:t>
            </w:r>
            <w:r>
              <w:rPr>
                <w:rFonts w:cs="Calibri"/>
                <w:color w:val="FF0000"/>
                <w:szCs w:val="22"/>
              </w:rPr>
              <w:t>01</w:t>
            </w:r>
          </w:p>
        </w:tc>
        <w:tc>
          <w:tcPr>
            <w:tcW w:w="760" w:type="pct"/>
            <w:tcBorders>
              <w:top w:val="nil"/>
              <w:left w:val="nil"/>
              <w:bottom w:val="single" w:sz="4" w:space="0" w:color="auto"/>
              <w:right w:val="single" w:sz="4" w:space="0" w:color="auto"/>
            </w:tcBorders>
            <w:shd w:val="clear" w:color="auto" w:fill="auto"/>
            <w:noWrap/>
            <w:vAlign w:val="bottom"/>
          </w:tcPr>
          <w:p w14:paraId="1F4DD829" w14:textId="77777777" w:rsidR="00663C38" w:rsidRPr="001C0EA0" w:rsidRDefault="00663C38" w:rsidP="00663C38">
            <w:pPr>
              <w:spacing w:before="0" w:after="0" w:line="240" w:lineRule="auto"/>
              <w:ind w:right="0"/>
              <w:jc w:val="left"/>
              <w:rPr>
                <w:rFonts w:ascii="Calibri" w:hAnsi="Calibri" w:cs="Calibri"/>
                <w:color w:val="000000"/>
                <w:szCs w:val="22"/>
              </w:rPr>
            </w:pPr>
            <w:r w:rsidRPr="001C0EA0">
              <w:rPr>
                <w:rFonts w:cs="Calibri"/>
                <w:color w:val="000000"/>
                <w:szCs w:val="22"/>
              </w:rPr>
              <w:t>13</w:t>
            </w:r>
            <w:r>
              <w:rPr>
                <w:rFonts w:cs="Calibri"/>
                <w:color w:val="000000"/>
                <w:szCs w:val="22"/>
              </w:rPr>
              <w:t>39</w:t>
            </w:r>
          </w:p>
        </w:tc>
      </w:tr>
      <w:tr w:rsidR="009971CA" w:rsidRPr="001C0EA0" w14:paraId="519C5143" w14:textId="77777777" w:rsidTr="00535242">
        <w:trPr>
          <w:trHeight w:val="345"/>
        </w:trPr>
        <w:tc>
          <w:tcPr>
            <w:tcW w:w="18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5D393"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Remarks</w:t>
            </w:r>
          </w:p>
        </w:tc>
        <w:tc>
          <w:tcPr>
            <w:tcW w:w="598" w:type="pct"/>
            <w:tcBorders>
              <w:top w:val="nil"/>
              <w:left w:val="nil"/>
              <w:bottom w:val="single" w:sz="4" w:space="0" w:color="auto"/>
              <w:right w:val="single" w:sz="4" w:space="0" w:color="auto"/>
            </w:tcBorders>
            <w:shd w:val="clear" w:color="auto" w:fill="auto"/>
            <w:noWrap/>
            <w:vAlign w:val="bottom"/>
            <w:hideMark/>
          </w:tcPr>
          <w:p w14:paraId="1312B580" w14:textId="77777777" w:rsidR="009971CA" w:rsidRPr="001C0EA0" w:rsidRDefault="009971CA" w:rsidP="00535242">
            <w:pPr>
              <w:spacing w:before="0" w:after="0" w:line="240" w:lineRule="auto"/>
              <w:ind w:right="0"/>
              <w:jc w:val="left"/>
              <w:rPr>
                <w:rFonts w:ascii="Times New Roman" w:hAnsi="Times New Roman"/>
                <w:color w:val="000000"/>
                <w:sz w:val="20"/>
              </w:rPr>
            </w:pPr>
          </w:p>
        </w:tc>
        <w:tc>
          <w:tcPr>
            <w:tcW w:w="450" w:type="pct"/>
            <w:tcBorders>
              <w:top w:val="nil"/>
              <w:left w:val="nil"/>
              <w:bottom w:val="single" w:sz="4" w:space="0" w:color="auto"/>
              <w:right w:val="single" w:sz="4" w:space="0" w:color="auto"/>
            </w:tcBorders>
            <w:shd w:val="clear" w:color="auto" w:fill="auto"/>
            <w:noWrap/>
            <w:vAlign w:val="bottom"/>
          </w:tcPr>
          <w:p w14:paraId="4FC9B628" w14:textId="77777777" w:rsidR="009971CA" w:rsidRPr="001C0EA0" w:rsidRDefault="009971CA" w:rsidP="00535242">
            <w:pPr>
              <w:spacing w:before="0" w:after="0" w:line="240" w:lineRule="auto"/>
              <w:ind w:right="0"/>
              <w:jc w:val="left"/>
              <w:rPr>
                <w:rFonts w:ascii="Calibri" w:hAnsi="Calibri" w:cs="Calibri"/>
                <w:color w:val="000000"/>
                <w:szCs w:val="22"/>
              </w:rPr>
            </w:pPr>
          </w:p>
        </w:tc>
        <w:tc>
          <w:tcPr>
            <w:tcW w:w="649" w:type="pct"/>
            <w:tcBorders>
              <w:top w:val="nil"/>
              <w:left w:val="nil"/>
              <w:bottom w:val="single" w:sz="4" w:space="0" w:color="auto"/>
              <w:right w:val="single" w:sz="4" w:space="0" w:color="auto"/>
            </w:tcBorders>
            <w:shd w:val="clear" w:color="auto" w:fill="auto"/>
            <w:noWrap/>
            <w:vAlign w:val="bottom"/>
          </w:tcPr>
          <w:p w14:paraId="085E0163" w14:textId="77777777" w:rsidR="009971CA" w:rsidRPr="001C0EA0" w:rsidRDefault="009971CA" w:rsidP="00535242">
            <w:pPr>
              <w:spacing w:before="0" w:after="0" w:line="240" w:lineRule="auto"/>
              <w:ind w:right="0"/>
              <w:jc w:val="left"/>
              <w:rPr>
                <w:rFonts w:ascii="Calibri" w:hAnsi="Calibri" w:cs="Calibri"/>
                <w:color w:val="000000"/>
                <w:szCs w:val="22"/>
              </w:rPr>
            </w:pPr>
          </w:p>
        </w:tc>
        <w:tc>
          <w:tcPr>
            <w:tcW w:w="649" w:type="pct"/>
            <w:tcBorders>
              <w:top w:val="nil"/>
              <w:left w:val="nil"/>
              <w:bottom w:val="single" w:sz="4" w:space="0" w:color="auto"/>
              <w:right w:val="single" w:sz="4" w:space="0" w:color="auto"/>
            </w:tcBorders>
            <w:shd w:val="clear" w:color="auto" w:fill="auto"/>
            <w:noWrap/>
            <w:vAlign w:val="bottom"/>
          </w:tcPr>
          <w:p w14:paraId="1967F92D" w14:textId="77777777" w:rsidR="009971CA" w:rsidRPr="001C0EA0" w:rsidRDefault="009971CA" w:rsidP="00535242">
            <w:pPr>
              <w:spacing w:before="0" w:after="0" w:line="240" w:lineRule="auto"/>
              <w:ind w:right="0"/>
              <w:jc w:val="left"/>
              <w:rPr>
                <w:rFonts w:ascii="Calibri" w:hAnsi="Calibri" w:cs="Calibri"/>
                <w:b/>
                <w:color w:val="000000"/>
                <w:szCs w:val="22"/>
              </w:rPr>
            </w:pPr>
            <w:r w:rsidRPr="001C0EA0">
              <w:rPr>
                <w:rFonts w:cs="Calibri"/>
                <w:b/>
                <w:bCs/>
                <w:color w:val="000000"/>
                <w:szCs w:val="22"/>
              </w:rPr>
              <w:t>Adopted</w:t>
            </w:r>
          </w:p>
        </w:tc>
        <w:tc>
          <w:tcPr>
            <w:tcW w:w="760" w:type="pct"/>
            <w:tcBorders>
              <w:top w:val="nil"/>
              <w:left w:val="nil"/>
              <w:bottom w:val="single" w:sz="4" w:space="0" w:color="auto"/>
              <w:right w:val="single" w:sz="4" w:space="0" w:color="auto"/>
            </w:tcBorders>
            <w:shd w:val="clear" w:color="auto" w:fill="auto"/>
            <w:noWrap/>
            <w:vAlign w:val="bottom"/>
          </w:tcPr>
          <w:p w14:paraId="44CEEE64" w14:textId="77777777" w:rsidR="009971CA" w:rsidRPr="001C0EA0" w:rsidRDefault="009971CA" w:rsidP="00535242">
            <w:pPr>
              <w:spacing w:before="0" w:after="0" w:line="240" w:lineRule="auto"/>
              <w:ind w:right="0"/>
              <w:jc w:val="left"/>
              <w:rPr>
                <w:rFonts w:ascii="Calibri" w:hAnsi="Calibri" w:cs="Calibri"/>
                <w:color w:val="000000"/>
                <w:szCs w:val="22"/>
              </w:rPr>
            </w:pPr>
          </w:p>
        </w:tc>
      </w:tr>
    </w:tbl>
    <w:p w14:paraId="74E6567F" w14:textId="77777777" w:rsidR="009971CA" w:rsidRDefault="009971CA" w:rsidP="009971CA">
      <w:pPr>
        <w:ind w:right="-46"/>
      </w:pPr>
      <w:r w:rsidRPr="001C0EA0">
        <w:t xml:space="preserve">Due to less dense precipitation stations near catchment area, IDW cannot give the correct result as compared to </w:t>
      </w:r>
      <w:proofErr w:type="spellStart"/>
      <w:r w:rsidRPr="001C0EA0">
        <w:t>isohyetal</w:t>
      </w:r>
      <w:proofErr w:type="spellEnd"/>
      <w:r w:rsidRPr="001C0EA0">
        <w:t xml:space="preserve"> method. </w:t>
      </w:r>
      <w:proofErr w:type="spellStart"/>
      <w:r w:rsidRPr="001C0EA0">
        <w:t>Theissen</w:t>
      </w:r>
      <w:proofErr w:type="spellEnd"/>
      <w:r w:rsidRPr="001C0EA0">
        <w:t xml:space="preserve"> polygon does not consider the impact of all the stations in the proximity. Natural </w:t>
      </w:r>
      <w:proofErr w:type="spellStart"/>
      <w:r w:rsidRPr="001C0EA0">
        <w:t>neighbour</w:t>
      </w:r>
      <w:proofErr w:type="spellEnd"/>
      <w:r w:rsidRPr="001C0EA0">
        <w:t xml:space="preserve"> method is</w:t>
      </w:r>
      <w:r w:rsidRPr="00C57A00">
        <w:rPr>
          <w:rFonts w:cs="Arial"/>
          <w:color w:val="202124"/>
          <w:shd w:val="clear" w:color="auto" w:fill="FFFFFF"/>
        </w:rPr>
        <w:t xml:space="preserve"> highly sensitive to the spatial pattern of the data locations.</w:t>
      </w:r>
      <w:r w:rsidRPr="001C0EA0">
        <w:t xml:space="preserve"> Hence, the result from </w:t>
      </w:r>
      <w:proofErr w:type="spellStart"/>
      <w:r w:rsidRPr="001C0EA0">
        <w:t>isohyetal</w:t>
      </w:r>
      <w:proofErr w:type="spellEnd"/>
      <w:r w:rsidRPr="001C0EA0">
        <w:t xml:space="preserve"> method is adopted as it also includes the effects of local features. The detailed calculation has been included in Annex A of this report.</w:t>
      </w:r>
    </w:p>
    <w:p w14:paraId="43913A33" w14:textId="77777777" w:rsidR="009971CA" w:rsidRDefault="009971CA" w:rsidP="009971CA">
      <w:pPr>
        <w:pStyle w:val="Heading2"/>
        <w:numPr>
          <w:ilvl w:val="1"/>
          <w:numId w:val="1"/>
        </w:numPr>
        <w:spacing w:after="240"/>
        <w:ind w:left="284" w:right="-46" w:hanging="284"/>
      </w:pPr>
      <w:bookmarkStart w:id="148" w:name="_Toc90989299"/>
      <w:bookmarkStart w:id="149" w:name="_Toc91255215"/>
      <w:bookmarkStart w:id="150" w:name="_Toc92369058"/>
      <w:bookmarkStart w:id="151" w:name="_Toc92876303"/>
      <w:r w:rsidRPr="001C0EA0">
        <w:t xml:space="preserve">Long term </w:t>
      </w:r>
      <w:proofErr w:type="gramStart"/>
      <w:r w:rsidRPr="001C0EA0">
        <w:t>mean</w:t>
      </w:r>
      <w:proofErr w:type="gramEnd"/>
      <w:r w:rsidRPr="001C0EA0">
        <w:t xml:space="preserve"> monthly flow</w:t>
      </w:r>
      <w:bookmarkStart w:id="152" w:name="_Toc90989300"/>
      <w:bookmarkStart w:id="153" w:name="_Toc91255216"/>
      <w:bookmarkEnd w:id="148"/>
      <w:bookmarkEnd w:id="149"/>
      <w:bookmarkEnd w:id="150"/>
      <w:bookmarkEnd w:id="151"/>
    </w:p>
    <w:p w14:paraId="35729E4E" w14:textId="77777777" w:rsidR="009971CA" w:rsidRPr="001C0EA0" w:rsidRDefault="00F5665B" w:rsidP="009971CA">
      <w:pPr>
        <w:ind w:right="-46"/>
      </w:pPr>
      <w:r>
        <w:t>The</w:t>
      </w:r>
      <w:r w:rsidR="009971CA" w:rsidRPr="001C0EA0">
        <w:t xml:space="preserve"> daily flow data and long term mean monthly flow is to be derived from indirect methods. Mean monthly flow adopted in the updated feasibility study of MKHPP by </w:t>
      </w:r>
      <w:proofErr w:type="spellStart"/>
      <w:r w:rsidR="009971CA" w:rsidRPr="001C0EA0">
        <w:t>Technoquarry</w:t>
      </w:r>
      <w:proofErr w:type="spellEnd"/>
      <w:r w:rsidR="009971CA" w:rsidRPr="001C0EA0">
        <w:t xml:space="preserve"> has been crosschecked with the flow estimated from current updated feasibility study by HCE.  A minor difference has been noticed between the flow adopted in the previous UFSR and current UFSR study. In the previous report, the catchment area from DHM had been considered for the calculation, whereas in the current study, the catchment area has been recalculated using 90m SRTM DEM. The mean monthly flow has been recalculated from various methods in this updated feasibility study. In this review, updated data up to 2015 has been considered while in previous study, flow data up to 2006 was considered. </w:t>
      </w:r>
    </w:p>
    <w:p w14:paraId="092FDFC5" w14:textId="77777777" w:rsidR="009971CA" w:rsidRPr="001C0EA0" w:rsidRDefault="009971CA" w:rsidP="009971CA">
      <w:pPr>
        <w:ind w:right="-46"/>
      </w:pPr>
      <w:r w:rsidRPr="001C0EA0">
        <w:t xml:space="preserve">Flow measurement data available till date, at the downstream of confluence, at </w:t>
      </w:r>
      <w:proofErr w:type="spellStart"/>
      <w:r w:rsidRPr="001C0EA0">
        <w:t>Dovan</w:t>
      </w:r>
      <w:proofErr w:type="spellEnd"/>
      <w:r w:rsidRPr="001C0EA0">
        <w:t xml:space="preserve"> have also been used to validate the adopted mean monthly flow for MKHPP. The adopted mean monthly flow will be </w:t>
      </w:r>
      <w:r w:rsidRPr="001C0EA0">
        <w:lastRenderedPageBreak/>
        <w:t xml:space="preserve">further validated with the measured flow data after getting more data as the flow measurement has been ongoing since April 2015. </w:t>
      </w:r>
    </w:p>
    <w:p w14:paraId="0CA83C58" w14:textId="77777777" w:rsidR="009971CA" w:rsidRPr="009170BE" w:rsidRDefault="009971CA" w:rsidP="009971CA">
      <w:pPr>
        <w:ind w:right="-46"/>
      </w:pPr>
      <w:r w:rsidRPr="001C0EA0">
        <w:t>The brief description of the methods adopted to calculate the mean monthly flow and comparison of the results from these methods are given in following sub-sections.</w:t>
      </w:r>
    </w:p>
    <w:p w14:paraId="2D1FC327" w14:textId="77777777" w:rsidR="009971CA" w:rsidRDefault="009971CA" w:rsidP="009971CA">
      <w:pPr>
        <w:pStyle w:val="Heading2"/>
        <w:numPr>
          <w:ilvl w:val="2"/>
          <w:numId w:val="1"/>
        </w:numPr>
        <w:spacing w:after="240"/>
        <w:ind w:left="709" w:right="-46" w:hanging="709"/>
      </w:pPr>
      <w:bookmarkStart w:id="154" w:name="_Toc92369059"/>
      <w:bookmarkStart w:id="155" w:name="_Toc92876304"/>
      <w:r w:rsidRPr="001C0EA0">
        <w:t>Catchment Correlation</w:t>
      </w:r>
      <w:bookmarkEnd w:id="152"/>
      <w:bookmarkEnd w:id="153"/>
      <w:bookmarkEnd w:id="154"/>
      <w:bookmarkEnd w:id="155"/>
      <w:r w:rsidRPr="001C0EA0">
        <w:t xml:space="preserve"> </w:t>
      </w:r>
    </w:p>
    <w:p w14:paraId="368E7813" w14:textId="09C9DFE5" w:rsidR="009971CA" w:rsidRDefault="009971CA" w:rsidP="009971CA">
      <w:pPr>
        <w:ind w:right="-46"/>
      </w:pPr>
      <w:r w:rsidRPr="001C0EA0">
        <w:t xml:space="preserve">Since there is no availability of hydrological data of the project area, an attempt was made to correlate the flows using the area ratio from the flows with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in previous Updated Feasibility Study. In this study, Catchment correlation has been performed with other six nearby gauging stations as well. The catchment parameters </w:t>
      </w:r>
      <w:r w:rsidR="008A412B">
        <w:t xml:space="preserve">of intake at </w:t>
      </w:r>
      <w:proofErr w:type="spellStart"/>
      <w:r w:rsidR="008A412B">
        <w:t>Myagdi</w:t>
      </w:r>
      <w:proofErr w:type="spellEnd"/>
      <w:r w:rsidR="008A412B">
        <w:t xml:space="preserve">, intake at </w:t>
      </w:r>
      <w:proofErr w:type="spellStart"/>
      <w:r w:rsidR="008A412B">
        <w:t>kunaban</w:t>
      </w:r>
      <w:proofErr w:type="spellEnd"/>
      <w:r w:rsidR="008A412B">
        <w:t xml:space="preserve"> and total of these two catchments </w:t>
      </w:r>
      <w:r w:rsidRPr="001C0EA0">
        <w:t xml:space="preserve">are tabulated in </w:t>
      </w:r>
      <w:r w:rsidR="000E4289">
        <w:fldChar w:fldCharType="begin"/>
      </w:r>
      <w:r w:rsidR="000E4289">
        <w:instrText xml:space="preserve"> REF _Ref92874456 \h </w:instrText>
      </w:r>
      <w:r w:rsidR="000E4289">
        <w:fldChar w:fldCharType="separate"/>
      </w:r>
      <w:r w:rsidR="006C6245">
        <w:t xml:space="preserve">Table </w:t>
      </w:r>
      <w:r w:rsidR="006C6245">
        <w:rPr>
          <w:noProof/>
        </w:rPr>
        <w:t>1</w:t>
      </w:r>
      <w:r w:rsidR="006C6245">
        <w:noBreakHyphen/>
      </w:r>
      <w:r w:rsidR="006C6245">
        <w:rPr>
          <w:noProof/>
        </w:rPr>
        <w:t>8</w:t>
      </w:r>
      <w:r w:rsidR="000E4289">
        <w:fldChar w:fldCharType="end"/>
      </w:r>
      <w:r w:rsidR="000E4289">
        <w:t xml:space="preserve"> </w:t>
      </w:r>
      <w:r w:rsidRPr="001C0EA0">
        <w:t xml:space="preserve">for comparison of the catchment characteristics. </w:t>
      </w:r>
    </w:p>
    <w:p w14:paraId="12A140A1" w14:textId="77777777" w:rsidR="009971CA" w:rsidRDefault="009971CA" w:rsidP="009971CA">
      <w:pPr>
        <w:spacing w:before="0" w:after="160" w:line="259" w:lineRule="auto"/>
        <w:ind w:right="0"/>
        <w:jc w:val="left"/>
      </w:pPr>
      <w:r>
        <w:br w:type="page"/>
      </w:r>
    </w:p>
    <w:p w14:paraId="4F391E27" w14:textId="77777777" w:rsidR="009971CA" w:rsidRDefault="009971CA" w:rsidP="009971CA">
      <w:pPr>
        <w:spacing w:before="0" w:after="160" w:line="259" w:lineRule="auto"/>
        <w:ind w:right="0"/>
        <w:jc w:val="left"/>
        <w:sectPr w:rsidR="009971CA" w:rsidSect="00535242">
          <w:footerReference w:type="default" r:id="rId17"/>
          <w:pgSz w:w="11906" w:h="16838" w:code="9"/>
          <w:pgMar w:top="1440" w:right="1440" w:bottom="1440" w:left="1440" w:header="720" w:footer="720" w:gutter="0"/>
          <w:cols w:space="720"/>
          <w:docGrid w:linePitch="360"/>
        </w:sectPr>
      </w:pPr>
    </w:p>
    <w:p w14:paraId="5D46AAD0" w14:textId="3E9E637D" w:rsidR="000E4289" w:rsidRDefault="000E4289" w:rsidP="000E4289">
      <w:pPr>
        <w:pStyle w:val="Caption"/>
        <w:keepNext/>
      </w:pPr>
      <w:bookmarkStart w:id="156" w:name="_Ref92874456"/>
      <w:bookmarkStart w:id="157" w:name="_Toc92876599"/>
      <w:r>
        <w:lastRenderedPageBreak/>
        <w:t xml:space="preserve">Table </w:t>
      </w:r>
      <w:fldSimple w:instr=" STYLEREF 1 \s ">
        <w:r w:rsidR="006C6245">
          <w:rPr>
            <w:noProof/>
          </w:rPr>
          <w:t>1</w:t>
        </w:r>
      </w:fldSimple>
      <w:r w:rsidR="00F46335">
        <w:noBreakHyphen/>
      </w:r>
      <w:fldSimple w:instr=" SEQ Table \* ARABIC \s 1 ">
        <w:r w:rsidR="006C6245">
          <w:rPr>
            <w:noProof/>
          </w:rPr>
          <w:t>8</w:t>
        </w:r>
      </w:fldSimple>
      <w:bookmarkEnd w:id="156"/>
      <w:r>
        <w:t>:</w:t>
      </w:r>
      <w:r w:rsidRPr="000E4289">
        <w:t xml:space="preserve"> </w:t>
      </w:r>
      <w:r w:rsidRPr="001C0EA0">
        <w:t>Catchment parameters</w:t>
      </w:r>
      <w:bookmarkEnd w:id="157"/>
    </w:p>
    <w:tbl>
      <w:tblPr>
        <w:tblW w:w="5000" w:type="pct"/>
        <w:tblLook w:val="04A0" w:firstRow="1" w:lastRow="0" w:firstColumn="1" w:lastColumn="0" w:noHBand="0" w:noVBand="1"/>
      </w:tblPr>
      <w:tblGrid>
        <w:gridCol w:w="2376"/>
        <w:gridCol w:w="1955"/>
        <w:gridCol w:w="1956"/>
        <w:gridCol w:w="1956"/>
        <w:gridCol w:w="1956"/>
        <w:gridCol w:w="1961"/>
        <w:gridCol w:w="1788"/>
      </w:tblGrid>
      <w:tr w:rsidR="002C3D2F" w:rsidRPr="001C0EA0" w14:paraId="5EF7C085" w14:textId="77777777" w:rsidTr="00BC4463">
        <w:trPr>
          <w:trHeight w:val="20"/>
        </w:trPr>
        <w:tc>
          <w:tcPr>
            <w:tcW w:w="852" w:type="pct"/>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7B13D5EF" w14:textId="77777777" w:rsidR="002C3D2F" w:rsidRPr="001C0EA0" w:rsidRDefault="002C3D2F" w:rsidP="002C3D2F">
            <w:pPr>
              <w:pStyle w:val="Table"/>
              <w:jc w:val="center"/>
              <w:rPr>
                <w:b/>
              </w:rPr>
            </w:pPr>
            <w:r w:rsidRPr="001C0EA0">
              <w:rPr>
                <w:b/>
              </w:rPr>
              <w:t>Elevation (</w:t>
            </w:r>
            <w:proofErr w:type="spellStart"/>
            <w:r w:rsidRPr="001C0EA0">
              <w:rPr>
                <w:b/>
              </w:rPr>
              <w:t>masl</w:t>
            </w:r>
            <w:proofErr w:type="spellEnd"/>
            <w:r w:rsidRPr="001C0EA0">
              <w:rPr>
                <w:b/>
              </w:rPr>
              <w:t>)</w:t>
            </w:r>
          </w:p>
        </w:tc>
        <w:tc>
          <w:tcPr>
            <w:tcW w:w="1402"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14:paraId="43033300" w14:textId="77777777" w:rsidR="002C3D2F" w:rsidRPr="001C0EA0" w:rsidRDefault="002C3D2F" w:rsidP="002C3D2F">
            <w:pPr>
              <w:pStyle w:val="Table"/>
              <w:ind w:right="-46"/>
              <w:jc w:val="center"/>
              <w:rPr>
                <w:b/>
              </w:rPr>
            </w:pPr>
            <w:proofErr w:type="spellStart"/>
            <w:r w:rsidRPr="001C0EA0">
              <w:rPr>
                <w:b/>
              </w:rPr>
              <w:t>Myagdi</w:t>
            </w:r>
            <w:proofErr w:type="spellEnd"/>
            <w:r w:rsidRPr="001C0EA0">
              <w:rPr>
                <w:b/>
              </w:rPr>
              <w:t xml:space="preserve"> Intake</w:t>
            </w:r>
          </w:p>
        </w:tc>
        <w:tc>
          <w:tcPr>
            <w:tcW w:w="1402" w:type="pct"/>
            <w:gridSpan w:val="2"/>
            <w:tcBorders>
              <w:top w:val="single" w:sz="4" w:space="0" w:color="auto"/>
              <w:left w:val="nil"/>
              <w:bottom w:val="single" w:sz="4" w:space="0" w:color="auto"/>
              <w:right w:val="single" w:sz="4" w:space="0" w:color="auto"/>
            </w:tcBorders>
            <w:shd w:val="clear" w:color="000000" w:fill="FFFFFF"/>
            <w:noWrap/>
            <w:hideMark/>
          </w:tcPr>
          <w:p w14:paraId="6CC86688" w14:textId="77777777" w:rsidR="002C3D2F" w:rsidRPr="001C0EA0" w:rsidRDefault="002C3D2F" w:rsidP="002C3D2F">
            <w:pPr>
              <w:pStyle w:val="Table"/>
              <w:ind w:right="-46"/>
              <w:jc w:val="center"/>
              <w:rPr>
                <w:b/>
              </w:rPr>
            </w:pPr>
            <w:proofErr w:type="spellStart"/>
            <w:r w:rsidRPr="001C0EA0">
              <w:rPr>
                <w:b/>
              </w:rPr>
              <w:t>Kunaban</w:t>
            </w:r>
            <w:proofErr w:type="spellEnd"/>
            <w:r w:rsidRPr="001C0EA0">
              <w:rPr>
                <w:b/>
              </w:rPr>
              <w:t xml:space="preserve"> Intake</w:t>
            </w:r>
          </w:p>
        </w:tc>
        <w:tc>
          <w:tcPr>
            <w:tcW w:w="1344" w:type="pct"/>
            <w:gridSpan w:val="2"/>
            <w:tcBorders>
              <w:top w:val="single" w:sz="4" w:space="0" w:color="auto"/>
              <w:left w:val="nil"/>
              <w:bottom w:val="single" w:sz="4" w:space="0" w:color="auto"/>
              <w:right w:val="single" w:sz="4" w:space="0" w:color="auto"/>
            </w:tcBorders>
            <w:shd w:val="clear" w:color="000000" w:fill="FFFFFF"/>
            <w:vAlign w:val="center"/>
          </w:tcPr>
          <w:p w14:paraId="5F125FF2" w14:textId="0A4DBB26" w:rsidR="002C3D2F" w:rsidRPr="001C0EA0" w:rsidRDefault="00847ACD" w:rsidP="00847ACD">
            <w:pPr>
              <w:pStyle w:val="Table"/>
              <w:ind w:right="-46"/>
              <w:jc w:val="center"/>
              <w:rPr>
                <w:b/>
              </w:rPr>
            </w:pPr>
            <w:ins w:id="158" w:author="Shyam Bhusal" w:date="2022-12-12T13:03:00Z">
              <w:r>
                <w:rPr>
                  <w:b/>
                </w:rPr>
                <w:t xml:space="preserve">Total Catchment contributing to </w:t>
              </w:r>
            </w:ins>
            <w:r w:rsidR="002C3D2F" w:rsidRPr="001C0EA0">
              <w:rPr>
                <w:b/>
              </w:rPr>
              <w:t xml:space="preserve">Intake </w:t>
            </w:r>
            <w:del w:id="159" w:author="Shyam Bhusal" w:date="2022-12-12T13:03:00Z">
              <w:r w:rsidR="002C3D2F" w:rsidRPr="001C0EA0" w:rsidDel="00847ACD">
                <w:rPr>
                  <w:b/>
                </w:rPr>
                <w:delText>at</w:delText>
              </w:r>
            </w:del>
            <w:ins w:id="160" w:author="Shyam Bhusal" w:date="2022-12-12T13:03:00Z">
              <w:r>
                <w:rPr>
                  <w:b/>
                </w:rPr>
                <w:t>of</w:t>
              </w:r>
            </w:ins>
            <w:r w:rsidR="002C3D2F" w:rsidRPr="001C0EA0">
              <w:rPr>
                <w:b/>
              </w:rPr>
              <w:t xml:space="preserve"> MKHPP</w:t>
            </w:r>
          </w:p>
        </w:tc>
      </w:tr>
      <w:tr w:rsidR="002C3D2F" w:rsidRPr="001C0EA0" w14:paraId="335F5015" w14:textId="77777777" w:rsidTr="00944FEE">
        <w:trPr>
          <w:trHeight w:val="20"/>
        </w:trPr>
        <w:tc>
          <w:tcPr>
            <w:tcW w:w="852"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1A1A6F3" w14:textId="77777777" w:rsidR="002C3D2F" w:rsidRPr="001C0EA0" w:rsidRDefault="002C3D2F" w:rsidP="002C3D2F">
            <w:pPr>
              <w:pStyle w:val="Table"/>
              <w:jc w:val="center"/>
              <w:rPr>
                <w:b/>
              </w:rPr>
            </w:pPr>
          </w:p>
        </w:tc>
        <w:tc>
          <w:tcPr>
            <w:tcW w:w="701" w:type="pct"/>
            <w:tcBorders>
              <w:top w:val="nil"/>
              <w:left w:val="single" w:sz="4" w:space="0" w:color="auto"/>
              <w:bottom w:val="single" w:sz="4" w:space="0" w:color="auto"/>
              <w:right w:val="single" w:sz="4" w:space="0" w:color="auto"/>
            </w:tcBorders>
            <w:shd w:val="clear" w:color="000000" w:fill="FFFFFF"/>
            <w:noWrap/>
            <w:vAlign w:val="center"/>
            <w:hideMark/>
          </w:tcPr>
          <w:p w14:paraId="118EA30E" w14:textId="77777777" w:rsidR="002C3D2F" w:rsidRPr="001C0EA0" w:rsidRDefault="002C3D2F" w:rsidP="002C3D2F">
            <w:pPr>
              <w:pStyle w:val="Table"/>
              <w:ind w:right="-46"/>
              <w:jc w:val="center"/>
              <w:rPr>
                <w:b/>
              </w:rPr>
            </w:pPr>
            <w:r w:rsidRPr="001C0EA0">
              <w:rPr>
                <w:b/>
              </w:rPr>
              <w:t>Area (km</w:t>
            </w:r>
            <w:r w:rsidRPr="001C0EA0">
              <w:rPr>
                <w:b/>
                <w:vertAlign w:val="superscript"/>
              </w:rPr>
              <w:t>2</w:t>
            </w:r>
            <w:r w:rsidRPr="001C0EA0">
              <w:rPr>
                <w:b/>
              </w:rPr>
              <w:t>)</w:t>
            </w:r>
          </w:p>
        </w:tc>
        <w:tc>
          <w:tcPr>
            <w:tcW w:w="701" w:type="pct"/>
            <w:tcBorders>
              <w:top w:val="nil"/>
              <w:left w:val="nil"/>
              <w:bottom w:val="single" w:sz="4" w:space="0" w:color="auto"/>
              <w:right w:val="single" w:sz="4" w:space="0" w:color="auto"/>
            </w:tcBorders>
            <w:shd w:val="clear" w:color="000000" w:fill="FFFFFF"/>
            <w:noWrap/>
            <w:vAlign w:val="center"/>
            <w:hideMark/>
          </w:tcPr>
          <w:p w14:paraId="2811FD58" w14:textId="77777777" w:rsidR="002C3D2F" w:rsidRPr="001C0EA0" w:rsidRDefault="002C3D2F" w:rsidP="002C3D2F">
            <w:pPr>
              <w:pStyle w:val="Table"/>
              <w:ind w:right="-46"/>
              <w:jc w:val="center"/>
              <w:rPr>
                <w:b/>
              </w:rPr>
            </w:pPr>
            <w:r w:rsidRPr="001C0EA0">
              <w:rPr>
                <w:b/>
              </w:rPr>
              <w:t>%</w:t>
            </w:r>
          </w:p>
        </w:tc>
        <w:tc>
          <w:tcPr>
            <w:tcW w:w="701" w:type="pct"/>
            <w:tcBorders>
              <w:top w:val="nil"/>
              <w:left w:val="nil"/>
              <w:bottom w:val="single" w:sz="4" w:space="0" w:color="auto"/>
              <w:right w:val="single" w:sz="4" w:space="0" w:color="auto"/>
            </w:tcBorders>
            <w:shd w:val="clear" w:color="000000" w:fill="FFFFFF"/>
            <w:noWrap/>
            <w:vAlign w:val="center"/>
            <w:hideMark/>
          </w:tcPr>
          <w:p w14:paraId="5530E7B8" w14:textId="77777777" w:rsidR="002C3D2F" w:rsidRPr="001C0EA0" w:rsidRDefault="002C3D2F" w:rsidP="002C3D2F">
            <w:pPr>
              <w:pStyle w:val="Table"/>
              <w:ind w:right="-46"/>
              <w:jc w:val="center"/>
              <w:rPr>
                <w:b/>
              </w:rPr>
            </w:pPr>
            <w:r w:rsidRPr="001C0EA0">
              <w:rPr>
                <w:b/>
              </w:rPr>
              <w:t>Area (km</w:t>
            </w:r>
            <w:r w:rsidRPr="001C0EA0">
              <w:rPr>
                <w:b/>
                <w:vertAlign w:val="superscript"/>
              </w:rPr>
              <w:t>2</w:t>
            </w:r>
            <w:r w:rsidRPr="001C0EA0">
              <w:rPr>
                <w:b/>
              </w:rPr>
              <w:t>)</w:t>
            </w:r>
          </w:p>
        </w:tc>
        <w:tc>
          <w:tcPr>
            <w:tcW w:w="701" w:type="pct"/>
            <w:tcBorders>
              <w:top w:val="nil"/>
              <w:left w:val="nil"/>
              <w:bottom w:val="single" w:sz="4" w:space="0" w:color="auto"/>
              <w:right w:val="single" w:sz="4" w:space="0" w:color="auto"/>
            </w:tcBorders>
            <w:shd w:val="clear" w:color="000000" w:fill="FFFFFF"/>
            <w:noWrap/>
            <w:vAlign w:val="center"/>
            <w:hideMark/>
          </w:tcPr>
          <w:p w14:paraId="50365403" w14:textId="77777777" w:rsidR="002C3D2F" w:rsidRPr="001C0EA0" w:rsidRDefault="002C3D2F" w:rsidP="002C3D2F">
            <w:pPr>
              <w:pStyle w:val="Table"/>
              <w:ind w:right="-46"/>
              <w:jc w:val="center"/>
              <w:rPr>
                <w:b/>
              </w:rPr>
            </w:pPr>
            <w:r w:rsidRPr="001C0EA0">
              <w:rPr>
                <w:b/>
              </w:rPr>
              <w:t>Area (km</w:t>
            </w:r>
            <w:r w:rsidRPr="001C0EA0">
              <w:rPr>
                <w:b/>
                <w:vertAlign w:val="superscript"/>
              </w:rPr>
              <w:t>2</w:t>
            </w:r>
            <w:r w:rsidRPr="001C0EA0">
              <w:rPr>
                <w:b/>
              </w:rPr>
              <w:t>)</w:t>
            </w:r>
          </w:p>
        </w:tc>
        <w:tc>
          <w:tcPr>
            <w:tcW w:w="703" w:type="pct"/>
            <w:tcBorders>
              <w:top w:val="nil"/>
              <w:left w:val="nil"/>
              <w:bottom w:val="single" w:sz="4" w:space="0" w:color="auto"/>
              <w:right w:val="single" w:sz="4" w:space="0" w:color="auto"/>
            </w:tcBorders>
            <w:shd w:val="clear" w:color="000000" w:fill="FFFFFF"/>
            <w:vAlign w:val="center"/>
          </w:tcPr>
          <w:p w14:paraId="4F41CC95" w14:textId="77777777" w:rsidR="002C3D2F" w:rsidRPr="001C0EA0" w:rsidRDefault="002C3D2F" w:rsidP="002C3D2F">
            <w:pPr>
              <w:pStyle w:val="Table"/>
              <w:ind w:right="-46"/>
              <w:jc w:val="center"/>
              <w:rPr>
                <w:b/>
              </w:rPr>
            </w:pPr>
            <w:r w:rsidRPr="001C0EA0">
              <w:rPr>
                <w:b/>
              </w:rPr>
              <w:t>%</w:t>
            </w:r>
          </w:p>
        </w:tc>
        <w:tc>
          <w:tcPr>
            <w:tcW w:w="641" w:type="pct"/>
            <w:tcBorders>
              <w:top w:val="nil"/>
              <w:left w:val="nil"/>
              <w:bottom w:val="single" w:sz="4" w:space="0" w:color="auto"/>
              <w:right w:val="single" w:sz="4" w:space="0" w:color="auto"/>
            </w:tcBorders>
            <w:shd w:val="clear" w:color="000000" w:fill="FFFFFF"/>
            <w:vAlign w:val="center"/>
          </w:tcPr>
          <w:p w14:paraId="2A5253A3" w14:textId="77777777" w:rsidR="002C3D2F" w:rsidRPr="001C0EA0" w:rsidRDefault="002C3D2F" w:rsidP="002C3D2F">
            <w:pPr>
              <w:pStyle w:val="Table"/>
              <w:jc w:val="center"/>
              <w:rPr>
                <w:b/>
              </w:rPr>
            </w:pPr>
            <w:r w:rsidRPr="001C0EA0">
              <w:rPr>
                <w:b/>
              </w:rPr>
              <w:t>%</w:t>
            </w:r>
          </w:p>
        </w:tc>
      </w:tr>
      <w:tr w:rsidR="002C3D2F" w:rsidRPr="001C0EA0" w14:paraId="25A1BC19" w14:textId="77777777" w:rsidTr="00944FEE">
        <w:trPr>
          <w:trHeight w:val="20"/>
        </w:trPr>
        <w:tc>
          <w:tcPr>
            <w:tcW w:w="852" w:type="pct"/>
            <w:tcBorders>
              <w:top w:val="nil"/>
              <w:left w:val="single" w:sz="4" w:space="0" w:color="auto"/>
              <w:bottom w:val="single" w:sz="4" w:space="0" w:color="auto"/>
              <w:right w:val="single" w:sz="4" w:space="0" w:color="auto"/>
            </w:tcBorders>
            <w:shd w:val="clear" w:color="000000" w:fill="FFFFFF"/>
            <w:noWrap/>
            <w:vAlign w:val="center"/>
            <w:hideMark/>
          </w:tcPr>
          <w:p w14:paraId="6A90147C" w14:textId="77777777" w:rsidR="002C3D2F" w:rsidRPr="001C0EA0" w:rsidRDefault="002C3D2F" w:rsidP="002C3D2F">
            <w:pPr>
              <w:pStyle w:val="Table"/>
              <w:jc w:val="center"/>
            </w:pPr>
            <w:r w:rsidRPr="001C0EA0">
              <w:t>&gt;5000</w:t>
            </w:r>
          </w:p>
        </w:tc>
        <w:tc>
          <w:tcPr>
            <w:tcW w:w="701" w:type="pct"/>
            <w:tcBorders>
              <w:top w:val="nil"/>
              <w:left w:val="single" w:sz="4" w:space="0" w:color="auto"/>
              <w:bottom w:val="single" w:sz="4" w:space="0" w:color="auto"/>
              <w:right w:val="single" w:sz="4" w:space="0" w:color="auto"/>
            </w:tcBorders>
            <w:shd w:val="clear" w:color="000000" w:fill="FFFFFF"/>
            <w:noWrap/>
            <w:vAlign w:val="center"/>
          </w:tcPr>
          <w:p w14:paraId="346ED79A"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128.9</w:t>
            </w:r>
          </w:p>
        </w:tc>
        <w:tc>
          <w:tcPr>
            <w:tcW w:w="701" w:type="pct"/>
            <w:tcBorders>
              <w:top w:val="nil"/>
              <w:left w:val="nil"/>
              <w:bottom w:val="single" w:sz="4" w:space="0" w:color="auto"/>
              <w:right w:val="single" w:sz="4" w:space="0" w:color="auto"/>
            </w:tcBorders>
            <w:shd w:val="clear" w:color="000000" w:fill="FFFFFF"/>
            <w:noWrap/>
            <w:vAlign w:val="center"/>
          </w:tcPr>
          <w:p w14:paraId="1B5200C5"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61.4%</w:t>
            </w:r>
          </w:p>
        </w:tc>
        <w:tc>
          <w:tcPr>
            <w:tcW w:w="701" w:type="pct"/>
            <w:tcBorders>
              <w:top w:val="nil"/>
              <w:left w:val="nil"/>
              <w:bottom w:val="single" w:sz="4" w:space="0" w:color="auto"/>
              <w:right w:val="single" w:sz="4" w:space="0" w:color="auto"/>
            </w:tcBorders>
            <w:shd w:val="clear" w:color="000000" w:fill="FFFFFF"/>
            <w:noWrap/>
            <w:vAlign w:val="center"/>
          </w:tcPr>
          <w:p w14:paraId="33F44688"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56.8</w:t>
            </w:r>
          </w:p>
        </w:tc>
        <w:tc>
          <w:tcPr>
            <w:tcW w:w="701" w:type="pct"/>
            <w:tcBorders>
              <w:top w:val="nil"/>
              <w:left w:val="nil"/>
              <w:bottom w:val="single" w:sz="4" w:space="0" w:color="auto"/>
              <w:right w:val="single" w:sz="4" w:space="0" w:color="auto"/>
            </w:tcBorders>
            <w:shd w:val="clear" w:color="000000" w:fill="FFFFFF"/>
            <w:noWrap/>
            <w:vAlign w:val="center"/>
          </w:tcPr>
          <w:p w14:paraId="3D429564"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59.7%</w:t>
            </w:r>
          </w:p>
        </w:tc>
        <w:tc>
          <w:tcPr>
            <w:tcW w:w="703" w:type="pct"/>
            <w:tcBorders>
              <w:top w:val="nil"/>
              <w:left w:val="nil"/>
              <w:bottom w:val="single" w:sz="4" w:space="0" w:color="auto"/>
              <w:right w:val="single" w:sz="4" w:space="0" w:color="auto"/>
            </w:tcBorders>
            <w:shd w:val="clear" w:color="000000" w:fill="FFFFFF"/>
            <w:vAlign w:val="center"/>
          </w:tcPr>
          <w:p w14:paraId="3E69E9D5"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185.7</w:t>
            </w:r>
          </w:p>
        </w:tc>
        <w:tc>
          <w:tcPr>
            <w:tcW w:w="641" w:type="pct"/>
            <w:tcBorders>
              <w:top w:val="nil"/>
              <w:left w:val="nil"/>
              <w:bottom w:val="single" w:sz="4" w:space="0" w:color="auto"/>
              <w:right w:val="single" w:sz="4" w:space="0" w:color="auto"/>
            </w:tcBorders>
            <w:shd w:val="clear" w:color="000000" w:fill="FFFFFF"/>
            <w:vAlign w:val="center"/>
          </w:tcPr>
          <w:p w14:paraId="003C5551" w14:textId="77777777" w:rsidR="002C3D2F" w:rsidRPr="001C0EA0" w:rsidRDefault="002C3D2F" w:rsidP="002C3D2F">
            <w:pPr>
              <w:pStyle w:val="Table"/>
              <w:ind w:right="-46"/>
              <w:jc w:val="center"/>
            </w:pPr>
            <w:r w:rsidRPr="001C0EA0">
              <w:rPr>
                <w:rFonts w:cs="Calibri"/>
                <w:color w:val="000000"/>
                <w:szCs w:val="22"/>
              </w:rPr>
              <w:t>60.9%</w:t>
            </w:r>
          </w:p>
        </w:tc>
      </w:tr>
      <w:tr w:rsidR="002C3D2F" w:rsidRPr="001C0EA0" w14:paraId="181E96E9" w14:textId="77777777" w:rsidTr="00944FEE">
        <w:trPr>
          <w:trHeight w:val="20"/>
        </w:trPr>
        <w:tc>
          <w:tcPr>
            <w:tcW w:w="852" w:type="pct"/>
            <w:tcBorders>
              <w:top w:val="nil"/>
              <w:left w:val="single" w:sz="4" w:space="0" w:color="auto"/>
              <w:bottom w:val="single" w:sz="4" w:space="0" w:color="auto"/>
              <w:right w:val="single" w:sz="4" w:space="0" w:color="auto"/>
            </w:tcBorders>
            <w:shd w:val="clear" w:color="000000" w:fill="FFFFFF"/>
            <w:noWrap/>
            <w:vAlign w:val="center"/>
            <w:hideMark/>
          </w:tcPr>
          <w:p w14:paraId="48B9E359" w14:textId="77777777" w:rsidR="002C3D2F" w:rsidRPr="001C0EA0" w:rsidRDefault="002C3D2F" w:rsidP="002C3D2F">
            <w:pPr>
              <w:pStyle w:val="Table"/>
              <w:jc w:val="center"/>
            </w:pPr>
            <w:r w:rsidRPr="001C0EA0">
              <w:t>5000-3000</w:t>
            </w:r>
          </w:p>
        </w:tc>
        <w:tc>
          <w:tcPr>
            <w:tcW w:w="701" w:type="pct"/>
            <w:tcBorders>
              <w:top w:val="nil"/>
              <w:left w:val="single" w:sz="4" w:space="0" w:color="auto"/>
              <w:bottom w:val="single" w:sz="4" w:space="0" w:color="auto"/>
              <w:right w:val="single" w:sz="4" w:space="0" w:color="auto"/>
            </w:tcBorders>
            <w:shd w:val="clear" w:color="000000" w:fill="FFFFFF"/>
            <w:noWrap/>
            <w:vAlign w:val="center"/>
          </w:tcPr>
          <w:p w14:paraId="1E53B483"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78.1</w:t>
            </w:r>
          </w:p>
        </w:tc>
        <w:tc>
          <w:tcPr>
            <w:tcW w:w="701" w:type="pct"/>
            <w:tcBorders>
              <w:top w:val="nil"/>
              <w:left w:val="nil"/>
              <w:bottom w:val="single" w:sz="4" w:space="0" w:color="auto"/>
              <w:right w:val="single" w:sz="4" w:space="0" w:color="auto"/>
            </w:tcBorders>
            <w:shd w:val="clear" w:color="000000" w:fill="FFFFFF"/>
            <w:noWrap/>
            <w:vAlign w:val="center"/>
          </w:tcPr>
          <w:p w14:paraId="0C40BDA4"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37.2%</w:t>
            </w:r>
          </w:p>
        </w:tc>
        <w:tc>
          <w:tcPr>
            <w:tcW w:w="701" w:type="pct"/>
            <w:tcBorders>
              <w:top w:val="nil"/>
              <w:left w:val="nil"/>
              <w:bottom w:val="single" w:sz="4" w:space="0" w:color="auto"/>
              <w:right w:val="single" w:sz="4" w:space="0" w:color="auto"/>
            </w:tcBorders>
            <w:shd w:val="clear" w:color="000000" w:fill="FFFFFF"/>
            <w:noWrap/>
            <w:vAlign w:val="center"/>
          </w:tcPr>
          <w:p w14:paraId="2AB7EAF6"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35.0</w:t>
            </w:r>
          </w:p>
        </w:tc>
        <w:tc>
          <w:tcPr>
            <w:tcW w:w="701" w:type="pct"/>
            <w:tcBorders>
              <w:top w:val="nil"/>
              <w:left w:val="nil"/>
              <w:bottom w:val="single" w:sz="4" w:space="0" w:color="auto"/>
              <w:right w:val="single" w:sz="4" w:space="0" w:color="auto"/>
            </w:tcBorders>
            <w:shd w:val="clear" w:color="000000" w:fill="FFFFFF"/>
            <w:noWrap/>
            <w:vAlign w:val="center"/>
          </w:tcPr>
          <w:p w14:paraId="6CBDA38D"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36.9%</w:t>
            </w:r>
          </w:p>
        </w:tc>
        <w:tc>
          <w:tcPr>
            <w:tcW w:w="703" w:type="pct"/>
            <w:tcBorders>
              <w:top w:val="nil"/>
              <w:left w:val="nil"/>
              <w:bottom w:val="single" w:sz="4" w:space="0" w:color="auto"/>
              <w:right w:val="single" w:sz="4" w:space="0" w:color="auto"/>
            </w:tcBorders>
            <w:shd w:val="clear" w:color="000000" w:fill="FFFFFF"/>
            <w:vAlign w:val="center"/>
          </w:tcPr>
          <w:p w14:paraId="42383D4D"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113.1</w:t>
            </w:r>
          </w:p>
        </w:tc>
        <w:tc>
          <w:tcPr>
            <w:tcW w:w="641" w:type="pct"/>
            <w:tcBorders>
              <w:top w:val="nil"/>
              <w:left w:val="nil"/>
              <w:bottom w:val="single" w:sz="4" w:space="0" w:color="auto"/>
              <w:right w:val="single" w:sz="4" w:space="0" w:color="auto"/>
            </w:tcBorders>
            <w:shd w:val="clear" w:color="000000" w:fill="FFFFFF"/>
            <w:vAlign w:val="center"/>
          </w:tcPr>
          <w:p w14:paraId="02948E2A" w14:textId="77777777" w:rsidR="002C3D2F" w:rsidRPr="001C0EA0" w:rsidRDefault="002C3D2F" w:rsidP="002C3D2F">
            <w:pPr>
              <w:pStyle w:val="Table"/>
              <w:ind w:right="-46"/>
              <w:jc w:val="center"/>
            </w:pPr>
            <w:r w:rsidRPr="001C0EA0">
              <w:rPr>
                <w:rFonts w:cs="Calibri"/>
                <w:color w:val="000000"/>
                <w:szCs w:val="22"/>
              </w:rPr>
              <w:t>37.1%</w:t>
            </w:r>
          </w:p>
        </w:tc>
      </w:tr>
      <w:tr w:rsidR="002C3D2F" w:rsidRPr="001C0EA0" w14:paraId="3FD5B66B" w14:textId="77777777" w:rsidTr="00944FEE">
        <w:trPr>
          <w:trHeight w:val="20"/>
        </w:trPr>
        <w:tc>
          <w:tcPr>
            <w:tcW w:w="852" w:type="pct"/>
            <w:tcBorders>
              <w:top w:val="nil"/>
              <w:left w:val="single" w:sz="4" w:space="0" w:color="auto"/>
              <w:bottom w:val="single" w:sz="4" w:space="0" w:color="auto"/>
              <w:right w:val="single" w:sz="4" w:space="0" w:color="auto"/>
            </w:tcBorders>
            <w:shd w:val="clear" w:color="000000" w:fill="FFFFFF"/>
            <w:noWrap/>
            <w:vAlign w:val="center"/>
            <w:hideMark/>
          </w:tcPr>
          <w:p w14:paraId="68901E38" w14:textId="77777777" w:rsidR="002C3D2F" w:rsidRPr="001C0EA0" w:rsidRDefault="002C3D2F" w:rsidP="002C3D2F">
            <w:pPr>
              <w:pStyle w:val="Table"/>
              <w:jc w:val="center"/>
            </w:pPr>
            <w:r w:rsidRPr="001C0EA0">
              <w:t>&lt;3000</w:t>
            </w:r>
          </w:p>
        </w:tc>
        <w:tc>
          <w:tcPr>
            <w:tcW w:w="701" w:type="pct"/>
            <w:tcBorders>
              <w:top w:val="nil"/>
              <w:left w:val="single" w:sz="4" w:space="0" w:color="auto"/>
              <w:bottom w:val="single" w:sz="4" w:space="0" w:color="auto"/>
              <w:right w:val="single" w:sz="4" w:space="0" w:color="auto"/>
            </w:tcBorders>
            <w:shd w:val="clear" w:color="000000" w:fill="FFFFFF"/>
            <w:noWrap/>
            <w:vAlign w:val="center"/>
          </w:tcPr>
          <w:p w14:paraId="7BE43650"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2.98</w:t>
            </w:r>
          </w:p>
        </w:tc>
        <w:tc>
          <w:tcPr>
            <w:tcW w:w="701" w:type="pct"/>
            <w:tcBorders>
              <w:top w:val="nil"/>
              <w:left w:val="nil"/>
              <w:bottom w:val="single" w:sz="4" w:space="0" w:color="auto"/>
              <w:right w:val="single" w:sz="4" w:space="0" w:color="auto"/>
            </w:tcBorders>
            <w:shd w:val="clear" w:color="000000" w:fill="FFFFFF"/>
            <w:noWrap/>
            <w:vAlign w:val="center"/>
          </w:tcPr>
          <w:p w14:paraId="7D049172"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1.4%</w:t>
            </w:r>
          </w:p>
        </w:tc>
        <w:tc>
          <w:tcPr>
            <w:tcW w:w="701" w:type="pct"/>
            <w:tcBorders>
              <w:top w:val="nil"/>
              <w:left w:val="nil"/>
              <w:bottom w:val="single" w:sz="4" w:space="0" w:color="auto"/>
              <w:right w:val="single" w:sz="4" w:space="0" w:color="auto"/>
            </w:tcBorders>
            <w:shd w:val="clear" w:color="000000" w:fill="FFFFFF"/>
            <w:noWrap/>
            <w:vAlign w:val="center"/>
          </w:tcPr>
          <w:p w14:paraId="334CC251"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3.24</w:t>
            </w:r>
          </w:p>
        </w:tc>
        <w:tc>
          <w:tcPr>
            <w:tcW w:w="701" w:type="pct"/>
            <w:tcBorders>
              <w:top w:val="nil"/>
              <w:left w:val="nil"/>
              <w:bottom w:val="single" w:sz="4" w:space="0" w:color="auto"/>
              <w:right w:val="single" w:sz="4" w:space="0" w:color="auto"/>
            </w:tcBorders>
            <w:shd w:val="clear" w:color="000000" w:fill="FFFFFF"/>
            <w:noWrap/>
            <w:vAlign w:val="center"/>
          </w:tcPr>
          <w:p w14:paraId="22C779AA"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3.4%</w:t>
            </w:r>
          </w:p>
        </w:tc>
        <w:tc>
          <w:tcPr>
            <w:tcW w:w="703" w:type="pct"/>
            <w:tcBorders>
              <w:top w:val="nil"/>
              <w:left w:val="nil"/>
              <w:bottom w:val="single" w:sz="4" w:space="0" w:color="auto"/>
              <w:right w:val="single" w:sz="4" w:space="0" w:color="auto"/>
            </w:tcBorders>
            <w:shd w:val="clear" w:color="000000" w:fill="FFFFFF"/>
            <w:vAlign w:val="center"/>
          </w:tcPr>
          <w:p w14:paraId="5993393C" w14:textId="77777777" w:rsidR="002C3D2F" w:rsidRPr="001C0EA0" w:rsidRDefault="002C3D2F" w:rsidP="002C3D2F">
            <w:pPr>
              <w:spacing w:before="0" w:after="0" w:line="240" w:lineRule="auto"/>
              <w:ind w:right="-46"/>
              <w:jc w:val="center"/>
              <w:rPr>
                <w:rFonts w:cs="Calibri"/>
                <w:color w:val="000000"/>
                <w:szCs w:val="22"/>
              </w:rPr>
            </w:pPr>
            <w:r w:rsidRPr="001C0EA0">
              <w:rPr>
                <w:rFonts w:cs="Calibri"/>
                <w:color w:val="000000"/>
                <w:szCs w:val="22"/>
              </w:rPr>
              <w:t>6.22</w:t>
            </w:r>
          </w:p>
        </w:tc>
        <w:tc>
          <w:tcPr>
            <w:tcW w:w="641" w:type="pct"/>
            <w:tcBorders>
              <w:top w:val="nil"/>
              <w:left w:val="nil"/>
              <w:bottom w:val="single" w:sz="4" w:space="0" w:color="auto"/>
              <w:right w:val="single" w:sz="4" w:space="0" w:color="auto"/>
            </w:tcBorders>
            <w:shd w:val="clear" w:color="000000" w:fill="FFFFFF"/>
            <w:vAlign w:val="center"/>
          </w:tcPr>
          <w:p w14:paraId="0007A1C5" w14:textId="77777777" w:rsidR="002C3D2F" w:rsidRPr="001C0EA0" w:rsidRDefault="002C3D2F" w:rsidP="002C3D2F">
            <w:pPr>
              <w:pStyle w:val="Table"/>
              <w:ind w:right="-46"/>
              <w:jc w:val="center"/>
            </w:pPr>
            <w:r w:rsidRPr="001C0EA0">
              <w:rPr>
                <w:rFonts w:cs="Calibri"/>
                <w:color w:val="000000"/>
                <w:szCs w:val="22"/>
              </w:rPr>
              <w:t>2.0%</w:t>
            </w:r>
          </w:p>
        </w:tc>
      </w:tr>
      <w:tr w:rsidR="002C3D2F" w:rsidRPr="001C0EA0" w14:paraId="051079D1" w14:textId="77777777" w:rsidTr="00944FEE">
        <w:trPr>
          <w:trHeight w:val="20"/>
        </w:trPr>
        <w:tc>
          <w:tcPr>
            <w:tcW w:w="852" w:type="pct"/>
            <w:tcBorders>
              <w:top w:val="nil"/>
              <w:left w:val="single" w:sz="4" w:space="0" w:color="auto"/>
              <w:bottom w:val="single" w:sz="4" w:space="0" w:color="auto"/>
              <w:right w:val="single" w:sz="4" w:space="0" w:color="auto"/>
            </w:tcBorders>
            <w:shd w:val="clear" w:color="000000" w:fill="FFFFFF"/>
            <w:noWrap/>
            <w:vAlign w:val="center"/>
            <w:hideMark/>
          </w:tcPr>
          <w:p w14:paraId="04C3F507" w14:textId="77777777" w:rsidR="002C3D2F" w:rsidRPr="001C0EA0" w:rsidRDefault="002C3D2F" w:rsidP="002C3D2F">
            <w:pPr>
              <w:pStyle w:val="Table"/>
              <w:jc w:val="center"/>
            </w:pPr>
            <w:r w:rsidRPr="001C0EA0">
              <w:t>Total</w:t>
            </w:r>
          </w:p>
        </w:tc>
        <w:tc>
          <w:tcPr>
            <w:tcW w:w="701" w:type="pct"/>
            <w:tcBorders>
              <w:top w:val="nil"/>
              <w:left w:val="single" w:sz="4" w:space="0" w:color="auto"/>
              <w:bottom w:val="single" w:sz="4" w:space="0" w:color="auto"/>
              <w:right w:val="single" w:sz="4" w:space="0" w:color="auto"/>
            </w:tcBorders>
            <w:shd w:val="clear" w:color="000000" w:fill="FFFFFF"/>
            <w:noWrap/>
            <w:vAlign w:val="center"/>
          </w:tcPr>
          <w:p w14:paraId="6C9BB999" w14:textId="77777777" w:rsidR="002C3D2F" w:rsidRPr="002C3D2F" w:rsidRDefault="002C3D2F" w:rsidP="002C3D2F">
            <w:pPr>
              <w:spacing w:before="0" w:after="0" w:line="240" w:lineRule="auto"/>
              <w:ind w:right="-46"/>
              <w:jc w:val="center"/>
              <w:rPr>
                <w:rFonts w:cs="Calibri"/>
                <w:b/>
                <w:bCs/>
                <w:color w:val="000000"/>
                <w:szCs w:val="22"/>
              </w:rPr>
            </w:pPr>
            <w:r w:rsidRPr="002C3D2F">
              <w:rPr>
                <w:rFonts w:cs="Calibri"/>
                <w:b/>
                <w:bCs/>
                <w:color w:val="000000"/>
                <w:szCs w:val="22"/>
              </w:rPr>
              <w:t>210.</w:t>
            </w:r>
            <w:r w:rsidR="00DD4834">
              <w:rPr>
                <w:rFonts w:cs="Calibri"/>
                <w:b/>
                <w:bCs/>
                <w:color w:val="000000"/>
                <w:szCs w:val="22"/>
              </w:rPr>
              <w:t>1</w:t>
            </w:r>
          </w:p>
        </w:tc>
        <w:tc>
          <w:tcPr>
            <w:tcW w:w="701" w:type="pct"/>
            <w:tcBorders>
              <w:top w:val="nil"/>
              <w:left w:val="nil"/>
              <w:bottom w:val="single" w:sz="4" w:space="0" w:color="auto"/>
              <w:right w:val="single" w:sz="4" w:space="0" w:color="auto"/>
            </w:tcBorders>
            <w:shd w:val="clear" w:color="000000" w:fill="FFFFFF"/>
            <w:noWrap/>
            <w:vAlign w:val="center"/>
          </w:tcPr>
          <w:p w14:paraId="2D2C1B4B" w14:textId="77777777" w:rsidR="002C3D2F" w:rsidRPr="001C0EA0" w:rsidRDefault="002C3D2F" w:rsidP="002C3D2F">
            <w:pPr>
              <w:spacing w:before="0" w:after="0" w:line="240" w:lineRule="auto"/>
              <w:ind w:right="-46"/>
              <w:jc w:val="center"/>
              <w:rPr>
                <w:rFonts w:cs="Calibri"/>
                <w:bCs/>
                <w:color w:val="000000"/>
                <w:szCs w:val="22"/>
              </w:rPr>
            </w:pPr>
            <w:r w:rsidRPr="001C0EA0">
              <w:rPr>
                <w:rFonts w:cs="Calibri"/>
                <w:color w:val="000000"/>
                <w:szCs w:val="22"/>
              </w:rPr>
              <w:t>100.0%</w:t>
            </w:r>
          </w:p>
        </w:tc>
        <w:tc>
          <w:tcPr>
            <w:tcW w:w="701" w:type="pct"/>
            <w:tcBorders>
              <w:top w:val="nil"/>
              <w:left w:val="nil"/>
              <w:bottom w:val="single" w:sz="4" w:space="0" w:color="auto"/>
              <w:right w:val="single" w:sz="4" w:space="0" w:color="auto"/>
            </w:tcBorders>
            <w:shd w:val="clear" w:color="000000" w:fill="FFFFFF"/>
            <w:noWrap/>
            <w:vAlign w:val="center"/>
          </w:tcPr>
          <w:p w14:paraId="101FD7B4" w14:textId="77777777" w:rsidR="002C3D2F" w:rsidRPr="002C3D2F" w:rsidRDefault="002C3D2F" w:rsidP="002C3D2F">
            <w:pPr>
              <w:spacing w:before="0" w:after="0" w:line="240" w:lineRule="auto"/>
              <w:ind w:right="-46"/>
              <w:jc w:val="center"/>
              <w:rPr>
                <w:rFonts w:cs="Calibri"/>
                <w:b/>
                <w:bCs/>
                <w:color w:val="000000"/>
                <w:szCs w:val="22"/>
              </w:rPr>
            </w:pPr>
            <w:r w:rsidRPr="002C3D2F">
              <w:rPr>
                <w:rFonts w:cs="Calibri"/>
                <w:b/>
                <w:bCs/>
                <w:color w:val="000000"/>
                <w:szCs w:val="22"/>
              </w:rPr>
              <w:t>95.0</w:t>
            </w:r>
          </w:p>
        </w:tc>
        <w:tc>
          <w:tcPr>
            <w:tcW w:w="701" w:type="pct"/>
            <w:tcBorders>
              <w:top w:val="nil"/>
              <w:left w:val="nil"/>
              <w:bottom w:val="single" w:sz="4" w:space="0" w:color="auto"/>
              <w:right w:val="single" w:sz="4" w:space="0" w:color="auto"/>
            </w:tcBorders>
            <w:shd w:val="clear" w:color="000000" w:fill="FFFFFF"/>
            <w:noWrap/>
            <w:vAlign w:val="center"/>
          </w:tcPr>
          <w:p w14:paraId="30A2C47F" w14:textId="77777777" w:rsidR="002C3D2F" w:rsidRPr="001C0EA0" w:rsidRDefault="002C3D2F" w:rsidP="002C3D2F">
            <w:pPr>
              <w:spacing w:before="0" w:after="0" w:line="240" w:lineRule="auto"/>
              <w:ind w:right="-46"/>
              <w:jc w:val="center"/>
              <w:rPr>
                <w:rFonts w:cs="Calibri"/>
                <w:bCs/>
                <w:color w:val="000000"/>
                <w:szCs w:val="22"/>
              </w:rPr>
            </w:pPr>
            <w:r w:rsidRPr="001C0EA0">
              <w:rPr>
                <w:rFonts w:cs="Calibri"/>
                <w:color w:val="000000"/>
                <w:szCs w:val="22"/>
              </w:rPr>
              <w:t>100.0%</w:t>
            </w:r>
          </w:p>
        </w:tc>
        <w:tc>
          <w:tcPr>
            <w:tcW w:w="703" w:type="pct"/>
            <w:tcBorders>
              <w:top w:val="nil"/>
              <w:left w:val="nil"/>
              <w:bottom w:val="single" w:sz="4" w:space="0" w:color="auto"/>
              <w:right w:val="single" w:sz="4" w:space="0" w:color="auto"/>
            </w:tcBorders>
            <w:shd w:val="clear" w:color="000000" w:fill="FFFFFF"/>
            <w:vAlign w:val="center"/>
          </w:tcPr>
          <w:p w14:paraId="6F590723" w14:textId="77777777" w:rsidR="002C3D2F" w:rsidRPr="001C0EA0" w:rsidRDefault="002C3D2F" w:rsidP="002C3D2F">
            <w:pPr>
              <w:spacing w:before="0" w:after="0" w:line="240" w:lineRule="auto"/>
              <w:ind w:right="-46"/>
              <w:jc w:val="center"/>
              <w:rPr>
                <w:rFonts w:cs="Calibri"/>
                <w:b/>
                <w:bCs/>
                <w:color w:val="000000"/>
                <w:szCs w:val="22"/>
              </w:rPr>
            </w:pPr>
            <w:r w:rsidRPr="001C0EA0">
              <w:rPr>
                <w:rFonts w:cs="Calibri"/>
                <w:b/>
                <w:bCs/>
                <w:color w:val="000000"/>
                <w:szCs w:val="22"/>
              </w:rPr>
              <w:t>305.1</w:t>
            </w:r>
          </w:p>
        </w:tc>
        <w:tc>
          <w:tcPr>
            <w:tcW w:w="641" w:type="pct"/>
            <w:tcBorders>
              <w:top w:val="nil"/>
              <w:left w:val="nil"/>
              <w:bottom w:val="single" w:sz="4" w:space="0" w:color="auto"/>
              <w:right w:val="single" w:sz="4" w:space="0" w:color="auto"/>
            </w:tcBorders>
            <w:shd w:val="clear" w:color="000000" w:fill="FFFFFF"/>
            <w:vAlign w:val="center"/>
          </w:tcPr>
          <w:p w14:paraId="4573C319" w14:textId="77777777" w:rsidR="002C3D2F" w:rsidRPr="001C0EA0" w:rsidRDefault="002C3D2F" w:rsidP="002C3D2F">
            <w:pPr>
              <w:pStyle w:val="Table"/>
              <w:ind w:right="-46"/>
              <w:jc w:val="center"/>
            </w:pPr>
            <w:r w:rsidRPr="001C0EA0">
              <w:rPr>
                <w:rFonts w:cs="Calibri"/>
                <w:color w:val="000000"/>
                <w:szCs w:val="22"/>
              </w:rPr>
              <w:t>100.0%</w:t>
            </w:r>
          </w:p>
        </w:tc>
      </w:tr>
    </w:tbl>
    <w:p w14:paraId="641DF155" w14:textId="77777777" w:rsidR="009971CA" w:rsidRPr="001C0EA0" w:rsidRDefault="009971CA" w:rsidP="009971CA">
      <w:pPr>
        <w:rPr>
          <w:lang w:val="x-none" w:eastAsia="x-none"/>
        </w:rPr>
      </w:pPr>
    </w:p>
    <w:tbl>
      <w:tblPr>
        <w:tblW w:w="5000" w:type="pct"/>
        <w:tblLayout w:type="fixed"/>
        <w:tblLook w:val="04A0" w:firstRow="1" w:lastRow="0" w:firstColumn="1" w:lastColumn="0" w:noHBand="0" w:noVBand="1"/>
      </w:tblPr>
      <w:tblGrid>
        <w:gridCol w:w="1775"/>
        <w:gridCol w:w="948"/>
        <w:gridCol w:w="909"/>
        <w:gridCol w:w="999"/>
        <w:gridCol w:w="901"/>
        <w:gridCol w:w="1010"/>
        <w:gridCol w:w="1096"/>
        <w:gridCol w:w="1177"/>
        <w:gridCol w:w="929"/>
        <w:gridCol w:w="1074"/>
        <w:gridCol w:w="1032"/>
        <w:gridCol w:w="1155"/>
        <w:gridCol w:w="943"/>
      </w:tblGrid>
      <w:tr w:rsidR="009971CA" w:rsidRPr="001C0EA0" w14:paraId="2158F38F" w14:textId="77777777" w:rsidTr="00535242">
        <w:trPr>
          <w:trHeight w:val="690"/>
        </w:trPr>
        <w:tc>
          <w:tcPr>
            <w:tcW w:w="6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042BC"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Elevation (</w:t>
            </w:r>
            <w:proofErr w:type="spellStart"/>
            <w:r w:rsidRPr="001C0EA0">
              <w:rPr>
                <w:rFonts w:cs="Calibri"/>
                <w:b/>
                <w:bCs/>
                <w:color w:val="000000"/>
                <w:szCs w:val="22"/>
              </w:rPr>
              <w:t>masl</w:t>
            </w:r>
            <w:proofErr w:type="spellEnd"/>
            <w:r w:rsidRPr="001C0EA0">
              <w:rPr>
                <w:rFonts w:cs="Calibri"/>
                <w:b/>
                <w:bCs/>
                <w:color w:val="000000"/>
                <w:szCs w:val="22"/>
              </w:rPr>
              <w:t>)</w:t>
            </w:r>
          </w:p>
        </w:tc>
        <w:tc>
          <w:tcPr>
            <w:tcW w:w="666" w:type="pct"/>
            <w:gridSpan w:val="2"/>
            <w:tcBorders>
              <w:top w:val="single" w:sz="4" w:space="0" w:color="auto"/>
              <w:left w:val="nil"/>
              <w:bottom w:val="single" w:sz="4" w:space="0" w:color="auto"/>
              <w:right w:val="single" w:sz="4" w:space="0" w:color="auto"/>
            </w:tcBorders>
            <w:shd w:val="clear" w:color="auto" w:fill="auto"/>
            <w:vAlign w:val="center"/>
            <w:hideMark/>
          </w:tcPr>
          <w:p w14:paraId="49CD25F9"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Myagdi</w:t>
            </w:r>
            <w:proofErr w:type="spellEnd"/>
            <w:r w:rsidRPr="001C0EA0">
              <w:rPr>
                <w:rFonts w:cs="Calibri"/>
                <w:b/>
                <w:bCs/>
                <w:color w:val="000000"/>
                <w:szCs w:val="22"/>
              </w:rPr>
              <w:t xml:space="preserve">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Mangalaghat</w:t>
            </w:r>
            <w:proofErr w:type="spellEnd"/>
            <w:r w:rsidRPr="001C0EA0">
              <w:rPr>
                <w:rFonts w:cs="Calibri"/>
                <w:b/>
                <w:bCs/>
                <w:color w:val="000000"/>
                <w:szCs w:val="22"/>
              </w:rPr>
              <w:t xml:space="preserve"> (404.7)</w:t>
            </w:r>
          </w:p>
        </w:tc>
        <w:tc>
          <w:tcPr>
            <w:tcW w:w="681" w:type="pct"/>
            <w:gridSpan w:val="2"/>
            <w:tcBorders>
              <w:top w:val="single" w:sz="4" w:space="0" w:color="auto"/>
              <w:left w:val="nil"/>
              <w:bottom w:val="single" w:sz="4" w:space="0" w:color="auto"/>
              <w:right w:val="single" w:sz="4" w:space="0" w:color="auto"/>
            </w:tcBorders>
            <w:shd w:val="clear" w:color="auto" w:fill="auto"/>
            <w:vAlign w:val="center"/>
            <w:hideMark/>
          </w:tcPr>
          <w:p w14:paraId="5E36AF1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xml:space="preserve">Modi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Nayapul</w:t>
            </w:r>
            <w:proofErr w:type="spellEnd"/>
            <w:r w:rsidRPr="001C0EA0">
              <w:rPr>
                <w:rFonts w:cs="Calibri"/>
                <w:b/>
                <w:bCs/>
                <w:color w:val="000000"/>
                <w:szCs w:val="22"/>
              </w:rPr>
              <w:t xml:space="preserve"> (406.5)</w:t>
            </w:r>
          </w:p>
        </w:tc>
        <w:tc>
          <w:tcPr>
            <w:tcW w:w="755" w:type="pct"/>
            <w:gridSpan w:val="2"/>
            <w:tcBorders>
              <w:top w:val="single" w:sz="4" w:space="0" w:color="auto"/>
              <w:left w:val="nil"/>
              <w:bottom w:val="single" w:sz="4" w:space="0" w:color="auto"/>
              <w:right w:val="single" w:sz="4" w:space="0" w:color="auto"/>
            </w:tcBorders>
            <w:shd w:val="clear" w:color="auto" w:fill="auto"/>
            <w:vAlign w:val="center"/>
            <w:hideMark/>
          </w:tcPr>
          <w:p w14:paraId="72E7622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xml:space="preserve">Mardi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Lahachowk</w:t>
            </w:r>
            <w:proofErr w:type="spellEnd"/>
            <w:r w:rsidRPr="001C0EA0">
              <w:rPr>
                <w:rFonts w:cs="Calibri"/>
                <w:b/>
                <w:bCs/>
                <w:color w:val="000000"/>
                <w:szCs w:val="22"/>
              </w:rPr>
              <w:t xml:space="preserve"> (428.0)</w:t>
            </w:r>
          </w:p>
        </w:tc>
        <w:tc>
          <w:tcPr>
            <w:tcW w:w="755" w:type="pct"/>
            <w:gridSpan w:val="2"/>
            <w:tcBorders>
              <w:top w:val="single" w:sz="4" w:space="0" w:color="auto"/>
              <w:left w:val="nil"/>
              <w:bottom w:val="single" w:sz="4" w:space="0" w:color="auto"/>
              <w:right w:val="single" w:sz="4" w:space="0" w:color="auto"/>
            </w:tcBorders>
            <w:shd w:val="clear" w:color="auto" w:fill="auto"/>
            <w:vAlign w:val="center"/>
            <w:hideMark/>
          </w:tcPr>
          <w:p w14:paraId="31ACCAAF"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Seti</w:t>
            </w:r>
            <w:proofErr w:type="spellEnd"/>
            <w:r w:rsidRPr="001C0EA0">
              <w:rPr>
                <w:rFonts w:cs="Calibri"/>
                <w:b/>
                <w:bCs/>
                <w:color w:val="000000"/>
                <w:szCs w:val="22"/>
              </w:rPr>
              <w:t xml:space="preserve">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Phoolbari</w:t>
            </w:r>
            <w:proofErr w:type="spellEnd"/>
            <w:r w:rsidRPr="001C0EA0">
              <w:rPr>
                <w:rFonts w:cs="Calibri"/>
                <w:b/>
                <w:bCs/>
                <w:color w:val="000000"/>
                <w:szCs w:val="22"/>
              </w:rPr>
              <w:t xml:space="preserve"> (430.0)</w:t>
            </w:r>
          </w:p>
        </w:tc>
        <w:tc>
          <w:tcPr>
            <w:tcW w:w="755" w:type="pct"/>
            <w:gridSpan w:val="2"/>
            <w:tcBorders>
              <w:top w:val="single" w:sz="4" w:space="0" w:color="auto"/>
              <w:left w:val="nil"/>
              <w:bottom w:val="single" w:sz="4" w:space="0" w:color="auto"/>
              <w:right w:val="single" w:sz="4" w:space="0" w:color="auto"/>
            </w:tcBorders>
            <w:shd w:val="clear" w:color="auto" w:fill="auto"/>
            <w:vAlign w:val="center"/>
            <w:hideMark/>
          </w:tcPr>
          <w:p w14:paraId="4CE859B0"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Madi</w:t>
            </w:r>
            <w:proofErr w:type="spellEnd"/>
            <w:r w:rsidRPr="001C0EA0">
              <w:rPr>
                <w:rFonts w:cs="Calibri"/>
                <w:b/>
                <w:bCs/>
                <w:color w:val="000000"/>
                <w:szCs w:val="22"/>
              </w:rPr>
              <w:t xml:space="preserve">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Shisaghat</w:t>
            </w:r>
            <w:proofErr w:type="spellEnd"/>
            <w:r w:rsidRPr="001C0EA0">
              <w:rPr>
                <w:rFonts w:cs="Calibri"/>
                <w:b/>
                <w:bCs/>
                <w:color w:val="000000"/>
                <w:szCs w:val="22"/>
              </w:rPr>
              <w:t xml:space="preserve"> (438.0)</w:t>
            </w:r>
          </w:p>
        </w:tc>
        <w:tc>
          <w:tcPr>
            <w:tcW w:w="752" w:type="pct"/>
            <w:gridSpan w:val="2"/>
            <w:tcBorders>
              <w:top w:val="single" w:sz="4" w:space="0" w:color="auto"/>
              <w:left w:val="nil"/>
              <w:bottom w:val="single" w:sz="4" w:space="0" w:color="auto"/>
              <w:right w:val="single" w:sz="4" w:space="0" w:color="auto"/>
            </w:tcBorders>
            <w:shd w:val="clear" w:color="auto" w:fill="auto"/>
            <w:vAlign w:val="center"/>
            <w:hideMark/>
          </w:tcPr>
          <w:p w14:paraId="08C5A509" w14:textId="77777777" w:rsidR="009971CA" w:rsidRPr="001C0EA0" w:rsidRDefault="009971CA" w:rsidP="00535242">
            <w:pPr>
              <w:spacing w:before="0" w:after="0" w:line="240" w:lineRule="auto"/>
              <w:ind w:right="0"/>
              <w:jc w:val="center"/>
              <w:rPr>
                <w:rFonts w:cs="Calibri"/>
                <w:b/>
                <w:bCs/>
                <w:color w:val="000000"/>
                <w:szCs w:val="22"/>
              </w:rPr>
            </w:pPr>
            <w:proofErr w:type="spellStart"/>
            <w:r w:rsidRPr="001C0EA0">
              <w:rPr>
                <w:rFonts w:cs="Calibri"/>
                <w:b/>
                <w:bCs/>
                <w:color w:val="000000"/>
                <w:szCs w:val="22"/>
              </w:rPr>
              <w:t>Marshyandi</w:t>
            </w:r>
            <w:proofErr w:type="spellEnd"/>
            <w:r w:rsidRPr="001C0EA0">
              <w:rPr>
                <w:rFonts w:cs="Calibri"/>
                <w:b/>
                <w:bCs/>
                <w:color w:val="000000"/>
                <w:szCs w:val="22"/>
              </w:rPr>
              <w:t xml:space="preserve"> </w:t>
            </w:r>
            <w:proofErr w:type="spellStart"/>
            <w:r w:rsidRPr="001C0EA0">
              <w:rPr>
                <w:rFonts w:cs="Calibri"/>
                <w:b/>
                <w:bCs/>
                <w:color w:val="000000"/>
                <w:szCs w:val="22"/>
              </w:rPr>
              <w:t>khola</w:t>
            </w:r>
            <w:proofErr w:type="spellEnd"/>
            <w:r w:rsidRPr="001C0EA0">
              <w:rPr>
                <w:rFonts w:cs="Calibri"/>
                <w:b/>
                <w:bCs/>
                <w:color w:val="000000"/>
                <w:szCs w:val="22"/>
              </w:rPr>
              <w:t xml:space="preserve"> @ </w:t>
            </w:r>
            <w:proofErr w:type="spellStart"/>
            <w:r w:rsidRPr="001C0EA0">
              <w:rPr>
                <w:rFonts w:cs="Calibri"/>
                <w:b/>
                <w:bCs/>
                <w:color w:val="000000"/>
                <w:szCs w:val="22"/>
              </w:rPr>
              <w:t>Bimalnagar</w:t>
            </w:r>
            <w:proofErr w:type="spellEnd"/>
            <w:r w:rsidRPr="001C0EA0">
              <w:rPr>
                <w:rFonts w:cs="Calibri"/>
                <w:b/>
                <w:bCs/>
                <w:color w:val="000000"/>
                <w:szCs w:val="22"/>
              </w:rPr>
              <w:t xml:space="preserve"> (439.7)</w:t>
            </w:r>
          </w:p>
        </w:tc>
      </w:tr>
      <w:tr w:rsidR="009971CA" w:rsidRPr="001C0EA0" w14:paraId="4DD9A202" w14:textId="77777777" w:rsidTr="00535242">
        <w:trPr>
          <w:trHeight w:val="375"/>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14:paraId="6C846BA5"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 </w:t>
            </w:r>
          </w:p>
        </w:tc>
        <w:tc>
          <w:tcPr>
            <w:tcW w:w="340" w:type="pct"/>
            <w:tcBorders>
              <w:top w:val="nil"/>
              <w:left w:val="nil"/>
              <w:bottom w:val="single" w:sz="4" w:space="0" w:color="auto"/>
              <w:right w:val="single" w:sz="4" w:space="0" w:color="auto"/>
            </w:tcBorders>
            <w:shd w:val="clear" w:color="auto" w:fill="auto"/>
            <w:vAlign w:val="center"/>
            <w:hideMark/>
          </w:tcPr>
          <w:p w14:paraId="2F2289B6"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26" w:type="pct"/>
            <w:tcBorders>
              <w:top w:val="nil"/>
              <w:left w:val="nil"/>
              <w:bottom w:val="single" w:sz="4" w:space="0" w:color="auto"/>
              <w:right w:val="single" w:sz="4" w:space="0" w:color="auto"/>
            </w:tcBorders>
            <w:shd w:val="clear" w:color="auto" w:fill="auto"/>
            <w:vAlign w:val="center"/>
            <w:hideMark/>
          </w:tcPr>
          <w:p w14:paraId="5B09CCD4"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w:t>
            </w:r>
          </w:p>
        </w:tc>
        <w:tc>
          <w:tcPr>
            <w:tcW w:w="358" w:type="pct"/>
            <w:tcBorders>
              <w:top w:val="nil"/>
              <w:left w:val="nil"/>
              <w:bottom w:val="single" w:sz="4" w:space="0" w:color="auto"/>
              <w:right w:val="single" w:sz="4" w:space="0" w:color="auto"/>
            </w:tcBorders>
            <w:shd w:val="clear" w:color="auto" w:fill="auto"/>
            <w:noWrap/>
            <w:vAlign w:val="center"/>
            <w:hideMark/>
          </w:tcPr>
          <w:p w14:paraId="2203C652"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23" w:type="pct"/>
            <w:tcBorders>
              <w:top w:val="nil"/>
              <w:left w:val="nil"/>
              <w:bottom w:val="single" w:sz="4" w:space="0" w:color="auto"/>
              <w:right w:val="single" w:sz="4" w:space="0" w:color="auto"/>
            </w:tcBorders>
            <w:shd w:val="clear" w:color="auto" w:fill="auto"/>
            <w:noWrap/>
            <w:vAlign w:val="center"/>
            <w:hideMark/>
          </w:tcPr>
          <w:p w14:paraId="05DC017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w:t>
            </w:r>
          </w:p>
        </w:tc>
        <w:tc>
          <w:tcPr>
            <w:tcW w:w="362" w:type="pct"/>
            <w:tcBorders>
              <w:top w:val="nil"/>
              <w:left w:val="nil"/>
              <w:bottom w:val="single" w:sz="4" w:space="0" w:color="auto"/>
              <w:right w:val="single" w:sz="4" w:space="0" w:color="auto"/>
            </w:tcBorders>
            <w:shd w:val="clear" w:color="auto" w:fill="auto"/>
            <w:noWrap/>
            <w:vAlign w:val="center"/>
            <w:hideMark/>
          </w:tcPr>
          <w:p w14:paraId="64303B18"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93" w:type="pct"/>
            <w:tcBorders>
              <w:top w:val="nil"/>
              <w:left w:val="nil"/>
              <w:bottom w:val="single" w:sz="4" w:space="0" w:color="auto"/>
              <w:right w:val="single" w:sz="4" w:space="0" w:color="auto"/>
            </w:tcBorders>
            <w:shd w:val="clear" w:color="auto" w:fill="auto"/>
            <w:noWrap/>
            <w:vAlign w:val="center"/>
            <w:hideMark/>
          </w:tcPr>
          <w:p w14:paraId="2957E8E7"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w:t>
            </w:r>
          </w:p>
        </w:tc>
        <w:tc>
          <w:tcPr>
            <w:tcW w:w="422" w:type="pct"/>
            <w:tcBorders>
              <w:top w:val="nil"/>
              <w:left w:val="nil"/>
              <w:bottom w:val="single" w:sz="4" w:space="0" w:color="auto"/>
              <w:right w:val="single" w:sz="4" w:space="0" w:color="auto"/>
            </w:tcBorders>
            <w:shd w:val="clear" w:color="auto" w:fill="auto"/>
            <w:noWrap/>
            <w:vAlign w:val="center"/>
            <w:hideMark/>
          </w:tcPr>
          <w:p w14:paraId="2C8EAFF3"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33" w:type="pct"/>
            <w:tcBorders>
              <w:top w:val="nil"/>
              <w:left w:val="nil"/>
              <w:bottom w:val="single" w:sz="4" w:space="0" w:color="auto"/>
              <w:right w:val="single" w:sz="4" w:space="0" w:color="auto"/>
            </w:tcBorders>
            <w:shd w:val="clear" w:color="auto" w:fill="auto"/>
            <w:noWrap/>
            <w:vAlign w:val="center"/>
            <w:hideMark/>
          </w:tcPr>
          <w:p w14:paraId="7900C26F"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w:t>
            </w:r>
          </w:p>
        </w:tc>
        <w:tc>
          <w:tcPr>
            <w:tcW w:w="385" w:type="pct"/>
            <w:tcBorders>
              <w:top w:val="nil"/>
              <w:left w:val="nil"/>
              <w:bottom w:val="single" w:sz="4" w:space="0" w:color="auto"/>
              <w:right w:val="single" w:sz="4" w:space="0" w:color="auto"/>
            </w:tcBorders>
            <w:shd w:val="clear" w:color="auto" w:fill="auto"/>
            <w:noWrap/>
            <w:vAlign w:val="center"/>
            <w:hideMark/>
          </w:tcPr>
          <w:p w14:paraId="2D300F44" w14:textId="77777777" w:rsidR="009971CA" w:rsidRPr="001C0EA0" w:rsidRDefault="009971CA" w:rsidP="00535242">
            <w:pPr>
              <w:spacing w:before="0" w:after="0" w:line="240" w:lineRule="auto"/>
              <w:ind w:right="0"/>
              <w:jc w:val="left"/>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70" w:type="pct"/>
            <w:tcBorders>
              <w:top w:val="nil"/>
              <w:left w:val="nil"/>
              <w:bottom w:val="single" w:sz="4" w:space="0" w:color="auto"/>
              <w:right w:val="single" w:sz="4" w:space="0" w:color="auto"/>
            </w:tcBorders>
            <w:shd w:val="clear" w:color="auto" w:fill="auto"/>
            <w:noWrap/>
            <w:vAlign w:val="center"/>
            <w:hideMark/>
          </w:tcPr>
          <w:p w14:paraId="27C66FC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w:t>
            </w:r>
          </w:p>
        </w:tc>
        <w:tc>
          <w:tcPr>
            <w:tcW w:w="414" w:type="pct"/>
            <w:tcBorders>
              <w:top w:val="nil"/>
              <w:left w:val="nil"/>
              <w:bottom w:val="single" w:sz="4" w:space="0" w:color="auto"/>
              <w:right w:val="single" w:sz="4" w:space="0" w:color="auto"/>
            </w:tcBorders>
            <w:shd w:val="clear" w:color="auto" w:fill="auto"/>
            <w:noWrap/>
            <w:vAlign w:val="center"/>
            <w:hideMark/>
          </w:tcPr>
          <w:p w14:paraId="02BA26F8"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Area (km</w:t>
            </w:r>
            <w:r w:rsidRPr="001C0EA0">
              <w:rPr>
                <w:rFonts w:cs="Calibri"/>
                <w:b/>
                <w:bCs/>
                <w:color w:val="000000"/>
                <w:szCs w:val="22"/>
                <w:vertAlign w:val="superscript"/>
              </w:rPr>
              <w:t>2</w:t>
            </w:r>
            <w:r w:rsidRPr="001C0EA0">
              <w:rPr>
                <w:rFonts w:cs="Calibri"/>
                <w:b/>
                <w:bCs/>
                <w:color w:val="000000"/>
                <w:szCs w:val="22"/>
              </w:rPr>
              <w:t>)</w:t>
            </w:r>
          </w:p>
        </w:tc>
        <w:tc>
          <w:tcPr>
            <w:tcW w:w="338" w:type="pct"/>
            <w:tcBorders>
              <w:top w:val="nil"/>
              <w:left w:val="nil"/>
              <w:bottom w:val="single" w:sz="4" w:space="0" w:color="auto"/>
              <w:right w:val="single" w:sz="4" w:space="0" w:color="auto"/>
            </w:tcBorders>
            <w:shd w:val="clear" w:color="auto" w:fill="auto"/>
            <w:noWrap/>
            <w:vAlign w:val="center"/>
            <w:hideMark/>
          </w:tcPr>
          <w:p w14:paraId="3A75A22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w:t>
            </w:r>
          </w:p>
        </w:tc>
      </w:tr>
      <w:tr w:rsidR="009971CA" w:rsidRPr="001C0EA0" w14:paraId="733FB678" w14:textId="77777777" w:rsidTr="00535242">
        <w:trPr>
          <w:trHeight w:val="345"/>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14:paraId="3129054A"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&gt;5000</w:t>
            </w:r>
          </w:p>
        </w:tc>
        <w:tc>
          <w:tcPr>
            <w:tcW w:w="340" w:type="pct"/>
            <w:tcBorders>
              <w:top w:val="nil"/>
              <w:left w:val="nil"/>
              <w:bottom w:val="single" w:sz="4" w:space="0" w:color="auto"/>
              <w:right w:val="single" w:sz="4" w:space="0" w:color="auto"/>
            </w:tcBorders>
            <w:shd w:val="clear" w:color="auto" w:fill="auto"/>
            <w:vAlign w:val="center"/>
            <w:hideMark/>
          </w:tcPr>
          <w:p w14:paraId="0DBCA43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206.4</w:t>
            </w:r>
          </w:p>
        </w:tc>
        <w:tc>
          <w:tcPr>
            <w:tcW w:w="326" w:type="pct"/>
            <w:tcBorders>
              <w:top w:val="nil"/>
              <w:left w:val="nil"/>
              <w:bottom w:val="single" w:sz="4" w:space="0" w:color="auto"/>
              <w:right w:val="single" w:sz="4" w:space="0" w:color="auto"/>
            </w:tcBorders>
            <w:shd w:val="clear" w:color="auto" w:fill="auto"/>
            <w:noWrap/>
            <w:vAlign w:val="center"/>
            <w:hideMark/>
          </w:tcPr>
          <w:p w14:paraId="18F41AD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19.3%</w:t>
            </w:r>
          </w:p>
        </w:tc>
        <w:tc>
          <w:tcPr>
            <w:tcW w:w="358" w:type="pct"/>
            <w:tcBorders>
              <w:top w:val="nil"/>
              <w:left w:val="nil"/>
              <w:bottom w:val="single" w:sz="4" w:space="0" w:color="auto"/>
              <w:right w:val="single" w:sz="4" w:space="0" w:color="auto"/>
            </w:tcBorders>
            <w:shd w:val="clear" w:color="auto" w:fill="auto"/>
            <w:noWrap/>
            <w:vAlign w:val="center"/>
            <w:hideMark/>
          </w:tcPr>
          <w:p w14:paraId="67B6433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117.8</w:t>
            </w:r>
          </w:p>
        </w:tc>
        <w:tc>
          <w:tcPr>
            <w:tcW w:w="323" w:type="pct"/>
            <w:tcBorders>
              <w:top w:val="nil"/>
              <w:left w:val="nil"/>
              <w:bottom w:val="single" w:sz="4" w:space="0" w:color="auto"/>
              <w:right w:val="single" w:sz="4" w:space="0" w:color="auto"/>
            </w:tcBorders>
            <w:shd w:val="clear" w:color="auto" w:fill="auto"/>
            <w:noWrap/>
            <w:vAlign w:val="center"/>
            <w:hideMark/>
          </w:tcPr>
          <w:p w14:paraId="563D1C5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21.1%</w:t>
            </w:r>
          </w:p>
        </w:tc>
        <w:tc>
          <w:tcPr>
            <w:tcW w:w="362" w:type="pct"/>
            <w:tcBorders>
              <w:top w:val="nil"/>
              <w:left w:val="nil"/>
              <w:bottom w:val="single" w:sz="4" w:space="0" w:color="auto"/>
              <w:right w:val="single" w:sz="4" w:space="0" w:color="auto"/>
            </w:tcBorders>
            <w:shd w:val="clear" w:color="auto" w:fill="auto"/>
            <w:noWrap/>
            <w:vAlign w:val="center"/>
            <w:hideMark/>
          </w:tcPr>
          <w:p w14:paraId="01746E5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0.4</w:t>
            </w:r>
          </w:p>
        </w:tc>
        <w:tc>
          <w:tcPr>
            <w:tcW w:w="393" w:type="pct"/>
            <w:tcBorders>
              <w:top w:val="nil"/>
              <w:left w:val="nil"/>
              <w:bottom w:val="single" w:sz="4" w:space="0" w:color="auto"/>
              <w:right w:val="single" w:sz="4" w:space="0" w:color="auto"/>
            </w:tcBorders>
            <w:shd w:val="clear" w:color="auto" w:fill="auto"/>
            <w:noWrap/>
            <w:vAlign w:val="center"/>
            <w:hideMark/>
          </w:tcPr>
          <w:p w14:paraId="6ABA302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0.3%</w:t>
            </w:r>
          </w:p>
        </w:tc>
        <w:tc>
          <w:tcPr>
            <w:tcW w:w="422" w:type="pct"/>
            <w:tcBorders>
              <w:top w:val="nil"/>
              <w:left w:val="nil"/>
              <w:bottom w:val="single" w:sz="4" w:space="0" w:color="auto"/>
              <w:right w:val="single" w:sz="4" w:space="0" w:color="auto"/>
            </w:tcBorders>
            <w:shd w:val="clear" w:color="auto" w:fill="auto"/>
            <w:noWrap/>
            <w:vAlign w:val="center"/>
            <w:hideMark/>
          </w:tcPr>
          <w:p w14:paraId="03D5867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48.7</w:t>
            </w:r>
          </w:p>
        </w:tc>
        <w:tc>
          <w:tcPr>
            <w:tcW w:w="333" w:type="pct"/>
            <w:tcBorders>
              <w:top w:val="nil"/>
              <w:left w:val="nil"/>
              <w:bottom w:val="single" w:sz="4" w:space="0" w:color="auto"/>
              <w:right w:val="single" w:sz="4" w:space="0" w:color="auto"/>
            </w:tcBorders>
            <w:shd w:val="clear" w:color="auto" w:fill="auto"/>
            <w:noWrap/>
            <w:vAlign w:val="center"/>
            <w:hideMark/>
          </w:tcPr>
          <w:p w14:paraId="3194105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9.1%</w:t>
            </w:r>
          </w:p>
        </w:tc>
        <w:tc>
          <w:tcPr>
            <w:tcW w:w="385" w:type="pct"/>
            <w:tcBorders>
              <w:top w:val="nil"/>
              <w:left w:val="nil"/>
              <w:bottom w:val="single" w:sz="4" w:space="0" w:color="auto"/>
              <w:right w:val="single" w:sz="4" w:space="0" w:color="auto"/>
            </w:tcBorders>
            <w:shd w:val="clear" w:color="auto" w:fill="auto"/>
            <w:noWrap/>
            <w:vAlign w:val="center"/>
            <w:hideMark/>
          </w:tcPr>
          <w:p w14:paraId="1843D1A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62.0</w:t>
            </w:r>
          </w:p>
        </w:tc>
        <w:tc>
          <w:tcPr>
            <w:tcW w:w="370" w:type="pct"/>
            <w:tcBorders>
              <w:top w:val="nil"/>
              <w:left w:val="nil"/>
              <w:bottom w:val="single" w:sz="4" w:space="0" w:color="auto"/>
              <w:right w:val="single" w:sz="4" w:space="0" w:color="auto"/>
            </w:tcBorders>
            <w:shd w:val="clear" w:color="auto" w:fill="auto"/>
            <w:noWrap/>
            <w:vAlign w:val="center"/>
            <w:hideMark/>
          </w:tcPr>
          <w:p w14:paraId="7CCE59F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7.3%</w:t>
            </w:r>
          </w:p>
        </w:tc>
        <w:tc>
          <w:tcPr>
            <w:tcW w:w="414" w:type="pct"/>
            <w:tcBorders>
              <w:top w:val="nil"/>
              <w:left w:val="nil"/>
              <w:bottom w:val="single" w:sz="4" w:space="0" w:color="auto"/>
              <w:right w:val="single" w:sz="4" w:space="0" w:color="auto"/>
            </w:tcBorders>
            <w:shd w:val="clear" w:color="auto" w:fill="auto"/>
            <w:noWrap/>
            <w:vAlign w:val="center"/>
            <w:hideMark/>
          </w:tcPr>
          <w:p w14:paraId="135E4D5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1157.6</w:t>
            </w:r>
          </w:p>
        </w:tc>
        <w:tc>
          <w:tcPr>
            <w:tcW w:w="338" w:type="pct"/>
            <w:tcBorders>
              <w:top w:val="nil"/>
              <w:left w:val="nil"/>
              <w:bottom w:val="single" w:sz="4" w:space="0" w:color="auto"/>
              <w:right w:val="single" w:sz="4" w:space="0" w:color="auto"/>
            </w:tcBorders>
            <w:shd w:val="clear" w:color="auto" w:fill="auto"/>
            <w:noWrap/>
            <w:vAlign w:val="center"/>
            <w:hideMark/>
          </w:tcPr>
          <w:p w14:paraId="23C90E8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28.5%</w:t>
            </w:r>
          </w:p>
        </w:tc>
      </w:tr>
      <w:tr w:rsidR="009971CA" w:rsidRPr="001C0EA0" w14:paraId="0431E3EE" w14:textId="77777777" w:rsidTr="00535242">
        <w:trPr>
          <w:trHeight w:val="345"/>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14:paraId="6E4820D6"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5000-3000</w:t>
            </w:r>
          </w:p>
        </w:tc>
        <w:tc>
          <w:tcPr>
            <w:tcW w:w="340" w:type="pct"/>
            <w:tcBorders>
              <w:top w:val="nil"/>
              <w:left w:val="nil"/>
              <w:bottom w:val="single" w:sz="4" w:space="0" w:color="auto"/>
              <w:right w:val="single" w:sz="4" w:space="0" w:color="auto"/>
            </w:tcBorders>
            <w:shd w:val="clear" w:color="auto" w:fill="auto"/>
            <w:vAlign w:val="center"/>
            <w:hideMark/>
          </w:tcPr>
          <w:p w14:paraId="6020ACB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338.9</w:t>
            </w:r>
          </w:p>
        </w:tc>
        <w:tc>
          <w:tcPr>
            <w:tcW w:w="326" w:type="pct"/>
            <w:tcBorders>
              <w:top w:val="nil"/>
              <w:left w:val="nil"/>
              <w:bottom w:val="single" w:sz="4" w:space="0" w:color="auto"/>
              <w:right w:val="single" w:sz="4" w:space="0" w:color="auto"/>
            </w:tcBorders>
            <w:shd w:val="clear" w:color="auto" w:fill="auto"/>
            <w:noWrap/>
            <w:vAlign w:val="center"/>
            <w:hideMark/>
          </w:tcPr>
          <w:p w14:paraId="608E2BB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31.7%</w:t>
            </w:r>
          </w:p>
        </w:tc>
        <w:tc>
          <w:tcPr>
            <w:tcW w:w="358" w:type="pct"/>
            <w:tcBorders>
              <w:top w:val="nil"/>
              <w:left w:val="nil"/>
              <w:bottom w:val="single" w:sz="4" w:space="0" w:color="auto"/>
              <w:right w:val="single" w:sz="4" w:space="0" w:color="auto"/>
            </w:tcBorders>
            <w:shd w:val="clear" w:color="auto" w:fill="auto"/>
            <w:noWrap/>
            <w:vAlign w:val="center"/>
            <w:hideMark/>
          </w:tcPr>
          <w:p w14:paraId="492FD96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174.4</w:t>
            </w:r>
          </w:p>
        </w:tc>
        <w:tc>
          <w:tcPr>
            <w:tcW w:w="323" w:type="pct"/>
            <w:tcBorders>
              <w:top w:val="nil"/>
              <w:left w:val="nil"/>
              <w:bottom w:val="single" w:sz="4" w:space="0" w:color="auto"/>
              <w:right w:val="single" w:sz="4" w:space="0" w:color="auto"/>
            </w:tcBorders>
            <w:shd w:val="clear" w:color="auto" w:fill="auto"/>
            <w:noWrap/>
            <w:vAlign w:val="center"/>
            <w:hideMark/>
          </w:tcPr>
          <w:p w14:paraId="4BB4410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31.2%</w:t>
            </w:r>
          </w:p>
        </w:tc>
        <w:tc>
          <w:tcPr>
            <w:tcW w:w="362" w:type="pct"/>
            <w:tcBorders>
              <w:top w:val="nil"/>
              <w:left w:val="nil"/>
              <w:bottom w:val="single" w:sz="4" w:space="0" w:color="auto"/>
              <w:right w:val="single" w:sz="4" w:space="0" w:color="auto"/>
            </w:tcBorders>
            <w:shd w:val="clear" w:color="auto" w:fill="auto"/>
            <w:noWrap/>
            <w:vAlign w:val="center"/>
            <w:hideMark/>
          </w:tcPr>
          <w:p w14:paraId="5D2F5FA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26.0</w:t>
            </w:r>
          </w:p>
        </w:tc>
        <w:tc>
          <w:tcPr>
            <w:tcW w:w="393" w:type="pct"/>
            <w:tcBorders>
              <w:top w:val="nil"/>
              <w:left w:val="nil"/>
              <w:bottom w:val="single" w:sz="4" w:space="0" w:color="auto"/>
              <w:right w:val="single" w:sz="4" w:space="0" w:color="auto"/>
            </w:tcBorders>
            <w:shd w:val="clear" w:color="auto" w:fill="auto"/>
            <w:noWrap/>
            <w:vAlign w:val="center"/>
            <w:hideMark/>
          </w:tcPr>
          <w:p w14:paraId="7D74F5F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18.6%</w:t>
            </w:r>
          </w:p>
        </w:tc>
        <w:tc>
          <w:tcPr>
            <w:tcW w:w="422" w:type="pct"/>
            <w:tcBorders>
              <w:top w:val="nil"/>
              <w:left w:val="nil"/>
              <w:bottom w:val="single" w:sz="4" w:space="0" w:color="auto"/>
              <w:right w:val="single" w:sz="4" w:space="0" w:color="auto"/>
            </w:tcBorders>
            <w:shd w:val="clear" w:color="auto" w:fill="auto"/>
            <w:noWrap/>
            <w:vAlign w:val="center"/>
            <w:hideMark/>
          </w:tcPr>
          <w:p w14:paraId="0B0CC0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181.5</w:t>
            </w:r>
          </w:p>
        </w:tc>
        <w:tc>
          <w:tcPr>
            <w:tcW w:w="333" w:type="pct"/>
            <w:tcBorders>
              <w:top w:val="nil"/>
              <w:left w:val="nil"/>
              <w:bottom w:val="single" w:sz="4" w:space="0" w:color="auto"/>
              <w:right w:val="single" w:sz="4" w:space="0" w:color="auto"/>
            </w:tcBorders>
            <w:shd w:val="clear" w:color="auto" w:fill="auto"/>
            <w:noWrap/>
            <w:vAlign w:val="center"/>
            <w:hideMark/>
          </w:tcPr>
          <w:p w14:paraId="0353EBC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33.8%</w:t>
            </w:r>
          </w:p>
        </w:tc>
        <w:tc>
          <w:tcPr>
            <w:tcW w:w="385" w:type="pct"/>
            <w:tcBorders>
              <w:top w:val="nil"/>
              <w:left w:val="nil"/>
              <w:bottom w:val="single" w:sz="4" w:space="0" w:color="auto"/>
              <w:right w:val="single" w:sz="4" w:space="0" w:color="auto"/>
            </w:tcBorders>
            <w:shd w:val="clear" w:color="auto" w:fill="auto"/>
            <w:noWrap/>
            <w:vAlign w:val="center"/>
            <w:hideMark/>
          </w:tcPr>
          <w:p w14:paraId="4589B4B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164.5</w:t>
            </w:r>
          </w:p>
        </w:tc>
        <w:tc>
          <w:tcPr>
            <w:tcW w:w="370" w:type="pct"/>
            <w:tcBorders>
              <w:top w:val="nil"/>
              <w:left w:val="nil"/>
              <w:bottom w:val="single" w:sz="4" w:space="0" w:color="auto"/>
              <w:right w:val="single" w:sz="4" w:space="0" w:color="auto"/>
            </w:tcBorders>
            <w:shd w:val="clear" w:color="auto" w:fill="auto"/>
            <w:noWrap/>
            <w:vAlign w:val="center"/>
            <w:hideMark/>
          </w:tcPr>
          <w:p w14:paraId="4EE5E45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19.4%</w:t>
            </w:r>
          </w:p>
        </w:tc>
        <w:tc>
          <w:tcPr>
            <w:tcW w:w="414" w:type="pct"/>
            <w:tcBorders>
              <w:top w:val="nil"/>
              <w:left w:val="nil"/>
              <w:bottom w:val="single" w:sz="4" w:space="0" w:color="auto"/>
              <w:right w:val="single" w:sz="4" w:space="0" w:color="auto"/>
            </w:tcBorders>
            <w:shd w:val="clear" w:color="auto" w:fill="auto"/>
            <w:noWrap/>
            <w:vAlign w:val="center"/>
            <w:hideMark/>
          </w:tcPr>
          <w:p w14:paraId="64768A2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1557.5</w:t>
            </w:r>
          </w:p>
        </w:tc>
        <w:tc>
          <w:tcPr>
            <w:tcW w:w="338" w:type="pct"/>
            <w:tcBorders>
              <w:top w:val="nil"/>
              <w:left w:val="nil"/>
              <w:bottom w:val="single" w:sz="4" w:space="0" w:color="auto"/>
              <w:right w:val="single" w:sz="4" w:space="0" w:color="auto"/>
            </w:tcBorders>
            <w:shd w:val="clear" w:color="auto" w:fill="auto"/>
            <w:noWrap/>
            <w:vAlign w:val="center"/>
            <w:hideMark/>
          </w:tcPr>
          <w:p w14:paraId="329E766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38.4%</w:t>
            </w:r>
          </w:p>
        </w:tc>
      </w:tr>
      <w:tr w:rsidR="009971CA" w:rsidRPr="001C0EA0" w14:paraId="3C014786" w14:textId="77777777" w:rsidTr="00535242">
        <w:trPr>
          <w:trHeight w:val="345"/>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14:paraId="0901DB02"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&lt;3000</w:t>
            </w:r>
          </w:p>
        </w:tc>
        <w:tc>
          <w:tcPr>
            <w:tcW w:w="340" w:type="pct"/>
            <w:tcBorders>
              <w:top w:val="nil"/>
              <w:left w:val="nil"/>
              <w:bottom w:val="single" w:sz="4" w:space="0" w:color="auto"/>
              <w:right w:val="single" w:sz="4" w:space="0" w:color="auto"/>
            </w:tcBorders>
            <w:shd w:val="clear" w:color="auto" w:fill="auto"/>
            <w:vAlign w:val="center"/>
            <w:hideMark/>
          </w:tcPr>
          <w:p w14:paraId="273BA26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522.4</w:t>
            </w:r>
          </w:p>
        </w:tc>
        <w:tc>
          <w:tcPr>
            <w:tcW w:w="326" w:type="pct"/>
            <w:tcBorders>
              <w:top w:val="nil"/>
              <w:left w:val="nil"/>
              <w:bottom w:val="single" w:sz="4" w:space="0" w:color="auto"/>
              <w:right w:val="single" w:sz="4" w:space="0" w:color="auto"/>
            </w:tcBorders>
            <w:shd w:val="clear" w:color="auto" w:fill="auto"/>
            <w:noWrap/>
            <w:vAlign w:val="center"/>
            <w:hideMark/>
          </w:tcPr>
          <w:p w14:paraId="35D16E7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48.9%</w:t>
            </w:r>
          </w:p>
        </w:tc>
        <w:tc>
          <w:tcPr>
            <w:tcW w:w="358" w:type="pct"/>
            <w:tcBorders>
              <w:top w:val="nil"/>
              <w:left w:val="nil"/>
              <w:bottom w:val="single" w:sz="4" w:space="0" w:color="auto"/>
              <w:right w:val="single" w:sz="4" w:space="0" w:color="auto"/>
            </w:tcBorders>
            <w:shd w:val="clear" w:color="auto" w:fill="auto"/>
            <w:noWrap/>
            <w:vAlign w:val="center"/>
            <w:hideMark/>
          </w:tcPr>
          <w:p w14:paraId="3E8744B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265.9</w:t>
            </w:r>
          </w:p>
        </w:tc>
        <w:tc>
          <w:tcPr>
            <w:tcW w:w="323" w:type="pct"/>
            <w:tcBorders>
              <w:top w:val="nil"/>
              <w:left w:val="nil"/>
              <w:bottom w:val="single" w:sz="4" w:space="0" w:color="auto"/>
              <w:right w:val="single" w:sz="4" w:space="0" w:color="auto"/>
            </w:tcBorders>
            <w:shd w:val="clear" w:color="auto" w:fill="auto"/>
            <w:noWrap/>
            <w:vAlign w:val="center"/>
            <w:hideMark/>
          </w:tcPr>
          <w:p w14:paraId="6663DB8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47.6%</w:t>
            </w:r>
          </w:p>
        </w:tc>
        <w:tc>
          <w:tcPr>
            <w:tcW w:w="362" w:type="pct"/>
            <w:tcBorders>
              <w:top w:val="nil"/>
              <w:left w:val="nil"/>
              <w:bottom w:val="single" w:sz="4" w:space="0" w:color="auto"/>
              <w:right w:val="single" w:sz="4" w:space="0" w:color="auto"/>
            </w:tcBorders>
            <w:shd w:val="clear" w:color="auto" w:fill="auto"/>
            <w:noWrap/>
            <w:vAlign w:val="center"/>
            <w:hideMark/>
          </w:tcPr>
          <w:p w14:paraId="1FE9829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113.1</w:t>
            </w:r>
          </w:p>
        </w:tc>
        <w:tc>
          <w:tcPr>
            <w:tcW w:w="393" w:type="pct"/>
            <w:tcBorders>
              <w:top w:val="nil"/>
              <w:left w:val="nil"/>
              <w:bottom w:val="single" w:sz="4" w:space="0" w:color="auto"/>
              <w:right w:val="single" w:sz="4" w:space="0" w:color="auto"/>
            </w:tcBorders>
            <w:shd w:val="clear" w:color="auto" w:fill="auto"/>
            <w:noWrap/>
            <w:vAlign w:val="center"/>
            <w:hideMark/>
          </w:tcPr>
          <w:p w14:paraId="5C44A03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81.1%</w:t>
            </w:r>
          </w:p>
        </w:tc>
        <w:tc>
          <w:tcPr>
            <w:tcW w:w="422" w:type="pct"/>
            <w:tcBorders>
              <w:top w:val="nil"/>
              <w:left w:val="nil"/>
              <w:bottom w:val="single" w:sz="4" w:space="0" w:color="auto"/>
              <w:right w:val="single" w:sz="4" w:space="0" w:color="auto"/>
            </w:tcBorders>
            <w:shd w:val="clear" w:color="auto" w:fill="auto"/>
            <w:noWrap/>
            <w:vAlign w:val="center"/>
            <w:hideMark/>
          </w:tcPr>
          <w:p w14:paraId="4FC26BD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306.7</w:t>
            </w:r>
          </w:p>
        </w:tc>
        <w:tc>
          <w:tcPr>
            <w:tcW w:w="333" w:type="pct"/>
            <w:tcBorders>
              <w:top w:val="nil"/>
              <w:left w:val="nil"/>
              <w:bottom w:val="single" w:sz="4" w:space="0" w:color="auto"/>
              <w:right w:val="single" w:sz="4" w:space="0" w:color="auto"/>
            </w:tcBorders>
            <w:shd w:val="clear" w:color="auto" w:fill="auto"/>
            <w:noWrap/>
            <w:vAlign w:val="center"/>
            <w:hideMark/>
          </w:tcPr>
          <w:p w14:paraId="70B0E4F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57.1%</w:t>
            </w:r>
          </w:p>
        </w:tc>
        <w:tc>
          <w:tcPr>
            <w:tcW w:w="385" w:type="pct"/>
            <w:tcBorders>
              <w:top w:val="nil"/>
              <w:left w:val="nil"/>
              <w:bottom w:val="single" w:sz="4" w:space="0" w:color="auto"/>
              <w:right w:val="single" w:sz="4" w:space="0" w:color="auto"/>
            </w:tcBorders>
            <w:shd w:val="clear" w:color="auto" w:fill="auto"/>
            <w:noWrap/>
            <w:vAlign w:val="center"/>
            <w:hideMark/>
          </w:tcPr>
          <w:p w14:paraId="4D4D805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620.6</w:t>
            </w:r>
          </w:p>
        </w:tc>
        <w:tc>
          <w:tcPr>
            <w:tcW w:w="370" w:type="pct"/>
            <w:tcBorders>
              <w:top w:val="nil"/>
              <w:left w:val="nil"/>
              <w:bottom w:val="single" w:sz="4" w:space="0" w:color="auto"/>
              <w:right w:val="single" w:sz="4" w:space="0" w:color="auto"/>
            </w:tcBorders>
            <w:shd w:val="clear" w:color="auto" w:fill="auto"/>
            <w:noWrap/>
            <w:vAlign w:val="center"/>
            <w:hideMark/>
          </w:tcPr>
          <w:p w14:paraId="31429AD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73.3%</w:t>
            </w:r>
          </w:p>
        </w:tc>
        <w:tc>
          <w:tcPr>
            <w:tcW w:w="414" w:type="pct"/>
            <w:tcBorders>
              <w:top w:val="nil"/>
              <w:left w:val="nil"/>
              <w:bottom w:val="single" w:sz="4" w:space="0" w:color="auto"/>
              <w:right w:val="single" w:sz="4" w:space="0" w:color="auto"/>
            </w:tcBorders>
            <w:shd w:val="clear" w:color="auto" w:fill="auto"/>
            <w:noWrap/>
            <w:vAlign w:val="center"/>
            <w:hideMark/>
          </w:tcPr>
          <w:p w14:paraId="633B449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1340.0</w:t>
            </w:r>
          </w:p>
        </w:tc>
        <w:tc>
          <w:tcPr>
            <w:tcW w:w="338" w:type="pct"/>
            <w:tcBorders>
              <w:top w:val="nil"/>
              <w:left w:val="nil"/>
              <w:bottom w:val="single" w:sz="4" w:space="0" w:color="auto"/>
              <w:right w:val="single" w:sz="4" w:space="0" w:color="auto"/>
            </w:tcBorders>
            <w:shd w:val="clear" w:color="auto" w:fill="auto"/>
            <w:noWrap/>
            <w:vAlign w:val="center"/>
            <w:hideMark/>
          </w:tcPr>
          <w:p w14:paraId="73C3DC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33.0%</w:t>
            </w:r>
          </w:p>
        </w:tc>
      </w:tr>
      <w:tr w:rsidR="009971CA" w:rsidRPr="001C0EA0" w14:paraId="2FD6832A" w14:textId="77777777" w:rsidTr="00535242">
        <w:trPr>
          <w:trHeight w:val="345"/>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14:paraId="1821BE51" w14:textId="77777777" w:rsidR="009971CA" w:rsidRPr="001C0EA0" w:rsidRDefault="009971CA" w:rsidP="00535242">
            <w:pPr>
              <w:spacing w:before="0" w:after="0" w:line="240" w:lineRule="auto"/>
              <w:ind w:right="0"/>
              <w:jc w:val="left"/>
              <w:rPr>
                <w:rFonts w:cs="Calibri"/>
                <w:color w:val="000000"/>
                <w:szCs w:val="22"/>
              </w:rPr>
            </w:pPr>
            <w:r w:rsidRPr="001C0EA0">
              <w:rPr>
                <w:rFonts w:cs="Calibri"/>
                <w:color w:val="000000"/>
                <w:szCs w:val="22"/>
              </w:rPr>
              <w:t>Total</w:t>
            </w:r>
          </w:p>
        </w:tc>
        <w:tc>
          <w:tcPr>
            <w:tcW w:w="340" w:type="pct"/>
            <w:tcBorders>
              <w:top w:val="nil"/>
              <w:left w:val="nil"/>
              <w:bottom w:val="single" w:sz="4" w:space="0" w:color="auto"/>
              <w:right w:val="single" w:sz="4" w:space="0" w:color="auto"/>
            </w:tcBorders>
            <w:shd w:val="clear" w:color="auto" w:fill="auto"/>
            <w:noWrap/>
            <w:vAlign w:val="center"/>
            <w:hideMark/>
          </w:tcPr>
          <w:p w14:paraId="618EECB6"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1067.7</w:t>
            </w:r>
          </w:p>
        </w:tc>
        <w:tc>
          <w:tcPr>
            <w:tcW w:w="326" w:type="pct"/>
            <w:tcBorders>
              <w:top w:val="nil"/>
              <w:left w:val="nil"/>
              <w:bottom w:val="single" w:sz="4" w:space="0" w:color="auto"/>
              <w:right w:val="single" w:sz="4" w:space="0" w:color="auto"/>
            </w:tcBorders>
            <w:shd w:val="clear" w:color="auto" w:fill="auto"/>
            <w:noWrap/>
            <w:vAlign w:val="center"/>
            <w:hideMark/>
          </w:tcPr>
          <w:p w14:paraId="431BE04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c>
          <w:tcPr>
            <w:tcW w:w="358" w:type="pct"/>
            <w:tcBorders>
              <w:top w:val="nil"/>
              <w:left w:val="nil"/>
              <w:bottom w:val="single" w:sz="4" w:space="0" w:color="auto"/>
              <w:right w:val="single" w:sz="4" w:space="0" w:color="auto"/>
            </w:tcBorders>
            <w:shd w:val="clear" w:color="auto" w:fill="auto"/>
            <w:noWrap/>
            <w:vAlign w:val="center"/>
            <w:hideMark/>
          </w:tcPr>
          <w:p w14:paraId="1F78D02D"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558.1</w:t>
            </w:r>
          </w:p>
        </w:tc>
        <w:tc>
          <w:tcPr>
            <w:tcW w:w="323" w:type="pct"/>
            <w:tcBorders>
              <w:top w:val="nil"/>
              <w:left w:val="nil"/>
              <w:bottom w:val="single" w:sz="4" w:space="0" w:color="auto"/>
              <w:right w:val="single" w:sz="4" w:space="0" w:color="auto"/>
            </w:tcBorders>
            <w:shd w:val="clear" w:color="auto" w:fill="auto"/>
            <w:noWrap/>
            <w:vAlign w:val="center"/>
            <w:hideMark/>
          </w:tcPr>
          <w:p w14:paraId="78D71EE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c>
          <w:tcPr>
            <w:tcW w:w="362" w:type="pct"/>
            <w:tcBorders>
              <w:top w:val="nil"/>
              <w:left w:val="nil"/>
              <w:bottom w:val="single" w:sz="4" w:space="0" w:color="auto"/>
              <w:right w:val="single" w:sz="4" w:space="0" w:color="auto"/>
            </w:tcBorders>
            <w:shd w:val="clear" w:color="auto" w:fill="auto"/>
            <w:noWrap/>
            <w:vAlign w:val="center"/>
            <w:hideMark/>
          </w:tcPr>
          <w:p w14:paraId="6FC91B25"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139.5</w:t>
            </w:r>
          </w:p>
        </w:tc>
        <w:tc>
          <w:tcPr>
            <w:tcW w:w="393" w:type="pct"/>
            <w:tcBorders>
              <w:top w:val="nil"/>
              <w:left w:val="nil"/>
              <w:bottom w:val="single" w:sz="4" w:space="0" w:color="auto"/>
              <w:right w:val="single" w:sz="4" w:space="0" w:color="auto"/>
            </w:tcBorders>
            <w:shd w:val="clear" w:color="auto" w:fill="auto"/>
            <w:noWrap/>
            <w:vAlign w:val="center"/>
            <w:hideMark/>
          </w:tcPr>
          <w:p w14:paraId="1123404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c>
          <w:tcPr>
            <w:tcW w:w="422" w:type="pct"/>
            <w:tcBorders>
              <w:top w:val="nil"/>
              <w:left w:val="nil"/>
              <w:bottom w:val="single" w:sz="4" w:space="0" w:color="auto"/>
              <w:right w:val="single" w:sz="4" w:space="0" w:color="auto"/>
            </w:tcBorders>
            <w:shd w:val="clear" w:color="auto" w:fill="auto"/>
            <w:noWrap/>
            <w:vAlign w:val="center"/>
            <w:hideMark/>
          </w:tcPr>
          <w:p w14:paraId="10656B37"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537.0</w:t>
            </w:r>
          </w:p>
        </w:tc>
        <w:tc>
          <w:tcPr>
            <w:tcW w:w="333" w:type="pct"/>
            <w:tcBorders>
              <w:top w:val="nil"/>
              <w:left w:val="nil"/>
              <w:bottom w:val="single" w:sz="4" w:space="0" w:color="auto"/>
              <w:right w:val="single" w:sz="4" w:space="0" w:color="auto"/>
            </w:tcBorders>
            <w:shd w:val="clear" w:color="auto" w:fill="auto"/>
            <w:noWrap/>
            <w:vAlign w:val="center"/>
            <w:hideMark/>
          </w:tcPr>
          <w:p w14:paraId="1DCECFC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c>
          <w:tcPr>
            <w:tcW w:w="385" w:type="pct"/>
            <w:tcBorders>
              <w:top w:val="nil"/>
              <w:left w:val="nil"/>
              <w:bottom w:val="single" w:sz="4" w:space="0" w:color="auto"/>
              <w:right w:val="single" w:sz="4" w:space="0" w:color="auto"/>
            </w:tcBorders>
            <w:shd w:val="clear" w:color="auto" w:fill="auto"/>
            <w:noWrap/>
            <w:vAlign w:val="center"/>
            <w:hideMark/>
          </w:tcPr>
          <w:p w14:paraId="22060B58"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847.1</w:t>
            </w:r>
          </w:p>
        </w:tc>
        <w:tc>
          <w:tcPr>
            <w:tcW w:w="370" w:type="pct"/>
            <w:tcBorders>
              <w:top w:val="nil"/>
              <w:left w:val="nil"/>
              <w:bottom w:val="single" w:sz="4" w:space="0" w:color="auto"/>
              <w:right w:val="single" w:sz="4" w:space="0" w:color="auto"/>
            </w:tcBorders>
            <w:shd w:val="clear" w:color="auto" w:fill="auto"/>
            <w:noWrap/>
            <w:vAlign w:val="center"/>
            <w:hideMark/>
          </w:tcPr>
          <w:p w14:paraId="5CEDE0B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c>
          <w:tcPr>
            <w:tcW w:w="414" w:type="pct"/>
            <w:tcBorders>
              <w:top w:val="nil"/>
              <w:left w:val="nil"/>
              <w:bottom w:val="single" w:sz="4" w:space="0" w:color="auto"/>
              <w:right w:val="single" w:sz="4" w:space="0" w:color="auto"/>
            </w:tcBorders>
            <w:shd w:val="clear" w:color="auto" w:fill="auto"/>
            <w:noWrap/>
            <w:vAlign w:val="center"/>
            <w:hideMark/>
          </w:tcPr>
          <w:p w14:paraId="2CD2E410" w14:textId="77777777" w:rsidR="009971CA" w:rsidRPr="001C0EA0" w:rsidRDefault="009971CA" w:rsidP="00535242">
            <w:pPr>
              <w:spacing w:before="0" w:after="0" w:line="240" w:lineRule="auto"/>
              <w:ind w:right="0"/>
              <w:jc w:val="center"/>
              <w:rPr>
                <w:rFonts w:cs="Calibri"/>
                <w:bCs/>
                <w:color w:val="000000"/>
                <w:szCs w:val="22"/>
              </w:rPr>
            </w:pPr>
            <w:r w:rsidRPr="001C0EA0">
              <w:rPr>
                <w:rFonts w:cs="Calibri"/>
                <w:bCs/>
                <w:color w:val="000000"/>
                <w:szCs w:val="22"/>
              </w:rPr>
              <w:t>4055.1</w:t>
            </w:r>
          </w:p>
        </w:tc>
        <w:tc>
          <w:tcPr>
            <w:tcW w:w="338" w:type="pct"/>
            <w:tcBorders>
              <w:top w:val="nil"/>
              <w:left w:val="nil"/>
              <w:bottom w:val="single" w:sz="4" w:space="0" w:color="auto"/>
              <w:right w:val="single" w:sz="4" w:space="0" w:color="auto"/>
            </w:tcBorders>
            <w:shd w:val="clear" w:color="auto" w:fill="auto"/>
            <w:noWrap/>
            <w:vAlign w:val="center"/>
            <w:hideMark/>
          </w:tcPr>
          <w:p w14:paraId="3183FEE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100.0%</w:t>
            </w:r>
          </w:p>
        </w:tc>
      </w:tr>
    </w:tbl>
    <w:p w14:paraId="5372B248" w14:textId="77777777" w:rsidR="009971CA" w:rsidRPr="001C0EA0" w:rsidRDefault="009971CA" w:rsidP="009971CA"/>
    <w:p w14:paraId="722E4DB1" w14:textId="3FA08CE5" w:rsidR="009971CA" w:rsidRDefault="009971CA" w:rsidP="009971CA">
      <w:pPr>
        <w:spacing w:before="0" w:after="160" w:line="259" w:lineRule="auto"/>
        <w:ind w:right="0"/>
        <w:jc w:val="left"/>
      </w:pPr>
      <w:r w:rsidRPr="001C0EA0">
        <w:t xml:space="preserve">The catchment of </w:t>
      </w:r>
      <w:proofErr w:type="spellStart"/>
      <w:r w:rsidRPr="001C0EA0">
        <w:t>Myagdi</w:t>
      </w:r>
      <w:proofErr w:type="spellEnd"/>
      <w:r w:rsidRPr="001C0EA0">
        <w:t xml:space="preserve"> </w:t>
      </w:r>
      <w:proofErr w:type="spellStart"/>
      <w:r w:rsidRPr="001C0EA0">
        <w:t>Khola</w:t>
      </w:r>
      <w:proofErr w:type="spellEnd"/>
      <w:r w:rsidR="00134931">
        <w:t xml:space="preserve"> HPP</w:t>
      </w:r>
      <w:r w:rsidRPr="001C0EA0">
        <w:t xml:space="preserve"> at intake</w:t>
      </w:r>
      <w:r w:rsidR="00134931">
        <w:t xml:space="preserve"> (</w:t>
      </w:r>
      <w:proofErr w:type="spellStart"/>
      <w:r w:rsidR="00134931">
        <w:t>Myagdi</w:t>
      </w:r>
      <w:proofErr w:type="spellEnd"/>
      <w:r w:rsidR="00134931">
        <w:t xml:space="preserve"> and </w:t>
      </w:r>
      <w:proofErr w:type="spellStart"/>
      <w:r w:rsidR="00134931">
        <w:t>Kunaban</w:t>
      </w:r>
      <w:proofErr w:type="spellEnd"/>
      <w:r w:rsidR="00134931">
        <w:t xml:space="preserve"> </w:t>
      </w:r>
      <w:proofErr w:type="spellStart"/>
      <w:r w:rsidR="00532743">
        <w:t>Khola</w:t>
      </w:r>
      <w:proofErr w:type="spellEnd"/>
      <w:r w:rsidR="00532743">
        <w:t xml:space="preserve">) </w:t>
      </w:r>
      <w:r w:rsidR="00532743" w:rsidRPr="001C0EA0">
        <w:t>and</w:t>
      </w:r>
      <w:r w:rsidRPr="001C0EA0">
        <w:t xml:space="preserve"> nearby gauging stations considered for hydrological analysis has been shown in</w:t>
      </w:r>
      <w:r w:rsidR="009205BC">
        <w:t xml:space="preserve"> </w:t>
      </w:r>
      <w:r w:rsidR="009205BC">
        <w:fldChar w:fldCharType="begin"/>
      </w:r>
      <w:r w:rsidR="009205BC">
        <w:instrText xml:space="preserve"> REF _Ref93416563 \h </w:instrText>
      </w:r>
      <w:r w:rsidR="009205BC">
        <w:fldChar w:fldCharType="separate"/>
      </w:r>
      <w:r w:rsidR="009205BC">
        <w:t xml:space="preserve">Figure </w:t>
      </w:r>
      <w:r w:rsidR="009205BC">
        <w:rPr>
          <w:noProof/>
        </w:rPr>
        <w:t>1</w:t>
      </w:r>
      <w:r w:rsidR="009205BC">
        <w:noBreakHyphen/>
      </w:r>
      <w:r w:rsidR="009205BC">
        <w:rPr>
          <w:noProof/>
        </w:rPr>
        <w:t>2</w:t>
      </w:r>
      <w:r w:rsidR="009205BC">
        <w:fldChar w:fldCharType="end"/>
      </w:r>
      <w:r w:rsidR="009205BC">
        <w:t xml:space="preserve"> above</w:t>
      </w:r>
      <w:r w:rsidR="000E4289">
        <w:t>.</w:t>
      </w:r>
    </w:p>
    <w:p w14:paraId="756781D3" w14:textId="77777777" w:rsidR="009971CA" w:rsidRPr="00500ED3" w:rsidRDefault="009971CA" w:rsidP="009971CA">
      <w:pPr>
        <w:spacing w:before="0" w:after="160" w:line="259" w:lineRule="auto"/>
        <w:ind w:right="0"/>
        <w:jc w:val="left"/>
      </w:pPr>
      <w:r>
        <w:br w:type="page"/>
      </w:r>
    </w:p>
    <w:p w14:paraId="1EEC65AE" w14:textId="77777777" w:rsidR="009971CA" w:rsidRDefault="009971CA" w:rsidP="009971CA">
      <w:pPr>
        <w:pStyle w:val="Heading2"/>
        <w:numPr>
          <w:ilvl w:val="0"/>
          <w:numId w:val="0"/>
        </w:numPr>
        <w:spacing w:after="240"/>
        <w:ind w:left="709" w:right="-46"/>
        <w:sectPr w:rsidR="009971CA" w:rsidSect="00535242">
          <w:headerReference w:type="default" r:id="rId18"/>
          <w:footerReference w:type="default" r:id="rId19"/>
          <w:pgSz w:w="16838" w:h="11906" w:orient="landscape" w:code="9"/>
          <w:pgMar w:top="1440" w:right="1440" w:bottom="1440" w:left="1440" w:header="720" w:footer="720" w:gutter="0"/>
          <w:cols w:space="720"/>
          <w:docGrid w:linePitch="360"/>
        </w:sectPr>
      </w:pPr>
      <w:bookmarkStart w:id="161" w:name="_Toc90989301"/>
      <w:bookmarkStart w:id="162" w:name="_Toc91255217"/>
    </w:p>
    <w:p w14:paraId="6E057895" w14:textId="31336A80" w:rsidR="009971CA" w:rsidRPr="001C0EA0" w:rsidRDefault="009971CA" w:rsidP="009971CA">
      <w:pPr>
        <w:ind w:right="-45"/>
      </w:pPr>
      <w:r w:rsidRPr="001C0EA0">
        <w:lastRenderedPageBreak/>
        <w:t xml:space="preserve">The catchment of </w:t>
      </w:r>
      <w:proofErr w:type="spellStart"/>
      <w:r w:rsidRPr="001C0EA0">
        <w:t>Myagdi</w:t>
      </w:r>
      <w:proofErr w:type="spellEnd"/>
      <w:r w:rsidRPr="001C0EA0">
        <w:t xml:space="preserve"> </w:t>
      </w:r>
      <w:proofErr w:type="spellStart"/>
      <w:r w:rsidRPr="001C0EA0">
        <w:t>Khola</w:t>
      </w:r>
      <w:proofErr w:type="spellEnd"/>
      <w:r w:rsidRPr="001C0EA0">
        <w:t xml:space="preserve"> HPP</w:t>
      </w:r>
      <w:r w:rsidR="001B0C2A">
        <w:t xml:space="preserve"> which comprises of </w:t>
      </w:r>
      <w:proofErr w:type="spellStart"/>
      <w:r w:rsidR="001B0C2A">
        <w:t>Myagdi</w:t>
      </w:r>
      <w:proofErr w:type="spellEnd"/>
      <w:r w:rsidR="001B0C2A">
        <w:t xml:space="preserve"> </w:t>
      </w:r>
      <w:proofErr w:type="spellStart"/>
      <w:r w:rsidR="001B0C2A">
        <w:t>Khola</w:t>
      </w:r>
      <w:proofErr w:type="spellEnd"/>
      <w:r w:rsidR="001B0C2A">
        <w:t xml:space="preserve"> Intake and </w:t>
      </w:r>
      <w:proofErr w:type="spellStart"/>
      <w:r w:rsidR="001B0C2A">
        <w:t>Kunaban</w:t>
      </w:r>
      <w:proofErr w:type="spellEnd"/>
      <w:r w:rsidR="001B0C2A">
        <w:t xml:space="preserve"> </w:t>
      </w:r>
      <w:proofErr w:type="spellStart"/>
      <w:r w:rsidR="001B0C2A">
        <w:t>Khola</w:t>
      </w:r>
      <w:proofErr w:type="spellEnd"/>
      <w:r w:rsidR="001B0C2A">
        <w:t xml:space="preserve"> Intake</w:t>
      </w:r>
      <w:r w:rsidRPr="001C0EA0">
        <w:t xml:space="preserve"> has been correlated with the catchment of the DHM’s gauging station no. 404.7 along the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to generate the mean daily flows at proposed intake site of </w:t>
      </w:r>
      <w:proofErr w:type="spellStart"/>
      <w:r w:rsidRPr="001C0EA0">
        <w:t>Myagdi</w:t>
      </w:r>
      <w:proofErr w:type="spellEnd"/>
      <w:r w:rsidRPr="001C0EA0">
        <w:t xml:space="preserve"> </w:t>
      </w:r>
      <w:proofErr w:type="spellStart"/>
      <w:r w:rsidRPr="001C0EA0">
        <w:t>Khola</w:t>
      </w:r>
      <w:proofErr w:type="spellEnd"/>
      <w:r w:rsidRPr="001C0EA0">
        <w:t xml:space="preserve"> HPP. The similar procedure has been followed to correlate with other five nearby catchments (mentioned in section</w:t>
      </w:r>
      <w:r w:rsidR="00642345">
        <w:t xml:space="preserve"> </w:t>
      </w:r>
      <w:r w:rsidR="00642345">
        <w:fldChar w:fldCharType="begin"/>
      </w:r>
      <w:r w:rsidR="00642345">
        <w:instrText xml:space="preserve"> REF _Ref93419447 \r \h </w:instrText>
      </w:r>
      <w:r w:rsidR="00642345">
        <w:fldChar w:fldCharType="separate"/>
      </w:r>
      <w:r w:rsidR="00642345">
        <w:t>1.4.1</w:t>
      </w:r>
      <w:r w:rsidR="00642345">
        <w:fldChar w:fldCharType="end"/>
      </w:r>
      <w:r w:rsidRPr="001C0EA0">
        <w:t xml:space="preserve">). The calculated long-term mean daily flows in English Calendar has been converted into Nepali Calendar based on 2077 BS and finally, mean daily flows in the corresponding Nepali month were averaged to calculate the long-term mean monthly flow. The summary of mean monthly flow at the intake of </w:t>
      </w:r>
      <w:proofErr w:type="spellStart"/>
      <w:r w:rsidR="00A224CE">
        <w:t>Myagdi</w:t>
      </w:r>
      <w:proofErr w:type="spellEnd"/>
      <w:r w:rsidR="00A224CE">
        <w:t xml:space="preserve"> </w:t>
      </w:r>
      <w:proofErr w:type="spellStart"/>
      <w:r w:rsidR="00A224CE">
        <w:t>Khola</w:t>
      </w:r>
      <w:proofErr w:type="spellEnd"/>
      <w:r w:rsidRPr="001C0EA0">
        <w:t xml:space="preserve">, </w:t>
      </w:r>
      <w:proofErr w:type="spellStart"/>
      <w:r w:rsidR="00A224CE">
        <w:t>Kunaban</w:t>
      </w:r>
      <w:proofErr w:type="spellEnd"/>
      <w:r w:rsidR="00A224CE">
        <w:t xml:space="preserve"> </w:t>
      </w:r>
      <w:proofErr w:type="spellStart"/>
      <w:r w:rsidR="00A224CE">
        <w:t>Khola</w:t>
      </w:r>
      <w:proofErr w:type="spellEnd"/>
      <w:r w:rsidRPr="001C0EA0">
        <w:t xml:space="preserve"> and intake of MK</w:t>
      </w:r>
      <w:r w:rsidR="00A224CE">
        <w:t>HPP</w:t>
      </w:r>
      <w:r w:rsidR="00642345">
        <w:t xml:space="preserve"> (sum of </w:t>
      </w:r>
      <w:proofErr w:type="spellStart"/>
      <w:r w:rsidR="00642345">
        <w:t>Myagdi</w:t>
      </w:r>
      <w:proofErr w:type="spellEnd"/>
      <w:r w:rsidR="00642345">
        <w:t xml:space="preserve"> intake and </w:t>
      </w:r>
      <w:proofErr w:type="spellStart"/>
      <w:r w:rsidR="00642345">
        <w:t>Kunaban</w:t>
      </w:r>
      <w:proofErr w:type="spellEnd"/>
      <w:r w:rsidR="00642345">
        <w:t xml:space="preserve"> intake)</w:t>
      </w:r>
      <w:r w:rsidRPr="001C0EA0">
        <w:t xml:space="preserve"> from catchment correlation method </w:t>
      </w:r>
      <w:r w:rsidR="00642345">
        <w:t xml:space="preserve">with six gauging stations </w:t>
      </w:r>
      <w:r w:rsidRPr="001C0EA0">
        <w:t xml:space="preserve">have been tabulated in </w:t>
      </w:r>
      <w:r w:rsidR="000E4289">
        <w:fldChar w:fldCharType="begin"/>
      </w:r>
      <w:r w:rsidR="000E4289">
        <w:instrText xml:space="preserve"> REF _Ref92874572 \h </w:instrText>
      </w:r>
      <w:r w:rsidR="000E4289">
        <w:fldChar w:fldCharType="separate"/>
      </w:r>
      <w:r w:rsidR="006C6245">
        <w:t xml:space="preserve">Table </w:t>
      </w:r>
      <w:r w:rsidR="006C6245">
        <w:rPr>
          <w:noProof/>
        </w:rPr>
        <w:t>1</w:t>
      </w:r>
      <w:r w:rsidR="006C6245">
        <w:noBreakHyphen/>
      </w:r>
      <w:r w:rsidR="006C6245">
        <w:rPr>
          <w:noProof/>
        </w:rPr>
        <w:t>9</w:t>
      </w:r>
      <w:r w:rsidR="000E4289">
        <w:fldChar w:fldCharType="end"/>
      </w:r>
      <w:r w:rsidR="000E4289">
        <w:t xml:space="preserve">, </w:t>
      </w:r>
      <w:r w:rsidR="000E4289">
        <w:fldChar w:fldCharType="begin"/>
      </w:r>
      <w:r w:rsidR="000E4289">
        <w:instrText xml:space="preserve"> REF _Ref92874579 \h </w:instrText>
      </w:r>
      <w:r w:rsidR="000E4289">
        <w:fldChar w:fldCharType="separate"/>
      </w:r>
      <w:r w:rsidR="006C6245">
        <w:t xml:space="preserve">Table </w:t>
      </w:r>
      <w:r w:rsidR="006C6245">
        <w:rPr>
          <w:noProof/>
        </w:rPr>
        <w:t>1</w:t>
      </w:r>
      <w:r w:rsidR="006C6245">
        <w:noBreakHyphen/>
      </w:r>
      <w:r w:rsidR="006C6245">
        <w:rPr>
          <w:noProof/>
        </w:rPr>
        <w:t>10</w:t>
      </w:r>
      <w:r w:rsidR="000E4289">
        <w:fldChar w:fldCharType="end"/>
      </w:r>
      <w:r w:rsidR="000E4289">
        <w:t xml:space="preserve">, and </w:t>
      </w:r>
      <w:r w:rsidR="000E4289">
        <w:fldChar w:fldCharType="begin"/>
      </w:r>
      <w:r w:rsidR="000E4289">
        <w:instrText xml:space="preserve"> REF _Ref92874587 \h </w:instrText>
      </w:r>
      <w:r w:rsidR="000E4289">
        <w:fldChar w:fldCharType="separate"/>
      </w:r>
      <w:r w:rsidR="006C6245">
        <w:t xml:space="preserve">Table </w:t>
      </w:r>
      <w:r w:rsidR="006C6245">
        <w:rPr>
          <w:noProof/>
        </w:rPr>
        <w:t>1</w:t>
      </w:r>
      <w:r w:rsidR="006C6245">
        <w:noBreakHyphen/>
      </w:r>
      <w:r w:rsidR="006C6245">
        <w:rPr>
          <w:noProof/>
        </w:rPr>
        <w:t>11</w:t>
      </w:r>
      <w:r w:rsidR="000E4289">
        <w:fldChar w:fldCharType="end"/>
      </w:r>
      <w:r w:rsidR="000E4289">
        <w:t xml:space="preserve"> </w:t>
      </w:r>
      <w:r w:rsidRPr="001C0EA0">
        <w:t>respectively.</w:t>
      </w:r>
    </w:p>
    <w:p w14:paraId="62EFEB0E" w14:textId="41CB52C6" w:rsidR="000E4289" w:rsidRDefault="000E4289" w:rsidP="000E4289">
      <w:pPr>
        <w:pStyle w:val="TableHeading"/>
        <w:ind w:left="0" w:right="-45" w:firstLine="0"/>
      </w:pPr>
      <w:bookmarkStart w:id="163" w:name="_Ref92874572"/>
      <w:bookmarkStart w:id="164" w:name="_Toc92876600"/>
      <w:r>
        <w:t xml:space="preserve">Table </w:t>
      </w:r>
      <w:fldSimple w:instr=" STYLEREF 1 \s ">
        <w:r w:rsidR="006C6245">
          <w:rPr>
            <w:noProof/>
          </w:rPr>
          <w:t>1</w:t>
        </w:r>
      </w:fldSimple>
      <w:r w:rsidR="00F46335">
        <w:noBreakHyphen/>
      </w:r>
      <w:fldSimple w:instr=" SEQ Table \* ARABIC \s 1 ">
        <w:r w:rsidR="006C6245">
          <w:rPr>
            <w:noProof/>
          </w:rPr>
          <w:t>9</w:t>
        </w:r>
      </w:fldSimple>
      <w:bookmarkEnd w:id="163"/>
      <w:r>
        <w:t>:</w:t>
      </w:r>
      <w:r w:rsidRPr="000E4289">
        <w:t xml:space="preserve"> </w:t>
      </w:r>
      <w:r w:rsidRPr="001C0EA0">
        <w:t xml:space="preserve">Long-term mean monthly flows by catchment correlation (CAR) at </w:t>
      </w:r>
      <w:proofErr w:type="spellStart"/>
      <w:r>
        <w:t>Myagdi</w:t>
      </w:r>
      <w:proofErr w:type="spellEnd"/>
      <w:r>
        <w:t xml:space="preserve"> </w:t>
      </w:r>
      <w:proofErr w:type="spellStart"/>
      <w:r>
        <w:t>Khola</w:t>
      </w:r>
      <w:proofErr w:type="spellEnd"/>
      <w:r>
        <w:t xml:space="preserve"> Intake</w:t>
      </w:r>
      <w:bookmarkEnd w:id="164"/>
    </w:p>
    <w:tbl>
      <w:tblPr>
        <w:tblW w:w="5000" w:type="pct"/>
        <w:tblLayout w:type="fixed"/>
        <w:tblLook w:val="04A0" w:firstRow="1" w:lastRow="0" w:firstColumn="1" w:lastColumn="0" w:noHBand="0" w:noVBand="1"/>
      </w:tblPr>
      <w:tblGrid>
        <w:gridCol w:w="1128"/>
        <w:gridCol w:w="1133"/>
        <w:gridCol w:w="1274"/>
        <w:gridCol w:w="1418"/>
        <w:gridCol w:w="1275"/>
        <w:gridCol w:w="1275"/>
        <w:gridCol w:w="1504"/>
      </w:tblGrid>
      <w:tr w:rsidR="006E4745" w:rsidRPr="006E4745" w14:paraId="2009C199" w14:textId="77777777" w:rsidTr="0035178B">
        <w:trPr>
          <w:trHeight w:val="690"/>
        </w:trPr>
        <w:tc>
          <w:tcPr>
            <w:tcW w:w="626" w:type="pct"/>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29196CE7" w14:textId="77777777" w:rsidR="006E4745" w:rsidRPr="006E4745" w:rsidRDefault="006E4745" w:rsidP="006E4745">
            <w:pPr>
              <w:spacing w:before="0" w:after="0" w:line="240" w:lineRule="auto"/>
              <w:ind w:right="0"/>
              <w:jc w:val="center"/>
              <w:rPr>
                <w:b/>
                <w:bCs/>
                <w:color w:val="000000"/>
                <w:szCs w:val="22"/>
              </w:rPr>
            </w:pPr>
            <w:r w:rsidRPr="006E4745">
              <w:rPr>
                <w:b/>
                <w:bCs/>
                <w:color w:val="000000"/>
                <w:szCs w:val="22"/>
              </w:rPr>
              <w:t>Month</w:t>
            </w:r>
          </w:p>
        </w:tc>
        <w:tc>
          <w:tcPr>
            <w:tcW w:w="4374" w:type="pct"/>
            <w:gridSpan w:val="6"/>
            <w:tcBorders>
              <w:top w:val="single" w:sz="8" w:space="0" w:color="auto"/>
              <w:left w:val="nil"/>
              <w:bottom w:val="single" w:sz="8" w:space="0" w:color="auto"/>
              <w:right w:val="single" w:sz="8" w:space="0" w:color="000000"/>
            </w:tcBorders>
            <w:shd w:val="clear" w:color="000000" w:fill="FFFFFF"/>
            <w:vAlign w:val="center"/>
            <w:hideMark/>
          </w:tcPr>
          <w:p w14:paraId="4F739436" w14:textId="77777777" w:rsidR="006E4745" w:rsidRPr="006E4745" w:rsidRDefault="006E4745" w:rsidP="006E4745">
            <w:pPr>
              <w:spacing w:before="0" w:after="0" w:line="240" w:lineRule="auto"/>
              <w:ind w:right="0"/>
              <w:jc w:val="center"/>
              <w:rPr>
                <w:b/>
                <w:bCs/>
                <w:color w:val="000000"/>
                <w:szCs w:val="22"/>
              </w:rPr>
            </w:pPr>
            <w:r w:rsidRPr="006E4745">
              <w:rPr>
                <w:b/>
                <w:bCs/>
                <w:color w:val="000000"/>
                <w:szCs w:val="22"/>
              </w:rPr>
              <w:t xml:space="preserve">Mean monthly flow at the intake of </w:t>
            </w:r>
            <w:proofErr w:type="spellStart"/>
            <w:r w:rsidRPr="006E4745">
              <w:rPr>
                <w:b/>
                <w:bCs/>
                <w:color w:val="000000"/>
                <w:szCs w:val="22"/>
              </w:rPr>
              <w:t>Myagdi</w:t>
            </w:r>
            <w:proofErr w:type="spellEnd"/>
            <w:r w:rsidRPr="006E4745">
              <w:rPr>
                <w:b/>
                <w:bCs/>
                <w:color w:val="000000"/>
                <w:szCs w:val="22"/>
              </w:rPr>
              <w:t xml:space="preserve"> </w:t>
            </w:r>
            <w:proofErr w:type="spellStart"/>
            <w:r w:rsidRPr="006E4745">
              <w:rPr>
                <w:b/>
                <w:bCs/>
                <w:color w:val="000000"/>
                <w:szCs w:val="22"/>
              </w:rPr>
              <w:t>Khola</w:t>
            </w:r>
            <w:proofErr w:type="spellEnd"/>
            <w:r w:rsidRPr="006E4745">
              <w:rPr>
                <w:b/>
                <w:bCs/>
                <w:color w:val="000000"/>
                <w:szCs w:val="22"/>
              </w:rPr>
              <w:t xml:space="preserve"> by CAR with</w:t>
            </w:r>
          </w:p>
        </w:tc>
      </w:tr>
      <w:tr w:rsidR="0035178B" w:rsidRPr="006E4745" w14:paraId="70B71D41" w14:textId="77777777" w:rsidTr="0035178B">
        <w:trPr>
          <w:trHeight w:val="1281"/>
        </w:trPr>
        <w:tc>
          <w:tcPr>
            <w:tcW w:w="626" w:type="pct"/>
            <w:vMerge/>
            <w:tcBorders>
              <w:top w:val="single" w:sz="8" w:space="0" w:color="auto"/>
              <w:left w:val="single" w:sz="8" w:space="0" w:color="auto"/>
              <w:bottom w:val="single" w:sz="8" w:space="0" w:color="000000"/>
              <w:right w:val="single" w:sz="8" w:space="0" w:color="auto"/>
            </w:tcBorders>
            <w:vAlign w:val="center"/>
            <w:hideMark/>
          </w:tcPr>
          <w:p w14:paraId="3154C63A" w14:textId="77777777" w:rsidR="006E4745" w:rsidRPr="006E4745" w:rsidRDefault="006E4745" w:rsidP="006E4745">
            <w:pPr>
              <w:spacing w:before="0" w:after="0" w:line="240" w:lineRule="auto"/>
              <w:ind w:right="0"/>
              <w:jc w:val="left"/>
              <w:rPr>
                <w:b/>
                <w:bCs/>
                <w:color w:val="000000"/>
                <w:szCs w:val="22"/>
              </w:rPr>
            </w:pPr>
          </w:p>
        </w:tc>
        <w:tc>
          <w:tcPr>
            <w:tcW w:w="629" w:type="pct"/>
            <w:tcBorders>
              <w:top w:val="nil"/>
              <w:left w:val="nil"/>
              <w:bottom w:val="single" w:sz="8" w:space="0" w:color="auto"/>
              <w:right w:val="single" w:sz="8" w:space="0" w:color="auto"/>
            </w:tcBorders>
            <w:shd w:val="clear" w:color="000000" w:fill="FFFFFF"/>
            <w:vAlign w:val="center"/>
            <w:hideMark/>
          </w:tcPr>
          <w:p w14:paraId="1C456907" w14:textId="77777777" w:rsidR="006E4745" w:rsidRPr="006E4745" w:rsidRDefault="006E4745" w:rsidP="006E4745">
            <w:pPr>
              <w:spacing w:before="0" w:after="0" w:line="240" w:lineRule="auto"/>
              <w:ind w:right="0"/>
              <w:jc w:val="center"/>
              <w:rPr>
                <w:b/>
                <w:bCs/>
                <w:color w:val="000000"/>
                <w:szCs w:val="22"/>
              </w:rPr>
            </w:pPr>
            <w:proofErr w:type="spellStart"/>
            <w:r w:rsidRPr="006E4745">
              <w:rPr>
                <w:rFonts w:cs="Calibri"/>
                <w:b/>
                <w:bCs/>
                <w:color w:val="000000"/>
                <w:szCs w:val="22"/>
              </w:rPr>
              <w:t>Myagdi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Mangalaghat</w:t>
            </w:r>
            <w:proofErr w:type="spellEnd"/>
            <w:r w:rsidRPr="006E4745">
              <w:rPr>
                <w:rFonts w:cs="Calibri"/>
                <w:b/>
                <w:bCs/>
                <w:color w:val="000000"/>
                <w:szCs w:val="22"/>
              </w:rPr>
              <w:t xml:space="preserve"> (404.7)</w:t>
            </w:r>
          </w:p>
        </w:tc>
        <w:tc>
          <w:tcPr>
            <w:tcW w:w="707" w:type="pct"/>
            <w:tcBorders>
              <w:top w:val="nil"/>
              <w:left w:val="nil"/>
              <w:bottom w:val="single" w:sz="8" w:space="0" w:color="auto"/>
              <w:right w:val="nil"/>
            </w:tcBorders>
            <w:shd w:val="clear" w:color="000000" w:fill="FFFFFF"/>
            <w:vAlign w:val="center"/>
            <w:hideMark/>
          </w:tcPr>
          <w:p w14:paraId="2DDAEFBC"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 xml:space="preserve">Modi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Nayapul</w:t>
            </w:r>
            <w:proofErr w:type="spellEnd"/>
            <w:r w:rsidRPr="006E4745">
              <w:rPr>
                <w:rFonts w:cs="Calibri"/>
                <w:b/>
                <w:bCs/>
                <w:color w:val="000000"/>
                <w:szCs w:val="22"/>
              </w:rPr>
              <w:t xml:space="preserve"> (406.5)</w:t>
            </w:r>
          </w:p>
        </w:tc>
        <w:tc>
          <w:tcPr>
            <w:tcW w:w="787" w:type="pct"/>
            <w:tcBorders>
              <w:top w:val="nil"/>
              <w:left w:val="single" w:sz="8" w:space="0" w:color="auto"/>
              <w:bottom w:val="single" w:sz="8" w:space="0" w:color="auto"/>
              <w:right w:val="nil"/>
            </w:tcBorders>
            <w:shd w:val="clear" w:color="000000" w:fill="FFFFFF"/>
            <w:vAlign w:val="center"/>
            <w:hideMark/>
          </w:tcPr>
          <w:p w14:paraId="432BCFFF"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 xml:space="preserve">Mardi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Lahachowk</w:t>
            </w:r>
            <w:proofErr w:type="spellEnd"/>
            <w:r w:rsidRPr="006E4745">
              <w:rPr>
                <w:rFonts w:cs="Calibri"/>
                <w:b/>
                <w:bCs/>
                <w:color w:val="000000"/>
                <w:szCs w:val="22"/>
              </w:rPr>
              <w:t xml:space="preserve"> (428.0)</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2D7352B" w14:textId="77777777" w:rsidR="006E4745" w:rsidRPr="006E4745" w:rsidRDefault="006E4745" w:rsidP="006E4745">
            <w:pPr>
              <w:spacing w:before="0" w:after="0" w:line="240" w:lineRule="auto"/>
              <w:ind w:right="0"/>
              <w:jc w:val="center"/>
              <w:rPr>
                <w:b/>
                <w:bCs/>
                <w:color w:val="000000"/>
                <w:szCs w:val="22"/>
              </w:rPr>
            </w:pPr>
            <w:proofErr w:type="spellStart"/>
            <w:r w:rsidRPr="006E4745">
              <w:rPr>
                <w:rFonts w:cs="Calibri"/>
                <w:b/>
                <w:bCs/>
                <w:color w:val="000000"/>
                <w:szCs w:val="22"/>
              </w:rPr>
              <w:t>Seti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Phoolbari</w:t>
            </w:r>
            <w:proofErr w:type="spellEnd"/>
            <w:r w:rsidRPr="006E4745">
              <w:rPr>
                <w:rFonts w:cs="Calibri"/>
                <w:b/>
                <w:bCs/>
                <w:color w:val="000000"/>
                <w:szCs w:val="22"/>
              </w:rPr>
              <w:t xml:space="preserve"> (430.0)</w:t>
            </w:r>
          </w:p>
        </w:tc>
        <w:tc>
          <w:tcPr>
            <w:tcW w:w="708" w:type="pct"/>
            <w:tcBorders>
              <w:top w:val="nil"/>
              <w:left w:val="nil"/>
              <w:bottom w:val="single" w:sz="8" w:space="0" w:color="auto"/>
              <w:right w:val="single" w:sz="8" w:space="0" w:color="auto"/>
            </w:tcBorders>
            <w:shd w:val="clear" w:color="000000" w:fill="FFFFFF"/>
            <w:vAlign w:val="center"/>
            <w:hideMark/>
          </w:tcPr>
          <w:p w14:paraId="151F69B2" w14:textId="77777777" w:rsidR="006E4745" w:rsidRPr="006E4745" w:rsidRDefault="006E4745" w:rsidP="006E4745">
            <w:pPr>
              <w:spacing w:before="0" w:after="0" w:line="240" w:lineRule="auto"/>
              <w:ind w:right="0"/>
              <w:jc w:val="center"/>
              <w:rPr>
                <w:b/>
                <w:bCs/>
                <w:color w:val="000000"/>
                <w:szCs w:val="22"/>
              </w:rPr>
            </w:pPr>
            <w:proofErr w:type="spellStart"/>
            <w:r w:rsidRPr="006E4745">
              <w:rPr>
                <w:rFonts w:cs="Calibri"/>
                <w:b/>
                <w:bCs/>
                <w:color w:val="000000"/>
                <w:szCs w:val="22"/>
              </w:rPr>
              <w:t>Madi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Shisaghat</w:t>
            </w:r>
            <w:proofErr w:type="spellEnd"/>
            <w:r w:rsidRPr="006E4745">
              <w:rPr>
                <w:rFonts w:cs="Calibri"/>
                <w:b/>
                <w:bCs/>
                <w:color w:val="000000"/>
                <w:szCs w:val="22"/>
              </w:rPr>
              <w:t xml:space="preserve"> (438.0)</w:t>
            </w:r>
          </w:p>
        </w:tc>
        <w:tc>
          <w:tcPr>
            <w:tcW w:w="835" w:type="pct"/>
            <w:tcBorders>
              <w:top w:val="nil"/>
              <w:left w:val="nil"/>
              <w:bottom w:val="single" w:sz="8" w:space="0" w:color="auto"/>
              <w:right w:val="single" w:sz="8" w:space="0" w:color="auto"/>
            </w:tcBorders>
            <w:shd w:val="clear" w:color="000000" w:fill="FFFFFF"/>
            <w:vAlign w:val="center"/>
            <w:hideMark/>
          </w:tcPr>
          <w:p w14:paraId="7126988C" w14:textId="77777777" w:rsidR="006E4745" w:rsidRPr="006E4745" w:rsidRDefault="006E4745" w:rsidP="006E4745">
            <w:pPr>
              <w:spacing w:before="0" w:after="0" w:line="240" w:lineRule="auto"/>
              <w:ind w:right="0"/>
              <w:jc w:val="center"/>
              <w:rPr>
                <w:b/>
                <w:bCs/>
                <w:color w:val="000000"/>
                <w:szCs w:val="22"/>
              </w:rPr>
            </w:pPr>
            <w:proofErr w:type="spellStart"/>
            <w:r w:rsidRPr="006E4745">
              <w:rPr>
                <w:rFonts w:cs="Calibri"/>
                <w:b/>
                <w:bCs/>
                <w:color w:val="000000"/>
                <w:szCs w:val="22"/>
              </w:rPr>
              <w:t>Marshyandi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Bimalnagar</w:t>
            </w:r>
            <w:proofErr w:type="spellEnd"/>
            <w:r w:rsidRPr="006E4745">
              <w:rPr>
                <w:rFonts w:cs="Calibri"/>
                <w:b/>
                <w:bCs/>
                <w:color w:val="000000"/>
                <w:szCs w:val="22"/>
              </w:rPr>
              <w:t xml:space="preserve"> (439.7)</w:t>
            </w:r>
          </w:p>
        </w:tc>
      </w:tr>
      <w:tr w:rsidR="0035178B" w:rsidRPr="006E4745" w14:paraId="5E62EA9F"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3BEA441E" w14:textId="77777777" w:rsidR="006E4745" w:rsidRPr="006E4745" w:rsidRDefault="006E4745" w:rsidP="006E4745">
            <w:pPr>
              <w:spacing w:before="0" w:after="0" w:line="240" w:lineRule="auto"/>
              <w:ind w:right="0"/>
              <w:jc w:val="center"/>
              <w:rPr>
                <w:i/>
                <w:iCs/>
                <w:color w:val="000000"/>
                <w:szCs w:val="22"/>
              </w:rPr>
            </w:pPr>
            <w:r w:rsidRPr="006E4745">
              <w:rPr>
                <w:i/>
                <w:iCs/>
                <w:color w:val="000000"/>
                <w:szCs w:val="22"/>
              </w:rPr>
              <w:t>CAR Coefficient</w:t>
            </w:r>
          </w:p>
        </w:tc>
        <w:tc>
          <w:tcPr>
            <w:tcW w:w="629" w:type="pct"/>
            <w:tcBorders>
              <w:top w:val="nil"/>
              <w:left w:val="nil"/>
              <w:bottom w:val="single" w:sz="8" w:space="0" w:color="auto"/>
              <w:right w:val="single" w:sz="8" w:space="0" w:color="auto"/>
            </w:tcBorders>
            <w:shd w:val="clear" w:color="000000" w:fill="FFFFFF"/>
            <w:vAlign w:val="center"/>
            <w:hideMark/>
          </w:tcPr>
          <w:p w14:paraId="25441655"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0.09</w:t>
            </w:r>
          </w:p>
        </w:tc>
        <w:tc>
          <w:tcPr>
            <w:tcW w:w="707" w:type="pct"/>
            <w:tcBorders>
              <w:top w:val="nil"/>
              <w:left w:val="nil"/>
              <w:bottom w:val="single" w:sz="8" w:space="0" w:color="auto"/>
              <w:right w:val="nil"/>
            </w:tcBorders>
            <w:shd w:val="clear" w:color="000000" w:fill="FFFFFF"/>
            <w:vAlign w:val="center"/>
            <w:hideMark/>
          </w:tcPr>
          <w:p w14:paraId="40196FC7"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0.17</w:t>
            </w:r>
          </w:p>
        </w:tc>
        <w:tc>
          <w:tcPr>
            <w:tcW w:w="787" w:type="pct"/>
            <w:tcBorders>
              <w:top w:val="nil"/>
              <w:left w:val="single" w:sz="8" w:space="0" w:color="auto"/>
              <w:bottom w:val="single" w:sz="8" w:space="0" w:color="auto"/>
              <w:right w:val="nil"/>
            </w:tcBorders>
            <w:shd w:val="clear" w:color="000000" w:fill="FFFFFF"/>
            <w:vAlign w:val="center"/>
            <w:hideMark/>
          </w:tcPr>
          <w:p w14:paraId="2AE20846"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0.68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C643D3F"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0.18</w:t>
            </w:r>
          </w:p>
        </w:tc>
        <w:tc>
          <w:tcPr>
            <w:tcW w:w="708" w:type="pct"/>
            <w:tcBorders>
              <w:top w:val="nil"/>
              <w:left w:val="nil"/>
              <w:bottom w:val="single" w:sz="8" w:space="0" w:color="auto"/>
              <w:right w:val="single" w:sz="8" w:space="0" w:color="auto"/>
            </w:tcBorders>
            <w:shd w:val="clear" w:color="000000" w:fill="FFFFFF"/>
            <w:noWrap/>
            <w:vAlign w:val="center"/>
            <w:hideMark/>
          </w:tcPr>
          <w:p w14:paraId="6C8E6F3A"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0.11</w:t>
            </w:r>
          </w:p>
        </w:tc>
        <w:tc>
          <w:tcPr>
            <w:tcW w:w="835" w:type="pct"/>
            <w:tcBorders>
              <w:top w:val="nil"/>
              <w:left w:val="nil"/>
              <w:bottom w:val="single" w:sz="8" w:space="0" w:color="auto"/>
              <w:right w:val="single" w:sz="8" w:space="0" w:color="auto"/>
            </w:tcBorders>
            <w:shd w:val="clear" w:color="000000" w:fill="FFFFFF"/>
            <w:vAlign w:val="center"/>
            <w:hideMark/>
          </w:tcPr>
          <w:p w14:paraId="2F4E0001"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0.02</w:t>
            </w:r>
          </w:p>
        </w:tc>
      </w:tr>
      <w:tr w:rsidR="0035178B" w:rsidRPr="006E4745" w14:paraId="4B578F8E"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3CFC1D0"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Baisakh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244AF931"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4.03</w:t>
            </w:r>
          </w:p>
        </w:tc>
        <w:tc>
          <w:tcPr>
            <w:tcW w:w="707" w:type="pct"/>
            <w:tcBorders>
              <w:top w:val="nil"/>
              <w:left w:val="nil"/>
              <w:bottom w:val="single" w:sz="8" w:space="0" w:color="auto"/>
              <w:right w:val="nil"/>
            </w:tcBorders>
            <w:shd w:val="clear" w:color="000000" w:fill="FFFFFF"/>
            <w:vAlign w:val="center"/>
            <w:hideMark/>
          </w:tcPr>
          <w:p w14:paraId="6B46A237"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5.56</w:t>
            </w:r>
          </w:p>
        </w:tc>
        <w:tc>
          <w:tcPr>
            <w:tcW w:w="787" w:type="pct"/>
            <w:tcBorders>
              <w:top w:val="nil"/>
              <w:left w:val="single" w:sz="8" w:space="0" w:color="auto"/>
              <w:bottom w:val="single" w:sz="8" w:space="0" w:color="auto"/>
              <w:right w:val="nil"/>
            </w:tcBorders>
            <w:shd w:val="clear" w:color="000000" w:fill="FFFFFF"/>
            <w:vAlign w:val="center"/>
            <w:hideMark/>
          </w:tcPr>
          <w:p w14:paraId="0FCA1AE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4.58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776102A"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5.64</w:t>
            </w:r>
          </w:p>
        </w:tc>
        <w:tc>
          <w:tcPr>
            <w:tcW w:w="708" w:type="pct"/>
            <w:tcBorders>
              <w:top w:val="nil"/>
              <w:left w:val="nil"/>
              <w:bottom w:val="single" w:sz="8" w:space="0" w:color="auto"/>
              <w:right w:val="single" w:sz="8" w:space="0" w:color="auto"/>
            </w:tcBorders>
            <w:shd w:val="clear" w:color="000000" w:fill="FFFFFF"/>
            <w:noWrap/>
            <w:vAlign w:val="center"/>
            <w:hideMark/>
          </w:tcPr>
          <w:p w14:paraId="675700B5"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5.27</w:t>
            </w:r>
          </w:p>
        </w:tc>
        <w:tc>
          <w:tcPr>
            <w:tcW w:w="835" w:type="pct"/>
            <w:tcBorders>
              <w:top w:val="nil"/>
              <w:left w:val="nil"/>
              <w:bottom w:val="single" w:sz="8" w:space="0" w:color="auto"/>
              <w:right w:val="single" w:sz="8" w:space="0" w:color="auto"/>
            </w:tcBorders>
            <w:shd w:val="clear" w:color="000000" w:fill="FFFFFF"/>
            <w:vAlign w:val="center"/>
            <w:hideMark/>
          </w:tcPr>
          <w:p w14:paraId="0FC31DB6"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3.43</w:t>
            </w:r>
          </w:p>
        </w:tc>
      </w:tr>
      <w:tr w:rsidR="0035178B" w:rsidRPr="006E4745" w14:paraId="7CAFF6DA"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92B1C84"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Jestha</w:t>
            </w:r>
            <w:proofErr w:type="spellEnd"/>
          </w:p>
        </w:tc>
        <w:tc>
          <w:tcPr>
            <w:tcW w:w="629" w:type="pct"/>
            <w:tcBorders>
              <w:top w:val="nil"/>
              <w:left w:val="nil"/>
              <w:bottom w:val="single" w:sz="8" w:space="0" w:color="auto"/>
              <w:right w:val="single" w:sz="8" w:space="0" w:color="auto"/>
            </w:tcBorders>
            <w:shd w:val="clear" w:color="auto" w:fill="auto"/>
            <w:vAlign w:val="center"/>
            <w:hideMark/>
          </w:tcPr>
          <w:p w14:paraId="05F1DD4E"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8</w:t>
            </w:r>
          </w:p>
        </w:tc>
        <w:tc>
          <w:tcPr>
            <w:tcW w:w="707" w:type="pct"/>
            <w:tcBorders>
              <w:top w:val="nil"/>
              <w:left w:val="nil"/>
              <w:bottom w:val="single" w:sz="8" w:space="0" w:color="auto"/>
              <w:right w:val="nil"/>
            </w:tcBorders>
            <w:shd w:val="clear" w:color="auto" w:fill="auto"/>
            <w:vAlign w:val="center"/>
            <w:hideMark/>
          </w:tcPr>
          <w:p w14:paraId="2AC3BBC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10.67</w:t>
            </w:r>
          </w:p>
        </w:tc>
        <w:tc>
          <w:tcPr>
            <w:tcW w:w="787" w:type="pct"/>
            <w:tcBorders>
              <w:top w:val="nil"/>
              <w:left w:val="single" w:sz="8" w:space="0" w:color="auto"/>
              <w:bottom w:val="single" w:sz="8" w:space="0" w:color="auto"/>
              <w:right w:val="nil"/>
            </w:tcBorders>
            <w:shd w:val="clear" w:color="auto" w:fill="auto"/>
            <w:vAlign w:val="center"/>
            <w:hideMark/>
          </w:tcPr>
          <w:p w14:paraId="32085F5F"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8.84</w:t>
            </w:r>
          </w:p>
        </w:tc>
        <w:tc>
          <w:tcPr>
            <w:tcW w:w="708" w:type="pct"/>
            <w:tcBorders>
              <w:top w:val="nil"/>
              <w:left w:val="single" w:sz="8" w:space="0" w:color="auto"/>
              <w:bottom w:val="single" w:sz="8" w:space="0" w:color="auto"/>
              <w:right w:val="single" w:sz="8" w:space="0" w:color="auto"/>
            </w:tcBorders>
            <w:shd w:val="clear" w:color="auto" w:fill="auto"/>
            <w:vAlign w:val="center"/>
            <w:hideMark/>
          </w:tcPr>
          <w:p w14:paraId="063F8653"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9.75</w:t>
            </w:r>
          </w:p>
        </w:tc>
        <w:tc>
          <w:tcPr>
            <w:tcW w:w="708" w:type="pct"/>
            <w:tcBorders>
              <w:top w:val="nil"/>
              <w:left w:val="nil"/>
              <w:bottom w:val="single" w:sz="8" w:space="0" w:color="auto"/>
              <w:right w:val="single" w:sz="8" w:space="0" w:color="auto"/>
            </w:tcBorders>
            <w:shd w:val="clear" w:color="auto" w:fill="auto"/>
            <w:noWrap/>
            <w:vAlign w:val="center"/>
            <w:hideMark/>
          </w:tcPr>
          <w:p w14:paraId="4E10C437"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10.31</w:t>
            </w:r>
          </w:p>
        </w:tc>
        <w:tc>
          <w:tcPr>
            <w:tcW w:w="835" w:type="pct"/>
            <w:tcBorders>
              <w:top w:val="nil"/>
              <w:left w:val="nil"/>
              <w:bottom w:val="single" w:sz="8" w:space="0" w:color="auto"/>
              <w:right w:val="single" w:sz="8" w:space="0" w:color="auto"/>
            </w:tcBorders>
            <w:shd w:val="clear" w:color="auto" w:fill="auto"/>
            <w:vAlign w:val="center"/>
            <w:hideMark/>
          </w:tcPr>
          <w:p w14:paraId="7444564E"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7.18</w:t>
            </w:r>
          </w:p>
        </w:tc>
      </w:tr>
      <w:tr w:rsidR="0035178B" w:rsidRPr="006E4745" w14:paraId="0F69F6C7"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59E079A"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Ashar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A9662E8"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25.63</w:t>
            </w:r>
          </w:p>
        </w:tc>
        <w:tc>
          <w:tcPr>
            <w:tcW w:w="707" w:type="pct"/>
            <w:tcBorders>
              <w:top w:val="nil"/>
              <w:left w:val="nil"/>
              <w:bottom w:val="single" w:sz="8" w:space="0" w:color="auto"/>
              <w:right w:val="nil"/>
            </w:tcBorders>
            <w:shd w:val="clear" w:color="000000" w:fill="FFFFFF"/>
            <w:vAlign w:val="center"/>
            <w:hideMark/>
          </w:tcPr>
          <w:p w14:paraId="165D2E75"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38.79</w:t>
            </w:r>
          </w:p>
        </w:tc>
        <w:tc>
          <w:tcPr>
            <w:tcW w:w="787" w:type="pct"/>
            <w:tcBorders>
              <w:top w:val="nil"/>
              <w:left w:val="single" w:sz="8" w:space="0" w:color="auto"/>
              <w:bottom w:val="single" w:sz="8" w:space="0" w:color="auto"/>
              <w:right w:val="nil"/>
            </w:tcBorders>
            <w:shd w:val="clear" w:color="000000" w:fill="FFFFFF"/>
            <w:vAlign w:val="center"/>
            <w:hideMark/>
          </w:tcPr>
          <w:p w14:paraId="0FCBFF9F"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41.48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01A245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32.77</w:t>
            </w:r>
          </w:p>
        </w:tc>
        <w:tc>
          <w:tcPr>
            <w:tcW w:w="708" w:type="pct"/>
            <w:tcBorders>
              <w:top w:val="nil"/>
              <w:left w:val="nil"/>
              <w:bottom w:val="single" w:sz="8" w:space="0" w:color="auto"/>
              <w:right w:val="single" w:sz="8" w:space="0" w:color="auto"/>
            </w:tcBorders>
            <w:shd w:val="clear" w:color="000000" w:fill="FFFFFF"/>
            <w:noWrap/>
            <w:vAlign w:val="center"/>
            <w:hideMark/>
          </w:tcPr>
          <w:p w14:paraId="25F0220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34.72</w:t>
            </w:r>
          </w:p>
        </w:tc>
        <w:tc>
          <w:tcPr>
            <w:tcW w:w="835" w:type="pct"/>
            <w:tcBorders>
              <w:top w:val="nil"/>
              <w:left w:val="nil"/>
              <w:bottom w:val="single" w:sz="8" w:space="0" w:color="auto"/>
              <w:right w:val="single" w:sz="8" w:space="0" w:color="auto"/>
            </w:tcBorders>
            <w:shd w:val="clear" w:color="000000" w:fill="FFFFFF"/>
            <w:vAlign w:val="center"/>
            <w:hideMark/>
          </w:tcPr>
          <w:p w14:paraId="08571269"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22.22</w:t>
            </w:r>
          </w:p>
        </w:tc>
      </w:tr>
      <w:tr w:rsidR="0035178B" w:rsidRPr="006E4745" w14:paraId="3E321003"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6F2CDF58"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Shrawan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278135DF"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45.41</w:t>
            </w:r>
          </w:p>
        </w:tc>
        <w:tc>
          <w:tcPr>
            <w:tcW w:w="707" w:type="pct"/>
            <w:tcBorders>
              <w:top w:val="nil"/>
              <w:left w:val="nil"/>
              <w:bottom w:val="single" w:sz="8" w:space="0" w:color="auto"/>
              <w:right w:val="nil"/>
            </w:tcBorders>
            <w:shd w:val="clear" w:color="000000" w:fill="FFFFFF"/>
            <w:vAlign w:val="center"/>
            <w:hideMark/>
          </w:tcPr>
          <w:p w14:paraId="22FC6C14"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82.1</w:t>
            </w:r>
          </w:p>
        </w:tc>
        <w:tc>
          <w:tcPr>
            <w:tcW w:w="787" w:type="pct"/>
            <w:tcBorders>
              <w:top w:val="nil"/>
              <w:left w:val="single" w:sz="8" w:space="0" w:color="auto"/>
              <w:bottom w:val="single" w:sz="8" w:space="0" w:color="auto"/>
              <w:right w:val="nil"/>
            </w:tcBorders>
            <w:shd w:val="clear" w:color="000000" w:fill="FFFFFF"/>
            <w:vAlign w:val="center"/>
            <w:hideMark/>
          </w:tcPr>
          <w:p w14:paraId="48CAFA5B"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76.39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DF34CA7"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57.6</w:t>
            </w:r>
          </w:p>
        </w:tc>
        <w:tc>
          <w:tcPr>
            <w:tcW w:w="708" w:type="pct"/>
            <w:tcBorders>
              <w:top w:val="nil"/>
              <w:left w:val="nil"/>
              <w:bottom w:val="single" w:sz="8" w:space="0" w:color="auto"/>
              <w:right w:val="single" w:sz="8" w:space="0" w:color="auto"/>
            </w:tcBorders>
            <w:shd w:val="clear" w:color="000000" w:fill="FFFFFF"/>
            <w:noWrap/>
            <w:vAlign w:val="center"/>
            <w:hideMark/>
          </w:tcPr>
          <w:p w14:paraId="69D0631B"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54.01</w:t>
            </w:r>
          </w:p>
        </w:tc>
        <w:tc>
          <w:tcPr>
            <w:tcW w:w="835" w:type="pct"/>
            <w:tcBorders>
              <w:top w:val="nil"/>
              <w:left w:val="nil"/>
              <w:bottom w:val="single" w:sz="8" w:space="0" w:color="auto"/>
              <w:right w:val="single" w:sz="8" w:space="0" w:color="auto"/>
            </w:tcBorders>
            <w:shd w:val="clear" w:color="000000" w:fill="FFFFFF"/>
            <w:vAlign w:val="center"/>
            <w:hideMark/>
          </w:tcPr>
          <w:p w14:paraId="7A76E4B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33.89</w:t>
            </w:r>
          </w:p>
        </w:tc>
      </w:tr>
      <w:tr w:rsidR="0035178B" w:rsidRPr="006E4745" w14:paraId="31A63EEC"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219D058E"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Bhadra</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FEAD07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38.12</w:t>
            </w:r>
          </w:p>
        </w:tc>
        <w:tc>
          <w:tcPr>
            <w:tcW w:w="707" w:type="pct"/>
            <w:tcBorders>
              <w:top w:val="nil"/>
              <w:left w:val="nil"/>
              <w:bottom w:val="single" w:sz="8" w:space="0" w:color="auto"/>
              <w:right w:val="nil"/>
            </w:tcBorders>
            <w:shd w:val="clear" w:color="000000" w:fill="FFFFFF"/>
            <w:vAlign w:val="center"/>
            <w:hideMark/>
          </w:tcPr>
          <w:p w14:paraId="0E4CEBD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56.08</w:t>
            </w:r>
          </w:p>
        </w:tc>
        <w:tc>
          <w:tcPr>
            <w:tcW w:w="787" w:type="pct"/>
            <w:tcBorders>
              <w:top w:val="nil"/>
              <w:left w:val="single" w:sz="8" w:space="0" w:color="auto"/>
              <w:bottom w:val="single" w:sz="8" w:space="0" w:color="auto"/>
              <w:right w:val="nil"/>
            </w:tcBorders>
            <w:shd w:val="clear" w:color="000000" w:fill="FFFFFF"/>
            <w:vAlign w:val="center"/>
            <w:hideMark/>
          </w:tcPr>
          <w:p w14:paraId="3800FCF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71.66</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18F633E1"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47.49</w:t>
            </w:r>
          </w:p>
        </w:tc>
        <w:tc>
          <w:tcPr>
            <w:tcW w:w="708" w:type="pct"/>
            <w:tcBorders>
              <w:top w:val="nil"/>
              <w:left w:val="nil"/>
              <w:bottom w:val="single" w:sz="8" w:space="0" w:color="auto"/>
              <w:right w:val="single" w:sz="8" w:space="0" w:color="auto"/>
            </w:tcBorders>
            <w:shd w:val="clear" w:color="000000" w:fill="FFFFFF"/>
            <w:noWrap/>
            <w:vAlign w:val="center"/>
            <w:hideMark/>
          </w:tcPr>
          <w:p w14:paraId="3830FA88"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48.31</w:t>
            </w:r>
          </w:p>
        </w:tc>
        <w:tc>
          <w:tcPr>
            <w:tcW w:w="835" w:type="pct"/>
            <w:tcBorders>
              <w:top w:val="nil"/>
              <w:left w:val="nil"/>
              <w:bottom w:val="single" w:sz="8" w:space="0" w:color="auto"/>
              <w:right w:val="single" w:sz="8" w:space="0" w:color="auto"/>
            </w:tcBorders>
            <w:shd w:val="clear" w:color="000000" w:fill="FFFFFF"/>
            <w:vAlign w:val="center"/>
            <w:hideMark/>
          </w:tcPr>
          <w:p w14:paraId="4A080B4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31.24</w:t>
            </w:r>
          </w:p>
        </w:tc>
      </w:tr>
      <w:tr w:rsidR="0035178B" w:rsidRPr="006E4745" w14:paraId="6DD2DA1D"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51C8B52E"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Ashoj</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BDB9090"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17.34</w:t>
            </w:r>
          </w:p>
        </w:tc>
        <w:tc>
          <w:tcPr>
            <w:tcW w:w="707" w:type="pct"/>
            <w:tcBorders>
              <w:top w:val="nil"/>
              <w:left w:val="nil"/>
              <w:bottom w:val="single" w:sz="8" w:space="0" w:color="auto"/>
              <w:right w:val="nil"/>
            </w:tcBorders>
            <w:shd w:val="clear" w:color="000000" w:fill="FFFFFF"/>
            <w:vAlign w:val="center"/>
            <w:hideMark/>
          </w:tcPr>
          <w:p w14:paraId="51459889"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25.28</w:t>
            </w:r>
          </w:p>
        </w:tc>
        <w:tc>
          <w:tcPr>
            <w:tcW w:w="787" w:type="pct"/>
            <w:tcBorders>
              <w:top w:val="nil"/>
              <w:left w:val="single" w:sz="8" w:space="0" w:color="auto"/>
              <w:bottom w:val="single" w:sz="8" w:space="0" w:color="auto"/>
              <w:right w:val="nil"/>
            </w:tcBorders>
            <w:shd w:val="clear" w:color="000000" w:fill="FFFFFF"/>
            <w:vAlign w:val="center"/>
            <w:hideMark/>
          </w:tcPr>
          <w:p w14:paraId="75F9B0C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34.89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6FEFF63"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29.56</w:t>
            </w:r>
          </w:p>
        </w:tc>
        <w:tc>
          <w:tcPr>
            <w:tcW w:w="708" w:type="pct"/>
            <w:tcBorders>
              <w:top w:val="nil"/>
              <w:left w:val="nil"/>
              <w:bottom w:val="single" w:sz="8" w:space="0" w:color="auto"/>
              <w:right w:val="single" w:sz="8" w:space="0" w:color="auto"/>
            </w:tcBorders>
            <w:shd w:val="clear" w:color="000000" w:fill="FFFFFF"/>
            <w:noWrap/>
            <w:vAlign w:val="center"/>
            <w:hideMark/>
          </w:tcPr>
          <w:p w14:paraId="7F9824A5"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23.89</w:t>
            </w:r>
          </w:p>
        </w:tc>
        <w:tc>
          <w:tcPr>
            <w:tcW w:w="835" w:type="pct"/>
            <w:tcBorders>
              <w:top w:val="nil"/>
              <w:left w:val="nil"/>
              <w:bottom w:val="single" w:sz="8" w:space="0" w:color="auto"/>
              <w:right w:val="single" w:sz="8" w:space="0" w:color="auto"/>
            </w:tcBorders>
            <w:shd w:val="clear" w:color="000000" w:fill="FFFFFF"/>
            <w:vAlign w:val="center"/>
            <w:hideMark/>
          </w:tcPr>
          <w:p w14:paraId="0AC2CA2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15.31</w:t>
            </w:r>
          </w:p>
        </w:tc>
      </w:tr>
      <w:tr w:rsidR="0035178B" w:rsidRPr="006E4745" w14:paraId="085BEB74"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D068C76"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Kartik</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0F476383"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7.94</w:t>
            </w:r>
          </w:p>
        </w:tc>
        <w:tc>
          <w:tcPr>
            <w:tcW w:w="707" w:type="pct"/>
            <w:tcBorders>
              <w:top w:val="nil"/>
              <w:left w:val="nil"/>
              <w:bottom w:val="single" w:sz="8" w:space="0" w:color="auto"/>
              <w:right w:val="nil"/>
            </w:tcBorders>
            <w:shd w:val="clear" w:color="000000" w:fill="FFFFFF"/>
            <w:vAlign w:val="center"/>
            <w:hideMark/>
          </w:tcPr>
          <w:p w14:paraId="40C1477F"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10.18</w:t>
            </w:r>
          </w:p>
        </w:tc>
        <w:tc>
          <w:tcPr>
            <w:tcW w:w="787" w:type="pct"/>
            <w:tcBorders>
              <w:top w:val="nil"/>
              <w:left w:val="single" w:sz="8" w:space="0" w:color="auto"/>
              <w:bottom w:val="single" w:sz="8" w:space="0" w:color="auto"/>
              <w:right w:val="nil"/>
            </w:tcBorders>
            <w:shd w:val="clear" w:color="000000" w:fill="FFFFFF"/>
            <w:vAlign w:val="center"/>
            <w:hideMark/>
          </w:tcPr>
          <w:p w14:paraId="51E0A1B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13.71</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1A997E4"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12.6</w:t>
            </w:r>
          </w:p>
        </w:tc>
        <w:tc>
          <w:tcPr>
            <w:tcW w:w="708" w:type="pct"/>
            <w:tcBorders>
              <w:top w:val="nil"/>
              <w:left w:val="nil"/>
              <w:bottom w:val="single" w:sz="8" w:space="0" w:color="auto"/>
              <w:right w:val="single" w:sz="8" w:space="0" w:color="auto"/>
            </w:tcBorders>
            <w:shd w:val="clear" w:color="000000" w:fill="FFFFFF"/>
            <w:noWrap/>
            <w:vAlign w:val="center"/>
            <w:hideMark/>
          </w:tcPr>
          <w:p w14:paraId="5234E390"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10.68</w:t>
            </w:r>
          </w:p>
        </w:tc>
        <w:tc>
          <w:tcPr>
            <w:tcW w:w="835" w:type="pct"/>
            <w:tcBorders>
              <w:top w:val="nil"/>
              <w:left w:val="nil"/>
              <w:bottom w:val="single" w:sz="8" w:space="0" w:color="auto"/>
              <w:right w:val="single" w:sz="8" w:space="0" w:color="auto"/>
            </w:tcBorders>
            <w:shd w:val="clear" w:color="000000" w:fill="FFFFFF"/>
            <w:vAlign w:val="center"/>
            <w:hideMark/>
          </w:tcPr>
          <w:p w14:paraId="520AEE11"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6.74</w:t>
            </w:r>
          </w:p>
        </w:tc>
      </w:tr>
      <w:tr w:rsidR="0035178B" w:rsidRPr="006E4745" w14:paraId="48E4BD7F"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9647C7C"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Mangsir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2F08757E"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4.75</w:t>
            </w:r>
          </w:p>
        </w:tc>
        <w:tc>
          <w:tcPr>
            <w:tcW w:w="707" w:type="pct"/>
            <w:tcBorders>
              <w:top w:val="nil"/>
              <w:left w:val="nil"/>
              <w:bottom w:val="single" w:sz="8" w:space="0" w:color="auto"/>
              <w:right w:val="nil"/>
            </w:tcBorders>
            <w:shd w:val="clear" w:color="000000" w:fill="FFFFFF"/>
            <w:vAlign w:val="center"/>
            <w:hideMark/>
          </w:tcPr>
          <w:p w14:paraId="7290317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6.57</w:t>
            </w:r>
          </w:p>
        </w:tc>
        <w:tc>
          <w:tcPr>
            <w:tcW w:w="787" w:type="pct"/>
            <w:tcBorders>
              <w:top w:val="nil"/>
              <w:left w:val="single" w:sz="8" w:space="0" w:color="auto"/>
              <w:bottom w:val="single" w:sz="8" w:space="0" w:color="auto"/>
              <w:right w:val="nil"/>
            </w:tcBorders>
            <w:shd w:val="clear" w:color="000000" w:fill="FFFFFF"/>
            <w:vAlign w:val="center"/>
            <w:hideMark/>
          </w:tcPr>
          <w:p w14:paraId="20C5D7FB"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7.43</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60FB6B8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7.65</w:t>
            </w:r>
          </w:p>
        </w:tc>
        <w:tc>
          <w:tcPr>
            <w:tcW w:w="708" w:type="pct"/>
            <w:tcBorders>
              <w:top w:val="nil"/>
              <w:left w:val="nil"/>
              <w:bottom w:val="single" w:sz="8" w:space="0" w:color="auto"/>
              <w:right w:val="single" w:sz="8" w:space="0" w:color="auto"/>
            </w:tcBorders>
            <w:shd w:val="clear" w:color="000000" w:fill="FFFFFF"/>
            <w:noWrap/>
            <w:vAlign w:val="center"/>
            <w:hideMark/>
          </w:tcPr>
          <w:p w14:paraId="28584454"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6.54</w:t>
            </w:r>
          </w:p>
        </w:tc>
        <w:tc>
          <w:tcPr>
            <w:tcW w:w="835" w:type="pct"/>
            <w:tcBorders>
              <w:top w:val="nil"/>
              <w:left w:val="nil"/>
              <w:bottom w:val="single" w:sz="8" w:space="0" w:color="auto"/>
              <w:right w:val="single" w:sz="8" w:space="0" w:color="auto"/>
            </w:tcBorders>
            <w:shd w:val="clear" w:color="000000" w:fill="FFFFFF"/>
            <w:vAlign w:val="center"/>
            <w:hideMark/>
          </w:tcPr>
          <w:p w14:paraId="5D4205C8"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4.05</w:t>
            </w:r>
          </w:p>
        </w:tc>
      </w:tr>
      <w:tr w:rsidR="0035178B" w:rsidRPr="006E4745" w14:paraId="6DDB3B24"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A4683F0"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Poush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E4036A6"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3.45</w:t>
            </w:r>
          </w:p>
        </w:tc>
        <w:tc>
          <w:tcPr>
            <w:tcW w:w="707" w:type="pct"/>
            <w:tcBorders>
              <w:top w:val="nil"/>
              <w:left w:val="nil"/>
              <w:bottom w:val="single" w:sz="8" w:space="0" w:color="auto"/>
              <w:right w:val="nil"/>
            </w:tcBorders>
            <w:shd w:val="clear" w:color="000000" w:fill="FFFFFF"/>
            <w:vAlign w:val="center"/>
            <w:hideMark/>
          </w:tcPr>
          <w:p w14:paraId="107D5B7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4.84</w:t>
            </w:r>
          </w:p>
        </w:tc>
        <w:tc>
          <w:tcPr>
            <w:tcW w:w="787" w:type="pct"/>
            <w:tcBorders>
              <w:top w:val="nil"/>
              <w:left w:val="single" w:sz="8" w:space="0" w:color="auto"/>
              <w:bottom w:val="single" w:sz="8" w:space="0" w:color="auto"/>
              <w:right w:val="nil"/>
            </w:tcBorders>
            <w:shd w:val="clear" w:color="000000" w:fill="FFFFFF"/>
            <w:vAlign w:val="center"/>
            <w:hideMark/>
          </w:tcPr>
          <w:p w14:paraId="3429CF6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5.54</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307461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5.47</w:t>
            </w:r>
          </w:p>
        </w:tc>
        <w:tc>
          <w:tcPr>
            <w:tcW w:w="708" w:type="pct"/>
            <w:tcBorders>
              <w:top w:val="nil"/>
              <w:left w:val="nil"/>
              <w:bottom w:val="single" w:sz="8" w:space="0" w:color="auto"/>
              <w:right w:val="single" w:sz="8" w:space="0" w:color="auto"/>
            </w:tcBorders>
            <w:shd w:val="clear" w:color="000000" w:fill="FFFFFF"/>
            <w:noWrap/>
            <w:vAlign w:val="center"/>
            <w:hideMark/>
          </w:tcPr>
          <w:p w14:paraId="0919A540"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4.82</w:t>
            </w:r>
          </w:p>
        </w:tc>
        <w:tc>
          <w:tcPr>
            <w:tcW w:w="835" w:type="pct"/>
            <w:tcBorders>
              <w:top w:val="nil"/>
              <w:left w:val="nil"/>
              <w:bottom w:val="single" w:sz="8" w:space="0" w:color="auto"/>
              <w:right w:val="single" w:sz="8" w:space="0" w:color="auto"/>
            </w:tcBorders>
            <w:shd w:val="clear" w:color="000000" w:fill="FFFFFF"/>
            <w:vAlign w:val="center"/>
            <w:hideMark/>
          </w:tcPr>
          <w:p w14:paraId="37E52C24"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w:t>
            </w:r>
          </w:p>
        </w:tc>
      </w:tr>
      <w:tr w:rsidR="0035178B" w:rsidRPr="006E4745" w14:paraId="337F8BC4"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E78BAA9"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Magh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89D8C2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2.79</w:t>
            </w:r>
          </w:p>
        </w:tc>
        <w:tc>
          <w:tcPr>
            <w:tcW w:w="707" w:type="pct"/>
            <w:tcBorders>
              <w:top w:val="nil"/>
              <w:left w:val="nil"/>
              <w:bottom w:val="single" w:sz="8" w:space="0" w:color="auto"/>
              <w:right w:val="nil"/>
            </w:tcBorders>
            <w:shd w:val="clear" w:color="000000" w:fill="FFFFFF"/>
            <w:vAlign w:val="center"/>
            <w:hideMark/>
          </w:tcPr>
          <w:p w14:paraId="5F15CAAB"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3.89</w:t>
            </w:r>
          </w:p>
        </w:tc>
        <w:tc>
          <w:tcPr>
            <w:tcW w:w="787" w:type="pct"/>
            <w:tcBorders>
              <w:top w:val="nil"/>
              <w:left w:val="single" w:sz="8" w:space="0" w:color="auto"/>
              <w:bottom w:val="single" w:sz="8" w:space="0" w:color="auto"/>
              <w:right w:val="nil"/>
            </w:tcBorders>
            <w:shd w:val="clear" w:color="000000" w:fill="FFFFFF"/>
            <w:vAlign w:val="center"/>
            <w:hideMark/>
          </w:tcPr>
          <w:p w14:paraId="620CE58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4.62</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3CF2D7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4.56</w:t>
            </w:r>
          </w:p>
        </w:tc>
        <w:tc>
          <w:tcPr>
            <w:tcW w:w="708" w:type="pct"/>
            <w:tcBorders>
              <w:top w:val="nil"/>
              <w:left w:val="nil"/>
              <w:bottom w:val="single" w:sz="8" w:space="0" w:color="auto"/>
              <w:right w:val="single" w:sz="8" w:space="0" w:color="auto"/>
            </w:tcBorders>
            <w:shd w:val="clear" w:color="000000" w:fill="FFFFFF"/>
            <w:noWrap/>
            <w:vAlign w:val="center"/>
            <w:hideMark/>
          </w:tcPr>
          <w:p w14:paraId="5E10D107"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4.04</w:t>
            </w:r>
          </w:p>
        </w:tc>
        <w:tc>
          <w:tcPr>
            <w:tcW w:w="835" w:type="pct"/>
            <w:tcBorders>
              <w:top w:val="nil"/>
              <w:left w:val="nil"/>
              <w:bottom w:val="single" w:sz="8" w:space="0" w:color="auto"/>
              <w:right w:val="single" w:sz="8" w:space="0" w:color="auto"/>
            </w:tcBorders>
            <w:shd w:val="clear" w:color="000000" w:fill="FFFFFF"/>
            <w:vAlign w:val="center"/>
            <w:hideMark/>
          </w:tcPr>
          <w:p w14:paraId="462FD15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2.48</w:t>
            </w:r>
          </w:p>
        </w:tc>
      </w:tr>
      <w:tr w:rsidR="0035178B" w:rsidRPr="006E4745" w14:paraId="01822AB2"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3F21B3C6" w14:textId="77777777" w:rsidR="006E4745" w:rsidRPr="006E4745" w:rsidRDefault="006E4745" w:rsidP="006E4745">
            <w:pPr>
              <w:spacing w:before="0" w:after="0" w:line="240" w:lineRule="auto"/>
              <w:ind w:right="0"/>
              <w:jc w:val="center"/>
              <w:rPr>
                <w:color w:val="000000"/>
                <w:szCs w:val="22"/>
              </w:rPr>
            </w:pPr>
            <w:proofErr w:type="spellStart"/>
            <w:r w:rsidRPr="006E4745">
              <w:rPr>
                <w:color w:val="000000"/>
                <w:szCs w:val="22"/>
              </w:rPr>
              <w:t>Falgun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0AFA770B"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2.5</w:t>
            </w:r>
          </w:p>
        </w:tc>
        <w:tc>
          <w:tcPr>
            <w:tcW w:w="707" w:type="pct"/>
            <w:tcBorders>
              <w:top w:val="nil"/>
              <w:left w:val="nil"/>
              <w:bottom w:val="single" w:sz="8" w:space="0" w:color="auto"/>
              <w:right w:val="nil"/>
            </w:tcBorders>
            <w:shd w:val="clear" w:color="000000" w:fill="FFFFFF"/>
            <w:vAlign w:val="center"/>
            <w:hideMark/>
          </w:tcPr>
          <w:p w14:paraId="45B598BE"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3.43</w:t>
            </w:r>
          </w:p>
        </w:tc>
        <w:tc>
          <w:tcPr>
            <w:tcW w:w="787" w:type="pct"/>
            <w:tcBorders>
              <w:top w:val="nil"/>
              <w:left w:val="single" w:sz="8" w:space="0" w:color="auto"/>
              <w:bottom w:val="single" w:sz="8" w:space="0" w:color="auto"/>
              <w:right w:val="nil"/>
            </w:tcBorders>
            <w:shd w:val="clear" w:color="000000" w:fill="FFFFFF"/>
            <w:vAlign w:val="center"/>
            <w:hideMark/>
          </w:tcPr>
          <w:p w14:paraId="62B19041"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4.25</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0F808A5"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4.2</w:t>
            </w:r>
          </w:p>
        </w:tc>
        <w:tc>
          <w:tcPr>
            <w:tcW w:w="708" w:type="pct"/>
            <w:tcBorders>
              <w:top w:val="nil"/>
              <w:left w:val="nil"/>
              <w:bottom w:val="single" w:sz="8" w:space="0" w:color="auto"/>
              <w:right w:val="single" w:sz="8" w:space="0" w:color="auto"/>
            </w:tcBorders>
            <w:shd w:val="clear" w:color="000000" w:fill="FFFFFF"/>
            <w:noWrap/>
            <w:vAlign w:val="center"/>
            <w:hideMark/>
          </w:tcPr>
          <w:p w14:paraId="56708585"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3.7</w:t>
            </w:r>
          </w:p>
        </w:tc>
        <w:tc>
          <w:tcPr>
            <w:tcW w:w="835" w:type="pct"/>
            <w:tcBorders>
              <w:top w:val="nil"/>
              <w:left w:val="nil"/>
              <w:bottom w:val="single" w:sz="8" w:space="0" w:color="auto"/>
              <w:right w:val="single" w:sz="8" w:space="0" w:color="auto"/>
            </w:tcBorders>
            <w:shd w:val="clear" w:color="000000" w:fill="FFFFFF"/>
            <w:vAlign w:val="center"/>
            <w:hideMark/>
          </w:tcPr>
          <w:p w14:paraId="35BF2884"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2.34</w:t>
            </w:r>
          </w:p>
        </w:tc>
      </w:tr>
      <w:tr w:rsidR="0035178B" w:rsidRPr="006E4745" w14:paraId="51A65467"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9ACA0DD" w14:textId="77777777" w:rsidR="006E4745" w:rsidRPr="006E4745" w:rsidRDefault="006E4745" w:rsidP="006E4745">
            <w:pPr>
              <w:spacing w:before="0" w:after="0" w:line="240" w:lineRule="auto"/>
              <w:ind w:right="0"/>
              <w:jc w:val="center"/>
              <w:rPr>
                <w:color w:val="000000"/>
                <w:szCs w:val="22"/>
              </w:rPr>
            </w:pPr>
            <w:r w:rsidRPr="006E4745">
              <w:rPr>
                <w:color w:val="000000"/>
                <w:szCs w:val="22"/>
              </w:rPr>
              <w:t>Chaitra</w:t>
            </w:r>
          </w:p>
        </w:tc>
        <w:tc>
          <w:tcPr>
            <w:tcW w:w="629" w:type="pct"/>
            <w:tcBorders>
              <w:top w:val="nil"/>
              <w:left w:val="nil"/>
              <w:bottom w:val="single" w:sz="8" w:space="0" w:color="auto"/>
              <w:right w:val="single" w:sz="8" w:space="0" w:color="auto"/>
            </w:tcBorders>
            <w:shd w:val="clear" w:color="000000" w:fill="FFFFFF"/>
            <w:vAlign w:val="center"/>
            <w:hideMark/>
          </w:tcPr>
          <w:p w14:paraId="6EA432F2"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2.86</w:t>
            </w:r>
          </w:p>
        </w:tc>
        <w:tc>
          <w:tcPr>
            <w:tcW w:w="707" w:type="pct"/>
            <w:tcBorders>
              <w:top w:val="nil"/>
              <w:left w:val="nil"/>
              <w:bottom w:val="single" w:sz="8" w:space="0" w:color="auto"/>
              <w:right w:val="nil"/>
            </w:tcBorders>
            <w:shd w:val="clear" w:color="000000" w:fill="FFFFFF"/>
            <w:vAlign w:val="center"/>
            <w:hideMark/>
          </w:tcPr>
          <w:p w14:paraId="2C43729D"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3.79</w:t>
            </w:r>
          </w:p>
        </w:tc>
        <w:tc>
          <w:tcPr>
            <w:tcW w:w="787" w:type="pct"/>
            <w:tcBorders>
              <w:top w:val="nil"/>
              <w:left w:val="single" w:sz="8" w:space="0" w:color="auto"/>
              <w:bottom w:val="single" w:sz="8" w:space="0" w:color="auto"/>
              <w:right w:val="nil"/>
            </w:tcBorders>
            <w:shd w:val="clear" w:color="000000" w:fill="FFFFFF"/>
            <w:vAlign w:val="center"/>
            <w:hideMark/>
          </w:tcPr>
          <w:p w14:paraId="3290BEE3"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4.09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75F7D9B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4.37</w:t>
            </w:r>
          </w:p>
        </w:tc>
        <w:tc>
          <w:tcPr>
            <w:tcW w:w="708" w:type="pct"/>
            <w:tcBorders>
              <w:top w:val="nil"/>
              <w:left w:val="nil"/>
              <w:bottom w:val="single" w:sz="8" w:space="0" w:color="auto"/>
              <w:right w:val="single" w:sz="8" w:space="0" w:color="auto"/>
            </w:tcBorders>
            <w:shd w:val="clear" w:color="000000" w:fill="FFFFFF"/>
            <w:noWrap/>
            <w:vAlign w:val="center"/>
            <w:hideMark/>
          </w:tcPr>
          <w:p w14:paraId="4069083E"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3.91</w:t>
            </w:r>
          </w:p>
        </w:tc>
        <w:tc>
          <w:tcPr>
            <w:tcW w:w="835" w:type="pct"/>
            <w:tcBorders>
              <w:top w:val="nil"/>
              <w:left w:val="nil"/>
              <w:bottom w:val="single" w:sz="8" w:space="0" w:color="auto"/>
              <w:right w:val="single" w:sz="8" w:space="0" w:color="auto"/>
            </w:tcBorders>
            <w:shd w:val="clear" w:color="000000" w:fill="FFFFFF"/>
            <w:vAlign w:val="center"/>
            <w:hideMark/>
          </w:tcPr>
          <w:p w14:paraId="186E119C" w14:textId="77777777" w:rsidR="006E4745" w:rsidRPr="006E4745" w:rsidRDefault="006E4745" w:rsidP="006E4745">
            <w:pPr>
              <w:spacing w:before="0" w:after="0" w:line="240" w:lineRule="auto"/>
              <w:ind w:right="0"/>
              <w:jc w:val="center"/>
              <w:rPr>
                <w:color w:val="000000"/>
                <w:szCs w:val="22"/>
              </w:rPr>
            </w:pPr>
            <w:r w:rsidRPr="006E4745">
              <w:rPr>
                <w:rFonts w:cs="Calibri"/>
                <w:color w:val="000000"/>
                <w:szCs w:val="22"/>
              </w:rPr>
              <w:t>2.45</w:t>
            </w:r>
          </w:p>
        </w:tc>
      </w:tr>
      <w:tr w:rsidR="0035178B" w:rsidRPr="006E4745" w14:paraId="54D70540" w14:textId="77777777" w:rsidTr="0035178B">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500DF3D" w14:textId="77777777" w:rsidR="006E4745" w:rsidRPr="006E4745" w:rsidRDefault="006E4745" w:rsidP="006E4745">
            <w:pPr>
              <w:spacing w:before="0" w:after="0" w:line="240" w:lineRule="auto"/>
              <w:ind w:right="0"/>
              <w:jc w:val="center"/>
              <w:rPr>
                <w:b/>
                <w:bCs/>
                <w:color w:val="000000"/>
                <w:szCs w:val="22"/>
              </w:rPr>
            </w:pPr>
            <w:r w:rsidRPr="006E4745">
              <w:rPr>
                <w:b/>
                <w:bCs/>
                <w:color w:val="000000"/>
                <w:szCs w:val="22"/>
              </w:rPr>
              <w:t>Average</w:t>
            </w:r>
          </w:p>
        </w:tc>
        <w:tc>
          <w:tcPr>
            <w:tcW w:w="629" w:type="pct"/>
            <w:tcBorders>
              <w:top w:val="nil"/>
              <w:left w:val="nil"/>
              <w:bottom w:val="single" w:sz="8" w:space="0" w:color="auto"/>
              <w:right w:val="single" w:sz="8" w:space="0" w:color="auto"/>
            </w:tcBorders>
            <w:shd w:val="clear" w:color="000000" w:fill="FFFFFF"/>
            <w:vAlign w:val="center"/>
            <w:hideMark/>
          </w:tcPr>
          <w:p w14:paraId="3D810F9C"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13.6</w:t>
            </w:r>
          </w:p>
        </w:tc>
        <w:tc>
          <w:tcPr>
            <w:tcW w:w="707" w:type="pct"/>
            <w:tcBorders>
              <w:top w:val="nil"/>
              <w:left w:val="nil"/>
              <w:bottom w:val="single" w:sz="8" w:space="0" w:color="auto"/>
              <w:right w:val="nil"/>
            </w:tcBorders>
            <w:shd w:val="clear" w:color="000000" w:fill="FFFFFF"/>
            <w:vAlign w:val="center"/>
            <w:hideMark/>
          </w:tcPr>
          <w:p w14:paraId="1B40B59B"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20.9</w:t>
            </w:r>
          </w:p>
        </w:tc>
        <w:tc>
          <w:tcPr>
            <w:tcW w:w="787" w:type="pct"/>
            <w:tcBorders>
              <w:top w:val="nil"/>
              <w:left w:val="single" w:sz="8" w:space="0" w:color="auto"/>
              <w:bottom w:val="single" w:sz="8" w:space="0" w:color="auto"/>
              <w:right w:val="nil"/>
            </w:tcBorders>
            <w:shd w:val="clear" w:color="000000" w:fill="FFFFFF"/>
            <w:vAlign w:val="center"/>
            <w:hideMark/>
          </w:tcPr>
          <w:p w14:paraId="1C83BE4C"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23.1</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5282BED"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18.5</w:t>
            </w:r>
          </w:p>
        </w:tc>
        <w:tc>
          <w:tcPr>
            <w:tcW w:w="708" w:type="pct"/>
            <w:tcBorders>
              <w:top w:val="nil"/>
              <w:left w:val="nil"/>
              <w:bottom w:val="single" w:sz="8" w:space="0" w:color="auto"/>
              <w:right w:val="single" w:sz="8" w:space="0" w:color="auto"/>
            </w:tcBorders>
            <w:shd w:val="clear" w:color="000000" w:fill="FFFFFF"/>
            <w:noWrap/>
            <w:vAlign w:val="center"/>
            <w:hideMark/>
          </w:tcPr>
          <w:p w14:paraId="7129CD0E"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17.5</w:t>
            </w:r>
          </w:p>
        </w:tc>
        <w:tc>
          <w:tcPr>
            <w:tcW w:w="835" w:type="pct"/>
            <w:tcBorders>
              <w:top w:val="nil"/>
              <w:left w:val="nil"/>
              <w:bottom w:val="single" w:sz="8" w:space="0" w:color="auto"/>
              <w:right w:val="single" w:sz="8" w:space="0" w:color="auto"/>
            </w:tcBorders>
            <w:shd w:val="clear" w:color="000000" w:fill="FFFFFF"/>
            <w:vAlign w:val="center"/>
            <w:hideMark/>
          </w:tcPr>
          <w:p w14:paraId="6BAC877F" w14:textId="77777777" w:rsidR="006E4745" w:rsidRPr="006E4745" w:rsidRDefault="006E4745" w:rsidP="006E4745">
            <w:pPr>
              <w:spacing w:before="0" w:after="0" w:line="240" w:lineRule="auto"/>
              <w:ind w:right="0"/>
              <w:jc w:val="center"/>
              <w:rPr>
                <w:b/>
                <w:bCs/>
                <w:color w:val="000000"/>
                <w:szCs w:val="22"/>
              </w:rPr>
            </w:pPr>
            <w:r w:rsidRPr="006E4745">
              <w:rPr>
                <w:rFonts w:cs="Calibri"/>
                <w:b/>
                <w:bCs/>
                <w:color w:val="000000"/>
                <w:szCs w:val="22"/>
              </w:rPr>
              <w:t>11.2</w:t>
            </w:r>
          </w:p>
        </w:tc>
      </w:tr>
    </w:tbl>
    <w:p w14:paraId="57F15AAA" w14:textId="77777777" w:rsidR="006E4745" w:rsidRPr="001C0EA0" w:rsidRDefault="006E4745" w:rsidP="009971CA">
      <w:pPr>
        <w:pStyle w:val="TableHeading"/>
        <w:ind w:left="0" w:right="-45" w:firstLine="0"/>
      </w:pPr>
    </w:p>
    <w:p w14:paraId="6130139B" w14:textId="77777777" w:rsidR="009971CA" w:rsidRPr="001C0EA0" w:rsidRDefault="009971CA" w:rsidP="009971CA">
      <w:pPr>
        <w:pStyle w:val="TableHeading"/>
        <w:ind w:left="288" w:right="-45" w:firstLine="0"/>
      </w:pPr>
    </w:p>
    <w:p w14:paraId="0C6D1813" w14:textId="77777777" w:rsidR="009971CA" w:rsidRPr="001C0EA0" w:rsidRDefault="009971CA" w:rsidP="009971CA">
      <w:pPr>
        <w:pStyle w:val="TableHeading"/>
        <w:sectPr w:rsidR="009971CA" w:rsidRPr="001C0EA0" w:rsidSect="00535242">
          <w:headerReference w:type="default" r:id="rId20"/>
          <w:footerReference w:type="default" r:id="rId21"/>
          <w:pgSz w:w="11907" w:h="16839" w:code="9"/>
          <w:pgMar w:top="1584" w:right="1080" w:bottom="1440" w:left="1800" w:header="720" w:footer="432" w:gutter="0"/>
          <w:cols w:space="720"/>
          <w:docGrid w:linePitch="360"/>
        </w:sectPr>
      </w:pPr>
    </w:p>
    <w:p w14:paraId="5041408E" w14:textId="107987B8" w:rsidR="000E4289" w:rsidRDefault="000E4289" w:rsidP="000E4289">
      <w:pPr>
        <w:pStyle w:val="TableHeading"/>
        <w:ind w:left="0" w:right="-45" w:firstLine="0"/>
      </w:pPr>
      <w:bookmarkStart w:id="166" w:name="_Ref92874579"/>
      <w:bookmarkStart w:id="167" w:name="_Toc92876601"/>
      <w:r>
        <w:lastRenderedPageBreak/>
        <w:t xml:space="preserve">Table </w:t>
      </w:r>
      <w:fldSimple w:instr=" STYLEREF 1 \s ">
        <w:r w:rsidR="006C6245">
          <w:rPr>
            <w:noProof/>
          </w:rPr>
          <w:t>1</w:t>
        </w:r>
      </w:fldSimple>
      <w:r w:rsidR="00F46335">
        <w:noBreakHyphen/>
      </w:r>
      <w:fldSimple w:instr=" SEQ Table \* ARABIC \s 1 ">
        <w:r w:rsidR="006C6245">
          <w:rPr>
            <w:noProof/>
          </w:rPr>
          <w:t>10</w:t>
        </w:r>
      </w:fldSimple>
      <w:bookmarkEnd w:id="166"/>
      <w:r>
        <w:t xml:space="preserve">: </w:t>
      </w:r>
      <w:r w:rsidRPr="001C0EA0">
        <w:t xml:space="preserve">Long-term mean monthly flows by catchment correlation (CAR) at </w:t>
      </w:r>
      <w:proofErr w:type="spellStart"/>
      <w:r>
        <w:t>Kunaban</w:t>
      </w:r>
      <w:proofErr w:type="spellEnd"/>
      <w:r>
        <w:t xml:space="preserve"> </w:t>
      </w:r>
      <w:proofErr w:type="spellStart"/>
      <w:r>
        <w:t>Khola</w:t>
      </w:r>
      <w:proofErr w:type="spellEnd"/>
      <w:r>
        <w:t xml:space="preserve"> Intake</w:t>
      </w:r>
      <w:bookmarkEnd w:id="167"/>
    </w:p>
    <w:tbl>
      <w:tblPr>
        <w:tblW w:w="5000" w:type="pct"/>
        <w:tblLayout w:type="fixed"/>
        <w:tblLook w:val="04A0" w:firstRow="1" w:lastRow="0" w:firstColumn="1" w:lastColumn="0" w:noHBand="0" w:noVBand="1"/>
      </w:tblPr>
      <w:tblGrid>
        <w:gridCol w:w="1128"/>
        <w:gridCol w:w="1133"/>
        <w:gridCol w:w="1274"/>
        <w:gridCol w:w="1418"/>
        <w:gridCol w:w="1275"/>
        <w:gridCol w:w="1275"/>
        <w:gridCol w:w="1504"/>
      </w:tblGrid>
      <w:tr w:rsidR="00FD21AB" w:rsidRPr="006E4745" w14:paraId="249E5F4E" w14:textId="77777777" w:rsidTr="00BC4463">
        <w:trPr>
          <w:trHeight w:val="690"/>
        </w:trPr>
        <w:tc>
          <w:tcPr>
            <w:tcW w:w="626" w:type="pct"/>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72567581" w14:textId="77777777" w:rsidR="00FD21AB" w:rsidRPr="006E4745" w:rsidRDefault="00FD21AB" w:rsidP="00BC4463">
            <w:pPr>
              <w:spacing w:before="0" w:after="0" w:line="240" w:lineRule="auto"/>
              <w:ind w:right="0"/>
              <w:jc w:val="center"/>
              <w:rPr>
                <w:b/>
                <w:bCs/>
                <w:color w:val="000000"/>
                <w:szCs w:val="22"/>
              </w:rPr>
            </w:pPr>
            <w:r w:rsidRPr="006E4745">
              <w:rPr>
                <w:b/>
                <w:bCs/>
                <w:color w:val="000000"/>
                <w:szCs w:val="22"/>
              </w:rPr>
              <w:t>Month</w:t>
            </w:r>
          </w:p>
        </w:tc>
        <w:tc>
          <w:tcPr>
            <w:tcW w:w="4374" w:type="pct"/>
            <w:gridSpan w:val="6"/>
            <w:tcBorders>
              <w:top w:val="single" w:sz="8" w:space="0" w:color="auto"/>
              <w:left w:val="nil"/>
              <w:bottom w:val="single" w:sz="8" w:space="0" w:color="auto"/>
              <w:right w:val="single" w:sz="8" w:space="0" w:color="000000"/>
            </w:tcBorders>
            <w:shd w:val="clear" w:color="000000" w:fill="FFFFFF"/>
            <w:vAlign w:val="center"/>
            <w:hideMark/>
          </w:tcPr>
          <w:p w14:paraId="79E6C19B" w14:textId="77777777" w:rsidR="00FD21AB" w:rsidRPr="006E4745" w:rsidRDefault="00FD21AB" w:rsidP="00BC4463">
            <w:pPr>
              <w:spacing w:before="0" w:after="0" w:line="240" w:lineRule="auto"/>
              <w:ind w:right="0"/>
              <w:jc w:val="center"/>
              <w:rPr>
                <w:b/>
                <w:bCs/>
                <w:color w:val="000000"/>
                <w:szCs w:val="22"/>
              </w:rPr>
            </w:pPr>
            <w:r w:rsidRPr="006E4745">
              <w:rPr>
                <w:b/>
                <w:bCs/>
                <w:color w:val="000000"/>
                <w:szCs w:val="22"/>
              </w:rPr>
              <w:t xml:space="preserve">Mean monthly flow at the intake of </w:t>
            </w:r>
            <w:proofErr w:type="spellStart"/>
            <w:r>
              <w:rPr>
                <w:b/>
                <w:bCs/>
                <w:color w:val="000000"/>
                <w:szCs w:val="22"/>
              </w:rPr>
              <w:t>Kunaban</w:t>
            </w:r>
            <w:proofErr w:type="spellEnd"/>
            <w:r w:rsidRPr="006E4745">
              <w:rPr>
                <w:b/>
                <w:bCs/>
                <w:color w:val="000000"/>
                <w:szCs w:val="22"/>
              </w:rPr>
              <w:t xml:space="preserve"> </w:t>
            </w:r>
            <w:proofErr w:type="spellStart"/>
            <w:r w:rsidRPr="006E4745">
              <w:rPr>
                <w:b/>
                <w:bCs/>
                <w:color w:val="000000"/>
                <w:szCs w:val="22"/>
              </w:rPr>
              <w:t>Khola</w:t>
            </w:r>
            <w:proofErr w:type="spellEnd"/>
            <w:r w:rsidRPr="006E4745">
              <w:rPr>
                <w:b/>
                <w:bCs/>
                <w:color w:val="000000"/>
                <w:szCs w:val="22"/>
              </w:rPr>
              <w:t xml:space="preserve"> by CAR with</w:t>
            </w:r>
          </w:p>
        </w:tc>
      </w:tr>
      <w:tr w:rsidR="00FD21AB" w:rsidRPr="006E4745" w14:paraId="09CE5DB6" w14:textId="77777777" w:rsidTr="00BC4463">
        <w:trPr>
          <w:trHeight w:val="1281"/>
        </w:trPr>
        <w:tc>
          <w:tcPr>
            <w:tcW w:w="626" w:type="pct"/>
            <w:vMerge/>
            <w:tcBorders>
              <w:top w:val="single" w:sz="8" w:space="0" w:color="auto"/>
              <w:left w:val="single" w:sz="8" w:space="0" w:color="auto"/>
              <w:bottom w:val="single" w:sz="8" w:space="0" w:color="000000"/>
              <w:right w:val="single" w:sz="8" w:space="0" w:color="auto"/>
            </w:tcBorders>
            <w:vAlign w:val="center"/>
            <w:hideMark/>
          </w:tcPr>
          <w:p w14:paraId="6ABB00E2" w14:textId="77777777" w:rsidR="00FD21AB" w:rsidRPr="006E4745" w:rsidRDefault="00FD21AB" w:rsidP="00BC4463">
            <w:pPr>
              <w:spacing w:before="0" w:after="0" w:line="240" w:lineRule="auto"/>
              <w:ind w:right="0"/>
              <w:jc w:val="left"/>
              <w:rPr>
                <w:b/>
                <w:bCs/>
                <w:color w:val="000000"/>
                <w:szCs w:val="22"/>
              </w:rPr>
            </w:pPr>
          </w:p>
        </w:tc>
        <w:tc>
          <w:tcPr>
            <w:tcW w:w="629" w:type="pct"/>
            <w:tcBorders>
              <w:top w:val="nil"/>
              <w:left w:val="nil"/>
              <w:bottom w:val="single" w:sz="8" w:space="0" w:color="auto"/>
              <w:right w:val="single" w:sz="8" w:space="0" w:color="auto"/>
            </w:tcBorders>
            <w:shd w:val="clear" w:color="000000" w:fill="FFFFFF"/>
            <w:vAlign w:val="center"/>
            <w:hideMark/>
          </w:tcPr>
          <w:p w14:paraId="231DDE3B" w14:textId="77777777" w:rsidR="00FD21AB" w:rsidRPr="006E4745" w:rsidRDefault="00FD21AB" w:rsidP="00BC4463">
            <w:pPr>
              <w:spacing w:before="0" w:after="0" w:line="240" w:lineRule="auto"/>
              <w:ind w:right="0"/>
              <w:jc w:val="center"/>
              <w:rPr>
                <w:b/>
                <w:bCs/>
                <w:color w:val="000000"/>
                <w:szCs w:val="22"/>
              </w:rPr>
            </w:pPr>
            <w:proofErr w:type="spellStart"/>
            <w:r w:rsidRPr="006E4745">
              <w:rPr>
                <w:rFonts w:cs="Calibri"/>
                <w:b/>
                <w:bCs/>
                <w:color w:val="000000"/>
                <w:szCs w:val="22"/>
              </w:rPr>
              <w:t>Myagdi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Mangalaghat</w:t>
            </w:r>
            <w:proofErr w:type="spellEnd"/>
            <w:r w:rsidRPr="006E4745">
              <w:rPr>
                <w:rFonts w:cs="Calibri"/>
                <w:b/>
                <w:bCs/>
                <w:color w:val="000000"/>
                <w:szCs w:val="22"/>
              </w:rPr>
              <w:t xml:space="preserve"> (404.7)</w:t>
            </w:r>
          </w:p>
        </w:tc>
        <w:tc>
          <w:tcPr>
            <w:tcW w:w="707" w:type="pct"/>
            <w:tcBorders>
              <w:top w:val="nil"/>
              <w:left w:val="nil"/>
              <w:bottom w:val="single" w:sz="8" w:space="0" w:color="auto"/>
              <w:right w:val="nil"/>
            </w:tcBorders>
            <w:shd w:val="clear" w:color="000000" w:fill="FFFFFF"/>
            <w:vAlign w:val="center"/>
            <w:hideMark/>
          </w:tcPr>
          <w:p w14:paraId="4BE34823" w14:textId="77777777" w:rsidR="00FD21AB" w:rsidRPr="006E4745" w:rsidRDefault="00FD21AB" w:rsidP="00BC4463">
            <w:pPr>
              <w:spacing w:before="0" w:after="0" w:line="240" w:lineRule="auto"/>
              <w:ind w:right="0"/>
              <w:jc w:val="center"/>
              <w:rPr>
                <w:b/>
                <w:bCs/>
                <w:color w:val="000000"/>
                <w:szCs w:val="22"/>
              </w:rPr>
            </w:pPr>
            <w:r w:rsidRPr="006E4745">
              <w:rPr>
                <w:rFonts w:cs="Calibri"/>
                <w:b/>
                <w:bCs/>
                <w:color w:val="000000"/>
                <w:szCs w:val="22"/>
              </w:rPr>
              <w:t xml:space="preserve">Modi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Nayapul</w:t>
            </w:r>
            <w:proofErr w:type="spellEnd"/>
            <w:r w:rsidRPr="006E4745">
              <w:rPr>
                <w:rFonts w:cs="Calibri"/>
                <w:b/>
                <w:bCs/>
                <w:color w:val="000000"/>
                <w:szCs w:val="22"/>
              </w:rPr>
              <w:t xml:space="preserve"> (406.5)</w:t>
            </w:r>
          </w:p>
        </w:tc>
        <w:tc>
          <w:tcPr>
            <w:tcW w:w="787" w:type="pct"/>
            <w:tcBorders>
              <w:top w:val="nil"/>
              <w:left w:val="single" w:sz="8" w:space="0" w:color="auto"/>
              <w:bottom w:val="single" w:sz="8" w:space="0" w:color="auto"/>
              <w:right w:val="nil"/>
            </w:tcBorders>
            <w:shd w:val="clear" w:color="000000" w:fill="FFFFFF"/>
            <w:vAlign w:val="center"/>
            <w:hideMark/>
          </w:tcPr>
          <w:p w14:paraId="69534439" w14:textId="77777777" w:rsidR="00FD21AB" w:rsidRPr="006E4745" w:rsidRDefault="00FD21AB" w:rsidP="00BC4463">
            <w:pPr>
              <w:spacing w:before="0" w:after="0" w:line="240" w:lineRule="auto"/>
              <w:ind w:right="0"/>
              <w:jc w:val="center"/>
              <w:rPr>
                <w:b/>
                <w:bCs/>
                <w:color w:val="000000"/>
                <w:szCs w:val="22"/>
              </w:rPr>
            </w:pPr>
            <w:r w:rsidRPr="006E4745">
              <w:rPr>
                <w:rFonts w:cs="Calibri"/>
                <w:b/>
                <w:bCs/>
                <w:color w:val="000000"/>
                <w:szCs w:val="22"/>
              </w:rPr>
              <w:t xml:space="preserve">Mardi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Lahachowk</w:t>
            </w:r>
            <w:proofErr w:type="spellEnd"/>
            <w:r w:rsidRPr="006E4745">
              <w:rPr>
                <w:rFonts w:cs="Calibri"/>
                <w:b/>
                <w:bCs/>
                <w:color w:val="000000"/>
                <w:szCs w:val="22"/>
              </w:rPr>
              <w:t xml:space="preserve"> (428.0)</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A6D32EC" w14:textId="77777777" w:rsidR="00FD21AB" w:rsidRPr="006E4745" w:rsidRDefault="00FD21AB" w:rsidP="00BC4463">
            <w:pPr>
              <w:spacing w:before="0" w:after="0" w:line="240" w:lineRule="auto"/>
              <w:ind w:right="0"/>
              <w:jc w:val="center"/>
              <w:rPr>
                <w:b/>
                <w:bCs/>
                <w:color w:val="000000"/>
                <w:szCs w:val="22"/>
              </w:rPr>
            </w:pPr>
            <w:proofErr w:type="spellStart"/>
            <w:r w:rsidRPr="006E4745">
              <w:rPr>
                <w:rFonts w:cs="Calibri"/>
                <w:b/>
                <w:bCs/>
                <w:color w:val="000000"/>
                <w:szCs w:val="22"/>
              </w:rPr>
              <w:t>Seti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Phoolbari</w:t>
            </w:r>
            <w:proofErr w:type="spellEnd"/>
            <w:r w:rsidRPr="006E4745">
              <w:rPr>
                <w:rFonts w:cs="Calibri"/>
                <w:b/>
                <w:bCs/>
                <w:color w:val="000000"/>
                <w:szCs w:val="22"/>
              </w:rPr>
              <w:t xml:space="preserve"> (430.0)</w:t>
            </w:r>
          </w:p>
        </w:tc>
        <w:tc>
          <w:tcPr>
            <w:tcW w:w="708" w:type="pct"/>
            <w:tcBorders>
              <w:top w:val="nil"/>
              <w:left w:val="nil"/>
              <w:bottom w:val="single" w:sz="8" w:space="0" w:color="auto"/>
              <w:right w:val="single" w:sz="8" w:space="0" w:color="auto"/>
            </w:tcBorders>
            <w:shd w:val="clear" w:color="000000" w:fill="FFFFFF"/>
            <w:vAlign w:val="center"/>
            <w:hideMark/>
          </w:tcPr>
          <w:p w14:paraId="0A475703" w14:textId="77777777" w:rsidR="00FD21AB" w:rsidRPr="006E4745" w:rsidRDefault="00FD21AB" w:rsidP="00BC4463">
            <w:pPr>
              <w:spacing w:before="0" w:after="0" w:line="240" w:lineRule="auto"/>
              <w:ind w:right="0"/>
              <w:jc w:val="center"/>
              <w:rPr>
                <w:b/>
                <w:bCs/>
                <w:color w:val="000000"/>
                <w:szCs w:val="22"/>
              </w:rPr>
            </w:pPr>
            <w:proofErr w:type="spellStart"/>
            <w:r w:rsidRPr="006E4745">
              <w:rPr>
                <w:rFonts w:cs="Calibri"/>
                <w:b/>
                <w:bCs/>
                <w:color w:val="000000"/>
                <w:szCs w:val="22"/>
              </w:rPr>
              <w:t>Madi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Shisaghat</w:t>
            </w:r>
            <w:proofErr w:type="spellEnd"/>
            <w:r w:rsidRPr="006E4745">
              <w:rPr>
                <w:rFonts w:cs="Calibri"/>
                <w:b/>
                <w:bCs/>
                <w:color w:val="000000"/>
                <w:szCs w:val="22"/>
              </w:rPr>
              <w:t xml:space="preserve"> (438.0)</w:t>
            </w:r>
          </w:p>
        </w:tc>
        <w:tc>
          <w:tcPr>
            <w:tcW w:w="835" w:type="pct"/>
            <w:tcBorders>
              <w:top w:val="nil"/>
              <w:left w:val="nil"/>
              <w:bottom w:val="single" w:sz="8" w:space="0" w:color="auto"/>
              <w:right w:val="single" w:sz="8" w:space="0" w:color="auto"/>
            </w:tcBorders>
            <w:shd w:val="clear" w:color="000000" w:fill="FFFFFF"/>
            <w:vAlign w:val="center"/>
            <w:hideMark/>
          </w:tcPr>
          <w:p w14:paraId="6DE1C84F" w14:textId="77777777" w:rsidR="00FD21AB" w:rsidRPr="006E4745" w:rsidRDefault="00FD21AB" w:rsidP="00BC4463">
            <w:pPr>
              <w:spacing w:before="0" w:after="0" w:line="240" w:lineRule="auto"/>
              <w:ind w:right="0"/>
              <w:jc w:val="center"/>
              <w:rPr>
                <w:b/>
                <w:bCs/>
                <w:color w:val="000000"/>
                <w:szCs w:val="22"/>
              </w:rPr>
            </w:pPr>
            <w:proofErr w:type="spellStart"/>
            <w:r w:rsidRPr="006E4745">
              <w:rPr>
                <w:rFonts w:cs="Calibri"/>
                <w:b/>
                <w:bCs/>
                <w:color w:val="000000"/>
                <w:szCs w:val="22"/>
              </w:rPr>
              <w:t>Marshyandi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Bimalnagar</w:t>
            </w:r>
            <w:proofErr w:type="spellEnd"/>
            <w:r w:rsidRPr="006E4745">
              <w:rPr>
                <w:rFonts w:cs="Calibri"/>
                <w:b/>
                <w:bCs/>
                <w:color w:val="000000"/>
                <w:szCs w:val="22"/>
              </w:rPr>
              <w:t xml:space="preserve"> (439.7)</w:t>
            </w:r>
          </w:p>
        </w:tc>
      </w:tr>
      <w:tr w:rsidR="00FD21AB" w:rsidRPr="006E4745" w14:paraId="4288D357"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CEDCEE1" w14:textId="77777777" w:rsidR="00FD21AB" w:rsidRPr="006E4745" w:rsidRDefault="00FD21AB" w:rsidP="00FD21AB">
            <w:pPr>
              <w:spacing w:before="0" w:after="0" w:line="240" w:lineRule="auto"/>
              <w:ind w:right="0"/>
              <w:jc w:val="center"/>
              <w:rPr>
                <w:i/>
                <w:iCs/>
                <w:color w:val="000000"/>
                <w:szCs w:val="22"/>
              </w:rPr>
            </w:pPr>
            <w:r w:rsidRPr="006E4745">
              <w:rPr>
                <w:i/>
                <w:iCs/>
                <w:color w:val="000000"/>
                <w:szCs w:val="22"/>
              </w:rPr>
              <w:t>CAR Coefficient</w:t>
            </w:r>
          </w:p>
        </w:tc>
        <w:tc>
          <w:tcPr>
            <w:tcW w:w="629" w:type="pct"/>
            <w:tcBorders>
              <w:top w:val="nil"/>
              <w:left w:val="nil"/>
              <w:bottom w:val="single" w:sz="8" w:space="0" w:color="auto"/>
              <w:right w:val="single" w:sz="8" w:space="0" w:color="auto"/>
            </w:tcBorders>
            <w:shd w:val="clear" w:color="000000" w:fill="FFFFFF"/>
            <w:vAlign w:val="center"/>
            <w:hideMark/>
          </w:tcPr>
          <w:p w14:paraId="5A267DAE"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0.29</w:t>
            </w:r>
          </w:p>
        </w:tc>
        <w:tc>
          <w:tcPr>
            <w:tcW w:w="707" w:type="pct"/>
            <w:tcBorders>
              <w:top w:val="nil"/>
              <w:left w:val="nil"/>
              <w:bottom w:val="single" w:sz="8" w:space="0" w:color="auto"/>
              <w:right w:val="nil"/>
            </w:tcBorders>
            <w:shd w:val="clear" w:color="000000" w:fill="FFFFFF"/>
            <w:vAlign w:val="center"/>
            <w:hideMark/>
          </w:tcPr>
          <w:p w14:paraId="11B0644A"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0.55</w:t>
            </w:r>
          </w:p>
        </w:tc>
        <w:tc>
          <w:tcPr>
            <w:tcW w:w="787" w:type="pct"/>
            <w:tcBorders>
              <w:top w:val="nil"/>
              <w:left w:val="single" w:sz="8" w:space="0" w:color="auto"/>
              <w:bottom w:val="single" w:sz="8" w:space="0" w:color="auto"/>
              <w:right w:val="nil"/>
            </w:tcBorders>
            <w:shd w:val="clear" w:color="000000" w:fill="FFFFFF"/>
            <w:vAlign w:val="center"/>
            <w:hideMark/>
          </w:tcPr>
          <w:p w14:paraId="370429D3"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2.19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5C54D4F"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0.57</w:t>
            </w:r>
          </w:p>
        </w:tc>
        <w:tc>
          <w:tcPr>
            <w:tcW w:w="708" w:type="pct"/>
            <w:tcBorders>
              <w:top w:val="nil"/>
              <w:left w:val="nil"/>
              <w:bottom w:val="single" w:sz="8" w:space="0" w:color="auto"/>
              <w:right w:val="single" w:sz="8" w:space="0" w:color="auto"/>
            </w:tcBorders>
            <w:shd w:val="clear" w:color="000000" w:fill="FFFFFF"/>
            <w:noWrap/>
            <w:vAlign w:val="center"/>
            <w:hideMark/>
          </w:tcPr>
          <w:p w14:paraId="6D339861"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0.36</w:t>
            </w:r>
          </w:p>
        </w:tc>
        <w:tc>
          <w:tcPr>
            <w:tcW w:w="835" w:type="pct"/>
            <w:tcBorders>
              <w:top w:val="nil"/>
              <w:left w:val="nil"/>
              <w:bottom w:val="single" w:sz="8" w:space="0" w:color="auto"/>
              <w:right w:val="single" w:sz="8" w:space="0" w:color="auto"/>
            </w:tcBorders>
            <w:shd w:val="clear" w:color="000000" w:fill="FFFFFF"/>
            <w:vAlign w:val="center"/>
            <w:hideMark/>
          </w:tcPr>
          <w:p w14:paraId="6F69A26B"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0.08</w:t>
            </w:r>
          </w:p>
        </w:tc>
      </w:tr>
      <w:tr w:rsidR="00FD21AB" w:rsidRPr="006E4745" w14:paraId="59D09E1F"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6207CCF"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Baisakh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7760E09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1.82</w:t>
            </w:r>
          </w:p>
        </w:tc>
        <w:tc>
          <w:tcPr>
            <w:tcW w:w="707" w:type="pct"/>
            <w:tcBorders>
              <w:top w:val="nil"/>
              <w:left w:val="nil"/>
              <w:bottom w:val="single" w:sz="8" w:space="0" w:color="auto"/>
              <w:right w:val="nil"/>
            </w:tcBorders>
            <w:shd w:val="clear" w:color="000000" w:fill="FFFFFF"/>
            <w:vAlign w:val="center"/>
            <w:hideMark/>
          </w:tcPr>
          <w:p w14:paraId="5A962248"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2.51</w:t>
            </w:r>
          </w:p>
        </w:tc>
        <w:tc>
          <w:tcPr>
            <w:tcW w:w="787" w:type="pct"/>
            <w:tcBorders>
              <w:top w:val="nil"/>
              <w:left w:val="single" w:sz="8" w:space="0" w:color="auto"/>
              <w:bottom w:val="single" w:sz="8" w:space="0" w:color="auto"/>
              <w:right w:val="nil"/>
            </w:tcBorders>
            <w:shd w:val="clear" w:color="000000" w:fill="FFFFFF"/>
            <w:vAlign w:val="center"/>
            <w:hideMark/>
          </w:tcPr>
          <w:p w14:paraId="4CADFAF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2.07</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982F67B"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2.55</w:t>
            </w:r>
          </w:p>
        </w:tc>
        <w:tc>
          <w:tcPr>
            <w:tcW w:w="708" w:type="pct"/>
            <w:tcBorders>
              <w:top w:val="nil"/>
              <w:left w:val="nil"/>
              <w:bottom w:val="single" w:sz="8" w:space="0" w:color="auto"/>
              <w:right w:val="single" w:sz="8" w:space="0" w:color="auto"/>
            </w:tcBorders>
            <w:shd w:val="clear" w:color="000000" w:fill="FFFFFF"/>
            <w:noWrap/>
            <w:vAlign w:val="center"/>
            <w:hideMark/>
          </w:tcPr>
          <w:p w14:paraId="4036B176"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2.38</w:t>
            </w:r>
          </w:p>
        </w:tc>
        <w:tc>
          <w:tcPr>
            <w:tcW w:w="835" w:type="pct"/>
            <w:tcBorders>
              <w:top w:val="nil"/>
              <w:left w:val="nil"/>
              <w:bottom w:val="single" w:sz="8" w:space="0" w:color="auto"/>
              <w:right w:val="single" w:sz="8" w:space="0" w:color="auto"/>
            </w:tcBorders>
            <w:shd w:val="clear" w:color="000000" w:fill="FFFFFF"/>
            <w:vAlign w:val="center"/>
            <w:hideMark/>
          </w:tcPr>
          <w:p w14:paraId="0D42E179"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1.55</w:t>
            </w:r>
          </w:p>
        </w:tc>
      </w:tr>
      <w:tr w:rsidR="00FD21AB" w:rsidRPr="006E4745" w14:paraId="1B43DCF9"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334EE9D3"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Jestha</w:t>
            </w:r>
            <w:proofErr w:type="spellEnd"/>
          </w:p>
        </w:tc>
        <w:tc>
          <w:tcPr>
            <w:tcW w:w="629" w:type="pct"/>
            <w:tcBorders>
              <w:top w:val="nil"/>
              <w:left w:val="nil"/>
              <w:bottom w:val="single" w:sz="8" w:space="0" w:color="auto"/>
              <w:right w:val="single" w:sz="8" w:space="0" w:color="auto"/>
            </w:tcBorders>
            <w:shd w:val="clear" w:color="auto" w:fill="auto"/>
            <w:vAlign w:val="center"/>
            <w:hideMark/>
          </w:tcPr>
          <w:p w14:paraId="756CFFF7"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3.62</w:t>
            </w:r>
          </w:p>
        </w:tc>
        <w:tc>
          <w:tcPr>
            <w:tcW w:w="707" w:type="pct"/>
            <w:tcBorders>
              <w:top w:val="nil"/>
              <w:left w:val="nil"/>
              <w:bottom w:val="single" w:sz="8" w:space="0" w:color="auto"/>
              <w:right w:val="nil"/>
            </w:tcBorders>
            <w:shd w:val="clear" w:color="auto" w:fill="auto"/>
            <w:vAlign w:val="center"/>
            <w:hideMark/>
          </w:tcPr>
          <w:p w14:paraId="71A4AF66"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4.83</w:t>
            </w:r>
          </w:p>
        </w:tc>
        <w:tc>
          <w:tcPr>
            <w:tcW w:w="787" w:type="pct"/>
            <w:tcBorders>
              <w:top w:val="nil"/>
              <w:left w:val="single" w:sz="8" w:space="0" w:color="auto"/>
              <w:bottom w:val="single" w:sz="8" w:space="0" w:color="auto"/>
              <w:right w:val="nil"/>
            </w:tcBorders>
            <w:shd w:val="clear" w:color="auto" w:fill="auto"/>
            <w:vAlign w:val="center"/>
            <w:hideMark/>
          </w:tcPr>
          <w:p w14:paraId="55E9C1E2"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w:t>
            </w:r>
          </w:p>
        </w:tc>
        <w:tc>
          <w:tcPr>
            <w:tcW w:w="708" w:type="pct"/>
            <w:tcBorders>
              <w:top w:val="nil"/>
              <w:left w:val="single" w:sz="8" w:space="0" w:color="auto"/>
              <w:bottom w:val="single" w:sz="8" w:space="0" w:color="auto"/>
              <w:right w:val="single" w:sz="8" w:space="0" w:color="auto"/>
            </w:tcBorders>
            <w:shd w:val="clear" w:color="auto" w:fill="auto"/>
            <w:vAlign w:val="center"/>
            <w:hideMark/>
          </w:tcPr>
          <w:p w14:paraId="03BFCF4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4.41</w:t>
            </w:r>
          </w:p>
        </w:tc>
        <w:tc>
          <w:tcPr>
            <w:tcW w:w="708" w:type="pct"/>
            <w:tcBorders>
              <w:top w:val="nil"/>
              <w:left w:val="nil"/>
              <w:bottom w:val="single" w:sz="8" w:space="0" w:color="auto"/>
              <w:right w:val="single" w:sz="8" w:space="0" w:color="auto"/>
            </w:tcBorders>
            <w:shd w:val="clear" w:color="auto" w:fill="auto"/>
            <w:noWrap/>
            <w:vAlign w:val="center"/>
            <w:hideMark/>
          </w:tcPr>
          <w:p w14:paraId="707E7D0C"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4.67</w:t>
            </w:r>
          </w:p>
        </w:tc>
        <w:tc>
          <w:tcPr>
            <w:tcW w:w="835" w:type="pct"/>
            <w:tcBorders>
              <w:top w:val="nil"/>
              <w:left w:val="nil"/>
              <w:bottom w:val="single" w:sz="8" w:space="0" w:color="auto"/>
              <w:right w:val="single" w:sz="8" w:space="0" w:color="auto"/>
            </w:tcBorders>
            <w:shd w:val="clear" w:color="auto" w:fill="auto"/>
            <w:vAlign w:val="center"/>
            <w:hideMark/>
          </w:tcPr>
          <w:p w14:paraId="3F903B68"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3.25</w:t>
            </w:r>
          </w:p>
        </w:tc>
      </w:tr>
      <w:tr w:rsidR="00FD21AB" w:rsidRPr="006E4745" w14:paraId="65DB2EDE"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5810E48"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Ashar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30DA11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11.6</w:t>
            </w:r>
          </w:p>
        </w:tc>
        <w:tc>
          <w:tcPr>
            <w:tcW w:w="707" w:type="pct"/>
            <w:tcBorders>
              <w:top w:val="nil"/>
              <w:left w:val="nil"/>
              <w:bottom w:val="single" w:sz="8" w:space="0" w:color="auto"/>
              <w:right w:val="nil"/>
            </w:tcBorders>
            <w:shd w:val="clear" w:color="000000" w:fill="FFFFFF"/>
            <w:vAlign w:val="center"/>
            <w:hideMark/>
          </w:tcPr>
          <w:p w14:paraId="0CEAE84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17.55</w:t>
            </w:r>
          </w:p>
        </w:tc>
        <w:tc>
          <w:tcPr>
            <w:tcW w:w="787" w:type="pct"/>
            <w:tcBorders>
              <w:top w:val="nil"/>
              <w:left w:val="single" w:sz="8" w:space="0" w:color="auto"/>
              <w:bottom w:val="single" w:sz="8" w:space="0" w:color="auto"/>
              <w:right w:val="nil"/>
            </w:tcBorders>
            <w:shd w:val="clear" w:color="000000" w:fill="FFFFFF"/>
            <w:vAlign w:val="center"/>
            <w:hideMark/>
          </w:tcPr>
          <w:p w14:paraId="2ADC8564"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18.77</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68F61243"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14.83</w:t>
            </w:r>
          </w:p>
        </w:tc>
        <w:tc>
          <w:tcPr>
            <w:tcW w:w="708" w:type="pct"/>
            <w:tcBorders>
              <w:top w:val="nil"/>
              <w:left w:val="nil"/>
              <w:bottom w:val="single" w:sz="8" w:space="0" w:color="auto"/>
              <w:right w:val="single" w:sz="8" w:space="0" w:color="auto"/>
            </w:tcBorders>
            <w:shd w:val="clear" w:color="000000" w:fill="FFFFFF"/>
            <w:noWrap/>
            <w:vAlign w:val="center"/>
            <w:hideMark/>
          </w:tcPr>
          <w:p w14:paraId="4327726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15.71</w:t>
            </w:r>
          </w:p>
        </w:tc>
        <w:tc>
          <w:tcPr>
            <w:tcW w:w="835" w:type="pct"/>
            <w:tcBorders>
              <w:top w:val="nil"/>
              <w:left w:val="nil"/>
              <w:bottom w:val="single" w:sz="8" w:space="0" w:color="auto"/>
              <w:right w:val="single" w:sz="8" w:space="0" w:color="auto"/>
            </w:tcBorders>
            <w:shd w:val="clear" w:color="000000" w:fill="FFFFFF"/>
            <w:vAlign w:val="center"/>
            <w:hideMark/>
          </w:tcPr>
          <w:p w14:paraId="5B5BA524"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10.05</w:t>
            </w:r>
          </w:p>
        </w:tc>
      </w:tr>
      <w:tr w:rsidR="00FD21AB" w:rsidRPr="006E4745" w14:paraId="43324CC9"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24A1DDDB"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Shrawan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70C8E0E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20.55</w:t>
            </w:r>
          </w:p>
        </w:tc>
        <w:tc>
          <w:tcPr>
            <w:tcW w:w="707" w:type="pct"/>
            <w:tcBorders>
              <w:top w:val="nil"/>
              <w:left w:val="nil"/>
              <w:bottom w:val="single" w:sz="8" w:space="0" w:color="auto"/>
              <w:right w:val="nil"/>
            </w:tcBorders>
            <w:shd w:val="clear" w:color="000000" w:fill="FFFFFF"/>
            <w:vAlign w:val="center"/>
            <w:hideMark/>
          </w:tcPr>
          <w:p w14:paraId="65696059"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37.15</w:t>
            </w:r>
          </w:p>
        </w:tc>
        <w:tc>
          <w:tcPr>
            <w:tcW w:w="787" w:type="pct"/>
            <w:tcBorders>
              <w:top w:val="nil"/>
              <w:left w:val="single" w:sz="8" w:space="0" w:color="auto"/>
              <w:bottom w:val="single" w:sz="8" w:space="0" w:color="auto"/>
              <w:right w:val="nil"/>
            </w:tcBorders>
            <w:shd w:val="clear" w:color="000000" w:fill="FFFFFF"/>
            <w:vAlign w:val="center"/>
            <w:hideMark/>
          </w:tcPr>
          <w:p w14:paraId="16A2338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34.57</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679FFC9D"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26.06</w:t>
            </w:r>
          </w:p>
        </w:tc>
        <w:tc>
          <w:tcPr>
            <w:tcW w:w="708" w:type="pct"/>
            <w:tcBorders>
              <w:top w:val="nil"/>
              <w:left w:val="nil"/>
              <w:bottom w:val="single" w:sz="8" w:space="0" w:color="auto"/>
              <w:right w:val="single" w:sz="8" w:space="0" w:color="auto"/>
            </w:tcBorders>
            <w:shd w:val="clear" w:color="000000" w:fill="FFFFFF"/>
            <w:noWrap/>
            <w:vAlign w:val="center"/>
            <w:hideMark/>
          </w:tcPr>
          <w:p w14:paraId="7FAAF7C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24.44</w:t>
            </w:r>
          </w:p>
        </w:tc>
        <w:tc>
          <w:tcPr>
            <w:tcW w:w="835" w:type="pct"/>
            <w:tcBorders>
              <w:top w:val="nil"/>
              <w:left w:val="nil"/>
              <w:bottom w:val="single" w:sz="8" w:space="0" w:color="auto"/>
              <w:right w:val="single" w:sz="8" w:space="0" w:color="auto"/>
            </w:tcBorders>
            <w:shd w:val="clear" w:color="000000" w:fill="FFFFFF"/>
            <w:vAlign w:val="center"/>
            <w:hideMark/>
          </w:tcPr>
          <w:p w14:paraId="5CF1CC2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15.34</w:t>
            </w:r>
          </w:p>
        </w:tc>
      </w:tr>
      <w:tr w:rsidR="00FD21AB" w:rsidRPr="006E4745" w14:paraId="67E6EFE2"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BB89993"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Bhadra</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73E8A571"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17.25</w:t>
            </w:r>
          </w:p>
        </w:tc>
        <w:tc>
          <w:tcPr>
            <w:tcW w:w="707" w:type="pct"/>
            <w:tcBorders>
              <w:top w:val="nil"/>
              <w:left w:val="nil"/>
              <w:bottom w:val="single" w:sz="8" w:space="0" w:color="auto"/>
              <w:right w:val="nil"/>
            </w:tcBorders>
            <w:shd w:val="clear" w:color="000000" w:fill="FFFFFF"/>
            <w:vAlign w:val="center"/>
            <w:hideMark/>
          </w:tcPr>
          <w:p w14:paraId="3F1FE8CC"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25.38</w:t>
            </w:r>
          </w:p>
        </w:tc>
        <w:tc>
          <w:tcPr>
            <w:tcW w:w="787" w:type="pct"/>
            <w:tcBorders>
              <w:top w:val="nil"/>
              <w:left w:val="single" w:sz="8" w:space="0" w:color="auto"/>
              <w:bottom w:val="single" w:sz="8" w:space="0" w:color="auto"/>
              <w:right w:val="nil"/>
            </w:tcBorders>
            <w:shd w:val="clear" w:color="000000" w:fill="FFFFFF"/>
            <w:vAlign w:val="center"/>
            <w:hideMark/>
          </w:tcPr>
          <w:p w14:paraId="4632A09E"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32.42</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1F48A451"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21.49</w:t>
            </w:r>
          </w:p>
        </w:tc>
        <w:tc>
          <w:tcPr>
            <w:tcW w:w="708" w:type="pct"/>
            <w:tcBorders>
              <w:top w:val="nil"/>
              <w:left w:val="nil"/>
              <w:bottom w:val="single" w:sz="8" w:space="0" w:color="auto"/>
              <w:right w:val="single" w:sz="8" w:space="0" w:color="auto"/>
            </w:tcBorders>
            <w:shd w:val="clear" w:color="000000" w:fill="FFFFFF"/>
            <w:noWrap/>
            <w:vAlign w:val="center"/>
            <w:hideMark/>
          </w:tcPr>
          <w:p w14:paraId="40D485E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21.86</w:t>
            </w:r>
          </w:p>
        </w:tc>
        <w:tc>
          <w:tcPr>
            <w:tcW w:w="835" w:type="pct"/>
            <w:tcBorders>
              <w:top w:val="nil"/>
              <w:left w:val="nil"/>
              <w:bottom w:val="single" w:sz="8" w:space="0" w:color="auto"/>
              <w:right w:val="single" w:sz="8" w:space="0" w:color="auto"/>
            </w:tcBorders>
            <w:shd w:val="clear" w:color="000000" w:fill="FFFFFF"/>
            <w:vAlign w:val="center"/>
            <w:hideMark/>
          </w:tcPr>
          <w:p w14:paraId="3420C309"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14.13</w:t>
            </w:r>
          </w:p>
        </w:tc>
      </w:tr>
      <w:tr w:rsidR="00FD21AB" w:rsidRPr="006E4745" w14:paraId="0468FDCE"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218D931C"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Ashoj</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F51632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7.84</w:t>
            </w:r>
          </w:p>
        </w:tc>
        <w:tc>
          <w:tcPr>
            <w:tcW w:w="707" w:type="pct"/>
            <w:tcBorders>
              <w:top w:val="nil"/>
              <w:left w:val="nil"/>
              <w:bottom w:val="single" w:sz="8" w:space="0" w:color="auto"/>
              <w:right w:val="nil"/>
            </w:tcBorders>
            <w:shd w:val="clear" w:color="000000" w:fill="FFFFFF"/>
            <w:vAlign w:val="center"/>
            <w:hideMark/>
          </w:tcPr>
          <w:p w14:paraId="0054A72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11.44</w:t>
            </w:r>
          </w:p>
        </w:tc>
        <w:tc>
          <w:tcPr>
            <w:tcW w:w="787" w:type="pct"/>
            <w:tcBorders>
              <w:top w:val="nil"/>
              <w:left w:val="single" w:sz="8" w:space="0" w:color="auto"/>
              <w:bottom w:val="single" w:sz="8" w:space="0" w:color="auto"/>
              <w:right w:val="nil"/>
            </w:tcBorders>
            <w:shd w:val="clear" w:color="000000" w:fill="FFFFFF"/>
            <w:vAlign w:val="center"/>
            <w:hideMark/>
          </w:tcPr>
          <w:p w14:paraId="4A9E6069"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15.79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8E567AD"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13.38</w:t>
            </w:r>
          </w:p>
        </w:tc>
        <w:tc>
          <w:tcPr>
            <w:tcW w:w="708" w:type="pct"/>
            <w:tcBorders>
              <w:top w:val="nil"/>
              <w:left w:val="nil"/>
              <w:bottom w:val="single" w:sz="8" w:space="0" w:color="auto"/>
              <w:right w:val="single" w:sz="8" w:space="0" w:color="auto"/>
            </w:tcBorders>
            <w:shd w:val="clear" w:color="000000" w:fill="FFFFFF"/>
            <w:noWrap/>
            <w:vAlign w:val="center"/>
            <w:hideMark/>
          </w:tcPr>
          <w:p w14:paraId="53C71D4E"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10.81</w:t>
            </w:r>
          </w:p>
        </w:tc>
        <w:tc>
          <w:tcPr>
            <w:tcW w:w="835" w:type="pct"/>
            <w:tcBorders>
              <w:top w:val="nil"/>
              <w:left w:val="nil"/>
              <w:bottom w:val="single" w:sz="8" w:space="0" w:color="auto"/>
              <w:right w:val="single" w:sz="8" w:space="0" w:color="auto"/>
            </w:tcBorders>
            <w:shd w:val="clear" w:color="000000" w:fill="FFFFFF"/>
            <w:vAlign w:val="center"/>
            <w:hideMark/>
          </w:tcPr>
          <w:p w14:paraId="18BC21C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6.93</w:t>
            </w:r>
          </w:p>
        </w:tc>
      </w:tr>
      <w:tr w:rsidR="00FD21AB" w:rsidRPr="006E4745" w14:paraId="77750A39"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ADD7CE3"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Kartik</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2E0CDB05"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3.59</w:t>
            </w:r>
          </w:p>
        </w:tc>
        <w:tc>
          <w:tcPr>
            <w:tcW w:w="707" w:type="pct"/>
            <w:tcBorders>
              <w:top w:val="nil"/>
              <w:left w:val="nil"/>
              <w:bottom w:val="single" w:sz="8" w:space="0" w:color="auto"/>
              <w:right w:val="nil"/>
            </w:tcBorders>
            <w:shd w:val="clear" w:color="000000" w:fill="FFFFFF"/>
            <w:vAlign w:val="center"/>
            <w:hideMark/>
          </w:tcPr>
          <w:p w14:paraId="3E3B1E64"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4.61</w:t>
            </w:r>
          </w:p>
        </w:tc>
        <w:tc>
          <w:tcPr>
            <w:tcW w:w="787" w:type="pct"/>
            <w:tcBorders>
              <w:top w:val="nil"/>
              <w:left w:val="single" w:sz="8" w:space="0" w:color="auto"/>
              <w:bottom w:val="single" w:sz="8" w:space="0" w:color="auto"/>
              <w:right w:val="nil"/>
            </w:tcBorders>
            <w:shd w:val="clear" w:color="000000" w:fill="FFFFFF"/>
            <w:vAlign w:val="center"/>
            <w:hideMark/>
          </w:tcPr>
          <w:p w14:paraId="7D09B86B"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6.21</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78F4D5C2"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5.7</w:t>
            </w:r>
          </w:p>
        </w:tc>
        <w:tc>
          <w:tcPr>
            <w:tcW w:w="708" w:type="pct"/>
            <w:tcBorders>
              <w:top w:val="nil"/>
              <w:left w:val="nil"/>
              <w:bottom w:val="single" w:sz="8" w:space="0" w:color="auto"/>
              <w:right w:val="single" w:sz="8" w:space="0" w:color="auto"/>
            </w:tcBorders>
            <w:shd w:val="clear" w:color="000000" w:fill="FFFFFF"/>
            <w:noWrap/>
            <w:vAlign w:val="center"/>
            <w:hideMark/>
          </w:tcPr>
          <w:p w14:paraId="63B95B1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4.83</w:t>
            </w:r>
          </w:p>
        </w:tc>
        <w:tc>
          <w:tcPr>
            <w:tcW w:w="835" w:type="pct"/>
            <w:tcBorders>
              <w:top w:val="nil"/>
              <w:left w:val="nil"/>
              <w:bottom w:val="single" w:sz="8" w:space="0" w:color="auto"/>
              <w:right w:val="single" w:sz="8" w:space="0" w:color="auto"/>
            </w:tcBorders>
            <w:shd w:val="clear" w:color="000000" w:fill="FFFFFF"/>
            <w:vAlign w:val="center"/>
            <w:hideMark/>
          </w:tcPr>
          <w:p w14:paraId="58E8D66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3.05</w:t>
            </w:r>
          </w:p>
        </w:tc>
      </w:tr>
      <w:tr w:rsidR="00FD21AB" w:rsidRPr="006E4745" w14:paraId="4644BA06"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60161561"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Mangsir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A3F2100"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2.15</w:t>
            </w:r>
          </w:p>
        </w:tc>
        <w:tc>
          <w:tcPr>
            <w:tcW w:w="707" w:type="pct"/>
            <w:tcBorders>
              <w:top w:val="nil"/>
              <w:left w:val="nil"/>
              <w:bottom w:val="single" w:sz="8" w:space="0" w:color="auto"/>
              <w:right w:val="nil"/>
            </w:tcBorders>
            <w:shd w:val="clear" w:color="000000" w:fill="FFFFFF"/>
            <w:vAlign w:val="center"/>
            <w:hideMark/>
          </w:tcPr>
          <w:p w14:paraId="72E1D304"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2.97</w:t>
            </w:r>
          </w:p>
        </w:tc>
        <w:tc>
          <w:tcPr>
            <w:tcW w:w="787" w:type="pct"/>
            <w:tcBorders>
              <w:top w:val="nil"/>
              <w:left w:val="single" w:sz="8" w:space="0" w:color="auto"/>
              <w:bottom w:val="single" w:sz="8" w:space="0" w:color="auto"/>
              <w:right w:val="nil"/>
            </w:tcBorders>
            <w:shd w:val="clear" w:color="000000" w:fill="FFFFFF"/>
            <w:vAlign w:val="center"/>
            <w:hideMark/>
          </w:tcPr>
          <w:p w14:paraId="5C692E5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3.36</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A24DE55"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3.46</w:t>
            </w:r>
          </w:p>
        </w:tc>
        <w:tc>
          <w:tcPr>
            <w:tcW w:w="708" w:type="pct"/>
            <w:tcBorders>
              <w:top w:val="nil"/>
              <w:left w:val="nil"/>
              <w:bottom w:val="single" w:sz="8" w:space="0" w:color="auto"/>
              <w:right w:val="single" w:sz="8" w:space="0" w:color="auto"/>
            </w:tcBorders>
            <w:shd w:val="clear" w:color="000000" w:fill="FFFFFF"/>
            <w:noWrap/>
            <w:vAlign w:val="center"/>
            <w:hideMark/>
          </w:tcPr>
          <w:p w14:paraId="03724B55"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2.96</w:t>
            </w:r>
          </w:p>
        </w:tc>
        <w:tc>
          <w:tcPr>
            <w:tcW w:w="835" w:type="pct"/>
            <w:tcBorders>
              <w:top w:val="nil"/>
              <w:left w:val="nil"/>
              <w:bottom w:val="single" w:sz="8" w:space="0" w:color="auto"/>
              <w:right w:val="single" w:sz="8" w:space="0" w:color="auto"/>
            </w:tcBorders>
            <w:shd w:val="clear" w:color="000000" w:fill="FFFFFF"/>
            <w:vAlign w:val="center"/>
            <w:hideMark/>
          </w:tcPr>
          <w:p w14:paraId="52C0B74C"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1.83</w:t>
            </w:r>
          </w:p>
        </w:tc>
      </w:tr>
      <w:tr w:rsidR="00FD21AB" w:rsidRPr="006E4745" w14:paraId="277DA694"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55A142BB"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Poush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2689F5D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1.56</w:t>
            </w:r>
          </w:p>
        </w:tc>
        <w:tc>
          <w:tcPr>
            <w:tcW w:w="707" w:type="pct"/>
            <w:tcBorders>
              <w:top w:val="nil"/>
              <w:left w:val="nil"/>
              <w:bottom w:val="single" w:sz="8" w:space="0" w:color="auto"/>
              <w:right w:val="nil"/>
            </w:tcBorders>
            <w:shd w:val="clear" w:color="000000" w:fill="FFFFFF"/>
            <w:vAlign w:val="center"/>
            <w:hideMark/>
          </w:tcPr>
          <w:p w14:paraId="15AA421B"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2.19</w:t>
            </w:r>
          </w:p>
        </w:tc>
        <w:tc>
          <w:tcPr>
            <w:tcW w:w="787" w:type="pct"/>
            <w:tcBorders>
              <w:top w:val="nil"/>
              <w:left w:val="single" w:sz="8" w:space="0" w:color="auto"/>
              <w:bottom w:val="single" w:sz="8" w:space="0" w:color="auto"/>
              <w:right w:val="nil"/>
            </w:tcBorders>
            <w:shd w:val="clear" w:color="000000" w:fill="FFFFFF"/>
            <w:vAlign w:val="center"/>
            <w:hideMark/>
          </w:tcPr>
          <w:p w14:paraId="3FB6D455"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2.51</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63FCA881"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2.48</w:t>
            </w:r>
          </w:p>
        </w:tc>
        <w:tc>
          <w:tcPr>
            <w:tcW w:w="708" w:type="pct"/>
            <w:tcBorders>
              <w:top w:val="nil"/>
              <w:left w:val="nil"/>
              <w:bottom w:val="single" w:sz="8" w:space="0" w:color="auto"/>
              <w:right w:val="single" w:sz="8" w:space="0" w:color="auto"/>
            </w:tcBorders>
            <w:shd w:val="clear" w:color="000000" w:fill="FFFFFF"/>
            <w:noWrap/>
            <w:vAlign w:val="center"/>
            <w:hideMark/>
          </w:tcPr>
          <w:p w14:paraId="6ED93EB8"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2.18</w:t>
            </w:r>
          </w:p>
        </w:tc>
        <w:tc>
          <w:tcPr>
            <w:tcW w:w="835" w:type="pct"/>
            <w:tcBorders>
              <w:top w:val="nil"/>
              <w:left w:val="nil"/>
              <w:bottom w:val="single" w:sz="8" w:space="0" w:color="auto"/>
              <w:right w:val="single" w:sz="8" w:space="0" w:color="auto"/>
            </w:tcBorders>
            <w:shd w:val="clear" w:color="000000" w:fill="FFFFFF"/>
            <w:vAlign w:val="center"/>
            <w:hideMark/>
          </w:tcPr>
          <w:p w14:paraId="1F47FB3A"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1.36</w:t>
            </w:r>
          </w:p>
        </w:tc>
      </w:tr>
      <w:tr w:rsidR="00FD21AB" w:rsidRPr="006E4745" w14:paraId="245AB01F"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A6C52AF"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Magh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8ACD206"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1.26</w:t>
            </w:r>
          </w:p>
        </w:tc>
        <w:tc>
          <w:tcPr>
            <w:tcW w:w="707" w:type="pct"/>
            <w:tcBorders>
              <w:top w:val="nil"/>
              <w:left w:val="nil"/>
              <w:bottom w:val="single" w:sz="8" w:space="0" w:color="auto"/>
              <w:right w:val="nil"/>
            </w:tcBorders>
            <w:shd w:val="clear" w:color="000000" w:fill="FFFFFF"/>
            <w:vAlign w:val="center"/>
            <w:hideMark/>
          </w:tcPr>
          <w:p w14:paraId="290210D7"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1.76</w:t>
            </w:r>
          </w:p>
        </w:tc>
        <w:tc>
          <w:tcPr>
            <w:tcW w:w="787" w:type="pct"/>
            <w:tcBorders>
              <w:top w:val="nil"/>
              <w:left w:val="single" w:sz="8" w:space="0" w:color="auto"/>
              <w:bottom w:val="single" w:sz="8" w:space="0" w:color="auto"/>
              <w:right w:val="nil"/>
            </w:tcBorders>
            <w:shd w:val="clear" w:color="000000" w:fill="FFFFFF"/>
            <w:vAlign w:val="center"/>
            <w:hideMark/>
          </w:tcPr>
          <w:p w14:paraId="4F4CC7B8"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2.09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F96BFD9"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2.06</w:t>
            </w:r>
          </w:p>
        </w:tc>
        <w:tc>
          <w:tcPr>
            <w:tcW w:w="708" w:type="pct"/>
            <w:tcBorders>
              <w:top w:val="nil"/>
              <w:left w:val="nil"/>
              <w:bottom w:val="single" w:sz="8" w:space="0" w:color="auto"/>
              <w:right w:val="single" w:sz="8" w:space="0" w:color="auto"/>
            </w:tcBorders>
            <w:shd w:val="clear" w:color="000000" w:fill="FFFFFF"/>
            <w:noWrap/>
            <w:vAlign w:val="center"/>
            <w:hideMark/>
          </w:tcPr>
          <w:p w14:paraId="654AD826"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1.83</w:t>
            </w:r>
          </w:p>
        </w:tc>
        <w:tc>
          <w:tcPr>
            <w:tcW w:w="835" w:type="pct"/>
            <w:tcBorders>
              <w:top w:val="nil"/>
              <w:left w:val="nil"/>
              <w:bottom w:val="single" w:sz="8" w:space="0" w:color="auto"/>
              <w:right w:val="single" w:sz="8" w:space="0" w:color="auto"/>
            </w:tcBorders>
            <w:shd w:val="clear" w:color="000000" w:fill="FFFFFF"/>
            <w:vAlign w:val="center"/>
            <w:hideMark/>
          </w:tcPr>
          <w:p w14:paraId="03530E5D"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1.12</w:t>
            </w:r>
          </w:p>
        </w:tc>
      </w:tr>
      <w:tr w:rsidR="00FD21AB" w:rsidRPr="006E4745" w14:paraId="48982589"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62360CB" w14:textId="77777777" w:rsidR="00FD21AB" w:rsidRPr="006E4745" w:rsidRDefault="00FD21AB" w:rsidP="00FD21AB">
            <w:pPr>
              <w:spacing w:before="0" w:after="0" w:line="240" w:lineRule="auto"/>
              <w:ind w:right="0"/>
              <w:jc w:val="center"/>
              <w:rPr>
                <w:color w:val="000000"/>
                <w:szCs w:val="22"/>
              </w:rPr>
            </w:pPr>
            <w:proofErr w:type="spellStart"/>
            <w:r w:rsidRPr="006E4745">
              <w:rPr>
                <w:color w:val="000000"/>
                <w:szCs w:val="22"/>
              </w:rPr>
              <w:t>Falgun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564519D2"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1.13</w:t>
            </w:r>
          </w:p>
        </w:tc>
        <w:tc>
          <w:tcPr>
            <w:tcW w:w="707" w:type="pct"/>
            <w:tcBorders>
              <w:top w:val="nil"/>
              <w:left w:val="nil"/>
              <w:bottom w:val="single" w:sz="8" w:space="0" w:color="auto"/>
              <w:right w:val="nil"/>
            </w:tcBorders>
            <w:shd w:val="clear" w:color="000000" w:fill="FFFFFF"/>
            <w:vAlign w:val="center"/>
            <w:hideMark/>
          </w:tcPr>
          <w:p w14:paraId="33FC7178"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1.55</w:t>
            </w:r>
          </w:p>
        </w:tc>
        <w:tc>
          <w:tcPr>
            <w:tcW w:w="787" w:type="pct"/>
            <w:tcBorders>
              <w:top w:val="nil"/>
              <w:left w:val="single" w:sz="8" w:space="0" w:color="auto"/>
              <w:bottom w:val="single" w:sz="8" w:space="0" w:color="auto"/>
              <w:right w:val="nil"/>
            </w:tcBorders>
            <w:shd w:val="clear" w:color="000000" w:fill="FFFFFF"/>
            <w:vAlign w:val="center"/>
            <w:hideMark/>
          </w:tcPr>
          <w:p w14:paraId="7699DCC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1.92</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7B8F7B3"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1.9</w:t>
            </w:r>
          </w:p>
        </w:tc>
        <w:tc>
          <w:tcPr>
            <w:tcW w:w="708" w:type="pct"/>
            <w:tcBorders>
              <w:top w:val="nil"/>
              <w:left w:val="nil"/>
              <w:bottom w:val="single" w:sz="8" w:space="0" w:color="auto"/>
              <w:right w:val="single" w:sz="8" w:space="0" w:color="auto"/>
            </w:tcBorders>
            <w:shd w:val="clear" w:color="000000" w:fill="FFFFFF"/>
            <w:noWrap/>
            <w:vAlign w:val="center"/>
            <w:hideMark/>
          </w:tcPr>
          <w:p w14:paraId="5E03434D"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1.68</w:t>
            </w:r>
          </w:p>
        </w:tc>
        <w:tc>
          <w:tcPr>
            <w:tcW w:w="835" w:type="pct"/>
            <w:tcBorders>
              <w:top w:val="nil"/>
              <w:left w:val="nil"/>
              <w:bottom w:val="single" w:sz="8" w:space="0" w:color="auto"/>
              <w:right w:val="single" w:sz="8" w:space="0" w:color="auto"/>
            </w:tcBorders>
            <w:shd w:val="clear" w:color="000000" w:fill="FFFFFF"/>
            <w:vAlign w:val="center"/>
            <w:hideMark/>
          </w:tcPr>
          <w:p w14:paraId="3E39C06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1.06</w:t>
            </w:r>
          </w:p>
        </w:tc>
      </w:tr>
      <w:tr w:rsidR="00FD21AB" w:rsidRPr="006E4745" w14:paraId="4B8EF40B"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FE4CFFD" w14:textId="77777777" w:rsidR="00FD21AB" w:rsidRPr="006E4745" w:rsidRDefault="00FD21AB" w:rsidP="00FD21AB">
            <w:pPr>
              <w:spacing w:before="0" w:after="0" w:line="240" w:lineRule="auto"/>
              <w:ind w:right="0"/>
              <w:jc w:val="center"/>
              <w:rPr>
                <w:color w:val="000000"/>
                <w:szCs w:val="22"/>
              </w:rPr>
            </w:pPr>
            <w:r w:rsidRPr="006E4745">
              <w:rPr>
                <w:color w:val="000000"/>
                <w:szCs w:val="22"/>
              </w:rPr>
              <w:t>Chaitra</w:t>
            </w:r>
          </w:p>
        </w:tc>
        <w:tc>
          <w:tcPr>
            <w:tcW w:w="629" w:type="pct"/>
            <w:tcBorders>
              <w:top w:val="nil"/>
              <w:left w:val="nil"/>
              <w:bottom w:val="single" w:sz="8" w:space="0" w:color="auto"/>
              <w:right w:val="single" w:sz="8" w:space="0" w:color="auto"/>
            </w:tcBorders>
            <w:shd w:val="clear" w:color="000000" w:fill="FFFFFF"/>
            <w:vAlign w:val="center"/>
            <w:hideMark/>
          </w:tcPr>
          <w:p w14:paraId="580BE0DE"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1.29</w:t>
            </w:r>
          </w:p>
        </w:tc>
        <w:tc>
          <w:tcPr>
            <w:tcW w:w="707" w:type="pct"/>
            <w:tcBorders>
              <w:top w:val="nil"/>
              <w:left w:val="nil"/>
              <w:bottom w:val="single" w:sz="8" w:space="0" w:color="auto"/>
              <w:right w:val="nil"/>
            </w:tcBorders>
            <w:shd w:val="clear" w:color="000000" w:fill="FFFFFF"/>
            <w:vAlign w:val="center"/>
            <w:hideMark/>
          </w:tcPr>
          <w:p w14:paraId="5ABE9B2F"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1.71</w:t>
            </w:r>
          </w:p>
        </w:tc>
        <w:tc>
          <w:tcPr>
            <w:tcW w:w="787" w:type="pct"/>
            <w:tcBorders>
              <w:top w:val="nil"/>
              <w:left w:val="single" w:sz="8" w:space="0" w:color="auto"/>
              <w:bottom w:val="single" w:sz="8" w:space="0" w:color="auto"/>
              <w:right w:val="nil"/>
            </w:tcBorders>
            <w:shd w:val="clear" w:color="000000" w:fill="FFFFFF"/>
            <w:vAlign w:val="center"/>
            <w:hideMark/>
          </w:tcPr>
          <w:p w14:paraId="5D54418C"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1.85</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4639225"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1.98</w:t>
            </w:r>
          </w:p>
        </w:tc>
        <w:tc>
          <w:tcPr>
            <w:tcW w:w="708" w:type="pct"/>
            <w:tcBorders>
              <w:top w:val="nil"/>
              <w:left w:val="nil"/>
              <w:bottom w:val="single" w:sz="8" w:space="0" w:color="auto"/>
              <w:right w:val="single" w:sz="8" w:space="0" w:color="auto"/>
            </w:tcBorders>
            <w:shd w:val="clear" w:color="000000" w:fill="FFFFFF"/>
            <w:noWrap/>
            <w:vAlign w:val="center"/>
            <w:hideMark/>
          </w:tcPr>
          <w:p w14:paraId="7AEA59B3"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1.77</w:t>
            </w:r>
          </w:p>
        </w:tc>
        <w:tc>
          <w:tcPr>
            <w:tcW w:w="835" w:type="pct"/>
            <w:tcBorders>
              <w:top w:val="nil"/>
              <w:left w:val="nil"/>
              <w:bottom w:val="single" w:sz="8" w:space="0" w:color="auto"/>
              <w:right w:val="single" w:sz="8" w:space="0" w:color="auto"/>
            </w:tcBorders>
            <w:shd w:val="clear" w:color="000000" w:fill="FFFFFF"/>
            <w:vAlign w:val="center"/>
            <w:hideMark/>
          </w:tcPr>
          <w:p w14:paraId="0B801414" w14:textId="77777777" w:rsidR="00FD21AB" w:rsidRPr="001E79F0" w:rsidRDefault="00FD21AB" w:rsidP="00FD21AB">
            <w:pPr>
              <w:spacing w:before="0" w:after="0" w:line="240" w:lineRule="auto"/>
              <w:ind w:right="0"/>
              <w:jc w:val="center"/>
              <w:rPr>
                <w:color w:val="000000"/>
                <w:szCs w:val="22"/>
              </w:rPr>
            </w:pPr>
            <w:r w:rsidRPr="001E79F0">
              <w:rPr>
                <w:rFonts w:cs="Calibri"/>
                <w:color w:val="000000"/>
                <w:szCs w:val="22"/>
              </w:rPr>
              <w:t>1.11</w:t>
            </w:r>
          </w:p>
        </w:tc>
      </w:tr>
      <w:tr w:rsidR="00FD21AB" w:rsidRPr="006E4745" w14:paraId="57044A1C" w14:textId="77777777" w:rsidTr="00BC4463">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6352D5A" w14:textId="77777777" w:rsidR="00FD21AB" w:rsidRPr="006E4745" w:rsidRDefault="00FD21AB" w:rsidP="00FD21AB">
            <w:pPr>
              <w:spacing w:before="0" w:after="0" w:line="240" w:lineRule="auto"/>
              <w:ind w:right="0"/>
              <w:jc w:val="center"/>
              <w:rPr>
                <w:b/>
                <w:bCs/>
                <w:color w:val="000000"/>
                <w:szCs w:val="22"/>
              </w:rPr>
            </w:pPr>
            <w:r w:rsidRPr="006E4745">
              <w:rPr>
                <w:b/>
                <w:bCs/>
                <w:color w:val="000000"/>
                <w:szCs w:val="22"/>
              </w:rPr>
              <w:t>Average</w:t>
            </w:r>
          </w:p>
        </w:tc>
        <w:tc>
          <w:tcPr>
            <w:tcW w:w="629" w:type="pct"/>
            <w:tcBorders>
              <w:top w:val="nil"/>
              <w:left w:val="nil"/>
              <w:bottom w:val="single" w:sz="8" w:space="0" w:color="auto"/>
              <w:right w:val="single" w:sz="8" w:space="0" w:color="auto"/>
            </w:tcBorders>
            <w:shd w:val="clear" w:color="000000" w:fill="FFFFFF"/>
            <w:vAlign w:val="center"/>
            <w:hideMark/>
          </w:tcPr>
          <w:p w14:paraId="0119A9FE"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0.29</w:t>
            </w:r>
          </w:p>
        </w:tc>
        <w:tc>
          <w:tcPr>
            <w:tcW w:w="707" w:type="pct"/>
            <w:tcBorders>
              <w:top w:val="nil"/>
              <w:left w:val="nil"/>
              <w:bottom w:val="single" w:sz="8" w:space="0" w:color="auto"/>
              <w:right w:val="nil"/>
            </w:tcBorders>
            <w:shd w:val="clear" w:color="000000" w:fill="FFFFFF"/>
            <w:vAlign w:val="center"/>
            <w:hideMark/>
          </w:tcPr>
          <w:p w14:paraId="509B3603"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0.55</w:t>
            </w:r>
          </w:p>
        </w:tc>
        <w:tc>
          <w:tcPr>
            <w:tcW w:w="787" w:type="pct"/>
            <w:tcBorders>
              <w:top w:val="nil"/>
              <w:left w:val="single" w:sz="8" w:space="0" w:color="auto"/>
              <w:bottom w:val="single" w:sz="8" w:space="0" w:color="auto"/>
              <w:right w:val="nil"/>
            </w:tcBorders>
            <w:shd w:val="clear" w:color="000000" w:fill="FFFFFF"/>
            <w:vAlign w:val="center"/>
            <w:hideMark/>
          </w:tcPr>
          <w:p w14:paraId="6D73E888"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2.19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12AC8DBD"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0.57</w:t>
            </w:r>
          </w:p>
        </w:tc>
        <w:tc>
          <w:tcPr>
            <w:tcW w:w="708" w:type="pct"/>
            <w:tcBorders>
              <w:top w:val="nil"/>
              <w:left w:val="nil"/>
              <w:bottom w:val="single" w:sz="8" w:space="0" w:color="auto"/>
              <w:right w:val="single" w:sz="8" w:space="0" w:color="auto"/>
            </w:tcBorders>
            <w:shd w:val="clear" w:color="000000" w:fill="FFFFFF"/>
            <w:noWrap/>
            <w:vAlign w:val="center"/>
            <w:hideMark/>
          </w:tcPr>
          <w:p w14:paraId="00C64788"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0.36</w:t>
            </w:r>
          </w:p>
        </w:tc>
        <w:tc>
          <w:tcPr>
            <w:tcW w:w="835" w:type="pct"/>
            <w:tcBorders>
              <w:top w:val="nil"/>
              <w:left w:val="nil"/>
              <w:bottom w:val="single" w:sz="8" w:space="0" w:color="auto"/>
              <w:right w:val="single" w:sz="8" w:space="0" w:color="auto"/>
            </w:tcBorders>
            <w:shd w:val="clear" w:color="000000" w:fill="FFFFFF"/>
            <w:vAlign w:val="center"/>
            <w:hideMark/>
          </w:tcPr>
          <w:p w14:paraId="51B2E4E7" w14:textId="77777777" w:rsidR="00FD21AB" w:rsidRPr="001E79F0" w:rsidRDefault="00FD21AB" w:rsidP="00FD21AB">
            <w:pPr>
              <w:spacing w:before="0" w:after="0" w:line="240" w:lineRule="auto"/>
              <w:ind w:right="0"/>
              <w:jc w:val="center"/>
              <w:rPr>
                <w:b/>
                <w:bCs/>
                <w:color w:val="000000"/>
                <w:szCs w:val="22"/>
              </w:rPr>
            </w:pPr>
            <w:r w:rsidRPr="001E79F0">
              <w:rPr>
                <w:rFonts w:cs="Calibri"/>
                <w:b/>
                <w:bCs/>
                <w:color w:val="000000"/>
                <w:szCs w:val="22"/>
              </w:rPr>
              <w:t>0.08</w:t>
            </w:r>
          </w:p>
        </w:tc>
      </w:tr>
    </w:tbl>
    <w:p w14:paraId="5A9BF175" w14:textId="77777777" w:rsidR="009971CA" w:rsidRPr="001C0EA0" w:rsidRDefault="009971CA" w:rsidP="009971CA">
      <w:pPr>
        <w:pStyle w:val="TableHeading"/>
      </w:pPr>
    </w:p>
    <w:p w14:paraId="2B8AF4D0" w14:textId="77777777" w:rsidR="009971CA" w:rsidRPr="001C0EA0" w:rsidRDefault="009971CA" w:rsidP="009971CA">
      <w:pPr>
        <w:pStyle w:val="TableHeading"/>
        <w:sectPr w:rsidR="009971CA" w:rsidRPr="001C0EA0" w:rsidSect="00535242">
          <w:pgSz w:w="11907" w:h="16839" w:code="9"/>
          <w:pgMar w:top="1584" w:right="1080" w:bottom="1440" w:left="1800" w:header="720" w:footer="432" w:gutter="0"/>
          <w:cols w:space="720"/>
          <w:docGrid w:linePitch="360"/>
        </w:sectPr>
      </w:pPr>
    </w:p>
    <w:p w14:paraId="0CDEAB34" w14:textId="7D821752" w:rsidR="000E4289" w:rsidRDefault="000E4289" w:rsidP="000E4289">
      <w:pPr>
        <w:pStyle w:val="Caption"/>
        <w:keepNext/>
      </w:pPr>
      <w:bookmarkStart w:id="168" w:name="_Ref92874587"/>
      <w:bookmarkStart w:id="169" w:name="_Toc92876602"/>
      <w:r>
        <w:lastRenderedPageBreak/>
        <w:t xml:space="preserve">Table </w:t>
      </w:r>
      <w:fldSimple w:instr=" STYLEREF 1 \s ">
        <w:r w:rsidR="006C6245">
          <w:rPr>
            <w:noProof/>
          </w:rPr>
          <w:t>1</w:t>
        </w:r>
      </w:fldSimple>
      <w:r w:rsidR="00F46335">
        <w:noBreakHyphen/>
      </w:r>
      <w:fldSimple w:instr=" SEQ Table \* ARABIC \s 1 ">
        <w:r w:rsidR="006C6245">
          <w:rPr>
            <w:noProof/>
          </w:rPr>
          <w:t>11</w:t>
        </w:r>
      </w:fldSimple>
      <w:bookmarkEnd w:id="168"/>
      <w:r>
        <w:t xml:space="preserve">: </w:t>
      </w:r>
      <w:r w:rsidRPr="001C0EA0">
        <w:t>Long-term mean monthly flows by catchment correlation (CAR) for M</w:t>
      </w:r>
      <w:r>
        <w:t>KHP</w:t>
      </w:r>
      <w:r w:rsidRPr="001C0EA0">
        <w:t xml:space="preserve">P intake (sum of </w:t>
      </w:r>
      <w:r w:rsidR="00B36AE6">
        <w:t xml:space="preserve"> </w:t>
      </w:r>
      <w:r w:rsidR="00C9506F">
        <w:fldChar w:fldCharType="begin"/>
      </w:r>
      <w:r w:rsidR="00C9506F">
        <w:instrText xml:space="preserve"> REF _Ref92874572 \h </w:instrText>
      </w:r>
      <w:r w:rsidR="00C9506F">
        <w:fldChar w:fldCharType="separate"/>
      </w:r>
      <w:r w:rsidR="006C6245">
        <w:t xml:space="preserve">Table </w:t>
      </w:r>
      <w:r w:rsidR="006C6245">
        <w:rPr>
          <w:noProof/>
        </w:rPr>
        <w:t>1</w:t>
      </w:r>
      <w:r w:rsidR="006C6245">
        <w:noBreakHyphen/>
      </w:r>
      <w:r w:rsidR="006C6245">
        <w:rPr>
          <w:noProof/>
        </w:rPr>
        <w:t>9</w:t>
      </w:r>
      <w:r w:rsidR="00C9506F">
        <w:fldChar w:fldCharType="end"/>
      </w:r>
      <w:r w:rsidR="00BF4350">
        <w:t xml:space="preserve"> and</w:t>
      </w:r>
      <w:r w:rsidR="00C9506F">
        <w:t xml:space="preserve"> </w:t>
      </w:r>
      <w:r w:rsidR="00C9506F">
        <w:fldChar w:fldCharType="begin"/>
      </w:r>
      <w:r w:rsidR="00C9506F">
        <w:instrText xml:space="preserve"> REF _Ref92874579 \h </w:instrText>
      </w:r>
      <w:r w:rsidR="00C9506F">
        <w:fldChar w:fldCharType="separate"/>
      </w:r>
      <w:r w:rsidR="006C6245">
        <w:t xml:space="preserve">Table </w:t>
      </w:r>
      <w:r w:rsidR="006C6245">
        <w:rPr>
          <w:noProof/>
        </w:rPr>
        <w:t>1</w:t>
      </w:r>
      <w:r w:rsidR="006C6245">
        <w:noBreakHyphen/>
      </w:r>
      <w:r w:rsidR="006C6245">
        <w:rPr>
          <w:noProof/>
        </w:rPr>
        <w:t>10</w:t>
      </w:r>
      <w:r w:rsidR="00C9506F">
        <w:fldChar w:fldCharType="end"/>
      </w:r>
      <w:r w:rsidRPr="001C0EA0">
        <w:t>)</w:t>
      </w:r>
      <w:bookmarkEnd w:id="169"/>
    </w:p>
    <w:tbl>
      <w:tblPr>
        <w:tblW w:w="5000" w:type="pct"/>
        <w:tblLayout w:type="fixed"/>
        <w:tblLook w:val="04A0" w:firstRow="1" w:lastRow="0" w:firstColumn="1" w:lastColumn="0" w:noHBand="0" w:noVBand="1"/>
      </w:tblPr>
      <w:tblGrid>
        <w:gridCol w:w="1128"/>
        <w:gridCol w:w="1133"/>
        <w:gridCol w:w="1274"/>
        <w:gridCol w:w="1418"/>
        <w:gridCol w:w="1275"/>
        <w:gridCol w:w="1275"/>
        <w:gridCol w:w="1504"/>
      </w:tblGrid>
      <w:tr w:rsidR="00587034" w:rsidRPr="006E4745" w14:paraId="4DEB877A" w14:textId="77777777" w:rsidTr="00722C17">
        <w:trPr>
          <w:trHeight w:val="690"/>
        </w:trPr>
        <w:tc>
          <w:tcPr>
            <w:tcW w:w="626" w:type="pct"/>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555AA2FC" w14:textId="77777777" w:rsidR="00587034" w:rsidRPr="006E4745" w:rsidRDefault="00587034" w:rsidP="00722C17">
            <w:pPr>
              <w:spacing w:before="0" w:after="0" w:line="240" w:lineRule="auto"/>
              <w:ind w:right="0"/>
              <w:jc w:val="center"/>
              <w:rPr>
                <w:b/>
                <w:bCs/>
                <w:color w:val="000000"/>
                <w:szCs w:val="22"/>
              </w:rPr>
            </w:pPr>
            <w:r w:rsidRPr="006E4745">
              <w:rPr>
                <w:b/>
                <w:bCs/>
                <w:color w:val="000000"/>
                <w:szCs w:val="22"/>
              </w:rPr>
              <w:t>Month</w:t>
            </w:r>
          </w:p>
        </w:tc>
        <w:tc>
          <w:tcPr>
            <w:tcW w:w="4374" w:type="pct"/>
            <w:gridSpan w:val="6"/>
            <w:tcBorders>
              <w:top w:val="single" w:sz="8" w:space="0" w:color="auto"/>
              <w:left w:val="nil"/>
              <w:bottom w:val="single" w:sz="8" w:space="0" w:color="auto"/>
              <w:right w:val="single" w:sz="8" w:space="0" w:color="000000"/>
            </w:tcBorders>
            <w:shd w:val="clear" w:color="000000" w:fill="FFFFFF"/>
            <w:vAlign w:val="center"/>
            <w:hideMark/>
          </w:tcPr>
          <w:p w14:paraId="112B8720" w14:textId="77777777" w:rsidR="00587034" w:rsidRPr="006E4745" w:rsidRDefault="00587034" w:rsidP="00722C17">
            <w:pPr>
              <w:spacing w:before="0" w:after="0" w:line="240" w:lineRule="auto"/>
              <w:ind w:right="0"/>
              <w:jc w:val="center"/>
              <w:rPr>
                <w:b/>
                <w:bCs/>
                <w:color w:val="000000"/>
                <w:szCs w:val="22"/>
              </w:rPr>
            </w:pPr>
            <w:r w:rsidRPr="006E4745">
              <w:rPr>
                <w:b/>
                <w:bCs/>
                <w:color w:val="000000"/>
                <w:szCs w:val="22"/>
              </w:rPr>
              <w:t xml:space="preserve">Mean monthly flow at the </w:t>
            </w:r>
            <w:r w:rsidR="001F5200">
              <w:rPr>
                <w:b/>
                <w:bCs/>
                <w:color w:val="000000"/>
                <w:szCs w:val="22"/>
              </w:rPr>
              <w:t>MKHPP Intake</w:t>
            </w:r>
            <w:r w:rsidRPr="006E4745">
              <w:rPr>
                <w:b/>
                <w:bCs/>
                <w:color w:val="000000"/>
                <w:szCs w:val="22"/>
              </w:rPr>
              <w:t xml:space="preserve"> by CAR with</w:t>
            </w:r>
          </w:p>
        </w:tc>
      </w:tr>
      <w:tr w:rsidR="00587034" w:rsidRPr="006E4745" w14:paraId="000923DB" w14:textId="77777777" w:rsidTr="00722C17">
        <w:trPr>
          <w:trHeight w:val="1281"/>
        </w:trPr>
        <w:tc>
          <w:tcPr>
            <w:tcW w:w="626" w:type="pct"/>
            <w:vMerge/>
            <w:tcBorders>
              <w:top w:val="single" w:sz="8" w:space="0" w:color="auto"/>
              <w:left w:val="single" w:sz="8" w:space="0" w:color="auto"/>
              <w:bottom w:val="single" w:sz="8" w:space="0" w:color="000000"/>
              <w:right w:val="single" w:sz="8" w:space="0" w:color="auto"/>
            </w:tcBorders>
            <w:vAlign w:val="center"/>
            <w:hideMark/>
          </w:tcPr>
          <w:p w14:paraId="5FB93DA4" w14:textId="77777777" w:rsidR="00587034" w:rsidRPr="006E4745" w:rsidRDefault="00587034" w:rsidP="00722C17">
            <w:pPr>
              <w:spacing w:before="0" w:after="0" w:line="240" w:lineRule="auto"/>
              <w:ind w:right="0"/>
              <w:jc w:val="left"/>
              <w:rPr>
                <w:b/>
                <w:bCs/>
                <w:color w:val="000000"/>
                <w:szCs w:val="22"/>
              </w:rPr>
            </w:pPr>
          </w:p>
        </w:tc>
        <w:tc>
          <w:tcPr>
            <w:tcW w:w="629" w:type="pct"/>
            <w:tcBorders>
              <w:top w:val="nil"/>
              <w:left w:val="nil"/>
              <w:bottom w:val="single" w:sz="8" w:space="0" w:color="auto"/>
              <w:right w:val="single" w:sz="8" w:space="0" w:color="auto"/>
            </w:tcBorders>
            <w:shd w:val="clear" w:color="000000" w:fill="FFFFFF"/>
            <w:vAlign w:val="center"/>
            <w:hideMark/>
          </w:tcPr>
          <w:p w14:paraId="607EB31D" w14:textId="77777777" w:rsidR="00587034" w:rsidRPr="006E4745" w:rsidRDefault="00587034" w:rsidP="00722C17">
            <w:pPr>
              <w:spacing w:before="0" w:after="0" w:line="240" w:lineRule="auto"/>
              <w:ind w:right="0"/>
              <w:jc w:val="center"/>
              <w:rPr>
                <w:b/>
                <w:bCs/>
                <w:color w:val="000000"/>
                <w:szCs w:val="22"/>
              </w:rPr>
            </w:pPr>
            <w:proofErr w:type="spellStart"/>
            <w:r w:rsidRPr="006E4745">
              <w:rPr>
                <w:rFonts w:cs="Calibri"/>
                <w:b/>
                <w:bCs/>
                <w:color w:val="000000"/>
                <w:szCs w:val="22"/>
              </w:rPr>
              <w:t>Myagdi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Mangalaghat</w:t>
            </w:r>
            <w:proofErr w:type="spellEnd"/>
            <w:r w:rsidRPr="006E4745">
              <w:rPr>
                <w:rFonts w:cs="Calibri"/>
                <w:b/>
                <w:bCs/>
                <w:color w:val="000000"/>
                <w:szCs w:val="22"/>
              </w:rPr>
              <w:t xml:space="preserve"> (404.7)</w:t>
            </w:r>
          </w:p>
        </w:tc>
        <w:tc>
          <w:tcPr>
            <w:tcW w:w="707" w:type="pct"/>
            <w:tcBorders>
              <w:top w:val="nil"/>
              <w:left w:val="nil"/>
              <w:bottom w:val="single" w:sz="8" w:space="0" w:color="auto"/>
              <w:right w:val="nil"/>
            </w:tcBorders>
            <w:shd w:val="clear" w:color="000000" w:fill="FFFFFF"/>
            <w:vAlign w:val="center"/>
            <w:hideMark/>
          </w:tcPr>
          <w:p w14:paraId="77AA4702" w14:textId="77777777" w:rsidR="00587034" w:rsidRPr="006E4745" w:rsidRDefault="00587034" w:rsidP="00722C17">
            <w:pPr>
              <w:spacing w:before="0" w:after="0" w:line="240" w:lineRule="auto"/>
              <w:ind w:right="0"/>
              <w:jc w:val="center"/>
              <w:rPr>
                <w:b/>
                <w:bCs/>
                <w:color w:val="000000"/>
                <w:szCs w:val="22"/>
              </w:rPr>
            </w:pPr>
            <w:r w:rsidRPr="006E4745">
              <w:rPr>
                <w:rFonts w:cs="Calibri"/>
                <w:b/>
                <w:bCs/>
                <w:color w:val="000000"/>
                <w:szCs w:val="22"/>
              </w:rPr>
              <w:t xml:space="preserve">Modi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Nayapul</w:t>
            </w:r>
            <w:proofErr w:type="spellEnd"/>
            <w:r w:rsidRPr="006E4745">
              <w:rPr>
                <w:rFonts w:cs="Calibri"/>
                <w:b/>
                <w:bCs/>
                <w:color w:val="000000"/>
                <w:szCs w:val="22"/>
              </w:rPr>
              <w:t xml:space="preserve"> (406.5)</w:t>
            </w:r>
          </w:p>
        </w:tc>
        <w:tc>
          <w:tcPr>
            <w:tcW w:w="787" w:type="pct"/>
            <w:tcBorders>
              <w:top w:val="nil"/>
              <w:left w:val="single" w:sz="8" w:space="0" w:color="auto"/>
              <w:bottom w:val="single" w:sz="8" w:space="0" w:color="auto"/>
              <w:right w:val="nil"/>
            </w:tcBorders>
            <w:shd w:val="clear" w:color="000000" w:fill="FFFFFF"/>
            <w:vAlign w:val="center"/>
            <w:hideMark/>
          </w:tcPr>
          <w:p w14:paraId="5A731202" w14:textId="77777777" w:rsidR="00587034" w:rsidRPr="006E4745" w:rsidRDefault="00587034" w:rsidP="00722C17">
            <w:pPr>
              <w:spacing w:before="0" w:after="0" w:line="240" w:lineRule="auto"/>
              <w:ind w:right="0"/>
              <w:jc w:val="center"/>
              <w:rPr>
                <w:b/>
                <w:bCs/>
                <w:color w:val="000000"/>
                <w:szCs w:val="22"/>
              </w:rPr>
            </w:pPr>
            <w:r w:rsidRPr="006E4745">
              <w:rPr>
                <w:rFonts w:cs="Calibri"/>
                <w:b/>
                <w:bCs/>
                <w:color w:val="000000"/>
                <w:szCs w:val="22"/>
              </w:rPr>
              <w:t xml:space="preserve">Mardi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Lahachowk</w:t>
            </w:r>
            <w:proofErr w:type="spellEnd"/>
            <w:r w:rsidRPr="006E4745">
              <w:rPr>
                <w:rFonts w:cs="Calibri"/>
                <w:b/>
                <w:bCs/>
                <w:color w:val="000000"/>
                <w:szCs w:val="22"/>
              </w:rPr>
              <w:t xml:space="preserve"> (428.0)</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B86C15A" w14:textId="77777777" w:rsidR="00587034" w:rsidRPr="006E4745" w:rsidRDefault="00587034" w:rsidP="00722C17">
            <w:pPr>
              <w:spacing w:before="0" w:after="0" w:line="240" w:lineRule="auto"/>
              <w:ind w:right="0"/>
              <w:jc w:val="center"/>
              <w:rPr>
                <w:b/>
                <w:bCs/>
                <w:color w:val="000000"/>
                <w:szCs w:val="22"/>
              </w:rPr>
            </w:pPr>
            <w:proofErr w:type="spellStart"/>
            <w:r w:rsidRPr="006E4745">
              <w:rPr>
                <w:rFonts w:cs="Calibri"/>
                <w:b/>
                <w:bCs/>
                <w:color w:val="000000"/>
                <w:szCs w:val="22"/>
              </w:rPr>
              <w:t>Seti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Phoolbari</w:t>
            </w:r>
            <w:proofErr w:type="spellEnd"/>
            <w:r w:rsidRPr="006E4745">
              <w:rPr>
                <w:rFonts w:cs="Calibri"/>
                <w:b/>
                <w:bCs/>
                <w:color w:val="000000"/>
                <w:szCs w:val="22"/>
              </w:rPr>
              <w:t xml:space="preserve"> (430.0)</w:t>
            </w:r>
          </w:p>
        </w:tc>
        <w:tc>
          <w:tcPr>
            <w:tcW w:w="708" w:type="pct"/>
            <w:tcBorders>
              <w:top w:val="nil"/>
              <w:left w:val="nil"/>
              <w:bottom w:val="single" w:sz="8" w:space="0" w:color="auto"/>
              <w:right w:val="single" w:sz="8" w:space="0" w:color="auto"/>
            </w:tcBorders>
            <w:shd w:val="clear" w:color="000000" w:fill="FFFFFF"/>
            <w:vAlign w:val="center"/>
            <w:hideMark/>
          </w:tcPr>
          <w:p w14:paraId="4BB45F61" w14:textId="77777777" w:rsidR="00587034" w:rsidRPr="006E4745" w:rsidRDefault="00587034" w:rsidP="00722C17">
            <w:pPr>
              <w:spacing w:before="0" w:after="0" w:line="240" w:lineRule="auto"/>
              <w:ind w:right="0"/>
              <w:jc w:val="center"/>
              <w:rPr>
                <w:b/>
                <w:bCs/>
                <w:color w:val="000000"/>
                <w:szCs w:val="22"/>
              </w:rPr>
            </w:pPr>
            <w:proofErr w:type="spellStart"/>
            <w:r w:rsidRPr="006E4745">
              <w:rPr>
                <w:rFonts w:cs="Calibri"/>
                <w:b/>
                <w:bCs/>
                <w:color w:val="000000"/>
                <w:szCs w:val="22"/>
              </w:rPr>
              <w:t>Madi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Shisaghat</w:t>
            </w:r>
            <w:proofErr w:type="spellEnd"/>
            <w:r w:rsidRPr="006E4745">
              <w:rPr>
                <w:rFonts w:cs="Calibri"/>
                <w:b/>
                <w:bCs/>
                <w:color w:val="000000"/>
                <w:szCs w:val="22"/>
              </w:rPr>
              <w:t xml:space="preserve"> (438.0)</w:t>
            </w:r>
          </w:p>
        </w:tc>
        <w:tc>
          <w:tcPr>
            <w:tcW w:w="835" w:type="pct"/>
            <w:tcBorders>
              <w:top w:val="nil"/>
              <w:left w:val="nil"/>
              <w:bottom w:val="single" w:sz="8" w:space="0" w:color="auto"/>
              <w:right w:val="single" w:sz="8" w:space="0" w:color="auto"/>
            </w:tcBorders>
            <w:shd w:val="clear" w:color="000000" w:fill="FFFFFF"/>
            <w:vAlign w:val="center"/>
            <w:hideMark/>
          </w:tcPr>
          <w:p w14:paraId="61BBE33A" w14:textId="77777777" w:rsidR="00587034" w:rsidRPr="006E4745" w:rsidRDefault="00587034" w:rsidP="00722C17">
            <w:pPr>
              <w:spacing w:before="0" w:after="0" w:line="240" w:lineRule="auto"/>
              <w:ind w:right="0"/>
              <w:jc w:val="center"/>
              <w:rPr>
                <w:b/>
                <w:bCs/>
                <w:color w:val="000000"/>
                <w:szCs w:val="22"/>
              </w:rPr>
            </w:pPr>
            <w:proofErr w:type="spellStart"/>
            <w:r w:rsidRPr="006E4745">
              <w:rPr>
                <w:rFonts w:cs="Calibri"/>
                <w:b/>
                <w:bCs/>
                <w:color w:val="000000"/>
                <w:szCs w:val="22"/>
              </w:rPr>
              <w:t>Marshyandi</w:t>
            </w:r>
            <w:proofErr w:type="spellEnd"/>
            <w:r w:rsidRPr="006E4745">
              <w:rPr>
                <w:rFonts w:cs="Calibri"/>
                <w:b/>
                <w:bCs/>
                <w:color w:val="000000"/>
                <w:szCs w:val="22"/>
              </w:rPr>
              <w:t xml:space="preserve"> </w:t>
            </w:r>
            <w:proofErr w:type="spellStart"/>
            <w:r w:rsidRPr="006E4745">
              <w:rPr>
                <w:rFonts w:cs="Calibri"/>
                <w:b/>
                <w:bCs/>
                <w:color w:val="000000"/>
                <w:szCs w:val="22"/>
              </w:rPr>
              <w:t>khola</w:t>
            </w:r>
            <w:proofErr w:type="spellEnd"/>
            <w:r w:rsidRPr="006E4745">
              <w:rPr>
                <w:rFonts w:cs="Calibri"/>
                <w:b/>
                <w:bCs/>
                <w:color w:val="000000"/>
                <w:szCs w:val="22"/>
              </w:rPr>
              <w:t xml:space="preserve"> @ </w:t>
            </w:r>
            <w:proofErr w:type="spellStart"/>
            <w:r w:rsidRPr="006E4745">
              <w:rPr>
                <w:rFonts w:cs="Calibri"/>
                <w:b/>
                <w:bCs/>
                <w:color w:val="000000"/>
                <w:szCs w:val="22"/>
              </w:rPr>
              <w:t>Bimalnagar</w:t>
            </w:r>
            <w:proofErr w:type="spellEnd"/>
            <w:r w:rsidRPr="006E4745">
              <w:rPr>
                <w:rFonts w:cs="Calibri"/>
                <w:b/>
                <w:bCs/>
                <w:color w:val="000000"/>
                <w:szCs w:val="22"/>
              </w:rPr>
              <w:t xml:space="preserve"> (439.7)</w:t>
            </w:r>
          </w:p>
        </w:tc>
      </w:tr>
      <w:tr w:rsidR="00587034" w:rsidRPr="006E4745" w14:paraId="1435492A"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9B13EBB" w14:textId="77777777" w:rsidR="00587034" w:rsidRPr="006E4745" w:rsidRDefault="00587034" w:rsidP="00587034">
            <w:pPr>
              <w:spacing w:before="0" w:after="0" w:line="240" w:lineRule="auto"/>
              <w:ind w:right="0"/>
              <w:jc w:val="center"/>
              <w:rPr>
                <w:i/>
                <w:iCs/>
                <w:color w:val="000000"/>
                <w:szCs w:val="22"/>
              </w:rPr>
            </w:pPr>
            <w:r w:rsidRPr="006E4745">
              <w:rPr>
                <w:i/>
                <w:iCs/>
                <w:color w:val="000000"/>
                <w:szCs w:val="22"/>
              </w:rPr>
              <w:t>CAR Coefficient</w:t>
            </w:r>
          </w:p>
        </w:tc>
        <w:tc>
          <w:tcPr>
            <w:tcW w:w="629" w:type="pct"/>
            <w:tcBorders>
              <w:top w:val="nil"/>
              <w:left w:val="nil"/>
              <w:bottom w:val="single" w:sz="8" w:space="0" w:color="auto"/>
              <w:right w:val="single" w:sz="8" w:space="0" w:color="auto"/>
            </w:tcBorders>
            <w:shd w:val="clear" w:color="000000" w:fill="FFFFFF"/>
            <w:vAlign w:val="center"/>
            <w:hideMark/>
          </w:tcPr>
          <w:p w14:paraId="1FC0724A"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0.2</w:t>
            </w:r>
          </w:p>
        </w:tc>
        <w:tc>
          <w:tcPr>
            <w:tcW w:w="707" w:type="pct"/>
            <w:tcBorders>
              <w:top w:val="nil"/>
              <w:left w:val="nil"/>
              <w:bottom w:val="single" w:sz="8" w:space="0" w:color="auto"/>
              <w:right w:val="nil"/>
            </w:tcBorders>
            <w:shd w:val="clear" w:color="000000" w:fill="FFFFFF"/>
            <w:vAlign w:val="center"/>
            <w:hideMark/>
          </w:tcPr>
          <w:p w14:paraId="34ED46CB"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0.38</w:t>
            </w:r>
          </w:p>
        </w:tc>
        <w:tc>
          <w:tcPr>
            <w:tcW w:w="787" w:type="pct"/>
            <w:tcBorders>
              <w:top w:val="nil"/>
              <w:left w:val="single" w:sz="8" w:space="0" w:color="auto"/>
              <w:bottom w:val="single" w:sz="8" w:space="0" w:color="auto"/>
              <w:right w:val="nil"/>
            </w:tcBorders>
            <w:shd w:val="clear" w:color="000000" w:fill="FFFFFF"/>
            <w:vAlign w:val="center"/>
            <w:hideMark/>
          </w:tcPr>
          <w:p w14:paraId="0DC19F48"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1.51</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8085636"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0.39</w:t>
            </w:r>
          </w:p>
        </w:tc>
        <w:tc>
          <w:tcPr>
            <w:tcW w:w="708" w:type="pct"/>
            <w:tcBorders>
              <w:top w:val="nil"/>
              <w:left w:val="nil"/>
              <w:bottom w:val="single" w:sz="8" w:space="0" w:color="auto"/>
              <w:right w:val="single" w:sz="8" w:space="0" w:color="auto"/>
            </w:tcBorders>
            <w:shd w:val="clear" w:color="000000" w:fill="FFFFFF"/>
            <w:noWrap/>
            <w:vAlign w:val="center"/>
            <w:hideMark/>
          </w:tcPr>
          <w:p w14:paraId="52E03347"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0.25</w:t>
            </w:r>
          </w:p>
        </w:tc>
        <w:tc>
          <w:tcPr>
            <w:tcW w:w="835" w:type="pct"/>
            <w:tcBorders>
              <w:top w:val="nil"/>
              <w:left w:val="nil"/>
              <w:bottom w:val="single" w:sz="8" w:space="0" w:color="auto"/>
              <w:right w:val="single" w:sz="8" w:space="0" w:color="auto"/>
            </w:tcBorders>
            <w:shd w:val="clear" w:color="000000" w:fill="FFFFFF"/>
            <w:vAlign w:val="center"/>
            <w:hideMark/>
          </w:tcPr>
          <w:p w14:paraId="7E1C0694"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0.05</w:t>
            </w:r>
          </w:p>
        </w:tc>
      </w:tr>
      <w:tr w:rsidR="00587034" w:rsidRPr="006E4745" w14:paraId="4DF66382"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5B448B3A"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Baisakh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6F9E080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5.85</w:t>
            </w:r>
          </w:p>
        </w:tc>
        <w:tc>
          <w:tcPr>
            <w:tcW w:w="707" w:type="pct"/>
            <w:tcBorders>
              <w:top w:val="nil"/>
              <w:left w:val="nil"/>
              <w:bottom w:val="single" w:sz="8" w:space="0" w:color="auto"/>
              <w:right w:val="nil"/>
            </w:tcBorders>
            <w:shd w:val="clear" w:color="000000" w:fill="FFFFFF"/>
            <w:vAlign w:val="center"/>
            <w:hideMark/>
          </w:tcPr>
          <w:p w14:paraId="1CA7248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8.07</w:t>
            </w:r>
          </w:p>
        </w:tc>
        <w:tc>
          <w:tcPr>
            <w:tcW w:w="787" w:type="pct"/>
            <w:tcBorders>
              <w:top w:val="nil"/>
              <w:left w:val="single" w:sz="8" w:space="0" w:color="auto"/>
              <w:bottom w:val="single" w:sz="8" w:space="0" w:color="auto"/>
              <w:right w:val="nil"/>
            </w:tcBorders>
            <w:shd w:val="clear" w:color="000000" w:fill="FFFFFF"/>
            <w:vAlign w:val="center"/>
            <w:hideMark/>
          </w:tcPr>
          <w:p w14:paraId="5332029F"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6.65</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09B7FF4" w14:textId="77777777" w:rsidR="00587034" w:rsidRPr="00587034" w:rsidRDefault="00587034" w:rsidP="00587034">
            <w:pPr>
              <w:spacing w:before="0" w:after="0" w:line="240" w:lineRule="auto"/>
              <w:ind w:right="0"/>
              <w:jc w:val="center"/>
              <w:rPr>
                <w:color w:val="000000"/>
                <w:szCs w:val="22"/>
              </w:rPr>
            </w:pPr>
            <w:r w:rsidRPr="00587034">
              <w:rPr>
                <w:color w:val="000000"/>
                <w:szCs w:val="22"/>
              </w:rPr>
              <w:t>8.19</w:t>
            </w:r>
          </w:p>
        </w:tc>
        <w:tc>
          <w:tcPr>
            <w:tcW w:w="708" w:type="pct"/>
            <w:tcBorders>
              <w:top w:val="nil"/>
              <w:left w:val="nil"/>
              <w:bottom w:val="single" w:sz="8" w:space="0" w:color="auto"/>
              <w:right w:val="single" w:sz="8" w:space="0" w:color="auto"/>
            </w:tcBorders>
            <w:shd w:val="clear" w:color="000000" w:fill="FFFFFF"/>
            <w:noWrap/>
            <w:vAlign w:val="center"/>
            <w:hideMark/>
          </w:tcPr>
          <w:p w14:paraId="28888697"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7.65</w:t>
            </w:r>
          </w:p>
        </w:tc>
        <w:tc>
          <w:tcPr>
            <w:tcW w:w="835" w:type="pct"/>
            <w:tcBorders>
              <w:top w:val="nil"/>
              <w:left w:val="nil"/>
              <w:bottom w:val="single" w:sz="8" w:space="0" w:color="auto"/>
              <w:right w:val="single" w:sz="8" w:space="0" w:color="auto"/>
            </w:tcBorders>
            <w:shd w:val="clear" w:color="000000" w:fill="FFFFFF"/>
            <w:vAlign w:val="center"/>
            <w:hideMark/>
          </w:tcPr>
          <w:p w14:paraId="18A00542"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4.98</w:t>
            </w:r>
          </w:p>
        </w:tc>
      </w:tr>
      <w:tr w:rsidR="00587034" w:rsidRPr="006E4745" w14:paraId="6B269D91"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054445A"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Jestha</w:t>
            </w:r>
            <w:proofErr w:type="spellEnd"/>
          </w:p>
        </w:tc>
        <w:tc>
          <w:tcPr>
            <w:tcW w:w="629" w:type="pct"/>
            <w:tcBorders>
              <w:top w:val="nil"/>
              <w:left w:val="nil"/>
              <w:bottom w:val="single" w:sz="8" w:space="0" w:color="auto"/>
              <w:right w:val="single" w:sz="8" w:space="0" w:color="auto"/>
            </w:tcBorders>
            <w:shd w:val="clear" w:color="auto" w:fill="auto"/>
            <w:vAlign w:val="center"/>
            <w:hideMark/>
          </w:tcPr>
          <w:p w14:paraId="3BCEE72B"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11.62</w:t>
            </w:r>
          </w:p>
        </w:tc>
        <w:tc>
          <w:tcPr>
            <w:tcW w:w="707" w:type="pct"/>
            <w:tcBorders>
              <w:top w:val="nil"/>
              <w:left w:val="nil"/>
              <w:bottom w:val="single" w:sz="8" w:space="0" w:color="auto"/>
              <w:right w:val="nil"/>
            </w:tcBorders>
            <w:shd w:val="clear" w:color="auto" w:fill="auto"/>
            <w:vAlign w:val="center"/>
            <w:hideMark/>
          </w:tcPr>
          <w:p w14:paraId="0B87387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15.5</w:t>
            </w:r>
          </w:p>
        </w:tc>
        <w:tc>
          <w:tcPr>
            <w:tcW w:w="787" w:type="pct"/>
            <w:tcBorders>
              <w:top w:val="nil"/>
              <w:left w:val="single" w:sz="8" w:space="0" w:color="auto"/>
              <w:bottom w:val="single" w:sz="8" w:space="0" w:color="auto"/>
              <w:right w:val="nil"/>
            </w:tcBorders>
            <w:shd w:val="clear" w:color="auto" w:fill="auto"/>
            <w:vAlign w:val="center"/>
            <w:hideMark/>
          </w:tcPr>
          <w:p w14:paraId="5D8EC96F"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12.84</w:t>
            </w:r>
          </w:p>
        </w:tc>
        <w:tc>
          <w:tcPr>
            <w:tcW w:w="708" w:type="pct"/>
            <w:tcBorders>
              <w:top w:val="nil"/>
              <w:left w:val="single" w:sz="8" w:space="0" w:color="auto"/>
              <w:bottom w:val="single" w:sz="8" w:space="0" w:color="auto"/>
              <w:right w:val="single" w:sz="8" w:space="0" w:color="auto"/>
            </w:tcBorders>
            <w:shd w:val="clear" w:color="auto" w:fill="auto"/>
            <w:vAlign w:val="center"/>
            <w:hideMark/>
          </w:tcPr>
          <w:p w14:paraId="49D27FB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14.16</w:t>
            </w:r>
          </w:p>
        </w:tc>
        <w:tc>
          <w:tcPr>
            <w:tcW w:w="708" w:type="pct"/>
            <w:tcBorders>
              <w:top w:val="nil"/>
              <w:left w:val="nil"/>
              <w:bottom w:val="single" w:sz="8" w:space="0" w:color="auto"/>
              <w:right w:val="single" w:sz="8" w:space="0" w:color="auto"/>
            </w:tcBorders>
            <w:shd w:val="clear" w:color="auto" w:fill="auto"/>
            <w:noWrap/>
            <w:vAlign w:val="center"/>
            <w:hideMark/>
          </w:tcPr>
          <w:p w14:paraId="2B7B5C63"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14.98</w:t>
            </w:r>
          </w:p>
        </w:tc>
        <w:tc>
          <w:tcPr>
            <w:tcW w:w="835" w:type="pct"/>
            <w:tcBorders>
              <w:top w:val="nil"/>
              <w:left w:val="nil"/>
              <w:bottom w:val="single" w:sz="8" w:space="0" w:color="auto"/>
              <w:right w:val="single" w:sz="8" w:space="0" w:color="auto"/>
            </w:tcBorders>
            <w:shd w:val="clear" w:color="auto" w:fill="auto"/>
            <w:vAlign w:val="center"/>
            <w:hideMark/>
          </w:tcPr>
          <w:p w14:paraId="36941CE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10.43</w:t>
            </w:r>
          </w:p>
        </w:tc>
      </w:tr>
      <w:tr w:rsidR="00587034" w:rsidRPr="006E4745" w14:paraId="492D3365"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4377ABFA"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Ashar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610D69AA"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37.22</w:t>
            </w:r>
          </w:p>
        </w:tc>
        <w:tc>
          <w:tcPr>
            <w:tcW w:w="707" w:type="pct"/>
            <w:tcBorders>
              <w:top w:val="nil"/>
              <w:left w:val="nil"/>
              <w:bottom w:val="single" w:sz="8" w:space="0" w:color="auto"/>
              <w:right w:val="nil"/>
            </w:tcBorders>
            <w:shd w:val="clear" w:color="000000" w:fill="FFFFFF"/>
            <w:vAlign w:val="center"/>
            <w:hideMark/>
          </w:tcPr>
          <w:p w14:paraId="5A9B826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56.34</w:t>
            </w:r>
          </w:p>
        </w:tc>
        <w:tc>
          <w:tcPr>
            <w:tcW w:w="787" w:type="pct"/>
            <w:tcBorders>
              <w:top w:val="nil"/>
              <w:left w:val="single" w:sz="8" w:space="0" w:color="auto"/>
              <w:bottom w:val="single" w:sz="8" w:space="0" w:color="auto"/>
              <w:right w:val="nil"/>
            </w:tcBorders>
            <w:shd w:val="clear" w:color="000000" w:fill="FFFFFF"/>
            <w:vAlign w:val="center"/>
            <w:hideMark/>
          </w:tcPr>
          <w:p w14:paraId="1AE6E651"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60.24</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71E61A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47.6</w:t>
            </w:r>
          </w:p>
        </w:tc>
        <w:tc>
          <w:tcPr>
            <w:tcW w:w="708" w:type="pct"/>
            <w:tcBorders>
              <w:top w:val="nil"/>
              <w:left w:val="nil"/>
              <w:bottom w:val="single" w:sz="8" w:space="0" w:color="auto"/>
              <w:right w:val="single" w:sz="8" w:space="0" w:color="auto"/>
            </w:tcBorders>
            <w:shd w:val="clear" w:color="000000" w:fill="FFFFFF"/>
            <w:noWrap/>
            <w:vAlign w:val="center"/>
            <w:hideMark/>
          </w:tcPr>
          <w:p w14:paraId="53962926"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50.43</w:t>
            </w:r>
          </w:p>
        </w:tc>
        <w:tc>
          <w:tcPr>
            <w:tcW w:w="835" w:type="pct"/>
            <w:tcBorders>
              <w:top w:val="nil"/>
              <w:left w:val="nil"/>
              <w:bottom w:val="single" w:sz="8" w:space="0" w:color="auto"/>
              <w:right w:val="single" w:sz="8" w:space="0" w:color="auto"/>
            </w:tcBorders>
            <w:shd w:val="clear" w:color="000000" w:fill="FFFFFF"/>
            <w:vAlign w:val="center"/>
            <w:hideMark/>
          </w:tcPr>
          <w:p w14:paraId="42B587F2"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32.28</w:t>
            </w:r>
          </w:p>
        </w:tc>
      </w:tr>
      <w:tr w:rsidR="00587034" w:rsidRPr="006E4745" w14:paraId="67276044"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6619736B"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Shrawan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796DC5E1"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65.96</w:t>
            </w:r>
          </w:p>
        </w:tc>
        <w:tc>
          <w:tcPr>
            <w:tcW w:w="707" w:type="pct"/>
            <w:tcBorders>
              <w:top w:val="nil"/>
              <w:left w:val="nil"/>
              <w:bottom w:val="single" w:sz="8" w:space="0" w:color="auto"/>
              <w:right w:val="nil"/>
            </w:tcBorders>
            <w:shd w:val="clear" w:color="000000" w:fill="FFFFFF"/>
            <w:vAlign w:val="center"/>
            <w:hideMark/>
          </w:tcPr>
          <w:p w14:paraId="034D4C2B"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119.24</w:t>
            </w:r>
          </w:p>
        </w:tc>
        <w:tc>
          <w:tcPr>
            <w:tcW w:w="787" w:type="pct"/>
            <w:tcBorders>
              <w:top w:val="nil"/>
              <w:left w:val="single" w:sz="8" w:space="0" w:color="auto"/>
              <w:bottom w:val="single" w:sz="8" w:space="0" w:color="auto"/>
              <w:right w:val="nil"/>
            </w:tcBorders>
            <w:shd w:val="clear" w:color="000000" w:fill="FFFFFF"/>
            <w:vAlign w:val="center"/>
            <w:hideMark/>
          </w:tcPr>
          <w:p w14:paraId="476FB1D0"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110.96</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3054824" w14:textId="77777777" w:rsidR="00587034" w:rsidRPr="00587034" w:rsidRDefault="00587034" w:rsidP="00587034">
            <w:pPr>
              <w:spacing w:before="0" w:after="0" w:line="240" w:lineRule="auto"/>
              <w:ind w:right="0"/>
              <w:jc w:val="center"/>
              <w:rPr>
                <w:color w:val="000000"/>
                <w:szCs w:val="22"/>
              </w:rPr>
            </w:pPr>
            <w:r w:rsidRPr="00587034">
              <w:rPr>
                <w:color w:val="000000"/>
                <w:szCs w:val="22"/>
              </w:rPr>
              <w:t>83.67</w:t>
            </w:r>
          </w:p>
        </w:tc>
        <w:tc>
          <w:tcPr>
            <w:tcW w:w="708" w:type="pct"/>
            <w:tcBorders>
              <w:top w:val="nil"/>
              <w:left w:val="nil"/>
              <w:bottom w:val="single" w:sz="8" w:space="0" w:color="auto"/>
              <w:right w:val="single" w:sz="8" w:space="0" w:color="auto"/>
            </w:tcBorders>
            <w:shd w:val="clear" w:color="000000" w:fill="FFFFFF"/>
            <w:noWrap/>
            <w:vAlign w:val="center"/>
            <w:hideMark/>
          </w:tcPr>
          <w:p w14:paraId="1CAD53D0"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78.45</w:t>
            </w:r>
          </w:p>
        </w:tc>
        <w:tc>
          <w:tcPr>
            <w:tcW w:w="835" w:type="pct"/>
            <w:tcBorders>
              <w:top w:val="nil"/>
              <w:left w:val="nil"/>
              <w:bottom w:val="single" w:sz="8" w:space="0" w:color="auto"/>
              <w:right w:val="single" w:sz="8" w:space="0" w:color="auto"/>
            </w:tcBorders>
            <w:shd w:val="clear" w:color="000000" w:fill="FFFFFF"/>
            <w:vAlign w:val="center"/>
            <w:hideMark/>
          </w:tcPr>
          <w:p w14:paraId="40751805"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49.23</w:t>
            </w:r>
          </w:p>
        </w:tc>
      </w:tr>
      <w:tr w:rsidR="00587034" w:rsidRPr="006E4745" w14:paraId="331C538D"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6CA4F27B"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Bhadra</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0EF75A76"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55.37</w:t>
            </w:r>
          </w:p>
        </w:tc>
        <w:tc>
          <w:tcPr>
            <w:tcW w:w="707" w:type="pct"/>
            <w:tcBorders>
              <w:top w:val="nil"/>
              <w:left w:val="nil"/>
              <w:bottom w:val="single" w:sz="8" w:space="0" w:color="auto"/>
              <w:right w:val="nil"/>
            </w:tcBorders>
            <w:shd w:val="clear" w:color="000000" w:fill="FFFFFF"/>
            <w:vAlign w:val="center"/>
            <w:hideMark/>
          </w:tcPr>
          <w:p w14:paraId="42562B6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81.46</w:t>
            </w:r>
          </w:p>
        </w:tc>
        <w:tc>
          <w:tcPr>
            <w:tcW w:w="787" w:type="pct"/>
            <w:tcBorders>
              <w:top w:val="nil"/>
              <w:left w:val="single" w:sz="8" w:space="0" w:color="auto"/>
              <w:bottom w:val="single" w:sz="8" w:space="0" w:color="auto"/>
              <w:right w:val="nil"/>
            </w:tcBorders>
            <w:shd w:val="clear" w:color="000000" w:fill="FFFFFF"/>
            <w:vAlign w:val="center"/>
            <w:hideMark/>
          </w:tcPr>
          <w:p w14:paraId="7ECC9DC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104.08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0ACEE44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68.98</w:t>
            </w:r>
          </w:p>
        </w:tc>
        <w:tc>
          <w:tcPr>
            <w:tcW w:w="708" w:type="pct"/>
            <w:tcBorders>
              <w:top w:val="nil"/>
              <w:left w:val="nil"/>
              <w:bottom w:val="single" w:sz="8" w:space="0" w:color="auto"/>
              <w:right w:val="single" w:sz="8" w:space="0" w:color="auto"/>
            </w:tcBorders>
            <w:shd w:val="clear" w:color="000000" w:fill="FFFFFF"/>
            <w:noWrap/>
            <w:vAlign w:val="center"/>
            <w:hideMark/>
          </w:tcPr>
          <w:p w14:paraId="3E18DFD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70.17</w:t>
            </w:r>
          </w:p>
        </w:tc>
        <w:tc>
          <w:tcPr>
            <w:tcW w:w="835" w:type="pct"/>
            <w:tcBorders>
              <w:top w:val="nil"/>
              <w:left w:val="nil"/>
              <w:bottom w:val="single" w:sz="8" w:space="0" w:color="auto"/>
              <w:right w:val="single" w:sz="8" w:space="0" w:color="auto"/>
            </w:tcBorders>
            <w:shd w:val="clear" w:color="000000" w:fill="FFFFFF"/>
            <w:vAlign w:val="center"/>
            <w:hideMark/>
          </w:tcPr>
          <w:p w14:paraId="5B505010"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45.37</w:t>
            </w:r>
          </w:p>
        </w:tc>
      </w:tr>
      <w:tr w:rsidR="00587034" w:rsidRPr="006E4745" w14:paraId="52FB71F0"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60BE049D"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Ashoj</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74C3E44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25.18</w:t>
            </w:r>
          </w:p>
        </w:tc>
        <w:tc>
          <w:tcPr>
            <w:tcW w:w="707" w:type="pct"/>
            <w:tcBorders>
              <w:top w:val="nil"/>
              <w:left w:val="nil"/>
              <w:bottom w:val="single" w:sz="8" w:space="0" w:color="auto"/>
              <w:right w:val="nil"/>
            </w:tcBorders>
            <w:shd w:val="clear" w:color="000000" w:fill="FFFFFF"/>
            <w:vAlign w:val="center"/>
            <w:hideMark/>
          </w:tcPr>
          <w:p w14:paraId="1A1A8C6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36.72</w:t>
            </w:r>
          </w:p>
        </w:tc>
        <w:tc>
          <w:tcPr>
            <w:tcW w:w="787" w:type="pct"/>
            <w:tcBorders>
              <w:top w:val="nil"/>
              <w:left w:val="single" w:sz="8" w:space="0" w:color="auto"/>
              <w:bottom w:val="single" w:sz="8" w:space="0" w:color="auto"/>
              <w:right w:val="nil"/>
            </w:tcBorders>
            <w:shd w:val="clear" w:color="000000" w:fill="FFFFFF"/>
            <w:vAlign w:val="center"/>
            <w:hideMark/>
          </w:tcPr>
          <w:p w14:paraId="0789463B"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50.68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857EDBF"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42.94</w:t>
            </w:r>
          </w:p>
        </w:tc>
        <w:tc>
          <w:tcPr>
            <w:tcW w:w="708" w:type="pct"/>
            <w:tcBorders>
              <w:top w:val="nil"/>
              <w:left w:val="nil"/>
              <w:bottom w:val="single" w:sz="8" w:space="0" w:color="auto"/>
              <w:right w:val="single" w:sz="8" w:space="0" w:color="auto"/>
            </w:tcBorders>
            <w:shd w:val="clear" w:color="000000" w:fill="FFFFFF"/>
            <w:noWrap/>
            <w:vAlign w:val="center"/>
            <w:hideMark/>
          </w:tcPr>
          <w:p w14:paraId="20488797"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34.7</w:t>
            </w:r>
          </w:p>
        </w:tc>
        <w:tc>
          <w:tcPr>
            <w:tcW w:w="835" w:type="pct"/>
            <w:tcBorders>
              <w:top w:val="nil"/>
              <w:left w:val="nil"/>
              <w:bottom w:val="single" w:sz="8" w:space="0" w:color="auto"/>
              <w:right w:val="single" w:sz="8" w:space="0" w:color="auto"/>
            </w:tcBorders>
            <w:shd w:val="clear" w:color="000000" w:fill="FFFFFF"/>
            <w:vAlign w:val="center"/>
            <w:hideMark/>
          </w:tcPr>
          <w:p w14:paraId="19865F1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22.24</w:t>
            </w:r>
          </w:p>
        </w:tc>
      </w:tr>
      <w:tr w:rsidR="00587034" w:rsidRPr="006E4745" w14:paraId="266171EF"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34EE9F1"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Kartik</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55718FA7"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11.53</w:t>
            </w:r>
          </w:p>
        </w:tc>
        <w:tc>
          <w:tcPr>
            <w:tcW w:w="707" w:type="pct"/>
            <w:tcBorders>
              <w:top w:val="nil"/>
              <w:left w:val="nil"/>
              <w:bottom w:val="single" w:sz="8" w:space="0" w:color="auto"/>
              <w:right w:val="nil"/>
            </w:tcBorders>
            <w:shd w:val="clear" w:color="000000" w:fill="FFFFFF"/>
            <w:vAlign w:val="center"/>
            <w:hideMark/>
          </w:tcPr>
          <w:p w14:paraId="00A0CFF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14.79</w:t>
            </w:r>
          </w:p>
        </w:tc>
        <w:tc>
          <w:tcPr>
            <w:tcW w:w="787" w:type="pct"/>
            <w:tcBorders>
              <w:top w:val="nil"/>
              <w:left w:val="single" w:sz="8" w:space="0" w:color="auto"/>
              <w:bottom w:val="single" w:sz="8" w:space="0" w:color="auto"/>
              <w:right w:val="nil"/>
            </w:tcBorders>
            <w:shd w:val="clear" w:color="000000" w:fill="FFFFFF"/>
            <w:vAlign w:val="center"/>
            <w:hideMark/>
          </w:tcPr>
          <w:p w14:paraId="3457D9FA"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19.92</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29522716"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18.31</w:t>
            </w:r>
          </w:p>
        </w:tc>
        <w:tc>
          <w:tcPr>
            <w:tcW w:w="708" w:type="pct"/>
            <w:tcBorders>
              <w:top w:val="nil"/>
              <w:left w:val="nil"/>
              <w:bottom w:val="single" w:sz="8" w:space="0" w:color="auto"/>
              <w:right w:val="single" w:sz="8" w:space="0" w:color="auto"/>
            </w:tcBorders>
            <w:shd w:val="clear" w:color="000000" w:fill="FFFFFF"/>
            <w:noWrap/>
            <w:vAlign w:val="center"/>
            <w:hideMark/>
          </w:tcPr>
          <w:p w14:paraId="4FB23F1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15.51</w:t>
            </w:r>
          </w:p>
        </w:tc>
        <w:tc>
          <w:tcPr>
            <w:tcW w:w="835" w:type="pct"/>
            <w:tcBorders>
              <w:top w:val="nil"/>
              <w:left w:val="nil"/>
              <w:bottom w:val="single" w:sz="8" w:space="0" w:color="auto"/>
              <w:right w:val="single" w:sz="8" w:space="0" w:color="auto"/>
            </w:tcBorders>
            <w:shd w:val="clear" w:color="000000" w:fill="FFFFFF"/>
            <w:vAlign w:val="center"/>
            <w:hideMark/>
          </w:tcPr>
          <w:p w14:paraId="042BFBA4" w14:textId="77777777" w:rsidR="00587034" w:rsidRPr="00587034" w:rsidRDefault="00587034" w:rsidP="00587034">
            <w:pPr>
              <w:spacing w:before="0" w:after="0" w:line="240" w:lineRule="auto"/>
              <w:ind w:right="0"/>
              <w:jc w:val="center"/>
              <w:rPr>
                <w:color w:val="000000"/>
                <w:szCs w:val="22"/>
              </w:rPr>
            </w:pPr>
            <w:r w:rsidRPr="00587034">
              <w:rPr>
                <w:color w:val="000000"/>
                <w:szCs w:val="22"/>
              </w:rPr>
              <w:t>9.79</w:t>
            </w:r>
          </w:p>
        </w:tc>
      </w:tr>
      <w:tr w:rsidR="00587034" w:rsidRPr="006E4745" w14:paraId="4DDA7459"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35CAFE0"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Mangsir</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5D3D3E2"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6.9</w:t>
            </w:r>
            <w:r w:rsidR="00BE057B">
              <w:rPr>
                <w:color w:val="000000"/>
                <w:szCs w:val="22"/>
              </w:rPr>
              <w:t>0</w:t>
            </w:r>
          </w:p>
        </w:tc>
        <w:tc>
          <w:tcPr>
            <w:tcW w:w="707" w:type="pct"/>
            <w:tcBorders>
              <w:top w:val="nil"/>
              <w:left w:val="nil"/>
              <w:bottom w:val="single" w:sz="8" w:space="0" w:color="auto"/>
              <w:right w:val="nil"/>
            </w:tcBorders>
            <w:shd w:val="clear" w:color="000000" w:fill="FFFFFF"/>
            <w:vAlign w:val="center"/>
            <w:hideMark/>
          </w:tcPr>
          <w:p w14:paraId="7A743EB8" w14:textId="77777777" w:rsidR="00587034" w:rsidRPr="00587034" w:rsidRDefault="00587034" w:rsidP="00587034">
            <w:pPr>
              <w:spacing w:before="0" w:after="0" w:line="240" w:lineRule="auto"/>
              <w:ind w:right="0"/>
              <w:jc w:val="center"/>
              <w:rPr>
                <w:color w:val="000000"/>
                <w:szCs w:val="22"/>
              </w:rPr>
            </w:pPr>
            <w:r w:rsidRPr="00587034">
              <w:rPr>
                <w:color w:val="000000"/>
                <w:szCs w:val="22"/>
              </w:rPr>
              <w:t>9.55</w:t>
            </w:r>
          </w:p>
        </w:tc>
        <w:tc>
          <w:tcPr>
            <w:tcW w:w="787" w:type="pct"/>
            <w:tcBorders>
              <w:top w:val="nil"/>
              <w:left w:val="single" w:sz="8" w:space="0" w:color="auto"/>
              <w:bottom w:val="single" w:sz="8" w:space="0" w:color="auto"/>
              <w:right w:val="nil"/>
            </w:tcBorders>
            <w:shd w:val="clear" w:color="000000" w:fill="FFFFFF"/>
            <w:vAlign w:val="center"/>
            <w:hideMark/>
          </w:tcPr>
          <w:p w14:paraId="58970CD5"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10.8</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35D4281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11.11</w:t>
            </w:r>
          </w:p>
        </w:tc>
        <w:tc>
          <w:tcPr>
            <w:tcW w:w="708" w:type="pct"/>
            <w:tcBorders>
              <w:top w:val="nil"/>
              <w:left w:val="nil"/>
              <w:bottom w:val="single" w:sz="8" w:space="0" w:color="auto"/>
              <w:right w:val="single" w:sz="8" w:space="0" w:color="auto"/>
            </w:tcBorders>
            <w:shd w:val="clear" w:color="000000" w:fill="FFFFFF"/>
            <w:noWrap/>
            <w:vAlign w:val="center"/>
            <w:hideMark/>
          </w:tcPr>
          <w:p w14:paraId="2713A71F" w14:textId="77777777" w:rsidR="00587034" w:rsidRPr="00587034" w:rsidRDefault="00587034" w:rsidP="00587034">
            <w:pPr>
              <w:spacing w:before="0" w:after="0" w:line="240" w:lineRule="auto"/>
              <w:ind w:right="0"/>
              <w:jc w:val="center"/>
              <w:rPr>
                <w:color w:val="000000"/>
                <w:szCs w:val="22"/>
              </w:rPr>
            </w:pPr>
            <w:r w:rsidRPr="00587034">
              <w:rPr>
                <w:color w:val="000000"/>
                <w:szCs w:val="22"/>
              </w:rPr>
              <w:t>9.49</w:t>
            </w:r>
          </w:p>
        </w:tc>
        <w:tc>
          <w:tcPr>
            <w:tcW w:w="835" w:type="pct"/>
            <w:tcBorders>
              <w:top w:val="nil"/>
              <w:left w:val="nil"/>
              <w:bottom w:val="single" w:sz="8" w:space="0" w:color="auto"/>
              <w:right w:val="single" w:sz="8" w:space="0" w:color="auto"/>
            </w:tcBorders>
            <w:shd w:val="clear" w:color="000000" w:fill="FFFFFF"/>
            <w:vAlign w:val="center"/>
            <w:hideMark/>
          </w:tcPr>
          <w:p w14:paraId="37FF07C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5.88</w:t>
            </w:r>
          </w:p>
        </w:tc>
      </w:tr>
      <w:tr w:rsidR="00587034" w:rsidRPr="006E4745" w14:paraId="0C1781A3"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50AE5B5D"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Poush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4BF3E13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w:t>
            </w:r>
            <w:r w:rsidR="00BE057B">
              <w:rPr>
                <w:color w:val="000000"/>
                <w:szCs w:val="22"/>
              </w:rPr>
              <w:t>.00</w:t>
            </w:r>
          </w:p>
        </w:tc>
        <w:tc>
          <w:tcPr>
            <w:tcW w:w="707" w:type="pct"/>
            <w:tcBorders>
              <w:top w:val="nil"/>
              <w:left w:val="nil"/>
              <w:bottom w:val="single" w:sz="8" w:space="0" w:color="auto"/>
              <w:right w:val="nil"/>
            </w:tcBorders>
            <w:shd w:val="clear" w:color="000000" w:fill="FFFFFF"/>
            <w:vAlign w:val="center"/>
            <w:hideMark/>
          </w:tcPr>
          <w:p w14:paraId="6614D4E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7.03</w:t>
            </w:r>
          </w:p>
        </w:tc>
        <w:tc>
          <w:tcPr>
            <w:tcW w:w="787" w:type="pct"/>
            <w:tcBorders>
              <w:top w:val="nil"/>
              <w:left w:val="single" w:sz="8" w:space="0" w:color="auto"/>
              <w:bottom w:val="single" w:sz="8" w:space="0" w:color="auto"/>
              <w:right w:val="nil"/>
            </w:tcBorders>
            <w:shd w:val="clear" w:color="000000" w:fill="FFFFFF"/>
            <w:vAlign w:val="center"/>
            <w:hideMark/>
          </w:tcPr>
          <w:p w14:paraId="483953E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8.04</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A557E0B"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7.95</w:t>
            </w:r>
          </w:p>
        </w:tc>
        <w:tc>
          <w:tcPr>
            <w:tcW w:w="708" w:type="pct"/>
            <w:tcBorders>
              <w:top w:val="nil"/>
              <w:left w:val="nil"/>
              <w:bottom w:val="single" w:sz="8" w:space="0" w:color="auto"/>
              <w:right w:val="single" w:sz="8" w:space="0" w:color="auto"/>
            </w:tcBorders>
            <w:shd w:val="clear" w:color="000000" w:fill="FFFFFF"/>
            <w:noWrap/>
            <w:vAlign w:val="center"/>
            <w:hideMark/>
          </w:tcPr>
          <w:p w14:paraId="1CD148C3" w14:textId="77777777" w:rsidR="00587034" w:rsidRPr="00587034" w:rsidRDefault="00587034" w:rsidP="00587034">
            <w:pPr>
              <w:spacing w:before="0" w:after="0" w:line="240" w:lineRule="auto"/>
              <w:ind w:right="0"/>
              <w:jc w:val="center"/>
              <w:rPr>
                <w:color w:val="000000"/>
                <w:szCs w:val="22"/>
              </w:rPr>
            </w:pPr>
            <w:r w:rsidRPr="00587034">
              <w:rPr>
                <w:color w:val="000000"/>
                <w:szCs w:val="22"/>
              </w:rPr>
              <w:t>7</w:t>
            </w:r>
            <w:r w:rsidR="00E64E85">
              <w:rPr>
                <w:color w:val="000000"/>
                <w:szCs w:val="22"/>
              </w:rPr>
              <w:t>.00</w:t>
            </w:r>
          </w:p>
        </w:tc>
        <w:tc>
          <w:tcPr>
            <w:tcW w:w="835" w:type="pct"/>
            <w:tcBorders>
              <w:top w:val="nil"/>
              <w:left w:val="nil"/>
              <w:bottom w:val="single" w:sz="8" w:space="0" w:color="auto"/>
              <w:right w:val="single" w:sz="8" w:space="0" w:color="auto"/>
            </w:tcBorders>
            <w:shd w:val="clear" w:color="000000" w:fill="FFFFFF"/>
            <w:vAlign w:val="center"/>
            <w:hideMark/>
          </w:tcPr>
          <w:p w14:paraId="23E10F5F"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4.35</w:t>
            </w:r>
          </w:p>
        </w:tc>
      </w:tr>
      <w:tr w:rsidR="00587034" w:rsidRPr="006E4745" w14:paraId="4E7226A9"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7CD500AF"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Magh</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12883BCD"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4.06</w:t>
            </w:r>
          </w:p>
        </w:tc>
        <w:tc>
          <w:tcPr>
            <w:tcW w:w="707" w:type="pct"/>
            <w:tcBorders>
              <w:top w:val="nil"/>
              <w:left w:val="nil"/>
              <w:bottom w:val="single" w:sz="8" w:space="0" w:color="auto"/>
              <w:right w:val="nil"/>
            </w:tcBorders>
            <w:shd w:val="clear" w:color="000000" w:fill="FFFFFF"/>
            <w:vAlign w:val="center"/>
            <w:hideMark/>
          </w:tcPr>
          <w:p w14:paraId="0F6AF5A0"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5.65</w:t>
            </w:r>
          </w:p>
        </w:tc>
        <w:tc>
          <w:tcPr>
            <w:tcW w:w="787" w:type="pct"/>
            <w:tcBorders>
              <w:top w:val="nil"/>
              <w:left w:val="single" w:sz="8" w:space="0" w:color="auto"/>
              <w:bottom w:val="single" w:sz="8" w:space="0" w:color="auto"/>
              <w:right w:val="nil"/>
            </w:tcBorders>
            <w:shd w:val="clear" w:color="000000" w:fill="FFFFFF"/>
            <w:vAlign w:val="center"/>
            <w:hideMark/>
          </w:tcPr>
          <w:p w14:paraId="155DBFE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6.72</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8981DBE"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6.62</w:t>
            </w:r>
          </w:p>
        </w:tc>
        <w:tc>
          <w:tcPr>
            <w:tcW w:w="708" w:type="pct"/>
            <w:tcBorders>
              <w:top w:val="nil"/>
              <w:left w:val="nil"/>
              <w:bottom w:val="single" w:sz="8" w:space="0" w:color="auto"/>
              <w:right w:val="single" w:sz="8" w:space="0" w:color="auto"/>
            </w:tcBorders>
            <w:shd w:val="clear" w:color="000000" w:fill="FFFFFF"/>
            <w:noWrap/>
            <w:vAlign w:val="center"/>
            <w:hideMark/>
          </w:tcPr>
          <w:p w14:paraId="0EB9E289"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5.86</w:t>
            </w:r>
          </w:p>
        </w:tc>
        <w:tc>
          <w:tcPr>
            <w:tcW w:w="835" w:type="pct"/>
            <w:tcBorders>
              <w:top w:val="nil"/>
              <w:left w:val="nil"/>
              <w:bottom w:val="single" w:sz="8" w:space="0" w:color="auto"/>
              <w:right w:val="single" w:sz="8" w:space="0" w:color="auto"/>
            </w:tcBorders>
            <w:shd w:val="clear" w:color="000000" w:fill="FFFFFF"/>
            <w:vAlign w:val="center"/>
            <w:hideMark/>
          </w:tcPr>
          <w:p w14:paraId="0C345373"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3.6</w:t>
            </w:r>
          </w:p>
        </w:tc>
      </w:tr>
      <w:tr w:rsidR="00587034" w:rsidRPr="006E4745" w14:paraId="79A33106"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C4210F7" w14:textId="77777777" w:rsidR="00587034" w:rsidRPr="006E4745" w:rsidRDefault="00587034" w:rsidP="00587034">
            <w:pPr>
              <w:spacing w:before="0" w:after="0" w:line="240" w:lineRule="auto"/>
              <w:ind w:right="0"/>
              <w:jc w:val="center"/>
              <w:rPr>
                <w:color w:val="000000"/>
                <w:szCs w:val="22"/>
              </w:rPr>
            </w:pPr>
            <w:proofErr w:type="spellStart"/>
            <w:r w:rsidRPr="006E4745">
              <w:rPr>
                <w:color w:val="000000"/>
                <w:szCs w:val="22"/>
              </w:rPr>
              <w:t>Falgun</w:t>
            </w:r>
            <w:proofErr w:type="spellEnd"/>
          </w:p>
        </w:tc>
        <w:tc>
          <w:tcPr>
            <w:tcW w:w="629" w:type="pct"/>
            <w:tcBorders>
              <w:top w:val="nil"/>
              <w:left w:val="nil"/>
              <w:bottom w:val="single" w:sz="8" w:space="0" w:color="auto"/>
              <w:right w:val="single" w:sz="8" w:space="0" w:color="auto"/>
            </w:tcBorders>
            <w:shd w:val="clear" w:color="000000" w:fill="FFFFFF"/>
            <w:vAlign w:val="center"/>
            <w:hideMark/>
          </w:tcPr>
          <w:p w14:paraId="5D9198F6"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3.63</w:t>
            </w:r>
          </w:p>
        </w:tc>
        <w:tc>
          <w:tcPr>
            <w:tcW w:w="707" w:type="pct"/>
            <w:tcBorders>
              <w:top w:val="nil"/>
              <w:left w:val="nil"/>
              <w:bottom w:val="single" w:sz="8" w:space="0" w:color="auto"/>
              <w:right w:val="nil"/>
            </w:tcBorders>
            <w:shd w:val="clear" w:color="000000" w:fill="FFFFFF"/>
            <w:vAlign w:val="center"/>
            <w:hideMark/>
          </w:tcPr>
          <w:p w14:paraId="35A60F47"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4.98</w:t>
            </w:r>
          </w:p>
        </w:tc>
        <w:tc>
          <w:tcPr>
            <w:tcW w:w="787" w:type="pct"/>
            <w:tcBorders>
              <w:top w:val="nil"/>
              <w:left w:val="single" w:sz="8" w:space="0" w:color="auto"/>
              <w:bottom w:val="single" w:sz="8" w:space="0" w:color="auto"/>
              <w:right w:val="nil"/>
            </w:tcBorders>
            <w:shd w:val="clear" w:color="000000" w:fill="FFFFFF"/>
            <w:vAlign w:val="center"/>
            <w:hideMark/>
          </w:tcPr>
          <w:p w14:paraId="3EA4DE93"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6.17</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5FB87B1"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6.11</w:t>
            </w:r>
          </w:p>
        </w:tc>
        <w:tc>
          <w:tcPr>
            <w:tcW w:w="708" w:type="pct"/>
            <w:tcBorders>
              <w:top w:val="nil"/>
              <w:left w:val="nil"/>
              <w:bottom w:val="single" w:sz="8" w:space="0" w:color="auto"/>
              <w:right w:val="single" w:sz="8" w:space="0" w:color="auto"/>
            </w:tcBorders>
            <w:shd w:val="clear" w:color="000000" w:fill="FFFFFF"/>
            <w:noWrap/>
            <w:vAlign w:val="center"/>
            <w:hideMark/>
          </w:tcPr>
          <w:p w14:paraId="2D91666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5.38</w:t>
            </w:r>
          </w:p>
        </w:tc>
        <w:tc>
          <w:tcPr>
            <w:tcW w:w="835" w:type="pct"/>
            <w:tcBorders>
              <w:top w:val="nil"/>
              <w:left w:val="nil"/>
              <w:bottom w:val="single" w:sz="8" w:space="0" w:color="auto"/>
              <w:right w:val="single" w:sz="8" w:space="0" w:color="auto"/>
            </w:tcBorders>
            <w:shd w:val="clear" w:color="000000" w:fill="FFFFFF"/>
            <w:vAlign w:val="center"/>
            <w:hideMark/>
          </w:tcPr>
          <w:p w14:paraId="3E12FDE6"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3.39</w:t>
            </w:r>
          </w:p>
        </w:tc>
      </w:tr>
      <w:tr w:rsidR="00587034" w:rsidRPr="006E4745" w14:paraId="481991A6"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049CB688" w14:textId="77777777" w:rsidR="00587034" w:rsidRPr="006E4745" w:rsidRDefault="00587034" w:rsidP="00587034">
            <w:pPr>
              <w:spacing w:before="0" w:after="0" w:line="240" w:lineRule="auto"/>
              <w:ind w:right="0"/>
              <w:jc w:val="center"/>
              <w:rPr>
                <w:color w:val="000000"/>
                <w:szCs w:val="22"/>
              </w:rPr>
            </w:pPr>
            <w:r w:rsidRPr="006E4745">
              <w:rPr>
                <w:color w:val="000000"/>
                <w:szCs w:val="22"/>
              </w:rPr>
              <w:t>Chaitra</w:t>
            </w:r>
          </w:p>
        </w:tc>
        <w:tc>
          <w:tcPr>
            <w:tcW w:w="629" w:type="pct"/>
            <w:tcBorders>
              <w:top w:val="nil"/>
              <w:left w:val="nil"/>
              <w:bottom w:val="single" w:sz="8" w:space="0" w:color="auto"/>
              <w:right w:val="single" w:sz="8" w:space="0" w:color="auto"/>
            </w:tcBorders>
            <w:shd w:val="clear" w:color="000000" w:fill="FFFFFF"/>
            <w:vAlign w:val="center"/>
            <w:hideMark/>
          </w:tcPr>
          <w:p w14:paraId="0B1342E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4.15</w:t>
            </w:r>
          </w:p>
        </w:tc>
        <w:tc>
          <w:tcPr>
            <w:tcW w:w="707" w:type="pct"/>
            <w:tcBorders>
              <w:top w:val="nil"/>
              <w:left w:val="nil"/>
              <w:bottom w:val="single" w:sz="8" w:space="0" w:color="auto"/>
              <w:right w:val="nil"/>
            </w:tcBorders>
            <w:shd w:val="clear" w:color="000000" w:fill="FFFFFF"/>
            <w:vAlign w:val="center"/>
            <w:hideMark/>
          </w:tcPr>
          <w:p w14:paraId="7CFAFE18"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5.5</w:t>
            </w:r>
          </w:p>
        </w:tc>
        <w:tc>
          <w:tcPr>
            <w:tcW w:w="787" w:type="pct"/>
            <w:tcBorders>
              <w:top w:val="nil"/>
              <w:left w:val="single" w:sz="8" w:space="0" w:color="auto"/>
              <w:bottom w:val="single" w:sz="8" w:space="0" w:color="auto"/>
              <w:right w:val="nil"/>
            </w:tcBorders>
            <w:shd w:val="clear" w:color="000000" w:fill="FFFFFF"/>
            <w:vAlign w:val="center"/>
            <w:hideMark/>
          </w:tcPr>
          <w:p w14:paraId="43F2DEEC"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5.94</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575ED57B" w14:textId="77777777" w:rsidR="00587034" w:rsidRPr="00587034" w:rsidRDefault="00587034" w:rsidP="00587034">
            <w:pPr>
              <w:spacing w:before="0" w:after="0" w:line="240" w:lineRule="auto"/>
              <w:ind w:right="0"/>
              <w:jc w:val="center"/>
              <w:rPr>
                <w:color w:val="000000"/>
                <w:szCs w:val="22"/>
              </w:rPr>
            </w:pPr>
            <w:r w:rsidRPr="00587034">
              <w:rPr>
                <w:color w:val="000000"/>
                <w:szCs w:val="22"/>
              </w:rPr>
              <w:t>6.35</w:t>
            </w:r>
          </w:p>
        </w:tc>
        <w:tc>
          <w:tcPr>
            <w:tcW w:w="708" w:type="pct"/>
            <w:tcBorders>
              <w:top w:val="nil"/>
              <w:left w:val="nil"/>
              <w:bottom w:val="single" w:sz="8" w:space="0" w:color="auto"/>
              <w:right w:val="single" w:sz="8" w:space="0" w:color="auto"/>
            </w:tcBorders>
            <w:shd w:val="clear" w:color="000000" w:fill="FFFFFF"/>
            <w:noWrap/>
            <w:vAlign w:val="center"/>
            <w:hideMark/>
          </w:tcPr>
          <w:p w14:paraId="6C30B00A" w14:textId="77777777" w:rsidR="00587034" w:rsidRPr="00587034" w:rsidRDefault="00587034" w:rsidP="00587034">
            <w:pPr>
              <w:spacing w:before="0" w:after="0" w:line="240" w:lineRule="auto"/>
              <w:ind w:right="0"/>
              <w:jc w:val="center"/>
              <w:rPr>
                <w:color w:val="000000"/>
                <w:szCs w:val="22"/>
              </w:rPr>
            </w:pPr>
            <w:r w:rsidRPr="00587034">
              <w:rPr>
                <w:color w:val="000000"/>
                <w:szCs w:val="22"/>
              </w:rPr>
              <w:t>5.68</w:t>
            </w:r>
          </w:p>
        </w:tc>
        <w:tc>
          <w:tcPr>
            <w:tcW w:w="835" w:type="pct"/>
            <w:tcBorders>
              <w:top w:val="nil"/>
              <w:left w:val="nil"/>
              <w:bottom w:val="single" w:sz="8" w:space="0" w:color="auto"/>
              <w:right w:val="single" w:sz="8" w:space="0" w:color="auto"/>
            </w:tcBorders>
            <w:shd w:val="clear" w:color="000000" w:fill="FFFFFF"/>
            <w:vAlign w:val="center"/>
            <w:hideMark/>
          </w:tcPr>
          <w:p w14:paraId="22DE601A" w14:textId="77777777" w:rsidR="00587034" w:rsidRPr="00587034" w:rsidRDefault="00587034" w:rsidP="00587034">
            <w:pPr>
              <w:spacing w:before="0" w:after="0" w:line="240" w:lineRule="auto"/>
              <w:ind w:right="0"/>
              <w:jc w:val="center"/>
              <w:rPr>
                <w:color w:val="000000"/>
                <w:szCs w:val="22"/>
              </w:rPr>
            </w:pPr>
            <w:r w:rsidRPr="00587034">
              <w:rPr>
                <w:color w:val="000000"/>
                <w:szCs w:val="22"/>
              </w:rPr>
              <w:t>3.55</w:t>
            </w:r>
          </w:p>
        </w:tc>
      </w:tr>
      <w:tr w:rsidR="00587034" w:rsidRPr="006E4745" w14:paraId="49E32A47" w14:textId="77777777" w:rsidTr="00722C17">
        <w:trPr>
          <w:trHeight w:val="360"/>
        </w:trPr>
        <w:tc>
          <w:tcPr>
            <w:tcW w:w="626" w:type="pct"/>
            <w:tcBorders>
              <w:top w:val="nil"/>
              <w:left w:val="single" w:sz="8" w:space="0" w:color="auto"/>
              <w:bottom w:val="single" w:sz="8" w:space="0" w:color="auto"/>
              <w:right w:val="single" w:sz="8" w:space="0" w:color="auto"/>
            </w:tcBorders>
            <w:shd w:val="clear" w:color="000000" w:fill="FFFFFF"/>
            <w:noWrap/>
            <w:vAlign w:val="center"/>
            <w:hideMark/>
          </w:tcPr>
          <w:p w14:paraId="17F55CBB" w14:textId="77777777" w:rsidR="00587034" w:rsidRPr="006E4745" w:rsidRDefault="00587034" w:rsidP="00587034">
            <w:pPr>
              <w:spacing w:before="0" w:after="0" w:line="240" w:lineRule="auto"/>
              <w:ind w:right="0"/>
              <w:jc w:val="center"/>
              <w:rPr>
                <w:b/>
                <w:bCs/>
                <w:color w:val="000000"/>
                <w:szCs w:val="22"/>
              </w:rPr>
            </w:pPr>
            <w:r w:rsidRPr="006E4745">
              <w:rPr>
                <w:b/>
                <w:bCs/>
                <w:color w:val="000000"/>
                <w:szCs w:val="22"/>
              </w:rPr>
              <w:t>Average</w:t>
            </w:r>
          </w:p>
        </w:tc>
        <w:tc>
          <w:tcPr>
            <w:tcW w:w="629" w:type="pct"/>
            <w:tcBorders>
              <w:top w:val="nil"/>
              <w:left w:val="nil"/>
              <w:bottom w:val="single" w:sz="8" w:space="0" w:color="auto"/>
              <w:right w:val="single" w:sz="8" w:space="0" w:color="auto"/>
            </w:tcBorders>
            <w:shd w:val="clear" w:color="000000" w:fill="FFFFFF"/>
            <w:vAlign w:val="center"/>
            <w:hideMark/>
          </w:tcPr>
          <w:p w14:paraId="3AF33A17"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19.71</w:t>
            </w:r>
          </w:p>
        </w:tc>
        <w:tc>
          <w:tcPr>
            <w:tcW w:w="707" w:type="pct"/>
            <w:tcBorders>
              <w:top w:val="nil"/>
              <w:left w:val="nil"/>
              <w:bottom w:val="single" w:sz="8" w:space="0" w:color="auto"/>
              <w:right w:val="nil"/>
            </w:tcBorders>
            <w:shd w:val="clear" w:color="000000" w:fill="FFFFFF"/>
            <w:vAlign w:val="center"/>
            <w:hideMark/>
          </w:tcPr>
          <w:p w14:paraId="20085B20"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30.4</w:t>
            </w:r>
          </w:p>
        </w:tc>
        <w:tc>
          <w:tcPr>
            <w:tcW w:w="787" w:type="pct"/>
            <w:tcBorders>
              <w:top w:val="nil"/>
              <w:left w:val="single" w:sz="8" w:space="0" w:color="auto"/>
              <w:bottom w:val="single" w:sz="8" w:space="0" w:color="auto"/>
              <w:right w:val="nil"/>
            </w:tcBorders>
            <w:shd w:val="clear" w:color="000000" w:fill="FFFFFF"/>
            <w:vAlign w:val="center"/>
            <w:hideMark/>
          </w:tcPr>
          <w:p w14:paraId="7B9C9B23"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33.59</w:t>
            </w:r>
          </w:p>
        </w:tc>
        <w:tc>
          <w:tcPr>
            <w:tcW w:w="708" w:type="pct"/>
            <w:tcBorders>
              <w:top w:val="nil"/>
              <w:left w:val="single" w:sz="8" w:space="0" w:color="auto"/>
              <w:bottom w:val="single" w:sz="8" w:space="0" w:color="auto"/>
              <w:right w:val="single" w:sz="8" w:space="0" w:color="auto"/>
            </w:tcBorders>
            <w:shd w:val="clear" w:color="000000" w:fill="FFFFFF"/>
            <w:vAlign w:val="center"/>
            <w:hideMark/>
          </w:tcPr>
          <w:p w14:paraId="41F8769D"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26.83</w:t>
            </w:r>
          </w:p>
        </w:tc>
        <w:tc>
          <w:tcPr>
            <w:tcW w:w="708" w:type="pct"/>
            <w:tcBorders>
              <w:top w:val="nil"/>
              <w:left w:val="nil"/>
              <w:bottom w:val="single" w:sz="8" w:space="0" w:color="auto"/>
              <w:right w:val="single" w:sz="8" w:space="0" w:color="auto"/>
            </w:tcBorders>
            <w:shd w:val="clear" w:color="000000" w:fill="FFFFFF"/>
            <w:noWrap/>
            <w:vAlign w:val="center"/>
            <w:hideMark/>
          </w:tcPr>
          <w:p w14:paraId="73EB4A43"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25.44</w:t>
            </w:r>
          </w:p>
        </w:tc>
        <w:tc>
          <w:tcPr>
            <w:tcW w:w="835" w:type="pct"/>
            <w:tcBorders>
              <w:top w:val="nil"/>
              <w:left w:val="nil"/>
              <w:bottom w:val="single" w:sz="8" w:space="0" w:color="auto"/>
              <w:right w:val="single" w:sz="8" w:space="0" w:color="auto"/>
            </w:tcBorders>
            <w:shd w:val="clear" w:color="000000" w:fill="FFFFFF"/>
            <w:vAlign w:val="center"/>
            <w:hideMark/>
          </w:tcPr>
          <w:p w14:paraId="248CD564" w14:textId="77777777" w:rsidR="00587034" w:rsidRPr="00587034" w:rsidRDefault="00587034" w:rsidP="00587034">
            <w:pPr>
              <w:spacing w:before="0" w:after="0" w:line="240" w:lineRule="auto"/>
              <w:ind w:right="0"/>
              <w:jc w:val="center"/>
              <w:rPr>
                <w:b/>
                <w:bCs/>
                <w:color w:val="000000"/>
                <w:szCs w:val="22"/>
              </w:rPr>
            </w:pPr>
            <w:r w:rsidRPr="00587034">
              <w:rPr>
                <w:b/>
                <w:bCs/>
                <w:color w:val="000000"/>
                <w:szCs w:val="22"/>
              </w:rPr>
              <w:t>16.26</w:t>
            </w:r>
          </w:p>
        </w:tc>
      </w:tr>
    </w:tbl>
    <w:p w14:paraId="2AD9D48A" w14:textId="77777777" w:rsidR="009971CA" w:rsidRDefault="009971CA" w:rsidP="009971CA"/>
    <w:p w14:paraId="01BB7772" w14:textId="77777777" w:rsidR="009971CA" w:rsidRDefault="009971CA" w:rsidP="009971CA">
      <w:pPr>
        <w:pStyle w:val="Heading2"/>
        <w:numPr>
          <w:ilvl w:val="2"/>
          <w:numId w:val="1"/>
        </w:numPr>
        <w:spacing w:after="240"/>
        <w:ind w:left="709" w:right="-46" w:hanging="709"/>
      </w:pPr>
      <w:bookmarkStart w:id="170" w:name="_Toc92369060"/>
      <w:bookmarkStart w:id="171" w:name="_Toc92876305"/>
      <w:r w:rsidRPr="001C0EA0">
        <w:t>Regional Regression Analysis</w:t>
      </w:r>
      <w:bookmarkEnd w:id="161"/>
      <w:bookmarkEnd w:id="162"/>
      <w:bookmarkEnd w:id="170"/>
      <w:bookmarkEnd w:id="171"/>
    </w:p>
    <w:p w14:paraId="0FE20491" w14:textId="77777777" w:rsidR="009971CA" w:rsidRPr="001C0EA0" w:rsidRDefault="009971CA" w:rsidP="009971CA">
      <w:pPr>
        <w:ind w:right="-45"/>
      </w:pPr>
      <w:r w:rsidRPr="001C0EA0">
        <w:t xml:space="preserve">The regional analysis method has been used to estimate mean flow series at the proposed intake site. In this method, the long term mean monthly flow has been estimated from the relationship obtained between the monthly flow of each month of the known stations and their respective catchment area. </w:t>
      </w:r>
    </w:p>
    <w:p w14:paraId="6CD5F256" w14:textId="77777777" w:rsidR="009971CA" w:rsidRPr="001C0EA0" w:rsidRDefault="009971CA" w:rsidP="009971CA">
      <w:pPr>
        <w:ind w:right="-45"/>
      </w:pPr>
      <w:r w:rsidRPr="001C0EA0">
        <w:t>The regression analysis is carried out between the monthly flow of the known stations for each month and their respective catchment area and the equation obtained is as follows:</w:t>
      </w:r>
    </w:p>
    <w:p w14:paraId="66BEBEE8" w14:textId="77777777" w:rsidR="009971CA" w:rsidRPr="001C0EA0" w:rsidRDefault="009971CA" w:rsidP="009971CA">
      <w:pPr>
        <w:ind w:right="-45"/>
      </w:pPr>
      <w:r w:rsidRPr="001C0EA0">
        <w:t>Y=</w:t>
      </w:r>
      <w:proofErr w:type="spellStart"/>
      <w:r w:rsidRPr="001C0EA0">
        <w:t>aX^b</w:t>
      </w:r>
      <w:proofErr w:type="spellEnd"/>
    </w:p>
    <w:p w14:paraId="3EAEB940" w14:textId="77777777" w:rsidR="009971CA" w:rsidRPr="001C0EA0" w:rsidRDefault="009971CA" w:rsidP="009971CA">
      <w:pPr>
        <w:pStyle w:val="BodyText"/>
        <w:ind w:right="-45"/>
      </w:pPr>
      <w:r w:rsidRPr="001C0EA0">
        <w:t>Where</w:t>
      </w:r>
    </w:p>
    <w:p w14:paraId="5005A677" w14:textId="77777777" w:rsidR="009971CA" w:rsidRPr="001C0EA0" w:rsidRDefault="009971CA" w:rsidP="009971CA">
      <w:pPr>
        <w:pStyle w:val="BodyText"/>
        <w:ind w:right="-45"/>
      </w:pPr>
      <w:r w:rsidRPr="001C0EA0">
        <w:t>Y=Mean monthly flow for each month at the proposed intake site</w:t>
      </w:r>
    </w:p>
    <w:p w14:paraId="03CFF162" w14:textId="77777777" w:rsidR="009971CA" w:rsidRPr="001C0EA0" w:rsidRDefault="009971CA" w:rsidP="009971CA">
      <w:pPr>
        <w:pStyle w:val="BodyText"/>
        <w:ind w:right="-45"/>
        <w:rPr>
          <w:vertAlign w:val="superscript"/>
        </w:rPr>
      </w:pPr>
      <w:r w:rsidRPr="001C0EA0">
        <w:t>X=Catchment area at the intake site, Km</w:t>
      </w:r>
      <w:r w:rsidRPr="001C0EA0">
        <w:rPr>
          <w:vertAlign w:val="superscript"/>
        </w:rPr>
        <w:t>2</w:t>
      </w:r>
    </w:p>
    <w:p w14:paraId="5B6C0162" w14:textId="77777777" w:rsidR="009971CA" w:rsidRPr="001C0EA0" w:rsidRDefault="009971CA" w:rsidP="009971CA">
      <w:pPr>
        <w:pStyle w:val="BodyText"/>
        <w:ind w:right="-45"/>
      </w:pPr>
      <w:r w:rsidRPr="001C0EA0">
        <w:t>a and b= constants generated from the graph</w:t>
      </w:r>
    </w:p>
    <w:p w14:paraId="597E0310" w14:textId="4B5632A6" w:rsidR="009971CA" w:rsidRPr="001C0EA0" w:rsidRDefault="009971CA" w:rsidP="009971CA">
      <w:pPr>
        <w:ind w:right="-45"/>
      </w:pPr>
      <w:r w:rsidRPr="001C0EA0">
        <w:t>The gauging stations considered for the development of regional regression equation between mean monthly flow and the catchment area are presented in</w:t>
      </w:r>
      <w:r w:rsidR="00B36AE6">
        <w:t xml:space="preserve"> </w:t>
      </w:r>
      <w:r w:rsidR="00B36AE6">
        <w:fldChar w:fldCharType="begin"/>
      </w:r>
      <w:r w:rsidR="00B36AE6">
        <w:instrText xml:space="preserve"> REF _Ref92874645 \h </w:instrText>
      </w:r>
      <w:r w:rsidR="00B36AE6">
        <w:fldChar w:fldCharType="separate"/>
      </w:r>
      <w:r w:rsidR="006C6245">
        <w:t xml:space="preserve">Table </w:t>
      </w:r>
      <w:r w:rsidR="006C6245">
        <w:rPr>
          <w:noProof/>
        </w:rPr>
        <w:t>1</w:t>
      </w:r>
      <w:r w:rsidR="006C6245">
        <w:noBreakHyphen/>
      </w:r>
      <w:r w:rsidR="006C6245">
        <w:rPr>
          <w:noProof/>
        </w:rPr>
        <w:t>12</w:t>
      </w:r>
      <w:r w:rsidR="00B36AE6">
        <w:fldChar w:fldCharType="end"/>
      </w:r>
      <w:r w:rsidRPr="001C0EA0">
        <w:t xml:space="preserve">. </w:t>
      </w:r>
    </w:p>
    <w:p w14:paraId="52485D52" w14:textId="77777777" w:rsidR="009971CA" w:rsidRPr="001C0EA0" w:rsidRDefault="009971CA" w:rsidP="009971CA">
      <w:pPr>
        <w:pStyle w:val="Caption"/>
        <w:keepNext/>
        <w:numPr>
          <w:ilvl w:val="0"/>
          <w:numId w:val="1"/>
        </w:numPr>
        <w:sectPr w:rsidR="009971CA" w:rsidRPr="001C0EA0" w:rsidSect="00535242">
          <w:pgSz w:w="11907" w:h="16839" w:code="9"/>
          <w:pgMar w:top="1584" w:right="1080" w:bottom="1440" w:left="1800" w:header="720" w:footer="432" w:gutter="0"/>
          <w:cols w:space="720"/>
          <w:docGrid w:linePitch="360"/>
        </w:sectPr>
      </w:pPr>
    </w:p>
    <w:p w14:paraId="3D30EAD5" w14:textId="7C5B68BE" w:rsidR="00B36AE6" w:rsidRDefault="00B36AE6" w:rsidP="00B36AE6">
      <w:pPr>
        <w:pStyle w:val="Caption"/>
        <w:keepNext/>
        <w:ind w:right="-45"/>
        <w:jc w:val="left"/>
      </w:pPr>
      <w:bookmarkStart w:id="172" w:name="_Ref92874645"/>
      <w:bookmarkStart w:id="173" w:name="_Toc92876603"/>
      <w:r>
        <w:lastRenderedPageBreak/>
        <w:t xml:space="preserve">Table </w:t>
      </w:r>
      <w:fldSimple w:instr=" STYLEREF 1 \s ">
        <w:r w:rsidR="006C6245">
          <w:rPr>
            <w:noProof/>
          </w:rPr>
          <w:t>1</w:t>
        </w:r>
      </w:fldSimple>
      <w:r w:rsidR="00F46335">
        <w:noBreakHyphen/>
      </w:r>
      <w:fldSimple w:instr=" SEQ Table \* ARABIC \s 1 ">
        <w:r w:rsidR="006C6245">
          <w:rPr>
            <w:noProof/>
          </w:rPr>
          <w:t>12</w:t>
        </w:r>
      </w:fldSimple>
      <w:bookmarkEnd w:id="172"/>
      <w:r>
        <w:t>:</w:t>
      </w:r>
      <w:r w:rsidRPr="00B36AE6">
        <w:t xml:space="preserve"> </w:t>
      </w:r>
      <w:r w:rsidRPr="001C0EA0">
        <w:t>Details of stations considered for regional regression</w:t>
      </w:r>
      <w:bookmarkEnd w:id="173"/>
    </w:p>
    <w:tbl>
      <w:tblPr>
        <w:tblW w:w="5000" w:type="pct"/>
        <w:tblLook w:val="04A0" w:firstRow="1" w:lastRow="0" w:firstColumn="1" w:lastColumn="0" w:noHBand="0" w:noVBand="1"/>
      </w:tblPr>
      <w:tblGrid>
        <w:gridCol w:w="888"/>
        <w:gridCol w:w="1073"/>
        <w:gridCol w:w="1255"/>
        <w:gridCol w:w="1293"/>
        <w:gridCol w:w="1614"/>
        <w:gridCol w:w="2894"/>
      </w:tblGrid>
      <w:tr w:rsidR="009971CA" w:rsidRPr="001C0EA0" w14:paraId="08010F76" w14:textId="77777777" w:rsidTr="00B36AE6">
        <w:trPr>
          <w:trHeight w:val="1035"/>
        </w:trPr>
        <w:tc>
          <w:tcPr>
            <w:tcW w:w="4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ADB14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SN.</w:t>
            </w:r>
          </w:p>
        </w:tc>
        <w:tc>
          <w:tcPr>
            <w:tcW w:w="595" w:type="pct"/>
            <w:tcBorders>
              <w:top w:val="single" w:sz="4" w:space="0" w:color="auto"/>
              <w:left w:val="nil"/>
              <w:bottom w:val="single" w:sz="4" w:space="0" w:color="auto"/>
              <w:right w:val="single" w:sz="4" w:space="0" w:color="auto"/>
            </w:tcBorders>
            <w:shd w:val="clear" w:color="auto" w:fill="auto"/>
            <w:noWrap/>
            <w:vAlign w:val="center"/>
            <w:hideMark/>
          </w:tcPr>
          <w:p w14:paraId="5A7646E8"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Station</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068B1DE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River</w:t>
            </w:r>
          </w:p>
        </w:tc>
        <w:tc>
          <w:tcPr>
            <w:tcW w:w="717" w:type="pct"/>
            <w:tcBorders>
              <w:top w:val="single" w:sz="4" w:space="0" w:color="auto"/>
              <w:left w:val="nil"/>
              <w:bottom w:val="single" w:sz="4" w:space="0" w:color="auto"/>
              <w:right w:val="single" w:sz="4" w:space="0" w:color="auto"/>
            </w:tcBorders>
            <w:shd w:val="clear" w:color="auto" w:fill="auto"/>
            <w:noWrap/>
            <w:vAlign w:val="center"/>
            <w:hideMark/>
          </w:tcPr>
          <w:p w14:paraId="22061449"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Location</w:t>
            </w:r>
          </w:p>
        </w:tc>
        <w:tc>
          <w:tcPr>
            <w:tcW w:w="895" w:type="pct"/>
            <w:tcBorders>
              <w:top w:val="single" w:sz="4" w:space="0" w:color="auto"/>
              <w:left w:val="nil"/>
              <w:bottom w:val="single" w:sz="4" w:space="0" w:color="auto"/>
              <w:right w:val="single" w:sz="4" w:space="0" w:color="auto"/>
            </w:tcBorders>
            <w:shd w:val="clear" w:color="auto" w:fill="auto"/>
            <w:noWrap/>
            <w:vAlign w:val="center"/>
            <w:hideMark/>
          </w:tcPr>
          <w:p w14:paraId="5E44FC4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Data Record</w:t>
            </w:r>
          </w:p>
        </w:tc>
        <w:tc>
          <w:tcPr>
            <w:tcW w:w="1605" w:type="pct"/>
            <w:tcBorders>
              <w:top w:val="single" w:sz="4" w:space="0" w:color="auto"/>
              <w:left w:val="nil"/>
              <w:bottom w:val="single" w:sz="4" w:space="0" w:color="auto"/>
              <w:right w:val="single" w:sz="4" w:space="0" w:color="auto"/>
            </w:tcBorders>
            <w:shd w:val="clear" w:color="auto" w:fill="auto"/>
            <w:vAlign w:val="center"/>
            <w:hideMark/>
          </w:tcPr>
          <w:p w14:paraId="178FF04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Catchment Area (Km</w:t>
            </w:r>
            <w:r w:rsidRPr="001C0EA0">
              <w:rPr>
                <w:rFonts w:cs="Calibri"/>
                <w:b/>
                <w:bCs/>
                <w:color w:val="000000"/>
                <w:szCs w:val="22"/>
                <w:vertAlign w:val="superscript"/>
              </w:rPr>
              <w:t>2</w:t>
            </w:r>
            <w:r w:rsidRPr="001C0EA0">
              <w:rPr>
                <w:rFonts w:cs="Calibri"/>
                <w:b/>
                <w:bCs/>
                <w:color w:val="000000"/>
                <w:szCs w:val="22"/>
              </w:rPr>
              <w:t>)</w:t>
            </w:r>
          </w:p>
        </w:tc>
      </w:tr>
      <w:tr w:rsidR="009971CA" w:rsidRPr="001C0EA0" w14:paraId="53657906"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2BBAE28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w:t>
            </w:r>
          </w:p>
        </w:tc>
        <w:tc>
          <w:tcPr>
            <w:tcW w:w="595" w:type="pct"/>
            <w:tcBorders>
              <w:top w:val="nil"/>
              <w:left w:val="nil"/>
              <w:bottom w:val="single" w:sz="4" w:space="0" w:color="auto"/>
              <w:right w:val="single" w:sz="4" w:space="0" w:color="auto"/>
            </w:tcBorders>
            <w:shd w:val="clear" w:color="auto" w:fill="auto"/>
            <w:noWrap/>
            <w:vAlign w:val="center"/>
            <w:hideMark/>
          </w:tcPr>
          <w:p w14:paraId="3B914BE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404.7</w:t>
            </w:r>
          </w:p>
        </w:tc>
        <w:tc>
          <w:tcPr>
            <w:tcW w:w="696" w:type="pct"/>
            <w:tcBorders>
              <w:top w:val="nil"/>
              <w:left w:val="nil"/>
              <w:bottom w:val="single" w:sz="4" w:space="0" w:color="auto"/>
              <w:right w:val="single" w:sz="4" w:space="0" w:color="auto"/>
            </w:tcBorders>
            <w:shd w:val="clear" w:color="auto" w:fill="auto"/>
            <w:noWrap/>
            <w:vAlign w:val="center"/>
            <w:hideMark/>
          </w:tcPr>
          <w:p w14:paraId="5018D3B9"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Myagdi</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637F4A0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Mangalaghat</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2546F47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1976-2015</w:t>
            </w:r>
          </w:p>
        </w:tc>
        <w:tc>
          <w:tcPr>
            <w:tcW w:w="1605" w:type="pct"/>
            <w:tcBorders>
              <w:top w:val="nil"/>
              <w:left w:val="nil"/>
              <w:bottom w:val="single" w:sz="4" w:space="0" w:color="auto"/>
              <w:right w:val="single" w:sz="4" w:space="0" w:color="auto"/>
            </w:tcBorders>
            <w:shd w:val="clear" w:color="auto" w:fill="auto"/>
            <w:vAlign w:val="center"/>
            <w:hideMark/>
          </w:tcPr>
          <w:p w14:paraId="2E1E170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1067.71</w:t>
            </w:r>
          </w:p>
        </w:tc>
      </w:tr>
      <w:tr w:rsidR="009971CA" w:rsidRPr="001C0EA0" w14:paraId="1F656370"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76E0B81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w:t>
            </w:r>
          </w:p>
        </w:tc>
        <w:tc>
          <w:tcPr>
            <w:tcW w:w="595" w:type="pct"/>
            <w:tcBorders>
              <w:top w:val="nil"/>
              <w:left w:val="nil"/>
              <w:bottom w:val="single" w:sz="4" w:space="0" w:color="auto"/>
              <w:right w:val="single" w:sz="4" w:space="0" w:color="auto"/>
            </w:tcBorders>
            <w:shd w:val="clear" w:color="auto" w:fill="auto"/>
            <w:noWrap/>
            <w:vAlign w:val="center"/>
            <w:hideMark/>
          </w:tcPr>
          <w:p w14:paraId="26032D3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406.5</w:t>
            </w:r>
          </w:p>
        </w:tc>
        <w:tc>
          <w:tcPr>
            <w:tcW w:w="696" w:type="pct"/>
            <w:tcBorders>
              <w:top w:val="nil"/>
              <w:left w:val="nil"/>
              <w:bottom w:val="single" w:sz="4" w:space="0" w:color="auto"/>
              <w:right w:val="single" w:sz="4" w:space="0" w:color="auto"/>
            </w:tcBorders>
            <w:shd w:val="clear" w:color="auto" w:fill="auto"/>
            <w:noWrap/>
            <w:vAlign w:val="center"/>
            <w:hideMark/>
          </w:tcPr>
          <w:p w14:paraId="62E9546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Modi</w:t>
            </w:r>
          </w:p>
        </w:tc>
        <w:tc>
          <w:tcPr>
            <w:tcW w:w="717" w:type="pct"/>
            <w:tcBorders>
              <w:top w:val="nil"/>
              <w:left w:val="nil"/>
              <w:bottom w:val="single" w:sz="4" w:space="0" w:color="auto"/>
              <w:right w:val="single" w:sz="4" w:space="0" w:color="auto"/>
            </w:tcBorders>
            <w:shd w:val="clear" w:color="auto" w:fill="auto"/>
            <w:noWrap/>
            <w:vAlign w:val="center"/>
            <w:hideMark/>
          </w:tcPr>
          <w:p w14:paraId="2C5764E2"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Nayapul</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2FC602C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1976-2015</w:t>
            </w:r>
          </w:p>
        </w:tc>
        <w:tc>
          <w:tcPr>
            <w:tcW w:w="1605" w:type="pct"/>
            <w:tcBorders>
              <w:top w:val="nil"/>
              <w:left w:val="nil"/>
              <w:bottom w:val="single" w:sz="4" w:space="0" w:color="auto"/>
              <w:right w:val="single" w:sz="4" w:space="0" w:color="auto"/>
            </w:tcBorders>
            <w:shd w:val="clear" w:color="auto" w:fill="auto"/>
            <w:vAlign w:val="center"/>
            <w:hideMark/>
          </w:tcPr>
          <w:p w14:paraId="5A663E0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558.09</w:t>
            </w:r>
          </w:p>
        </w:tc>
      </w:tr>
      <w:tr w:rsidR="009971CA" w:rsidRPr="001C0EA0" w14:paraId="2344CF5B"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0FA4869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w:t>
            </w:r>
          </w:p>
        </w:tc>
        <w:tc>
          <w:tcPr>
            <w:tcW w:w="595" w:type="pct"/>
            <w:tcBorders>
              <w:top w:val="nil"/>
              <w:left w:val="nil"/>
              <w:bottom w:val="single" w:sz="4" w:space="0" w:color="auto"/>
              <w:right w:val="single" w:sz="4" w:space="0" w:color="auto"/>
            </w:tcBorders>
            <w:shd w:val="clear" w:color="auto" w:fill="auto"/>
            <w:noWrap/>
            <w:vAlign w:val="center"/>
            <w:hideMark/>
          </w:tcPr>
          <w:p w14:paraId="35CB626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428.0</w:t>
            </w:r>
          </w:p>
        </w:tc>
        <w:tc>
          <w:tcPr>
            <w:tcW w:w="696" w:type="pct"/>
            <w:tcBorders>
              <w:top w:val="nil"/>
              <w:left w:val="nil"/>
              <w:bottom w:val="single" w:sz="4" w:space="0" w:color="auto"/>
              <w:right w:val="single" w:sz="4" w:space="0" w:color="auto"/>
            </w:tcBorders>
            <w:shd w:val="clear" w:color="auto" w:fill="auto"/>
            <w:noWrap/>
            <w:vAlign w:val="center"/>
            <w:hideMark/>
          </w:tcPr>
          <w:p w14:paraId="568C1C8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Mardi</w:t>
            </w:r>
          </w:p>
        </w:tc>
        <w:tc>
          <w:tcPr>
            <w:tcW w:w="717" w:type="pct"/>
            <w:tcBorders>
              <w:top w:val="nil"/>
              <w:left w:val="nil"/>
              <w:bottom w:val="single" w:sz="4" w:space="0" w:color="auto"/>
              <w:right w:val="single" w:sz="4" w:space="0" w:color="auto"/>
            </w:tcBorders>
            <w:shd w:val="clear" w:color="auto" w:fill="auto"/>
            <w:noWrap/>
            <w:vAlign w:val="center"/>
            <w:hideMark/>
          </w:tcPr>
          <w:p w14:paraId="582F6FF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Lahachowk</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2EE61E8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1974-2015</w:t>
            </w:r>
          </w:p>
        </w:tc>
        <w:tc>
          <w:tcPr>
            <w:tcW w:w="1605" w:type="pct"/>
            <w:tcBorders>
              <w:top w:val="nil"/>
              <w:left w:val="nil"/>
              <w:bottom w:val="single" w:sz="4" w:space="0" w:color="auto"/>
              <w:right w:val="single" w:sz="4" w:space="0" w:color="auto"/>
            </w:tcBorders>
            <w:shd w:val="clear" w:color="auto" w:fill="auto"/>
            <w:vAlign w:val="center"/>
            <w:hideMark/>
          </w:tcPr>
          <w:p w14:paraId="4D2F1BA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139.50</w:t>
            </w:r>
          </w:p>
        </w:tc>
      </w:tr>
      <w:tr w:rsidR="009971CA" w:rsidRPr="001C0EA0" w14:paraId="20C4A556"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21D388F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w:t>
            </w:r>
          </w:p>
        </w:tc>
        <w:tc>
          <w:tcPr>
            <w:tcW w:w="595" w:type="pct"/>
            <w:tcBorders>
              <w:top w:val="nil"/>
              <w:left w:val="nil"/>
              <w:bottom w:val="single" w:sz="4" w:space="0" w:color="auto"/>
              <w:right w:val="single" w:sz="4" w:space="0" w:color="auto"/>
            </w:tcBorders>
            <w:shd w:val="clear" w:color="auto" w:fill="auto"/>
            <w:noWrap/>
            <w:vAlign w:val="center"/>
            <w:hideMark/>
          </w:tcPr>
          <w:p w14:paraId="4B391F7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430.0</w:t>
            </w:r>
          </w:p>
        </w:tc>
        <w:tc>
          <w:tcPr>
            <w:tcW w:w="696" w:type="pct"/>
            <w:tcBorders>
              <w:top w:val="nil"/>
              <w:left w:val="nil"/>
              <w:bottom w:val="single" w:sz="4" w:space="0" w:color="auto"/>
              <w:right w:val="single" w:sz="4" w:space="0" w:color="auto"/>
            </w:tcBorders>
            <w:shd w:val="clear" w:color="auto" w:fill="auto"/>
            <w:noWrap/>
            <w:vAlign w:val="center"/>
            <w:hideMark/>
          </w:tcPr>
          <w:p w14:paraId="69795F5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Seti</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704A71A7"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Phoolbari</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72F6FB9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1964-1984</w:t>
            </w:r>
          </w:p>
        </w:tc>
        <w:tc>
          <w:tcPr>
            <w:tcW w:w="1605" w:type="pct"/>
            <w:tcBorders>
              <w:top w:val="nil"/>
              <w:left w:val="nil"/>
              <w:bottom w:val="single" w:sz="4" w:space="0" w:color="auto"/>
              <w:right w:val="single" w:sz="4" w:space="0" w:color="auto"/>
            </w:tcBorders>
            <w:shd w:val="clear" w:color="auto" w:fill="auto"/>
            <w:vAlign w:val="center"/>
            <w:hideMark/>
          </w:tcPr>
          <w:p w14:paraId="081ECDA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537.01</w:t>
            </w:r>
          </w:p>
        </w:tc>
      </w:tr>
      <w:tr w:rsidR="009971CA" w:rsidRPr="001C0EA0" w14:paraId="6EA23953"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33079F0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w:t>
            </w:r>
          </w:p>
        </w:tc>
        <w:tc>
          <w:tcPr>
            <w:tcW w:w="595" w:type="pct"/>
            <w:tcBorders>
              <w:top w:val="nil"/>
              <w:left w:val="nil"/>
              <w:bottom w:val="single" w:sz="4" w:space="0" w:color="auto"/>
              <w:right w:val="single" w:sz="4" w:space="0" w:color="auto"/>
            </w:tcBorders>
            <w:shd w:val="clear" w:color="auto" w:fill="auto"/>
            <w:noWrap/>
            <w:vAlign w:val="center"/>
            <w:hideMark/>
          </w:tcPr>
          <w:p w14:paraId="466C674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438.0</w:t>
            </w:r>
          </w:p>
        </w:tc>
        <w:tc>
          <w:tcPr>
            <w:tcW w:w="696" w:type="pct"/>
            <w:tcBorders>
              <w:top w:val="nil"/>
              <w:left w:val="nil"/>
              <w:bottom w:val="single" w:sz="4" w:space="0" w:color="auto"/>
              <w:right w:val="single" w:sz="4" w:space="0" w:color="auto"/>
            </w:tcBorders>
            <w:shd w:val="clear" w:color="auto" w:fill="auto"/>
            <w:noWrap/>
            <w:vAlign w:val="center"/>
            <w:hideMark/>
          </w:tcPr>
          <w:p w14:paraId="47C39857"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Madi</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5B81141"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Shisaghat</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717AC7A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1963 - 2008</w:t>
            </w:r>
          </w:p>
        </w:tc>
        <w:tc>
          <w:tcPr>
            <w:tcW w:w="1605" w:type="pct"/>
            <w:tcBorders>
              <w:top w:val="nil"/>
              <w:left w:val="nil"/>
              <w:bottom w:val="single" w:sz="4" w:space="0" w:color="auto"/>
              <w:right w:val="single" w:sz="4" w:space="0" w:color="auto"/>
            </w:tcBorders>
            <w:shd w:val="clear" w:color="auto" w:fill="auto"/>
            <w:vAlign w:val="center"/>
            <w:hideMark/>
          </w:tcPr>
          <w:p w14:paraId="0E4B024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847.12</w:t>
            </w:r>
          </w:p>
        </w:tc>
      </w:tr>
      <w:tr w:rsidR="009971CA" w:rsidRPr="001C0EA0" w14:paraId="68AC26AE" w14:textId="77777777" w:rsidTr="00B36AE6">
        <w:trPr>
          <w:trHeight w:val="345"/>
        </w:trPr>
        <w:tc>
          <w:tcPr>
            <w:tcW w:w="492" w:type="pct"/>
            <w:tcBorders>
              <w:top w:val="nil"/>
              <w:left w:val="single" w:sz="4" w:space="0" w:color="auto"/>
              <w:bottom w:val="single" w:sz="4" w:space="0" w:color="auto"/>
              <w:right w:val="single" w:sz="4" w:space="0" w:color="auto"/>
            </w:tcBorders>
            <w:shd w:val="clear" w:color="auto" w:fill="auto"/>
            <w:vAlign w:val="center"/>
            <w:hideMark/>
          </w:tcPr>
          <w:p w14:paraId="607E0A7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w:t>
            </w:r>
          </w:p>
        </w:tc>
        <w:tc>
          <w:tcPr>
            <w:tcW w:w="595" w:type="pct"/>
            <w:tcBorders>
              <w:top w:val="nil"/>
              <w:left w:val="nil"/>
              <w:bottom w:val="single" w:sz="4" w:space="0" w:color="auto"/>
              <w:right w:val="single" w:sz="4" w:space="0" w:color="auto"/>
            </w:tcBorders>
            <w:shd w:val="clear" w:color="auto" w:fill="auto"/>
            <w:noWrap/>
            <w:vAlign w:val="center"/>
            <w:hideMark/>
          </w:tcPr>
          <w:p w14:paraId="5E63F42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439.7</w:t>
            </w:r>
          </w:p>
        </w:tc>
        <w:tc>
          <w:tcPr>
            <w:tcW w:w="696" w:type="pct"/>
            <w:tcBorders>
              <w:top w:val="nil"/>
              <w:left w:val="nil"/>
              <w:bottom w:val="single" w:sz="4" w:space="0" w:color="auto"/>
              <w:right w:val="single" w:sz="4" w:space="0" w:color="auto"/>
            </w:tcBorders>
            <w:shd w:val="clear" w:color="auto" w:fill="auto"/>
            <w:noWrap/>
            <w:vAlign w:val="center"/>
            <w:hideMark/>
          </w:tcPr>
          <w:p w14:paraId="3B9A919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Marshyandi</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3CF9596"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Bimalnagar</w:t>
            </w:r>
            <w:proofErr w:type="spellEnd"/>
          </w:p>
        </w:tc>
        <w:tc>
          <w:tcPr>
            <w:tcW w:w="895" w:type="pct"/>
            <w:tcBorders>
              <w:top w:val="nil"/>
              <w:left w:val="nil"/>
              <w:bottom w:val="single" w:sz="4" w:space="0" w:color="auto"/>
              <w:right w:val="single" w:sz="4" w:space="0" w:color="auto"/>
            </w:tcBorders>
            <w:shd w:val="clear" w:color="auto" w:fill="auto"/>
            <w:noWrap/>
            <w:vAlign w:val="center"/>
            <w:hideMark/>
          </w:tcPr>
          <w:p w14:paraId="3DAA658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1987 - 2015</w:t>
            </w:r>
          </w:p>
        </w:tc>
        <w:tc>
          <w:tcPr>
            <w:tcW w:w="1605" w:type="pct"/>
            <w:tcBorders>
              <w:top w:val="nil"/>
              <w:left w:val="nil"/>
              <w:bottom w:val="single" w:sz="4" w:space="0" w:color="auto"/>
              <w:right w:val="single" w:sz="4" w:space="0" w:color="auto"/>
            </w:tcBorders>
            <w:shd w:val="clear" w:color="auto" w:fill="auto"/>
            <w:vAlign w:val="center"/>
            <w:hideMark/>
          </w:tcPr>
          <w:p w14:paraId="4D058AD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4055.12</w:t>
            </w:r>
          </w:p>
        </w:tc>
      </w:tr>
    </w:tbl>
    <w:p w14:paraId="2F54D37A" w14:textId="74A235BD" w:rsidR="009971CA" w:rsidRPr="001C0EA0" w:rsidRDefault="009971CA" w:rsidP="009971CA">
      <w:pPr>
        <w:ind w:right="-45"/>
      </w:pPr>
      <w:r w:rsidRPr="001C0EA0">
        <w:t>For all reference six gauging stations in the vicinity of the project area, available daily flows of the corresponding day in the corresponding year were averaged to calculate the long-term mean daily flow. The calculated long-term mean daily flows in English Calendar were converted into Nepali Calendar based on 2077 BS and then, mean daily flows in the corresponding Nepali month were averaged to calculate the long-term mean monthly flow as tabulated in</w:t>
      </w:r>
      <w:r w:rsidR="00B36AE6">
        <w:t xml:space="preserve"> </w:t>
      </w:r>
      <w:r w:rsidR="00B36AE6">
        <w:fldChar w:fldCharType="begin"/>
      </w:r>
      <w:r w:rsidR="00B36AE6">
        <w:instrText xml:space="preserve"> REF _Ref92874672 \h </w:instrText>
      </w:r>
      <w:r w:rsidR="00B36AE6">
        <w:fldChar w:fldCharType="separate"/>
      </w:r>
      <w:r w:rsidR="006C6245">
        <w:t xml:space="preserve">Table </w:t>
      </w:r>
      <w:r w:rsidR="006C6245">
        <w:rPr>
          <w:noProof/>
        </w:rPr>
        <w:t>1</w:t>
      </w:r>
      <w:r w:rsidR="006C6245">
        <w:noBreakHyphen/>
      </w:r>
      <w:r w:rsidR="006C6245">
        <w:rPr>
          <w:noProof/>
        </w:rPr>
        <w:t>13</w:t>
      </w:r>
      <w:r w:rsidR="00B36AE6">
        <w:fldChar w:fldCharType="end"/>
      </w:r>
      <w:r w:rsidR="00B36AE6">
        <w:t>.</w:t>
      </w:r>
    </w:p>
    <w:p w14:paraId="6441C93B" w14:textId="7E34D85B" w:rsidR="00B36AE6" w:rsidRDefault="00B36AE6" w:rsidP="00B36AE6">
      <w:pPr>
        <w:pStyle w:val="TableHeading"/>
      </w:pPr>
      <w:bookmarkStart w:id="174" w:name="_Ref92874672"/>
      <w:bookmarkStart w:id="175" w:name="_Toc92876604"/>
      <w:r>
        <w:t xml:space="preserve">Table </w:t>
      </w:r>
      <w:fldSimple w:instr=" STYLEREF 1 \s ">
        <w:r w:rsidR="006C6245">
          <w:rPr>
            <w:noProof/>
          </w:rPr>
          <w:t>1</w:t>
        </w:r>
      </w:fldSimple>
      <w:r w:rsidR="00F46335">
        <w:noBreakHyphen/>
      </w:r>
      <w:fldSimple w:instr=" SEQ Table \* ARABIC \s 1 ">
        <w:r w:rsidR="006C6245">
          <w:rPr>
            <w:noProof/>
          </w:rPr>
          <w:t>13</w:t>
        </w:r>
      </w:fldSimple>
      <w:bookmarkEnd w:id="174"/>
      <w:r>
        <w:t>:</w:t>
      </w:r>
      <w:r w:rsidRPr="00B36AE6">
        <w:t xml:space="preserve"> </w:t>
      </w:r>
      <w:r w:rsidRPr="001C0EA0">
        <w:t>Long-term mean monthly flow of the reference gauging stations</w:t>
      </w:r>
      <w:bookmarkEnd w:id="175"/>
    </w:p>
    <w:tbl>
      <w:tblPr>
        <w:tblW w:w="5000" w:type="pct"/>
        <w:tblInd w:w="-5" w:type="dxa"/>
        <w:tblLook w:val="04A0" w:firstRow="1" w:lastRow="0" w:firstColumn="1" w:lastColumn="0" w:noHBand="0" w:noVBand="1"/>
      </w:tblPr>
      <w:tblGrid>
        <w:gridCol w:w="1080"/>
        <w:gridCol w:w="1169"/>
        <w:gridCol w:w="1351"/>
        <w:gridCol w:w="1439"/>
        <w:gridCol w:w="1347"/>
        <w:gridCol w:w="1084"/>
        <w:gridCol w:w="1547"/>
      </w:tblGrid>
      <w:tr w:rsidR="009971CA" w:rsidRPr="001C0EA0" w14:paraId="05AFEC96" w14:textId="77777777" w:rsidTr="00535242">
        <w:trPr>
          <w:trHeight w:val="908"/>
        </w:trPr>
        <w:tc>
          <w:tcPr>
            <w:tcW w:w="599" w:type="pct"/>
            <w:tcBorders>
              <w:top w:val="single" w:sz="4" w:space="0" w:color="auto"/>
              <w:left w:val="single" w:sz="4" w:space="0" w:color="auto"/>
              <w:bottom w:val="nil"/>
              <w:right w:val="single" w:sz="4" w:space="0" w:color="auto"/>
            </w:tcBorders>
            <w:shd w:val="clear" w:color="000000" w:fill="FFFFFF"/>
            <w:noWrap/>
            <w:vAlign w:val="center"/>
            <w:hideMark/>
          </w:tcPr>
          <w:p w14:paraId="4AD1DB70" w14:textId="77777777" w:rsidR="009971CA" w:rsidRPr="001C0EA0" w:rsidRDefault="009971CA" w:rsidP="00535242">
            <w:pPr>
              <w:pStyle w:val="Table"/>
              <w:rPr>
                <w:b/>
                <w:szCs w:val="22"/>
              </w:rPr>
            </w:pPr>
            <w:r w:rsidRPr="001C0EA0">
              <w:rPr>
                <w:b/>
                <w:szCs w:val="22"/>
              </w:rPr>
              <w:t>Month</w:t>
            </w:r>
          </w:p>
        </w:tc>
        <w:tc>
          <w:tcPr>
            <w:tcW w:w="648" w:type="pct"/>
            <w:tcBorders>
              <w:top w:val="single" w:sz="4" w:space="0" w:color="auto"/>
              <w:left w:val="nil"/>
              <w:bottom w:val="single" w:sz="4" w:space="0" w:color="auto"/>
              <w:right w:val="single" w:sz="4" w:space="0" w:color="auto"/>
            </w:tcBorders>
            <w:shd w:val="clear" w:color="000000" w:fill="FFFFFF"/>
            <w:vAlign w:val="center"/>
            <w:hideMark/>
          </w:tcPr>
          <w:p w14:paraId="6FDC2CF4" w14:textId="77777777" w:rsidR="009971CA" w:rsidRPr="001C0EA0" w:rsidRDefault="009971CA" w:rsidP="00535242">
            <w:pPr>
              <w:pStyle w:val="Table"/>
              <w:rPr>
                <w:b/>
                <w:szCs w:val="22"/>
              </w:rPr>
            </w:pPr>
            <w:proofErr w:type="spellStart"/>
            <w:r w:rsidRPr="001C0EA0">
              <w:rPr>
                <w:b/>
                <w:szCs w:val="22"/>
              </w:rPr>
              <w:t>Myagdi</w:t>
            </w:r>
            <w:proofErr w:type="spellEnd"/>
            <w:r w:rsidRPr="001C0EA0">
              <w:rPr>
                <w:b/>
                <w:szCs w:val="22"/>
              </w:rPr>
              <w:t xml:space="preserve"> </w:t>
            </w:r>
            <w:proofErr w:type="spellStart"/>
            <w:r w:rsidRPr="001C0EA0">
              <w:rPr>
                <w:b/>
                <w:szCs w:val="22"/>
              </w:rPr>
              <w:t>Khola</w:t>
            </w:r>
            <w:proofErr w:type="spellEnd"/>
            <w:r w:rsidRPr="001C0EA0">
              <w:rPr>
                <w:b/>
                <w:szCs w:val="22"/>
              </w:rPr>
              <w:t xml:space="preserve"> (404.7)</w:t>
            </w:r>
          </w:p>
        </w:tc>
        <w:tc>
          <w:tcPr>
            <w:tcW w:w="749" w:type="pct"/>
            <w:tcBorders>
              <w:top w:val="single" w:sz="4" w:space="0" w:color="auto"/>
              <w:left w:val="nil"/>
              <w:bottom w:val="single" w:sz="4" w:space="0" w:color="auto"/>
              <w:right w:val="single" w:sz="4" w:space="0" w:color="auto"/>
            </w:tcBorders>
            <w:shd w:val="clear" w:color="000000" w:fill="FFFFFF"/>
            <w:vAlign w:val="center"/>
            <w:hideMark/>
          </w:tcPr>
          <w:p w14:paraId="6CB5819A" w14:textId="77777777" w:rsidR="009971CA" w:rsidRPr="001C0EA0" w:rsidRDefault="009971CA" w:rsidP="00535242">
            <w:pPr>
              <w:pStyle w:val="Table"/>
              <w:rPr>
                <w:b/>
                <w:szCs w:val="22"/>
              </w:rPr>
            </w:pPr>
            <w:r w:rsidRPr="001C0EA0">
              <w:rPr>
                <w:b/>
                <w:szCs w:val="22"/>
              </w:rPr>
              <w:t xml:space="preserve">Modi </w:t>
            </w:r>
            <w:proofErr w:type="spellStart"/>
            <w:r w:rsidRPr="001C0EA0">
              <w:rPr>
                <w:b/>
                <w:szCs w:val="22"/>
              </w:rPr>
              <w:t>Khola</w:t>
            </w:r>
            <w:proofErr w:type="spellEnd"/>
            <w:r w:rsidRPr="001C0EA0">
              <w:rPr>
                <w:b/>
                <w:szCs w:val="22"/>
              </w:rPr>
              <w:t xml:space="preserve"> (406.5)</w:t>
            </w:r>
          </w:p>
        </w:tc>
        <w:tc>
          <w:tcPr>
            <w:tcW w:w="798" w:type="pct"/>
            <w:tcBorders>
              <w:top w:val="single" w:sz="4" w:space="0" w:color="auto"/>
              <w:left w:val="nil"/>
              <w:bottom w:val="single" w:sz="4" w:space="0" w:color="auto"/>
              <w:right w:val="single" w:sz="4" w:space="0" w:color="auto"/>
            </w:tcBorders>
            <w:shd w:val="clear" w:color="000000" w:fill="FFFFFF"/>
            <w:vAlign w:val="center"/>
            <w:hideMark/>
          </w:tcPr>
          <w:p w14:paraId="0A39DF9E" w14:textId="77777777" w:rsidR="009971CA" w:rsidRPr="001C0EA0" w:rsidRDefault="009971CA" w:rsidP="00535242">
            <w:pPr>
              <w:pStyle w:val="Table"/>
              <w:rPr>
                <w:b/>
                <w:szCs w:val="22"/>
              </w:rPr>
            </w:pPr>
            <w:r w:rsidRPr="001C0EA0">
              <w:rPr>
                <w:b/>
                <w:szCs w:val="22"/>
              </w:rPr>
              <w:t xml:space="preserve">Mardi </w:t>
            </w:r>
            <w:proofErr w:type="spellStart"/>
            <w:r w:rsidRPr="001C0EA0">
              <w:rPr>
                <w:b/>
                <w:szCs w:val="22"/>
              </w:rPr>
              <w:t>Khola</w:t>
            </w:r>
            <w:proofErr w:type="spellEnd"/>
            <w:r w:rsidRPr="001C0EA0">
              <w:rPr>
                <w:b/>
                <w:szCs w:val="22"/>
              </w:rPr>
              <w:t xml:space="preserve"> (428)</w:t>
            </w:r>
          </w:p>
        </w:tc>
        <w:tc>
          <w:tcPr>
            <w:tcW w:w="747" w:type="pct"/>
            <w:tcBorders>
              <w:top w:val="single" w:sz="4" w:space="0" w:color="auto"/>
              <w:left w:val="nil"/>
              <w:bottom w:val="single" w:sz="4" w:space="0" w:color="auto"/>
              <w:right w:val="single" w:sz="4" w:space="0" w:color="auto"/>
            </w:tcBorders>
            <w:shd w:val="clear" w:color="000000" w:fill="FFFFFF"/>
            <w:vAlign w:val="center"/>
            <w:hideMark/>
          </w:tcPr>
          <w:p w14:paraId="69446ED0" w14:textId="77777777" w:rsidR="009971CA" w:rsidRPr="001C0EA0" w:rsidRDefault="009971CA" w:rsidP="00535242">
            <w:pPr>
              <w:pStyle w:val="Table"/>
              <w:rPr>
                <w:b/>
                <w:szCs w:val="22"/>
              </w:rPr>
            </w:pPr>
            <w:proofErr w:type="spellStart"/>
            <w:r w:rsidRPr="001C0EA0">
              <w:rPr>
                <w:b/>
                <w:szCs w:val="22"/>
              </w:rPr>
              <w:t>Seti</w:t>
            </w:r>
            <w:proofErr w:type="spellEnd"/>
            <w:r w:rsidRPr="001C0EA0">
              <w:rPr>
                <w:b/>
                <w:szCs w:val="22"/>
              </w:rPr>
              <w:t xml:space="preserve"> </w:t>
            </w:r>
            <w:proofErr w:type="spellStart"/>
            <w:r w:rsidRPr="001C0EA0">
              <w:rPr>
                <w:b/>
                <w:szCs w:val="22"/>
              </w:rPr>
              <w:t>Nadi</w:t>
            </w:r>
            <w:proofErr w:type="spellEnd"/>
            <w:r w:rsidRPr="001C0EA0">
              <w:rPr>
                <w:b/>
                <w:szCs w:val="22"/>
              </w:rPr>
              <w:t xml:space="preserve"> (430)</w:t>
            </w:r>
          </w:p>
        </w:tc>
        <w:tc>
          <w:tcPr>
            <w:tcW w:w="601" w:type="pct"/>
            <w:tcBorders>
              <w:top w:val="single" w:sz="4" w:space="0" w:color="auto"/>
              <w:left w:val="nil"/>
              <w:bottom w:val="single" w:sz="4" w:space="0" w:color="auto"/>
              <w:right w:val="single" w:sz="4" w:space="0" w:color="auto"/>
            </w:tcBorders>
            <w:shd w:val="clear" w:color="000000" w:fill="FFFFFF"/>
            <w:vAlign w:val="center"/>
            <w:hideMark/>
          </w:tcPr>
          <w:p w14:paraId="015C072B" w14:textId="77777777" w:rsidR="009971CA" w:rsidRPr="001C0EA0" w:rsidRDefault="009971CA" w:rsidP="00535242">
            <w:pPr>
              <w:pStyle w:val="Table"/>
              <w:rPr>
                <w:b/>
                <w:szCs w:val="22"/>
              </w:rPr>
            </w:pPr>
            <w:proofErr w:type="spellStart"/>
            <w:r w:rsidRPr="001C0EA0">
              <w:rPr>
                <w:b/>
                <w:szCs w:val="22"/>
              </w:rPr>
              <w:t>Madi</w:t>
            </w:r>
            <w:proofErr w:type="spellEnd"/>
            <w:r w:rsidRPr="001C0EA0">
              <w:rPr>
                <w:b/>
                <w:szCs w:val="22"/>
              </w:rPr>
              <w:t xml:space="preserve"> </w:t>
            </w:r>
            <w:proofErr w:type="spellStart"/>
            <w:r w:rsidRPr="001C0EA0">
              <w:rPr>
                <w:b/>
                <w:szCs w:val="22"/>
              </w:rPr>
              <w:t>Nadi</w:t>
            </w:r>
            <w:proofErr w:type="spellEnd"/>
            <w:r w:rsidRPr="001C0EA0">
              <w:rPr>
                <w:b/>
                <w:szCs w:val="22"/>
              </w:rPr>
              <w:t xml:space="preserve"> (438)</w:t>
            </w:r>
          </w:p>
        </w:tc>
        <w:tc>
          <w:tcPr>
            <w:tcW w:w="858" w:type="pct"/>
            <w:tcBorders>
              <w:top w:val="single" w:sz="4" w:space="0" w:color="auto"/>
              <w:left w:val="nil"/>
              <w:bottom w:val="single" w:sz="4" w:space="0" w:color="auto"/>
              <w:right w:val="single" w:sz="4" w:space="0" w:color="auto"/>
            </w:tcBorders>
            <w:shd w:val="clear" w:color="000000" w:fill="FFFFFF"/>
            <w:vAlign w:val="center"/>
            <w:hideMark/>
          </w:tcPr>
          <w:p w14:paraId="428BBBC9" w14:textId="77777777" w:rsidR="009971CA" w:rsidRPr="001C0EA0" w:rsidRDefault="009971CA" w:rsidP="00535242">
            <w:pPr>
              <w:pStyle w:val="Table"/>
              <w:rPr>
                <w:b/>
                <w:szCs w:val="22"/>
              </w:rPr>
            </w:pPr>
            <w:proofErr w:type="spellStart"/>
            <w:r w:rsidRPr="001C0EA0">
              <w:rPr>
                <w:b/>
                <w:szCs w:val="22"/>
              </w:rPr>
              <w:t>Marsyandi</w:t>
            </w:r>
            <w:proofErr w:type="spellEnd"/>
            <w:r w:rsidRPr="001C0EA0">
              <w:rPr>
                <w:b/>
                <w:szCs w:val="22"/>
              </w:rPr>
              <w:t xml:space="preserve"> </w:t>
            </w:r>
            <w:proofErr w:type="spellStart"/>
            <w:r w:rsidRPr="001C0EA0">
              <w:rPr>
                <w:b/>
                <w:szCs w:val="22"/>
              </w:rPr>
              <w:t>Nadi</w:t>
            </w:r>
            <w:proofErr w:type="spellEnd"/>
            <w:r w:rsidRPr="001C0EA0">
              <w:rPr>
                <w:b/>
                <w:szCs w:val="22"/>
              </w:rPr>
              <w:t xml:space="preserve"> (439.7)</w:t>
            </w:r>
          </w:p>
        </w:tc>
      </w:tr>
      <w:tr w:rsidR="009971CA" w:rsidRPr="001C0EA0" w14:paraId="467518CA" w14:textId="77777777" w:rsidTr="00535242">
        <w:trPr>
          <w:trHeight w:val="467"/>
        </w:trPr>
        <w:tc>
          <w:tcPr>
            <w:tcW w:w="599" w:type="pct"/>
            <w:tcBorders>
              <w:top w:val="single" w:sz="4" w:space="0" w:color="auto"/>
              <w:left w:val="single" w:sz="4" w:space="0" w:color="auto"/>
              <w:bottom w:val="nil"/>
              <w:right w:val="single" w:sz="4" w:space="0" w:color="auto"/>
            </w:tcBorders>
            <w:shd w:val="clear" w:color="000000" w:fill="FFFFFF"/>
            <w:noWrap/>
            <w:vAlign w:val="center"/>
          </w:tcPr>
          <w:p w14:paraId="4913D7E9" w14:textId="77777777" w:rsidR="009971CA" w:rsidRPr="001C0EA0" w:rsidRDefault="009971CA" w:rsidP="00535242">
            <w:pPr>
              <w:pStyle w:val="Table"/>
              <w:rPr>
                <w:b/>
                <w:szCs w:val="22"/>
              </w:rPr>
            </w:pPr>
            <w:r w:rsidRPr="001C0EA0">
              <w:rPr>
                <w:rFonts w:cs="Calibri"/>
                <w:color w:val="000000"/>
                <w:szCs w:val="22"/>
              </w:rPr>
              <w:t>C.A, km</w:t>
            </w:r>
            <w:r w:rsidRPr="001C0EA0">
              <w:rPr>
                <w:rFonts w:cs="Calibri"/>
                <w:color w:val="000000"/>
                <w:szCs w:val="22"/>
                <w:vertAlign w:val="superscript"/>
              </w:rPr>
              <w:t>2</w:t>
            </w:r>
          </w:p>
        </w:tc>
        <w:tc>
          <w:tcPr>
            <w:tcW w:w="648" w:type="pct"/>
            <w:tcBorders>
              <w:top w:val="single" w:sz="4" w:space="0" w:color="auto"/>
              <w:left w:val="nil"/>
              <w:bottom w:val="single" w:sz="4" w:space="0" w:color="auto"/>
              <w:right w:val="single" w:sz="4" w:space="0" w:color="auto"/>
            </w:tcBorders>
            <w:shd w:val="clear" w:color="000000" w:fill="FFFFFF"/>
            <w:vAlign w:val="center"/>
          </w:tcPr>
          <w:p w14:paraId="194EDFF0" w14:textId="77777777" w:rsidR="009971CA" w:rsidRPr="001C0EA0" w:rsidRDefault="009971CA" w:rsidP="00535242">
            <w:pPr>
              <w:pStyle w:val="Table"/>
              <w:jc w:val="center"/>
              <w:rPr>
                <w:b/>
                <w:szCs w:val="22"/>
              </w:rPr>
            </w:pPr>
            <w:r w:rsidRPr="001C0EA0">
              <w:rPr>
                <w:rFonts w:cs="Calibri"/>
                <w:color w:val="000000"/>
                <w:szCs w:val="22"/>
              </w:rPr>
              <w:t>1067.71</w:t>
            </w:r>
          </w:p>
        </w:tc>
        <w:tc>
          <w:tcPr>
            <w:tcW w:w="749" w:type="pct"/>
            <w:tcBorders>
              <w:top w:val="single" w:sz="4" w:space="0" w:color="auto"/>
              <w:left w:val="nil"/>
              <w:bottom w:val="single" w:sz="4" w:space="0" w:color="auto"/>
              <w:right w:val="single" w:sz="4" w:space="0" w:color="auto"/>
            </w:tcBorders>
            <w:shd w:val="clear" w:color="000000" w:fill="FFFFFF"/>
            <w:vAlign w:val="center"/>
          </w:tcPr>
          <w:p w14:paraId="01F1A8F2" w14:textId="77777777" w:rsidR="009971CA" w:rsidRPr="001C0EA0" w:rsidRDefault="009971CA" w:rsidP="00535242">
            <w:pPr>
              <w:pStyle w:val="Table"/>
              <w:jc w:val="center"/>
              <w:rPr>
                <w:b/>
                <w:szCs w:val="22"/>
              </w:rPr>
            </w:pPr>
            <w:r w:rsidRPr="001C0EA0">
              <w:rPr>
                <w:rFonts w:cs="Calibri"/>
                <w:color w:val="000000"/>
                <w:szCs w:val="22"/>
              </w:rPr>
              <w:t>558.09</w:t>
            </w:r>
          </w:p>
        </w:tc>
        <w:tc>
          <w:tcPr>
            <w:tcW w:w="798" w:type="pct"/>
            <w:tcBorders>
              <w:top w:val="single" w:sz="4" w:space="0" w:color="auto"/>
              <w:left w:val="nil"/>
              <w:bottom w:val="single" w:sz="4" w:space="0" w:color="auto"/>
              <w:right w:val="single" w:sz="4" w:space="0" w:color="auto"/>
            </w:tcBorders>
            <w:shd w:val="clear" w:color="000000" w:fill="FFFFFF"/>
            <w:vAlign w:val="center"/>
          </w:tcPr>
          <w:p w14:paraId="2EEB0C94" w14:textId="77777777" w:rsidR="009971CA" w:rsidRPr="001C0EA0" w:rsidRDefault="009971CA" w:rsidP="00535242">
            <w:pPr>
              <w:pStyle w:val="Table"/>
              <w:jc w:val="center"/>
              <w:rPr>
                <w:b/>
                <w:szCs w:val="22"/>
              </w:rPr>
            </w:pPr>
            <w:r w:rsidRPr="001C0EA0">
              <w:rPr>
                <w:rFonts w:cs="Calibri"/>
                <w:color w:val="000000"/>
                <w:szCs w:val="22"/>
              </w:rPr>
              <w:t>139.50</w:t>
            </w:r>
          </w:p>
        </w:tc>
        <w:tc>
          <w:tcPr>
            <w:tcW w:w="747" w:type="pct"/>
            <w:tcBorders>
              <w:top w:val="single" w:sz="4" w:space="0" w:color="auto"/>
              <w:left w:val="nil"/>
              <w:bottom w:val="single" w:sz="4" w:space="0" w:color="auto"/>
              <w:right w:val="single" w:sz="4" w:space="0" w:color="auto"/>
            </w:tcBorders>
            <w:shd w:val="clear" w:color="000000" w:fill="FFFFFF"/>
            <w:vAlign w:val="center"/>
          </w:tcPr>
          <w:p w14:paraId="0A4E5A3F" w14:textId="77777777" w:rsidR="009971CA" w:rsidRPr="001C0EA0" w:rsidRDefault="009971CA" w:rsidP="00535242">
            <w:pPr>
              <w:pStyle w:val="Table"/>
              <w:jc w:val="center"/>
              <w:rPr>
                <w:b/>
                <w:szCs w:val="22"/>
              </w:rPr>
            </w:pPr>
            <w:r w:rsidRPr="001C0EA0">
              <w:rPr>
                <w:rFonts w:cs="Calibri"/>
                <w:color w:val="000000"/>
                <w:szCs w:val="22"/>
              </w:rPr>
              <w:t>537.01</w:t>
            </w:r>
          </w:p>
        </w:tc>
        <w:tc>
          <w:tcPr>
            <w:tcW w:w="601" w:type="pct"/>
            <w:tcBorders>
              <w:top w:val="single" w:sz="4" w:space="0" w:color="auto"/>
              <w:left w:val="nil"/>
              <w:bottom w:val="single" w:sz="4" w:space="0" w:color="auto"/>
              <w:right w:val="single" w:sz="4" w:space="0" w:color="auto"/>
            </w:tcBorders>
            <w:shd w:val="clear" w:color="000000" w:fill="FFFFFF"/>
            <w:vAlign w:val="center"/>
          </w:tcPr>
          <w:p w14:paraId="7AE8CA25" w14:textId="77777777" w:rsidR="009971CA" w:rsidRPr="001C0EA0" w:rsidRDefault="009971CA" w:rsidP="00535242">
            <w:pPr>
              <w:pStyle w:val="Table"/>
              <w:jc w:val="center"/>
              <w:rPr>
                <w:b/>
                <w:szCs w:val="22"/>
              </w:rPr>
            </w:pPr>
            <w:r w:rsidRPr="001C0EA0">
              <w:rPr>
                <w:rFonts w:cs="Calibri"/>
                <w:color w:val="000000"/>
                <w:szCs w:val="22"/>
              </w:rPr>
              <w:t>847.12</w:t>
            </w:r>
          </w:p>
        </w:tc>
        <w:tc>
          <w:tcPr>
            <w:tcW w:w="858" w:type="pct"/>
            <w:tcBorders>
              <w:top w:val="single" w:sz="4" w:space="0" w:color="auto"/>
              <w:left w:val="nil"/>
              <w:bottom w:val="single" w:sz="4" w:space="0" w:color="auto"/>
              <w:right w:val="single" w:sz="4" w:space="0" w:color="auto"/>
            </w:tcBorders>
            <w:shd w:val="clear" w:color="000000" w:fill="FFFFFF"/>
            <w:vAlign w:val="center"/>
          </w:tcPr>
          <w:p w14:paraId="4F9FF489" w14:textId="77777777" w:rsidR="009971CA" w:rsidRPr="001C0EA0" w:rsidRDefault="009971CA" w:rsidP="00535242">
            <w:pPr>
              <w:pStyle w:val="Table"/>
              <w:jc w:val="center"/>
              <w:rPr>
                <w:b/>
                <w:szCs w:val="22"/>
              </w:rPr>
            </w:pPr>
            <w:r w:rsidRPr="001C0EA0">
              <w:rPr>
                <w:rFonts w:cs="Calibri"/>
                <w:color w:val="000000"/>
                <w:szCs w:val="22"/>
              </w:rPr>
              <w:t>4055.12</w:t>
            </w:r>
          </w:p>
        </w:tc>
      </w:tr>
      <w:tr w:rsidR="009971CA" w:rsidRPr="001C0EA0" w14:paraId="0B0D8BB6" w14:textId="77777777" w:rsidTr="00535242">
        <w:trPr>
          <w:trHeight w:val="360"/>
        </w:trPr>
        <w:tc>
          <w:tcPr>
            <w:tcW w:w="59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44E23D" w14:textId="77777777" w:rsidR="009971CA" w:rsidRPr="001C0EA0" w:rsidRDefault="009971CA" w:rsidP="00535242">
            <w:pPr>
              <w:pStyle w:val="Table"/>
              <w:rPr>
                <w:szCs w:val="22"/>
              </w:rPr>
            </w:pPr>
            <w:proofErr w:type="spellStart"/>
            <w:r w:rsidRPr="001C0EA0">
              <w:rPr>
                <w:szCs w:val="22"/>
              </w:rPr>
              <w:t>Baishakh</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0EA8045F" w14:textId="77777777" w:rsidR="009971CA" w:rsidRPr="001C0EA0" w:rsidRDefault="009971CA" w:rsidP="00535242">
            <w:pPr>
              <w:pStyle w:val="Table"/>
              <w:jc w:val="center"/>
              <w:rPr>
                <w:szCs w:val="22"/>
              </w:rPr>
            </w:pPr>
            <w:r>
              <w:rPr>
                <w:rFonts w:cs="Calibri"/>
                <w:color w:val="000000"/>
                <w:szCs w:val="22"/>
              </w:rPr>
              <w:t>20.49</w:t>
            </w:r>
          </w:p>
        </w:tc>
        <w:tc>
          <w:tcPr>
            <w:tcW w:w="749" w:type="pct"/>
            <w:tcBorders>
              <w:top w:val="nil"/>
              <w:left w:val="nil"/>
              <w:bottom w:val="single" w:sz="4" w:space="0" w:color="auto"/>
              <w:right w:val="single" w:sz="4" w:space="0" w:color="auto"/>
            </w:tcBorders>
            <w:shd w:val="clear" w:color="000000" w:fill="FFFFFF"/>
            <w:noWrap/>
            <w:vAlign w:val="center"/>
          </w:tcPr>
          <w:p w14:paraId="5EBC6B8E" w14:textId="77777777" w:rsidR="009971CA" w:rsidRPr="001C0EA0" w:rsidRDefault="009971CA" w:rsidP="00535242">
            <w:pPr>
              <w:pStyle w:val="Table"/>
              <w:jc w:val="center"/>
              <w:rPr>
                <w:szCs w:val="22"/>
              </w:rPr>
            </w:pPr>
            <w:r>
              <w:rPr>
                <w:rFonts w:cs="Calibri"/>
                <w:color w:val="000000"/>
                <w:szCs w:val="22"/>
              </w:rPr>
              <w:t>14.76</w:t>
            </w:r>
          </w:p>
        </w:tc>
        <w:tc>
          <w:tcPr>
            <w:tcW w:w="798" w:type="pct"/>
            <w:tcBorders>
              <w:top w:val="nil"/>
              <w:left w:val="nil"/>
              <w:bottom w:val="single" w:sz="4" w:space="0" w:color="auto"/>
              <w:right w:val="single" w:sz="4" w:space="0" w:color="auto"/>
            </w:tcBorders>
            <w:shd w:val="clear" w:color="000000" w:fill="FFFFFF"/>
            <w:noWrap/>
            <w:vAlign w:val="center"/>
          </w:tcPr>
          <w:p w14:paraId="7D770584" w14:textId="77777777" w:rsidR="009971CA" w:rsidRPr="001C0EA0" w:rsidRDefault="009971CA" w:rsidP="00535242">
            <w:pPr>
              <w:pStyle w:val="Table"/>
              <w:jc w:val="center"/>
              <w:rPr>
                <w:szCs w:val="22"/>
              </w:rPr>
            </w:pPr>
            <w:r>
              <w:rPr>
                <w:rFonts w:cs="Calibri"/>
                <w:color w:val="000000"/>
                <w:szCs w:val="22"/>
              </w:rPr>
              <w:t>3.04</w:t>
            </w:r>
          </w:p>
        </w:tc>
        <w:tc>
          <w:tcPr>
            <w:tcW w:w="747" w:type="pct"/>
            <w:tcBorders>
              <w:top w:val="nil"/>
              <w:left w:val="nil"/>
              <w:bottom w:val="single" w:sz="4" w:space="0" w:color="auto"/>
              <w:right w:val="single" w:sz="4" w:space="0" w:color="auto"/>
            </w:tcBorders>
            <w:shd w:val="clear" w:color="000000" w:fill="FFFFFF"/>
            <w:noWrap/>
            <w:vAlign w:val="center"/>
          </w:tcPr>
          <w:p w14:paraId="5A1B9E79" w14:textId="77777777" w:rsidR="009971CA" w:rsidRPr="001C0EA0" w:rsidRDefault="009971CA" w:rsidP="00535242">
            <w:pPr>
              <w:pStyle w:val="Table"/>
              <w:jc w:val="center"/>
              <w:rPr>
                <w:szCs w:val="22"/>
              </w:rPr>
            </w:pPr>
            <w:r>
              <w:rPr>
                <w:rFonts w:cs="Calibri"/>
                <w:color w:val="000000"/>
                <w:szCs w:val="22"/>
              </w:rPr>
              <w:t>14.42</w:t>
            </w:r>
          </w:p>
        </w:tc>
        <w:tc>
          <w:tcPr>
            <w:tcW w:w="601" w:type="pct"/>
            <w:tcBorders>
              <w:top w:val="nil"/>
              <w:left w:val="nil"/>
              <w:bottom w:val="single" w:sz="4" w:space="0" w:color="auto"/>
              <w:right w:val="single" w:sz="4" w:space="0" w:color="auto"/>
            </w:tcBorders>
            <w:shd w:val="clear" w:color="000000" w:fill="FFFFFF"/>
            <w:noWrap/>
            <w:vAlign w:val="center"/>
          </w:tcPr>
          <w:p w14:paraId="709B7C2B" w14:textId="77777777" w:rsidR="009971CA" w:rsidRPr="001C0EA0" w:rsidRDefault="009971CA" w:rsidP="00535242">
            <w:pPr>
              <w:pStyle w:val="Table"/>
              <w:jc w:val="center"/>
              <w:rPr>
                <w:szCs w:val="22"/>
              </w:rPr>
            </w:pPr>
            <w:r>
              <w:rPr>
                <w:rFonts w:cs="Calibri"/>
                <w:color w:val="000000"/>
                <w:szCs w:val="22"/>
              </w:rPr>
              <w:t>21.25</w:t>
            </w:r>
          </w:p>
        </w:tc>
        <w:tc>
          <w:tcPr>
            <w:tcW w:w="858" w:type="pct"/>
            <w:tcBorders>
              <w:top w:val="nil"/>
              <w:left w:val="nil"/>
              <w:bottom w:val="single" w:sz="4" w:space="0" w:color="auto"/>
              <w:right w:val="single" w:sz="4" w:space="0" w:color="auto"/>
            </w:tcBorders>
            <w:shd w:val="clear" w:color="000000" w:fill="FFFFFF"/>
            <w:noWrap/>
            <w:vAlign w:val="center"/>
          </w:tcPr>
          <w:p w14:paraId="17F77343" w14:textId="77777777" w:rsidR="009971CA" w:rsidRPr="001C0EA0" w:rsidRDefault="009971CA" w:rsidP="00535242">
            <w:pPr>
              <w:pStyle w:val="Table"/>
              <w:jc w:val="center"/>
              <w:rPr>
                <w:szCs w:val="22"/>
              </w:rPr>
            </w:pPr>
            <w:r>
              <w:rPr>
                <w:rFonts w:cs="Calibri"/>
                <w:color w:val="000000"/>
                <w:szCs w:val="22"/>
              </w:rPr>
              <w:t>66.14</w:t>
            </w:r>
          </w:p>
        </w:tc>
      </w:tr>
      <w:tr w:rsidR="009971CA" w:rsidRPr="001C0EA0" w14:paraId="06A73945"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21B58BB4" w14:textId="77777777" w:rsidR="009971CA" w:rsidRPr="001C0EA0" w:rsidRDefault="009971CA" w:rsidP="00535242">
            <w:pPr>
              <w:pStyle w:val="Table"/>
              <w:rPr>
                <w:szCs w:val="22"/>
              </w:rPr>
            </w:pPr>
            <w:proofErr w:type="spellStart"/>
            <w:r w:rsidRPr="001C0EA0">
              <w:rPr>
                <w:szCs w:val="22"/>
              </w:rPr>
              <w:t>Jesth</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4CBD2FE9" w14:textId="77777777" w:rsidR="009971CA" w:rsidRPr="001C0EA0" w:rsidRDefault="009971CA" w:rsidP="00535242">
            <w:pPr>
              <w:pStyle w:val="Table"/>
              <w:jc w:val="center"/>
              <w:rPr>
                <w:szCs w:val="22"/>
              </w:rPr>
            </w:pPr>
            <w:r>
              <w:rPr>
                <w:rFonts w:cs="Calibri"/>
                <w:color w:val="000000"/>
                <w:szCs w:val="22"/>
              </w:rPr>
              <w:t>40.68</w:t>
            </w:r>
          </w:p>
        </w:tc>
        <w:tc>
          <w:tcPr>
            <w:tcW w:w="749" w:type="pct"/>
            <w:tcBorders>
              <w:top w:val="nil"/>
              <w:left w:val="nil"/>
              <w:bottom w:val="single" w:sz="4" w:space="0" w:color="auto"/>
              <w:right w:val="single" w:sz="4" w:space="0" w:color="auto"/>
            </w:tcBorders>
            <w:shd w:val="clear" w:color="000000" w:fill="FFFFFF"/>
            <w:noWrap/>
            <w:vAlign w:val="center"/>
          </w:tcPr>
          <w:p w14:paraId="10E3EE57" w14:textId="77777777" w:rsidR="009971CA" w:rsidRPr="001C0EA0" w:rsidRDefault="009971CA" w:rsidP="00535242">
            <w:pPr>
              <w:pStyle w:val="Table"/>
              <w:jc w:val="center"/>
              <w:rPr>
                <w:szCs w:val="22"/>
              </w:rPr>
            </w:pPr>
            <w:r>
              <w:rPr>
                <w:rFonts w:cs="Calibri"/>
                <w:color w:val="000000"/>
                <w:szCs w:val="22"/>
              </w:rPr>
              <w:t>28.35</w:t>
            </w:r>
          </w:p>
        </w:tc>
        <w:tc>
          <w:tcPr>
            <w:tcW w:w="798" w:type="pct"/>
            <w:tcBorders>
              <w:top w:val="nil"/>
              <w:left w:val="nil"/>
              <w:bottom w:val="single" w:sz="4" w:space="0" w:color="auto"/>
              <w:right w:val="single" w:sz="4" w:space="0" w:color="auto"/>
            </w:tcBorders>
            <w:shd w:val="clear" w:color="000000" w:fill="FFFFFF"/>
            <w:noWrap/>
            <w:vAlign w:val="center"/>
          </w:tcPr>
          <w:p w14:paraId="133B3A47" w14:textId="77777777" w:rsidR="009971CA" w:rsidRPr="001C0EA0" w:rsidRDefault="009971CA" w:rsidP="00535242">
            <w:pPr>
              <w:pStyle w:val="Table"/>
              <w:jc w:val="center"/>
              <w:rPr>
                <w:szCs w:val="22"/>
              </w:rPr>
            </w:pPr>
            <w:r>
              <w:rPr>
                <w:rFonts w:cs="Calibri"/>
                <w:color w:val="000000"/>
                <w:szCs w:val="22"/>
              </w:rPr>
              <w:t>5.87</w:t>
            </w:r>
          </w:p>
        </w:tc>
        <w:tc>
          <w:tcPr>
            <w:tcW w:w="747" w:type="pct"/>
            <w:tcBorders>
              <w:top w:val="nil"/>
              <w:left w:val="nil"/>
              <w:bottom w:val="single" w:sz="4" w:space="0" w:color="auto"/>
              <w:right w:val="single" w:sz="4" w:space="0" w:color="auto"/>
            </w:tcBorders>
            <w:shd w:val="clear" w:color="000000" w:fill="FFFFFF"/>
            <w:noWrap/>
            <w:vAlign w:val="center"/>
          </w:tcPr>
          <w:p w14:paraId="623771E2" w14:textId="77777777" w:rsidR="009971CA" w:rsidRPr="001C0EA0" w:rsidRDefault="009971CA" w:rsidP="00535242">
            <w:pPr>
              <w:pStyle w:val="Table"/>
              <w:jc w:val="center"/>
              <w:rPr>
                <w:szCs w:val="22"/>
              </w:rPr>
            </w:pPr>
            <w:r>
              <w:rPr>
                <w:rFonts w:cs="Calibri"/>
                <w:color w:val="000000"/>
                <w:szCs w:val="22"/>
              </w:rPr>
              <w:t>24.93</w:t>
            </w:r>
          </w:p>
        </w:tc>
        <w:tc>
          <w:tcPr>
            <w:tcW w:w="601" w:type="pct"/>
            <w:tcBorders>
              <w:top w:val="nil"/>
              <w:left w:val="nil"/>
              <w:bottom w:val="single" w:sz="4" w:space="0" w:color="auto"/>
              <w:right w:val="single" w:sz="4" w:space="0" w:color="auto"/>
            </w:tcBorders>
            <w:shd w:val="clear" w:color="000000" w:fill="FFFFFF"/>
            <w:noWrap/>
            <w:vAlign w:val="center"/>
          </w:tcPr>
          <w:p w14:paraId="0418DEDF" w14:textId="77777777" w:rsidR="009971CA" w:rsidRPr="001C0EA0" w:rsidRDefault="009971CA" w:rsidP="00535242">
            <w:pPr>
              <w:pStyle w:val="Table"/>
              <w:jc w:val="center"/>
              <w:rPr>
                <w:szCs w:val="22"/>
              </w:rPr>
            </w:pPr>
            <w:r>
              <w:rPr>
                <w:rFonts w:cs="Calibri"/>
                <w:color w:val="000000"/>
                <w:szCs w:val="22"/>
              </w:rPr>
              <w:t>41.60</w:t>
            </w:r>
          </w:p>
        </w:tc>
        <w:tc>
          <w:tcPr>
            <w:tcW w:w="858" w:type="pct"/>
            <w:tcBorders>
              <w:top w:val="nil"/>
              <w:left w:val="nil"/>
              <w:bottom w:val="single" w:sz="4" w:space="0" w:color="auto"/>
              <w:right w:val="single" w:sz="4" w:space="0" w:color="auto"/>
            </w:tcBorders>
            <w:shd w:val="clear" w:color="000000" w:fill="FFFFFF"/>
            <w:noWrap/>
            <w:vAlign w:val="center"/>
          </w:tcPr>
          <w:p w14:paraId="492AB67A" w14:textId="77777777" w:rsidR="009971CA" w:rsidRPr="001C0EA0" w:rsidRDefault="009971CA" w:rsidP="00535242">
            <w:pPr>
              <w:pStyle w:val="Table"/>
              <w:jc w:val="center"/>
              <w:rPr>
                <w:szCs w:val="22"/>
              </w:rPr>
            </w:pPr>
            <w:r>
              <w:rPr>
                <w:rFonts w:cs="Calibri"/>
                <w:color w:val="000000"/>
                <w:szCs w:val="22"/>
              </w:rPr>
              <w:t>138.64</w:t>
            </w:r>
          </w:p>
        </w:tc>
      </w:tr>
      <w:tr w:rsidR="009971CA" w:rsidRPr="001C0EA0" w14:paraId="3F3B20CF"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584CC277" w14:textId="77777777" w:rsidR="009971CA" w:rsidRPr="001C0EA0" w:rsidRDefault="009971CA" w:rsidP="00535242">
            <w:pPr>
              <w:pStyle w:val="Table"/>
              <w:rPr>
                <w:szCs w:val="22"/>
              </w:rPr>
            </w:pPr>
            <w:proofErr w:type="spellStart"/>
            <w:r w:rsidRPr="001C0EA0">
              <w:rPr>
                <w:szCs w:val="22"/>
              </w:rPr>
              <w:t>Ashar</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13CD2421" w14:textId="77777777" w:rsidR="009971CA" w:rsidRPr="001C0EA0" w:rsidRDefault="009971CA" w:rsidP="00535242">
            <w:pPr>
              <w:pStyle w:val="Table"/>
              <w:jc w:val="center"/>
              <w:rPr>
                <w:szCs w:val="22"/>
              </w:rPr>
            </w:pPr>
            <w:r>
              <w:rPr>
                <w:rFonts w:cs="Calibri"/>
                <w:color w:val="000000"/>
                <w:szCs w:val="22"/>
              </w:rPr>
              <w:t>130.27</w:t>
            </w:r>
          </w:p>
        </w:tc>
        <w:tc>
          <w:tcPr>
            <w:tcW w:w="749" w:type="pct"/>
            <w:tcBorders>
              <w:top w:val="nil"/>
              <w:left w:val="nil"/>
              <w:bottom w:val="single" w:sz="4" w:space="0" w:color="auto"/>
              <w:right w:val="single" w:sz="4" w:space="0" w:color="auto"/>
            </w:tcBorders>
            <w:shd w:val="clear" w:color="000000" w:fill="FFFFFF"/>
            <w:noWrap/>
            <w:vAlign w:val="center"/>
          </w:tcPr>
          <w:p w14:paraId="3FEFB1BF" w14:textId="77777777" w:rsidR="009971CA" w:rsidRPr="001C0EA0" w:rsidRDefault="009971CA" w:rsidP="00535242">
            <w:pPr>
              <w:pStyle w:val="Table"/>
              <w:jc w:val="center"/>
              <w:rPr>
                <w:szCs w:val="22"/>
              </w:rPr>
            </w:pPr>
            <w:r>
              <w:rPr>
                <w:rFonts w:cs="Calibri"/>
                <w:color w:val="000000"/>
                <w:szCs w:val="22"/>
              </w:rPr>
              <w:t>103.07</w:t>
            </w:r>
          </w:p>
        </w:tc>
        <w:tc>
          <w:tcPr>
            <w:tcW w:w="798" w:type="pct"/>
            <w:tcBorders>
              <w:top w:val="nil"/>
              <w:left w:val="nil"/>
              <w:bottom w:val="single" w:sz="4" w:space="0" w:color="auto"/>
              <w:right w:val="single" w:sz="4" w:space="0" w:color="auto"/>
            </w:tcBorders>
            <w:shd w:val="clear" w:color="000000" w:fill="FFFFFF"/>
            <w:noWrap/>
            <w:vAlign w:val="center"/>
          </w:tcPr>
          <w:p w14:paraId="6982C938" w14:textId="77777777" w:rsidR="009971CA" w:rsidRPr="001C0EA0" w:rsidRDefault="009971CA" w:rsidP="00535242">
            <w:pPr>
              <w:pStyle w:val="Table"/>
              <w:jc w:val="center"/>
              <w:rPr>
                <w:szCs w:val="22"/>
              </w:rPr>
            </w:pPr>
            <w:r>
              <w:rPr>
                <w:rFonts w:cs="Calibri"/>
                <w:color w:val="000000"/>
                <w:szCs w:val="22"/>
              </w:rPr>
              <w:t>27.55</w:t>
            </w:r>
          </w:p>
        </w:tc>
        <w:tc>
          <w:tcPr>
            <w:tcW w:w="747" w:type="pct"/>
            <w:tcBorders>
              <w:top w:val="nil"/>
              <w:left w:val="nil"/>
              <w:bottom w:val="single" w:sz="4" w:space="0" w:color="auto"/>
              <w:right w:val="single" w:sz="4" w:space="0" w:color="auto"/>
            </w:tcBorders>
            <w:shd w:val="clear" w:color="000000" w:fill="FFFFFF"/>
            <w:noWrap/>
            <w:vAlign w:val="center"/>
          </w:tcPr>
          <w:p w14:paraId="596E6B91" w14:textId="77777777" w:rsidR="009971CA" w:rsidRPr="001C0EA0" w:rsidRDefault="009971CA" w:rsidP="00535242">
            <w:pPr>
              <w:pStyle w:val="Table"/>
              <w:jc w:val="center"/>
              <w:rPr>
                <w:szCs w:val="22"/>
              </w:rPr>
            </w:pPr>
            <w:r>
              <w:rPr>
                <w:rFonts w:cs="Calibri"/>
                <w:color w:val="000000"/>
                <w:szCs w:val="22"/>
              </w:rPr>
              <w:t>83.79</w:t>
            </w:r>
          </w:p>
        </w:tc>
        <w:tc>
          <w:tcPr>
            <w:tcW w:w="601" w:type="pct"/>
            <w:tcBorders>
              <w:top w:val="nil"/>
              <w:left w:val="nil"/>
              <w:bottom w:val="single" w:sz="4" w:space="0" w:color="auto"/>
              <w:right w:val="single" w:sz="4" w:space="0" w:color="auto"/>
            </w:tcBorders>
            <w:shd w:val="clear" w:color="000000" w:fill="FFFFFF"/>
            <w:noWrap/>
            <w:vAlign w:val="center"/>
          </w:tcPr>
          <w:p w14:paraId="7C218E09" w14:textId="77777777" w:rsidR="009971CA" w:rsidRPr="001C0EA0" w:rsidRDefault="009971CA" w:rsidP="00535242">
            <w:pPr>
              <w:pStyle w:val="Table"/>
              <w:jc w:val="center"/>
              <w:rPr>
                <w:szCs w:val="22"/>
              </w:rPr>
            </w:pPr>
            <w:r>
              <w:rPr>
                <w:rFonts w:cs="Calibri"/>
                <w:color w:val="000000"/>
                <w:szCs w:val="22"/>
              </w:rPr>
              <w:t>140.05</w:t>
            </w:r>
          </w:p>
        </w:tc>
        <w:tc>
          <w:tcPr>
            <w:tcW w:w="858" w:type="pct"/>
            <w:tcBorders>
              <w:top w:val="nil"/>
              <w:left w:val="nil"/>
              <w:bottom w:val="single" w:sz="4" w:space="0" w:color="auto"/>
              <w:right w:val="single" w:sz="4" w:space="0" w:color="auto"/>
            </w:tcBorders>
            <w:shd w:val="clear" w:color="000000" w:fill="FFFFFF"/>
            <w:noWrap/>
            <w:vAlign w:val="center"/>
          </w:tcPr>
          <w:p w14:paraId="2E52F2D8" w14:textId="77777777" w:rsidR="009971CA" w:rsidRPr="001C0EA0" w:rsidRDefault="009971CA" w:rsidP="00535242">
            <w:pPr>
              <w:pStyle w:val="Table"/>
              <w:jc w:val="center"/>
              <w:rPr>
                <w:szCs w:val="22"/>
              </w:rPr>
            </w:pPr>
            <w:r>
              <w:rPr>
                <w:rFonts w:cs="Calibri"/>
                <w:color w:val="000000"/>
                <w:szCs w:val="22"/>
              </w:rPr>
              <w:t>429.03</w:t>
            </w:r>
          </w:p>
        </w:tc>
      </w:tr>
      <w:tr w:rsidR="009971CA" w:rsidRPr="001C0EA0" w14:paraId="31AF5C5B"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5A6684F5" w14:textId="77777777" w:rsidR="009971CA" w:rsidRPr="001C0EA0" w:rsidRDefault="009971CA" w:rsidP="00535242">
            <w:pPr>
              <w:pStyle w:val="Table"/>
              <w:rPr>
                <w:szCs w:val="22"/>
              </w:rPr>
            </w:pPr>
            <w:proofErr w:type="spellStart"/>
            <w:r w:rsidRPr="001C0EA0">
              <w:rPr>
                <w:szCs w:val="22"/>
              </w:rPr>
              <w:t>Shrawan</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2A078A17" w14:textId="77777777" w:rsidR="009971CA" w:rsidRPr="001C0EA0" w:rsidRDefault="009971CA" w:rsidP="00535242">
            <w:pPr>
              <w:pStyle w:val="Table"/>
              <w:jc w:val="center"/>
              <w:rPr>
                <w:szCs w:val="22"/>
              </w:rPr>
            </w:pPr>
            <w:r>
              <w:rPr>
                <w:rFonts w:cs="Calibri"/>
                <w:color w:val="000000"/>
                <w:szCs w:val="22"/>
              </w:rPr>
              <w:t>230.85</w:t>
            </w:r>
          </w:p>
        </w:tc>
        <w:tc>
          <w:tcPr>
            <w:tcW w:w="749" w:type="pct"/>
            <w:tcBorders>
              <w:top w:val="nil"/>
              <w:left w:val="nil"/>
              <w:bottom w:val="single" w:sz="4" w:space="0" w:color="auto"/>
              <w:right w:val="single" w:sz="4" w:space="0" w:color="auto"/>
            </w:tcBorders>
            <w:shd w:val="clear" w:color="000000" w:fill="FFFFFF"/>
            <w:noWrap/>
            <w:vAlign w:val="center"/>
          </w:tcPr>
          <w:p w14:paraId="7E495B16" w14:textId="77777777" w:rsidR="009971CA" w:rsidRPr="001C0EA0" w:rsidRDefault="009971CA" w:rsidP="00535242">
            <w:pPr>
              <w:pStyle w:val="Table"/>
              <w:jc w:val="center"/>
              <w:rPr>
                <w:szCs w:val="22"/>
              </w:rPr>
            </w:pPr>
            <w:r>
              <w:rPr>
                <w:rFonts w:cs="Calibri"/>
                <w:color w:val="000000"/>
                <w:szCs w:val="22"/>
              </w:rPr>
              <w:t>218.14</w:t>
            </w:r>
          </w:p>
        </w:tc>
        <w:tc>
          <w:tcPr>
            <w:tcW w:w="798" w:type="pct"/>
            <w:tcBorders>
              <w:top w:val="nil"/>
              <w:left w:val="nil"/>
              <w:bottom w:val="single" w:sz="4" w:space="0" w:color="auto"/>
              <w:right w:val="single" w:sz="4" w:space="0" w:color="auto"/>
            </w:tcBorders>
            <w:shd w:val="clear" w:color="000000" w:fill="FFFFFF"/>
            <w:noWrap/>
            <w:vAlign w:val="center"/>
          </w:tcPr>
          <w:p w14:paraId="5F3846D0" w14:textId="77777777" w:rsidR="009971CA" w:rsidRPr="001C0EA0" w:rsidRDefault="009971CA" w:rsidP="00535242">
            <w:pPr>
              <w:pStyle w:val="Table"/>
              <w:jc w:val="center"/>
              <w:rPr>
                <w:szCs w:val="22"/>
              </w:rPr>
            </w:pPr>
            <w:r>
              <w:rPr>
                <w:rFonts w:cs="Calibri"/>
                <w:color w:val="000000"/>
                <w:szCs w:val="22"/>
              </w:rPr>
              <w:t>50.74</w:t>
            </w:r>
          </w:p>
        </w:tc>
        <w:tc>
          <w:tcPr>
            <w:tcW w:w="747" w:type="pct"/>
            <w:tcBorders>
              <w:top w:val="nil"/>
              <w:left w:val="nil"/>
              <w:bottom w:val="single" w:sz="4" w:space="0" w:color="auto"/>
              <w:right w:val="single" w:sz="4" w:space="0" w:color="auto"/>
            </w:tcBorders>
            <w:shd w:val="clear" w:color="000000" w:fill="FFFFFF"/>
            <w:noWrap/>
            <w:vAlign w:val="center"/>
          </w:tcPr>
          <w:p w14:paraId="0D018217" w14:textId="77777777" w:rsidR="009971CA" w:rsidRPr="001C0EA0" w:rsidRDefault="009971CA" w:rsidP="00535242">
            <w:pPr>
              <w:pStyle w:val="Table"/>
              <w:jc w:val="center"/>
              <w:rPr>
                <w:szCs w:val="22"/>
              </w:rPr>
            </w:pPr>
            <w:r>
              <w:rPr>
                <w:rFonts w:cs="Calibri"/>
                <w:color w:val="000000"/>
                <w:szCs w:val="22"/>
              </w:rPr>
              <w:t>147.28</w:t>
            </w:r>
          </w:p>
        </w:tc>
        <w:tc>
          <w:tcPr>
            <w:tcW w:w="601" w:type="pct"/>
            <w:tcBorders>
              <w:top w:val="nil"/>
              <w:left w:val="nil"/>
              <w:bottom w:val="single" w:sz="4" w:space="0" w:color="auto"/>
              <w:right w:val="single" w:sz="4" w:space="0" w:color="auto"/>
            </w:tcBorders>
            <w:shd w:val="clear" w:color="000000" w:fill="FFFFFF"/>
            <w:noWrap/>
            <w:vAlign w:val="center"/>
          </w:tcPr>
          <w:p w14:paraId="0DE86EBF" w14:textId="77777777" w:rsidR="009971CA" w:rsidRPr="001C0EA0" w:rsidRDefault="009971CA" w:rsidP="00535242">
            <w:pPr>
              <w:pStyle w:val="Table"/>
              <w:jc w:val="center"/>
              <w:rPr>
                <w:szCs w:val="22"/>
              </w:rPr>
            </w:pPr>
            <w:r>
              <w:rPr>
                <w:rFonts w:cs="Calibri"/>
                <w:color w:val="000000"/>
                <w:szCs w:val="22"/>
              </w:rPr>
              <w:t>217.84</w:t>
            </w:r>
          </w:p>
        </w:tc>
        <w:tc>
          <w:tcPr>
            <w:tcW w:w="858" w:type="pct"/>
            <w:tcBorders>
              <w:top w:val="nil"/>
              <w:left w:val="nil"/>
              <w:bottom w:val="single" w:sz="4" w:space="0" w:color="auto"/>
              <w:right w:val="single" w:sz="4" w:space="0" w:color="auto"/>
            </w:tcBorders>
            <w:shd w:val="clear" w:color="000000" w:fill="FFFFFF"/>
            <w:noWrap/>
            <w:vAlign w:val="center"/>
          </w:tcPr>
          <w:p w14:paraId="28ED4651" w14:textId="77777777" w:rsidR="009971CA" w:rsidRPr="001C0EA0" w:rsidRDefault="009971CA" w:rsidP="00535242">
            <w:pPr>
              <w:pStyle w:val="Table"/>
              <w:jc w:val="center"/>
              <w:rPr>
                <w:szCs w:val="22"/>
              </w:rPr>
            </w:pPr>
            <w:r>
              <w:rPr>
                <w:rFonts w:cs="Calibri"/>
                <w:color w:val="000000"/>
                <w:szCs w:val="22"/>
              </w:rPr>
              <w:t>654.34</w:t>
            </w:r>
          </w:p>
        </w:tc>
      </w:tr>
      <w:tr w:rsidR="009971CA" w:rsidRPr="001C0EA0" w14:paraId="4CECCFCA"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2F76DB1D" w14:textId="77777777" w:rsidR="009971CA" w:rsidRPr="001C0EA0" w:rsidRDefault="009971CA" w:rsidP="00535242">
            <w:pPr>
              <w:pStyle w:val="Table"/>
              <w:rPr>
                <w:szCs w:val="22"/>
              </w:rPr>
            </w:pPr>
            <w:proofErr w:type="spellStart"/>
            <w:r w:rsidRPr="001C0EA0">
              <w:rPr>
                <w:szCs w:val="22"/>
              </w:rPr>
              <w:t>Bhadra</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7DC0A905" w14:textId="77777777" w:rsidR="009971CA" w:rsidRPr="001C0EA0" w:rsidRDefault="009971CA" w:rsidP="00535242">
            <w:pPr>
              <w:pStyle w:val="Table"/>
              <w:jc w:val="center"/>
              <w:rPr>
                <w:szCs w:val="22"/>
              </w:rPr>
            </w:pPr>
            <w:r>
              <w:rPr>
                <w:rFonts w:cs="Calibri"/>
                <w:color w:val="000000"/>
                <w:szCs w:val="22"/>
              </w:rPr>
              <w:t>193.80</w:t>
            </w:r>
          </w:p>
        </w:tc>
        <w:tc>
          <w:tcPr>
            <w:tcW w:w="749" w:type="pct"/>
            <w:tcBorders>
              <w:top w:val="nil"/>
              <w:left w:val="nil"/>
              <w:bottom w:val="single" w:sz="4" w:space="0" w:color="auto"/>
              <w:right w:val="single" w:sz="4" w:space="0" w:color="auto"/>
            </w:tcBorders>
            <w:shd w:val="clear" w:color="000000" w:fill="FFFFFF"/>
            <w:noWrap/>
            <w:vAlign w:val="center"/>
          </w:tcPr>
          <w:p w14:paraId="63211B93" w14:textId="77777777" w:rsidR="009971CA" w:rsidRPr="001C0EA0" w:rsidRDefault="009971CA" w:rsidP="00535242">
            <w:pPr>
              <w:pStyle w:val="Table"/>
              <w:jc w:val="center"/>
              <w:rPr>
                <w:szCs w:val="22"/>
              </w:rPr>
            </w:pPr>
            <w:r>
              <w:rPr>
                <w:rFonts w:cs="Calibri"/>
                <w:color w:val="000000"/>
                <w:szCs w:val="22"/>
              </w:rPr>
              <w:t>149.02</w:t>
            </w:r>
          </w:p>
        </w:tc>
        <w:tc>
          <w:tcPr>
            <w:tcW w:w="798" w:type="pct"/>
            <w:tcBorders>
              <w:top w:val="nil"/>
              <w:left w:val="nil"/>
              <w:bottom w:val="single" w:sz="4" w:space="0" w:color="auto"/>
              <w:right w:val="single" w:sz="4" w:space="0" w:color="auto"/>
            </w:tcBorders>
            <w:shd w:val="clear" w:color="000000" w:fill="FFFFFF"/>
            <w:noWrap/>
            <w:vAlign w:val="center"/>
          </w:tcPr>
          <w:p w14:paraId="082BD2DD" w14:textId="77777777" w:rsidR="009971CA" w:rsidRPr="001C0EA0" w:rsidRDefault="009971CA" w:rsidP="00535242">
            <w:pPr>
              <w:pStyle w:val="Table"/>
              <w:jc w:val="center"/>
              <w:rPr>
                <w:szCs w:val="22"/>
              </w:rPr>
            </w:pPr>
            <w:r>
              <w:rPr>
                <w:rFonts w:cs="Calibri"/>
                <w:color w:val="000000"/>
                <w:szCs w:val="22"/>
              </w:rPr>
              <w:t>47.59</w:t>
            </w:r>
          </w:p>
        </w:tc>
        <w:tc>
          <w:tcPr>
            <w:tcW w:w="747" w:type="pct"/>
            <w:tcBorders>
              <w:top w:val="nil"/>
              <w:left w:val="nil"/>
              <w:bottom w:val="single" w:sz="4" w:space="0" w:color="auto"/>
              <w:right w:val="single" w:sz="4" w:space="0" w:color="auto"/>
            </w:tcBorders>
            <w:shd w:val="clear" w:color="000000" w:fill="FFFFFF"/>
            <w:noWrap/>
            <w:vAlign w:val="center"/>
          </w:tcPr>
          <w:p w14:paraId="14451073" w14:textId="77777777" w:rsidR="009971CA" w:rsidRPr="001C0EA0" w:rsidRDefault="009971CA" w:rsidP="00535242">
            <w:pPr>
              <w:pStyle w:val="Table"/>
              <w:jc w:val="center"/>
              <w:rPr>
                <w:szCs w:val="22"/>
              </w:rPr>
            </w:pPr>
            <w:r>
              <w:rPr>
                <w:rFonts w:cs="Calibri"/>
                <w:color w:val="000000"/>
                <w:szCs w:val="22"/>
              </w:rPr>
              <w:t>121.42</w:t>
            </w:r>
          </w:p>
        </w:tc>
        <w:tc>
          <w:tcPr>
            <w:tcW w:w="601" w:type="pct"/>
            <w:tcBorders>
              <w:top w:val="nil"/>
              <w:left w:val="nil"/>
              <w:bottom w:val="single" w:sz="4" w:space="0" w:color="auto"/>
              <w:right w:val="single" w:sz="4" w:space="0" w:color="auto"/>
            </w:tcBorders>
            <w:shd w:val="clear" w:color="000000" w:fill="FFFFFF"/>
            <w:noWrap/>
            <w:vAlign w:val="center"/>
          </w:tcPr>
          <w:p w14:paraId="3894CD0A" w14:textId="77777777" w:rsidR="009971CA" w:rsidRPr="001C0EA0" w:rsidRDefault="009971CA" w:rsidP="00535242">
            <w:pPr>
              <w:pStyle w:val="Table"/>
              <w:jc w:val="center"/>
              <w:rPr>
                <w:szCs w:val="22"/>
              </w:rPr>
            </w:pPr>
            <w:r>
              <w:rPr>
                <w:rFonts w:cs="Calibri"/>
                <w:color w:val="000000"/>
                <w:szCs w:val="22"/>
              </w:rPr>
              <w:t>194.84</w:t>
            </w:r>
          </w:p>
        </w:tc>
        <w:tc>
          <w:tcPr>
            <w:tcW w:w="858" w:type="pct"/>
            <w:tcBorders>
              <w:top w:val="nil"/>
              <w:left w:val="nil"/>
              <w:bottom w:val="single" w:sz="4" w:space="0" w:color="auto"/>
              <w:right w:val="single" w:sz="4" w:space="0" w:color="auto"/>
            </w:tcBorders>
            <w:shd w:val="clear" w:color="000000" w:fill="FFFFFF"/>
            <w:noWrap/>
            <w:vAlign w:val="center"/>
          </w:tcPr>
          <w:p w14:paraId="3F8ADA7D" w14:textId="77777777" w:rsidR="009971CA" w:rsidRPr="001C0EA0" w:rsidRDefault="009971CA" w:rsidP="00535242">
            <w:pPr>
              <w:pStyle w:val="Table"/>
              <w:jc w:val="center"/>
              <w:rPr>
                <w:szCs w:val="22"/>
              </w:rPr>
            </w:pPr>
            <w:r>
              <w:rPr>
                <w:rFonts w:cs="Calibri"/>
                <w:color w:val="000000"/>
                <w:szCs w:val="22"/>
              </w:rPr>
              <w:t>603.12</w:t>
            </w:r>
          </w:p>
        </w:tc>
      </w:tr>
      <w:tr w:rsidR="009971CA" w:rsidRPr="001C0EA0" w14:paraId="75B068A0"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33EC652E" w14:textId="77777777" w:rsidR="009971CA" w:rsidRPr="001C0EA0" w:rsidRDefault="009971CA" w:rsidP="00535242">
            <w:pPr>
              <w:pStyle w:val="Table"/>
              <w:rPr>
                <w:szCs w:val="22"/>
              </w:rPr>
            </w:pPr>
            <w:proofErr w:type="spellStart"/>
            <w:r w:rsidRPr="001C0EA0">
              <w:rPr>
                <w:szCs w:val="22"/>
              </w:rPr>
              <w:t>Ashoj</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0EF265AA" w14:textId="77777777" w:rsidR="009971CA" w:rsidRPr="001C0EA0" w:rsidRDefault="009971CA" w:rsidP="00535242">
            <w:pPr>
              <w:pStyle w:val="Table"/>
              <w:jc w:val="center"/>
              <w:rPr>
                <w:szCs w:val="22"/>
              </w:rPr>
            </w:pPr>
            <w:r>
              <w:rPr>
                <w:rFonts w:cs="Calibri"/>
                <w:color w:val="000000"/>
                <w:szCs w:val="22"/>
              </w:rPr>
              <w:t>88.13</w:t>
            </w:r>
          </w:p>
        </w:tc>
        <w:tc>
          <w:tcPr>
            <w:tcW w:w="749" w:type="pct"/>
            <w:tcBorders>
              <w:top w:val="nil"/>
              <w:left w:val="nil"/>
              <w:bottom w:val="single" w:sz="4" w:space="0" w:color="auto"/>
              <w:right w:val="single" w:sz="4" w:space="0" w:color="auto"/>
            </w:tcBorders>
            <w:shd w:val="clear" w:color="000000" w:fill="FFFFFF"/>
            <w:noWrap/>
            <w:vAlign w:val="center"/>
          </w:tcPr>
          <w:p w14:paraId="0432D6F8" w14:textId="77777777" w:rsidR="009971CA" w:rsidRPr="001C0EA0" w:rsidRDefault="009971CA" w:rsidP="00535242">
            <w:pPr>
              <w:pStyle w:val="Table"/>
              <w:jc w:val="center"/>
              <w:rPr>
                <w:szCs w:val="22"/>
              </w:rPr>
            </w:pPr>
            <w:r>
              <w:rPr>
                <w:rFonts w:cs="Calibri"/>
                <w:color w:val="000000"/>
                <w:szCs w:val="22"/>
              </w:rPr>
              <w:t>67.17</w:t>
            </w:r>
          </w:p>
        </w:tc>
        <w:tc>
          <w:tcPr>
            <w:tcW w:w="798" w:type="pct"/>
            <w:tcBorders>
              <w:top w:val="nil"/>
              <w:left w:val="nil"/>
              <w:bottom w:val="single" w:sz="4" w:space="0" w:color="auto"/>
              <w:right w:val="single" w:sz="4" w:space="0" w:color="auto"/>
            </w:tcBorders>
            <w:shd w:val="clear" w:color="000000" w:fill="FFFFFF"/>
            <w:noWrap/>
            <w:vAlign w:val="center"/>
          </w:tcPr>
          <w:p w14:paraId="2D6DA204" w14:textId="77777777" w:rsidR="009971CA" w:rsidRPr="001C0EA0" w:rsidRDefault="009971CA" w:rsidP="00535242">
            <w:pPr>
              <w:pStyle w:val="Table"/>
              <w:jc w:val="center"/>
              <w:rPr>
                <w:szCs w:val="22"/>
              </w:rPr>
            </w:pPr>
            <w:r>
              <w:rPr>
                <w:rFonts w:cs="Calibri"/>
                <w:color w:val="000000"/>
                <w:szCs w:val="22"/>
              </w:rPr>
              <w:t>23.18</w:t>
            </w:r>
          </w:p>
        </w:tc>
        <w:tc>
          <w:tcPr>
            <w:tcW w:w="747" w:type="pct"/>
            <w:tcBorders>
              <w:top w:val="nil"/>
              <w:left w:val="nil"/>
              <w:bottom w:val="single" w:sz="4" w:space="0" w:color="auto"/>
              <w:right w:val="single" w:sz="4" w:space="0" w:color="auto"/>
            </w:tcBorders>
            <w:shd w:val="clear" w:color="000000" w:fill="FFFFFF"/>
            <w:noWrap/>
            <w:vAlign w:val="center"/>
          </w:tcPr>
          <w:p w14:paraId="61ED3696" w14:textId="77777777" w:rsidR="009971CA" w:rsidRPr="001C0EA0" w:rsidRDefault="009971CA" w:rsidP="00535242">
            <w:pPr>
              <w:pStyle w:val="Table"/>
              <w:jc w:val="center"/>
              <w:rPr>
                <w:szCs w:val="22"/>
              </w:rPr>
            </w:pPr>
            <w:r>
              <w:rPr>
                <w:rFonts w:cs="Calibri"/>
                <w:color w:val="000000"/>
                <w:szCs w:val="22"/>
              </w:rPr>
              <w:t>75.59</w:t>
            </w:r>
          </w:p>
        </w:tc>
        <w:tc>
          <w:tcPr>
            <w:tcW w:w="601" w:type="pct"/>
            <w:tcBorders>
              <w:top w:val="nil"/>
              <w:left w:val="nil"/>
              <w:bottom w:val="single" w:sz="4" w:space="0" w:color="auto"/>
              <w:right w:val="single" w:sz="4" w:space="0" w:color="auto"/>
            </w:tcBorders>
            <w:shd w:val="clear" w:color="000000" w:fill="FFFFFF"/>
            <w:noWrap/>
            <w:vAlign w:val="center"/>
          </w:tcPr>
          <w:p w14:paraId="64540F1A" w14:textId="77777777" w:rsidR="009971CA" w:rsidRPr="001C0EA0" w:rsidRDefault="009971CA" w:rsidP="00535242">
            <w:pPr>
              <w:pStyle w:val="Table"/>
              <w:jc w:val="center"/>
              <w:rPr>
                <w:szCs w:val="22"/>
              </w:rPr>
            </w:pPr>
            <w:r>
              <w:rPr>
                <w:rFonts w:cs="Calibri"/>
                <w:color w:val="000000"/>
                <w:szCs w:val="22"/>
              </w:rPr>
              <w:t>96.35</w:t>
            </w:r>
          </w:p>
        </w:tc>
        <w:tc>
          <w:tcPr>
            <w:tcW w:w="858" w:type="pct"/>
            <w:tcBorders>
              <w:top w:val="nil"/>
              <w:left w:val="nil"/>
              <w:bottom w:val="single" w:sz="4" w:space="0" w:color="auto"/>
              <w:right w:val="single" w:sz="4" w:space="0" w:color="auto"/>
            </w:tcBorders>
            <w:shd w:val="clear" w:color="000000" w:fill="FFFFFF"/>
            <w:noWrap/>
            <w:vAlign w:val="center"/>
          </w:tcPr>
          <w:p w14:paraId="07D446E5" w14:textId="77777777" w:rsidR="009971CA" w:rsidRPr="001C0EA0" w:rsidRDefault="009971CA" w:rsidP="00535242">
            <w:pPr>
              <w:pStyle w:val="Table"/>
              <w:jc w:val="center"/>
              <w:rPr>
                <w:szCs w:val="22"/>
              </w:rPr>
            </w:pPr>
            <w:r>
              <w:rPr>
                <w:rFonts w:cs="Calibri"/>
                <w:color w:val="000000"/>
                <w:szCs w:val="22"/>
              </w:rPr>
              <w:t>295.69</w:t>
            </w:r>
          </w:p>
        </w:tc>
      </w:tr>
      <w:tr w:rsidR="009971CA" w:rsidRPr="001C0EA0" w14:paraId="2495E136"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0BAAAD20" w14:textId="77777777" w:rsidR="009971CA" w:rsidRPr="001C0EA0" w:rsidRDefault="009971CA" w:rsidP="00535242">
            <w:pPr>
              <w:pStyle w:val="Table"/>
              <w:rPr>
                <w:szCs w:val="22"/>
              </w:rPr>
            </w:pPr>
            <w:proofErr w:type="spellStart"/>
            <w:r w:rsidRPr="001C0EA0">
              <w:rPr>
                <w:szCs w:val="22"/>
              </w:rPr>
              <w:t>Kartik</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2DC066CA" w14:textId="77777777" w:rsidR="009971CA" w:rsidRPr="001C0EA0" w:rsidRDefault="009971CA" w:rsidP="00535242">
            <w:pPr>
              <w:pStyle w:val="Table"/>
              <w:jc w:val="center"/>
              <w:rPr>
                <w:szCs w:val="22"/>
              </w:rPr>
            </w:pPr>
            <w:r>
              <w:rPr>
                <w:rFonts w:cs="Calibri"/>
                <w:color w:val="000000"/>
                <w:szCs w:val="22"/>
              </w:rPr>
              <w:t>40.37</w:t>
            </w:r>
          </w:p>
        </w:tc>
        <w:tc>
          <w:tcPr>
            <w:tcW w:w="749" w:type="pct"/>
            <w:tcBorders>
              <w:top w:val="nil"/>
              <w:left w:val="nil"/>
              <w:bottom w:val="single" w:sz="4" w:space="0" w:color="auto"/>
              <w:right w:val="single" w:sz="4" w:space="0" w:color="auto"/>
            </w:tcBorders>
            <w:shd w:val="clear" w:color="000000" w:fill="FFFFFF"/>
            <w:noWrap/>
            <w:vAlign w:val="center"/>
          </w:tcPr>
          <w:p w14:paraId="493415C5" w14:textId="77777777" w:rsidR="009971CA" w:rsidRPr="001C0EA0" w:rsidRDefault="009971CA" w:rsidP="00535242">
            <w:pPr>
              <w:pStyle w:val="Table"/>
              <w:jc w:val="center"/>
              <w:rPr>
                <w:szCs w:val="22"/>
              </w:rPr>
            </w:pPr>
            <w:r>
              <w:rPr>
                <w:rFonts w:cs="Calibri"/>
                <w:color w:val="000000"/>
                <w:szCs w:val="22"/>
              </w:rPr>
              <w:t>27.05</w:t>
            </w:r>
          </w:p>
        </w:tc>
        <w:tc>
          <w:tcPr>
            <w:tcW w:w="798" w:type="pct"/>
            <w:tcBorders>
              <w:top w:val="nil"/>
              <w:left w:val="nil"/>
              <w:bottom w:val="single" w:sz="4" w:space="0" w:color="auto"/>
              <w:right w:val="single" w:sz="4" w:space="0" w:color="auto"/>
            </w:tcBorders>
            <w:shd w:val="clear" w:color="000000" w:fill="FFFFFF"/>
            <w:noWrap/>
            <w:vAlign w:val="center"/>
          </w:tcPr>
          <w:p w14:paraId="6E33FDDB" w14:textId="77777777" w:rsidR="009971CA" w:rsidRPr="001C0EA0" w:rsidRDefault="009971CA" w:rsidP="00535242">
            <w:pPr>
              <w:pStyle w:val="Table"/>
              <w:jc w:val="center"/>
              <w:rPr>
                <w:szCs w:val="22"/>
              </w:rPr>
            </w:pPr>
            <w:r>
              <w:rPr>
                <w:rFonts w:cs="Calibri"/>
                <w:color w:val="000000"/>
                <w:szCs w:val="22"/>
              </w:rPr>
              <w:t>9.11</w:t>
            </w:r>
          </w:p>
        </w:tc>
        <w:tc>
          <w:tcPr>
            <w:tcW w:w="747" w:type="pct"/>
            <w:tcBorders>
              <w:top w:val="nil"/>
              <w:left w:val="nil"/>
              <w:bottom w:val="single" w:sz="4" w:space="0" w:color="auto"/>
              <w:right w:val="single" w:sz="4" w:space="0" w:color="auto"/>
            </w:tcBorders>
            <w:shd w:val="clear" w:color="000000" w:fill="FFFFFF"/>
            <w:noWrap/>
            <w:vAlign w:val="center"/>
          </w:tcPr>
          <w:p w14:paraId="5B9EABD9" w14:textId="77777777" w:rsidR="009971CA" w:rsidRPr="001C0EA0" w:rsidRDefault="009971CA" w:rsidP="00535242">
            <w:pPr>
              <w:pStyle w:val="Table"/>
              <w:jc w:val="center"/>
              <w:rPr>
                <w:szCs w:val="22"/>
              </w:rPr>
            </w:pPr>
            <w:r>
              <w:rPr>
                <w:rFonts w:cs="Calibri"/>
                <w:color w:val="000000"/>
                <w:szCs w:val="22"/>
              </w:rPr>
              <w:t>32.22</w:t>
            </w:r>
          </w:p>
        </w:tc>
        <w:tc>
          <w:tcPr>
            <w:tcW w:w="601" w:type="pct"/>
            <w:tcBorders>
              <w:top w:val="nil"/>
              <w:left w:val="nil"/>
              <w:bottom w:val="single" w:sz="4" w:space="0" w:color="auto"/>
              <w:right w:val="single" w:sz="4" w:space="0" w:color="auto"/>
            </w:tcBorders>
            <w:shd w:val="clear" w:color="000000" w:fill="FFFFFF"/>
            <w:noWrap/>
            <w:vAlign w:val="center"/>
          </w:tcPr>
          <w:p w14:paraId="7133963F" w14:textId="77777777" w:rsidR="009971CA" w:rsidRPr="001C0EA0" w:rsidRDefault="009971CA" w:rsidP="00535242">
            <w:pPr>
              <w:pStyle w:val="Table"/>
              <w:jc w:val="center"/>
              <w:rPr>
                <w:szCs w:val="22"/>
              </w:rPr>
            </w:pPr>
            <w:r>
              <w:rPr>
                <w:rFonts w:cs="Calibri"/>
                <w:color w:val="000000"/>
                <w:szCs w:val="22"/>
              </w:rPr>
              <w:t>43.06</w:t>
            </w:r>
          </w:p>
        </w:tc>
        <w:tc>
          <w:tcPr>
            <w:tcW w:w="858" w:type="pct"/>
            <w:tcBorders>
              <w:top w:val="nil"/>
              <w:left w:val="nil"/>
              <w:bottom w:val="single" w:sz="4" w:space="0" w:color="auto"/>
              <w:right w:val="single" w:sz="4" w:space="0" w:color="auto"/>
            </w:tcBorders>
            <w:shd w:val="clear" w:color="000000" w:fill="FFFFFF"/>
            <w:noWrap/>
            <w:vAlign w:val="center"/>
          </w:tcPr>
          <w:p w14:paraId="6317D6BC" w14:textId="77777777" w:rsidR="009971CA" w:rsidRPr="001C0EA0" w:rsidRDefault="009971CA" w:rsidP="00535242">
            <w:pPr>
              <w:pStyle w:val="Table"/>
              <w:jc w:val="center"/>
              <w:rPr>
                <w:szCs w:val="22"/>
              </w:rPr>
            </w:pPr>
            <w:r>
              <w:rPr>
                <w:rFonts w:cs="Calibri"/>
                <w:color w:val="000000"/>
                <w:szCs w:val="22"/>
              </w:rPr>
              <w:t>130.19</w:t>
            </w:r>
          </w:p>
        </w:tc>
      </w:tr>
      <w:tr w:rsidR="009971CA" w:rsidRPr="001C0EA0" w14:paraId="27AFEFFF"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24ED9236" w14:textId="77777777" w:rsidR="009971CA" w:rsidRPr="001C0EA0" w:rsidRDefault="009971CA" w:rsidP="00535242">
            <w:pPr>
              <w:pStyle w:val="Table"/>
              <w:rPr>
                <w:szCs w:val="22"/>
              </w:rPr>
            </w:pPr>
            <w:proofErr w:type="spellStart"/>
            <w:r w:rsidRPr="001C0EA0">
              <w:rPr>
                <w:szCs w:val="22"/>
              </w:rPr>
              <w:t>Mangsir</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490EE0EE" w14:textId="77777777" w:rsidR="009971CA" w:rsidRPr="001C0EA0" w:rsidRDefault="009971CA" w:rsidP="00535242">
            <w:pPr>
              <w:pStyle w:val="Table"/>
              <w:jc w:val="center"/>
              <w:rPr>
                <w:szCs w:val="22"/>
              </w:rPr>
            </w:pPr>
            <w:r>
              <w:rPr>
                <w:rFonts w:cs="Calibri"/>
                <w:color w:val="000000"/>
                <w:szCs w:val="22"/>
              </w:rPr>
              <w:t>24.16</w:t>
            </w:r>
          </w:p>
        </w:tc>
        <w:tc>
          <w:tcPr>
            <w:tcW w:w="749" w:type="pct"/>
            <w:tcBorders>
              <w:top w:val="nil"/>
              <w:left w:val="nil"/>
              <w:bottom w:val="single" w:sz="4" w:space="0" w:color="auto"/>
              <w:right w:val="single" w:sz="4" w:space="0" w:color="auto"/>
            </w:tcBorders>
            <w:shd w:val="clear" w:color="000000" w:fill="FFFFFF"/>
            <w:noWrap/>
            <w:vAlign w:val="center"/>
          </w:tcPr>
          <w:p w14:paraId="5AD7F6F5" w14:textId="77777777" w:rsidR="009971CA" w:rsidRPr="001C0EA0" w:rsidRDefault="009971CA" w:rsidP="00535242">
            <w:pPr>
              <w:pStyle w:val="Table"/>
              <w:jc w:val="center"/>
              <w:rPr>
                <w:szCs w:val="22"/>
              </w:rPr>
            </w:pPr>
            <w:r>
              <w:rPr>
                <w:rFonts w:cs="Calibri"/>
                <w:color w:val="000000"/>
                <w:szCs w:val="22"/>
              </w:rPr>
              <w:t>17.46</w:t>
            </w:r>
          </w:p>
        </w:tc>
        <w:tc>
          <w:tcPr>
            <w:tcW w:w="798" w:type="pct"/>
            <w:tcBorders>
              <w:top w:val="nil"/>
              <w:left w:val="nil"/>
              <w:bottom w:val="single" w:sz="4" w:space="0" w:color="auto"/>
              <w:right w:val="single" w:sz="4" w:space="0" w:color="auto"/>
            </w:tcBorders>
            <w:shd w:val="clear" w:color="000000" w:fill="FFFFFF"/>
            <w:noWrap/>
            <w:vAlign w:val="center"/>
          </w:tcPr>
          <w:p w14:paraId="2A29EF72" w14:textId="77777777" w:rsidR="009971CA" w:rsidRPr="001C0EA0" w:rsidRDefault="009971CA" w:rsidP="00535242">
            <w:pPr>
              <w:pStyle w:val="Table"/>
              <w:jc w:val="center"/>
              <w:rPr>
                <w:szCs w:val="22"/>
              </w:rPr>
            </w:pPr>
            <w:r>
              <w:rPr>
                <w:rFonts w:cs="Calibri"/>
                <w:color w:val="000000"/>
                <w:szCs w:val="22"/>
              </w:rPr>
              <w:t>4.94</w:t>
            </w:r>
          </w:p>
        </w:tc>
        <w:tc>
          <w:tcPr>
            <w:tcW w:w="747" w:type="pct"/>
            <w:tcBorders>
              <w:top w:val="nil"/>
              <w:left w:val="nil"/>
              <w:bottom w:val="single" w:sz="4" w:space="0" w:color="auto"/>
              <w:right w:val="single" w:sz="4" w:space="0" w:color="auto"/>
            </w:tcBorders>
            <w:shd w:val="clear" w:color="000000" w:fill="FFFFFF"/>
            <w:noWrap/>
            <w:vAlign w:val="center"/>
          </w:tcPr>
          <w:p w14:paraId="25D3A51C" w14:textId="77777777" w:rsidR="009971CA" w:rsidRPr="001C0EA0" w:rsidRDefault="009971CA" w:rsidP="00535242">
            <w:pPr>
              <w:pStyle w:val="Table"/>
              <w:jc w:val="center"/>
              <w:rPr>
                <w:szCs w:val="22"/>
              </w:rPr>
            </w:pPr>
            <w:r>
              <w:rPr>
                <w:rFonts w:cs="Calibri"/>
                <w:color w:val="000000"/>
                <w:szCs w:val="22"/>
              </w:rPr>
              <w:t>19.56</w:t>
            </w:r>
          </w:p>
        </w:tc>
        <w:tc>
          <w:tcPr>
            <w:tcW w:w="601" w:type="pct"/>
            <w:tcBorders>
              <w:top w:val="nil"/>
              <w:left w:val="nil"/>
              <w:bottom w:val="single" w:sz="4" w:space="0" w:color="auto"/>
              <w:right w:val="single" w:sz="4" w:space="0" w:color="auto"/>
            </w:tcBorders>
            <w:shd w:val="clear" w:color="000000" w:fill="FFFFFF"/>
            <w:noWrap/>
            <w:vAlign w:val="center"/>
          </w:tcPr>
          <w:p w14:paraId="4371DB98" w14:textId="77777777" w:rsidR="009971CA" w:rsidRPr="001C0EA0" w:rsidRDefault="009971CA" w:rsidP="00535242">
            <w:pPr>
              <w:pStyle w:val="Table"/>
              <w:jc w:val="center"/>
              <w:rPr>
                <w:szCs w:val="22"/>
              </w:rPr>
            </w:pPr>
            <w:r>
              <w:rPr>
                <w:rFonts w:cs="Calibri"/>
                <w:color w:val="000000"/>
                <w:szCs w:val="22"/>
              </w:rPr>
              <w:t>26.36</w:t>
            </w:r>
          </w:p>
        </w:tc>
        <w:tc>
          <w:tcPr>
            <w:tcW w:w="858" w:type="pct"/>
            <w:tcBorders>
              <w:top w:val="nil"/>
              <w:left w:val="nil"/>
              <w:bottom w:val="single" w:sz="4" w:space="0" w:color="auto"/>
              <w:right w:val="single" w:sz="4" w:space="0" w:color="auto"/>
            </w:tcBorders>
            <w:shd w:val="clear" w:color="000000" w:fill="FFFFFF"/>
            <w:noWrap/>
            <w:vAlign w:val="center"/>
          </w:tcPr>
          <w:p w14:paraId="02022772" w14:textId="77777777" w:rsidR="009971CA" w:rsidRPr="001C0EA0" w:rsidRDefault="009971CA" w:rsidP="00535242">
            <w:pPr>
              <w:pStyle w:val="Table"/>
              <w:jc w:val="center"/>
              <w:rPr>
                <w:szCs w:val="22"/>
              </w:rPr>
            </w:pPr>
            <w:r>
              <w:rPr>
                <w:rFonts w:cs="Calibri"/>
                <w:color w:val="000000"/>
                <w:szCs w:val="22"/>
              </w:rPr>
              <w:t>78.19</w:t>
            </w:r>
          </w:p>
        </w:tc>
      </w:tr>
      <w:tr w:rsidR="009971CA" w:rsidRPr="001C0EA0" w14:paraId="6D64201D"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2396CA3B" w14:textId="77777777" w:rsidR="009971CA" w:rsidRPr="001C0EA0" w:rsidRDefault="009971CA" w:rsidP="00535242">
            <w:pPr>
              <w:pStyle w:val="Table"/>
              <w:rPr>
                <w:szCs w:val="22"/>
              </w:rPr>
            </w:pPr>
            <w:proofErr w:type="spellStart"/>
            <w:r w:rsidRPr="001C0EA0">
              <w:rPr>
                <w:szCs w:val="22"/>
              </w:rPr>
              <w:t>Poush</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6AD8F393" w14:textId="77777777" w:rsidR="009971CA" w:rsidRPr="001C0EA0" w:rsidRDefault="009971CA" w:rsidP="00535242">
            <w:pPr>
              <w:pStyle w:val="Table"/>
              <w:jc w:val="center"/>
              <w:rPr>
                <w:szCs w:val="22"/>
              </w:rPr>
            </w:pPr>
            <w:r>
              <w:rPr>
                <w:rFonts w:cs="Calibri"/>
                <w:color w:val="000000"/>
                <w:szCs w:val="22"/>
              </w:rPr>
              <w:t>17.51</w:t>
            </w:r>
          </w:p>
        </w:tc>
        <w:tc>
          <w:tcPr>
            <w:tcW w:w="749" w:type="pct"/>
            <w:tcBorders>
              <w:top w:val="nil"/>
              <w:left w:val="nil"/>
              <w:bottom w:val="single" w:sz="4" w:space="0" w:color="auto"/>
              <w:right w:val="single" w:sz="4" w:space="0" w:color="auto"/>
            </w:tcBorders>
            <w:shd w:val="clear" w:color="000000" w:fill="FFFFFF"/>
            <w:noWrap/>
            <w:vAlign w:val="center"/>
          </w:tcPr>
          <w:p w14:paraId="20054CCF" w14:textId="77777777" w:rsidR="009971CA" w:rsidRPr="001C0EA0" w:rsidRDefault="009971CA" w:rsidP="00535242">
            <w:pPr>
              <w:pStyle w:val="Table"/>
              <w:jc w:val="center"/>
              <w:rPr>
                <w:szCs w:val="22"/>
              </w:rPr>
            </w:pPr>
            <w:r>
              <w:rPr>
                <w:rFonts w:cs="Calibri"/>
                <w:color w:val="000000"/>
                <w:szCs w:val="22"/>
              </w:rPr>
              <w:t>12.86</w:t>
            </w:r>
          </w:p>
        </w:tc>
        <w:tc>
          <w:tcPr>
            <w:tcW w:w="798" w:type="pct"/>
            <w:tcBorders>
              <w:top w:val="nil"/>
              <w:left w:val="nil"/>
              <w:bottom w:val="single" w:sz="4" w:space="0" w:color="auto"/>
              <w:right w:val="single" w:sz="4" w:space="0" w:color="auto"/>
            </w:tcBorders>
            <w:shd w:val="clear" w:color="000000" w:fill="FFFFFF"/>
            <w:noWrap/>
            <w:vAlign w:val="center"/>
          </w:tcPr>
          <w:p w14:paraId="0660652A" w14:textId="77777777" w:rsidR="009971CA" w:rsidRPr="001C0EA0" w:rsidRDefault="009971CA" w:rsidP="00535242">
            <w:pPr>
              <w:pStyle w:val="Table"/>
              <w:jc w:val="center"/>
              <w:rPr>
                <w:szCs w:val="22"/>
              </w:rPr>
            </w:pPr>
            <w:r>
              <w:rPr>
                <w:rFonts w:cs="Calibri"/>
                <w:color w:val="000000"/>
                <w:szCs w:val="22"/>
              </w:rPr>
              <w:t>3.68</w:t>
            </w:r>
          </w:p>
        </w:tc>
        <w:tc>
          <w:tcPr>
            <w:tcW w:w="747" w:type="pct"/>
            <w:tcBorders>
              <w:top w:val="nil"/>
              <w:left w:val="nil"/>
              <w:bottom w:val="single" w:sz="4" w:space="0" w:color="auto"/>
              <w:right w:val="single" w:sz="4" w:space="0" w:color="auto"/>
            </w:tcBorders>
            <w:shd w:val="clear" w:color="000000" w:fill="FFFFFF"/>
            <w:noWrap/>
            <w:vAlign w:val="center"/>
          </w:tcPr>
          <w:p w14:paraId="3B15A612" w14:textId="77777777" w:rsidR="009971CA" w:rsidRPr="001C0EA0" w:rsidRDefault="009971CA" w:rsidP="00535242">
            <w:pPr>
              <w:pStyle w:val="Table"/>
              <w:jc w:val="center"/>
              <w:rPr>
                <w:szCs w:val="22"/>
              </w:rPr>
            </w:pPr>
            <w:r>
              <w:rPr>
                <w:rFonts w:cs="Calibri"/>
                <w:color w:val="000000"/>
                <w:szCs w:val="22"/>
              </w:rPr>
              <w:t>11.65</w:t>
            </w:r>
          </w:p>
        </w:tc>
        <w:tc>
          <w:tcPr>
            <w:tcW w:w="601" w:type="pct"/>
            <w:tcBorders>
              <w:top w:val="nil"/>
              <w:left w:val="nil"/>
              <w:bottom w:val="single" w:sz="4" w:space="0" w:color="auto"/>
              <w:right w:val="single" w:sz="4" w:space="0" w:color="auto"/>
            </w:tcBorders>
            <w:shd w:val="clear" w:color="000000" w:fill="FFFFFF"/>
            <w:noWrap/>
            <w:vAlign w:val="center"/>
          </w:tcPr>
          <w:p w14:paraId="4890C1A7" w14:textId="77777777" w:rsidR="009971CA" w:rsidRPr="001C0EA0" w:rsidRDefault="009971CA" w:rsidP="00535242">
            <w:pPr>
              <w:pStyle w:val="Table"/>
              <w:jc w:val="center"/>
              <w:rPr>
                <w:szCs w:val="22"/>
              </w:rPr>
            </w:pPr>
            <w:r>
              <w:rPr>
                <w:rFonts w:cs="Calibri"/>
                <w:color w:val="000000"/>
                <w:szCs w:val="22"/>
              </w:rPr>
              <w:t>19.45</w:t>
            </w:r>
          </w:p>
        </w:tc>
        <w:tc>
          <w:tcPr>
            <w:tcW w:w="858" w:type="pct"/>
            <w:tcBorders>
              <w:top w:val="nil"/>
              <w:left w:val="nil"/>
              <w:bottom w:val="single" w:sz="4" w:space="0" w:color="auto"/>
              <w:right w:val="single" w:sz="4" w:space="0" w:color="auto"/>
            </w:tcBorders>
            <w:shd w:val="clear" w:color="000000" w:fill="FFFFFF"/>
            <w:noWrap/>
            <w:vAlign w:val="center"/>
          </w:tcPr>
          <w:p w14:paraId="7461F796" w14:textId="77777777" w:rsidR="009971CA" w:rsidRPr="001C0EA0" w:rsidRDefault="009971CA" w:rsidP="00535242">
            <w:pPr>
              <w:pStyle w:val="Table"/>
              <w:jc w:val="center"/>
              <w:rPr>
                <w:szCs w:val="22"/>
              </w:rPr>
            </w:pPr>
            <w:r>
              <w:rPr>
                <w:rFonts w:cs="Calibri"/>
                <w:color w:val="000000"/>
                <w:szCs w:val="22"/>
              </w:rPr>
              <w:t>57.84</w:t>
            </w:r>
          </w:p>
        </w:tc>
      </w:tr>
      <w:tr w:rsidR="009971CA" w:rsidRPr="001C0EA0" w14:paraId="5DE2B7AD"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3530E4A8" w14:textId="77777777" w:rsidR="009971CA" w:rsidRPr="001C0EA0" w:rsidRDefault="009971CA" w:rsidP="00535242">
            <w:pPr>
              <w:pStyle w:val="Table"/>
              <w:rPr>
                <w:szCs w:val="22"/>
              </w:rPr>
            </w:pPr>
            <w:proofErr w:type="spellStart"/>
            <w:r w:rsidRPr="001C0EA0">
              <w:rPr>
                <w:szCs w:val="22"/>
              </w:rPr>
              <w:t>Magh</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2FC0DF11" w14:textId="77777777" w:rsidR="009971CA" w:rsidRPr="001C0EA0" w:rsidRDefault="009971CA" w:rsidP="00535242">
            <w:pPr>
              <w:pStyle w:val="Table"/>
              <w:jc w:val="center"/>
              <w:rPr>
                <w:szCs w:val="22"/>
              </w:rPr>
            </w:pPr>
            <w:r>
              <w:rPr>
                <w:rFonts w:cs="Calibri"/>
                <w:color w:val="000000"/>
                <w:szCs w:val="22"/>
              </w:rPr>
              <w:t>14.21</w:t>
            </w:r>
          </w:p>
        </w:tc>
        <w:tc>
          <w:tcPr>
            <w:tcW w:w="749" w:type="pct"/>
            <w:tcBorders>
              <w:top w:val="nil"/>
              <w:left w:val="nil"/>
              <w:bottom w:val="single" w:sz="4" w:space="0" w:color="auto"/>
              <w:right w:val="single" w:sz="4" w:space="0" w:color="auto"/>
            </w:tcBorders>
            <w:shd w:val="clear" w:color="000000" w:fill="FFFFFF"/>
            <w:noWrap/>
            <w:vAlign w:val="center"/>
          </w:tcPr>
          <w:p w14:paraId="153A6772" w14:textId="77777777" w:rsidR="009971CA" w:rsidRPr="001C0EA0" w:rsidRDefault="009971CA" w:rsidP="00535242">
            <w:pPr>
              <w:pStyle w:val="Table"/>
              <w:jc w:val="center"/>
              <w:rPr>
                <w:szCs w:val="22"/>
              </w:rPr>
            </w:pPr>
            <w:r>
              <w:rPr>
                <w:rFonts w:cs="Calibri"/>
                <w:color w:val="000000"/>
                <w:szCs w:val="22"/>
              </w:rPr>
              <w:t>10.34</w:t>
            </w:r>
          </w:p>
        </w:tc>
        <w:tc>
          <w:tcPr>
            <w:tcW w:w="798" w:type="pct"/>
            <w:tcBorders>
              <w:top w:val="nil"/>
              <w:left w:val="nil"/>
              <w:bottom w:val="single" w:sz="4" w:space="0" w:color="auto"/>
              <w:right w:val="single" w:sz="4" w:space="0" w:color="auto"/>
            </w:tcBorders>
            <w:shd w:val="clear" w:color="000000" w:fill="FFFFFF"/>
            <w:noWrap/>
            <w:vAlign w:val="center"/>
          </w:tcPr>
          <w:p w14:paraId="7C9F32D6" w14:textId="77777777" w:rsidR="009971CA" w:rsidRPr="001C0EA0" w:rsidRDefault="009971CA" w:rsidP="00535242">
            <w:pPr>
              <w:pStyle w:val="Table"/>
              <w:jc w:val="center"/>
              <w:rPr>
                <w:szCs w:val="22"/>
              </w:rPr>
            </w:pPr>
            <w:r>
              <w:rPr>
                <w:rFonts w:cs="Calibri"/>
                <w:color w:val="000000"/>
                <w:szCs w:val="22"/>
              </w:rPr>
              <w:t>3.07</w:t>
            </w:r>
          </w:p>
        </w:tc>
        <w:tc>
          <w:tcPr>
            <w:tcW w:w="747" w:type="pct"/>
            <w:tcBorders>
              <w:top w:val="nil"/>
              <w:left w:val="nil"/>
              <w:bottom w:val="single" w:sz="4" w:space="0" w:color="auto"/>
              <w:right w:val="single" w:sz="4" w:space="0" w:color="auto"/>
            </w:tcBorders>
            <w:shd w:val="clear" w:color="000000" w:fill="FFFFFF"/>
            <w:noWrap/>
            <w:vAlign w:val="center"/>
          </w:tcPr>
          <w:p w14:paraId="026E4551" w14:textId="77777777" w:rsidR="009971CA" w:rsidRPr="001C0EA0" w:rsidRDefault="009971CA" w:rsidP="00535242">
            <w:pPr>
              <w:pStyle w:val="Table"/>
              <w:jc w:val="center"/>
              <w:rPr>
                <w:szCs w:val="22"/>
              </w:rPr>
            </w:pPr>
            <w:r>
              <w:rPr>
                <w:rFonts w:cs="Calibri"/>
                <w:color w:val="000000"/>
                <w:szCs w:val="22"/>
              </w:rPr>
              <w:t>14.00</w:t>
            </w:r>
          </w:p>
        </w:tc>
        <w:tc>
          <w:tcPr>
            <w:tcW w:w="601" w:type="pct"/>
            <w:tcBorders>
              <w:top w:val="nil"/>
              <w:left w:val="nil"/>
              <w:bottom w:val="single" w:sz="4" w:space="0" w:color="auto"/>
              <w:right w:val="single" w:sz="4" w:space="0" w:color="auto"/>
            </w:tcBorders>
            <w:shd w:val="clear" w:color="000000" w:fill="FFFFFF"/>
            <w:noWrap/>
            <w:vAlign w:val="center"/>
          </w:tcPr>
          <w:p w14:paraId="5B65D46B" w14:textId="77777777" w:rsidR="009971CA" w:rsidRPr="001C0EA0" w:rsidRDefault="009971CA" w:rsidP="00535242">
            <w:pPr>
              <w:pStyle w:val="Table"/>
              <w:jc w:val="center"/>
              <w:rPr>
                <w:szCs w:val="22"/>
              </w:rPr>
            </w:pPr>
            <w:r>
              <w:rPr>
                <w:rFonts w:cs="Calibri"/>
                <w:color w:val="000000"/>
                <w:szCs w:val="22"/>
              </w:rPr>
              <w:t>16.28</w:t>
            </w:r>
          </w:p>
        </w:tc>
        <w:tc>
          <w:tcPr>
            <w:tcW w:w="858" w:type="pct"/>
            <w:tcBorders>
              <w:top w:val="nil"/>
              <w:left w:val="nil"/>
              <w:bottom w:val="single" w:sz="4" w:space="0" w:color="auto"/>
              <w:right w:val="single" w:sz="4" w:space="0" w:color="auto"/>
            </w:tcBorders>
            <w:shd w:val="clear" w:color="000000" w:fill="FFFFFF"/>
            <w:noWrap/>
            <w:vAlign w:val="center"/>
          </w:tcPr>
          <w:p w14:paraId="6C92FC37" w14:textId="77777777" w:rsidR="009971CA" w:rsidRPr="001C0EA0" w:rsidRDefault="009971CA" w:rsidP="00535242">
            <w:pPr>
              <w:pStyle w:val="Table"/>
              <w:jc w:val="center"/>
              <w:rPr>
                <w:szCs w:val="22"/>
              </w:rPr>
            </w:pPr>
            <w:r>
              <w:rPr>
                <w:rFonts w:cs="Calibri"/>
                <w:color w:val="000000"/>
                <w:szCs w:val="22"/>
              </w:rPr>
              <w:t>47.86</w:t>
            </w:r>
          </w:p>
        </w:tc>
      </w:tr>
      <w:tr w:rsidR="009971CA" w:rsidRPr="001C0EA0" w14:paraId="4DF8DBEB"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5DAD3EB0" w14:textId="77777777" w:rsidR="009971CA" w:rsidRPr="001C0EA0" w:rsidRDefault="009971CA" w:rsidP="00535242">
            <w:pPr>
              <w:pStyle w:val="Table"/>
              <w:rPr>
                <w:szCs w:val="22"/>
              </w:rPr>
            </w:pPr>
            <w:proofErr w:type="spellStart"/>
            <w:r w:rsidRPr="001C0EA0">
              <w:rPr>
                <w:szCs w:val="22"/>
              </w:rPr>
              <w:t>Falgun</w:t>
            </w:r>
            <w:proofErr w:type="spellEnd"/>
          </w:p>
        </w:tc>
        <w:tc>
          <w:tcPr>
            <w:tcW w:w="648" w:type="pct"/>
            <w:tcBorders>
              <w:top w:val="nil"/>
              <w:left w:val="nil"/>
              <w:bottom w:val="single" w:sz="4" w:space="0" w:color="auto"/>
              <w:right w:val="single" w:sz="4" w:space="0" w:color="auto"/>
            </w:tcBorders>
            <w:shd w:val="clear" w:color="000000" w:fill="FFFFFF"/>
            <w:noWrap/>
            <w:vAlign w:val="center"/>
          </w:tcPr>
          <w:p w14:paraId="5A4AD3C8" w14:textId="77777777" w:rsidR="009971CA" w:rsidRPr="001C0EA0" w:rsidRDefault="009971CA" w:rsidP="00535242">
            <w:pPr>
              <w:pStyle w:val="Table"/>
              <w:jc w:val="center"/>
              <w:rPr>
                <w:szCs w:val="22"/>
              </w:rPr>
            </w:pPr>
            <w:r>
              <w:rPr>
                <w:rFonts w:cs="Calibri"/>
                <w:color w:val="000000"/>
                <w:szCs w:val="22"/>
              </w:rPr>
              <w:t>12.69</w:t>
            </w:r>
          </w:p>
        </w:tc>
        <w:tc>
          <w:tcPr>
            <w:tcW w:w="749" w:type="pct"/>
            <w:tcBorders>
              <w:top w:val="nil"/>
              <w:left w:val="nil"/>
              <w:bottom w:val="single" w:sz="4" w:space="0" w:color="auto"/>
              <w:right w:val="single" w:sz="4" w:space="0" w:color="auto"/>
            </w:tcBorders>
            <w:shd w:val="clear" w:color="000000" w:fill="FFFFFF"/>
            <w:noWrap/>
            <w:vAlign w:val="center"/>
          </w:tcPr>
          <w:p w14:paraId="03AB8470" w14:textId="77777777" w:rsidR="009971CA" w:rsidRPr="001C0EA0" w:rsidRDefault="009971CA" w:rsidP="00535242">
            <w:pPr>
              <w:pStyle w:val="Table"/>
              <w:jc w:val="center"/>
              <w:rPr>
                <w:szCs w:val="22"/>
              </w:rPr>
            </w:pPr>
            <w:r>
              <w:rPr>
                <w:rFonts w:cs="Calibri"/>
                <w:color w:val="000000"/>
                <w:szCs w:val="22"/>
              </w:rPr>
              <w:t>9.12</w:t>
            </w:r>
          </w:p>
        </w:tc>
        <w:tc>
          <w:tcPr>
            <w:tcW w:w="798" w:type="pct"/>
            <w:tcBorders>
              <w:top w:val="nil"/>
              <w:left w:val="nil"/>
              <w:bottom w:val="single" w:sz="4" w:space="0" w:color="auto"/>
              <w:right w:val="single" w:sz="4" w:space="0" w:color="auto"/>
            </w:tcBorders>
            <w:shd w:val="clear" w:color="000000" w:fill="FFFFFF"/>
            <w:noWrap/>
            <w:vAlign w:val="center"/>
          </w:tcPr>
          <w:p w14:paraId="66047BED" w14:textId="77777777" w:rsidR="009971CA" w:rsidRPr="001C0EA0" w:rsidRDefault="009971CA" w:rsidP="00535242">
            <w:pPr>
              <w:pStyle w:val="Table"/>
              <w:jc w:val="center"/>
              <w:rPr>
                <w:szCs w:val="22"/>
              </w:rPr>
            </w:pPr>
            <w:r>
              <w:rPr>
                <w:rFonts w:cs="Calibri"/>
                <w:color w:val="000000"/>
                <w:szCs w:val="22"/>
              </w:rPr>
              <w:t>2.82</w:t>
            </w:r>
          </w:p>
        </w:tc>
        <w:tc>
          <w:tcPr>
            <w:tcW w:w="747" w:type="pct"/>
            <w:tcBorders>
              <w:top w:val="nil"/>
              <w:left w:val="nil"/>
              <w:bottom w:val="single" w:sz="4" w:space="0" w:color="auto"/>
              <w:right w:val="single" w:sz="4" w:space="0" w:color="auto"/>
            </w:tcBorders>
            <w:shd w:val="clear" w:color="000000" w:fill="FFFFFF"/>
            <w:noWrap/>
            <w:vAlign w:val="center"/>
          </w:tcPr>
          <w:p w14:paraId="551318A0" w14:textId="77777777" w:rsidR="009971CA" w:rsidRPr="001C0EA0" w:rsidRDefault="009971CA" w:rsidP="00535242">
            <w:pPr>
              <w:pStyle w:val="Table"/>
              <w:jc w:val="center"/>
              <w:rPr>
                <w:szCs w:val="22"/>
              </w:rPr>
            </w:pPr>
            <w:r>
              <w:rPr>
                <w:rFonts w:cs="Calibri"/>
                <w:color w:val="000000"/>
                <w:szCs w:val="22"/>
              </w:rPr>
              <w:t>10.75</w:t>
            </w:r>
          </w:p>
        </w:tc>
        <w:tc>
          <w:tcPr>
            <w:tcW w:w="601" w:type="pct"/>
            <w:tcBorders>
              <w:top w:val="nil"/>
              <w:left w:val="nil"/>
              <w:bottom w:val="single" w:sz="4" w:space="0" w:color="auto"/>
              <w:right w:val="single" w:sz="4" w:space="0" w:color="auto"/>
            </w:tcBorders>
            <w:shd w:val="clear" w:color="000000" w:fill="FFFFFF"/>
            <w:noWrap/>
            <w:vAlign w:val="center"/>
          </w:tcPr>
          <w:p w14:paraId="58A490AF" w14:textId="77777777" w:rsidR="009971CA" w:rsidRPr="001C0EA0" w:rsidRDefault="009971CA" w:rsidP="00535242">
            <w:pPr>
              <w:pStyle w:val="Table"/>
              <w:jc w:val="center"/>
              <w:rPr>
                <w:szCs w:val="22"/>
              </w:rPr>
            </w:pPr>
            <w:r>
              <w:rPr>
                <w:rFonts w:cs="Calibri"/>
                <w:color w:val="000000"/>
                <w:szCs w:val="22"/>
              </w:rPr>
              <w:t>14.94</w:t>
            </w:r>
          </w:p>
        </w:tc>
        <w:tc>
          <w:tcPr>
            <w:tcW w:w="858" w:type="pct"/>
            <w:tcBorders>
              <w:top w:val="nil"/>
              <w:left w:val="nil"/>
              <w:bottom w:val="single" w:sz="4" w:space="0" w:color="auto"/>
              <w:right w:val="single" w:sz="4" w:space="0" w:color="auto"/>
            </w:tcBorders>
            <w:shd w:val="clear" w:color="000000" w:fill="FFFFFF"/>
            <w:noWrap/>
            <w:vAlign w:val="center"/>
          </w:tcPr>
          <w:p w14:paraId="3C4F6C41" w14:textId="77777777" w:rsidR="009971CA" w:rsidRPr="001C0EA0" w:rsidRDefault="009971CA" w:rsidP="00535242">
            <w:pPr>
              <w:pStyle w:val="Table"/>
              <w:jc w:val="center"/>
              <w:rPr>
                <w:szCs w:val="22"/>
              </w:rPr>
            </w:pPr>
            <w:r>
              <w:rPr>
                <w:rFonts w:cs="Calibri"/>
                <w:color w:val="000000"/>
                <w:szCs w:val="22"/>
              </w:rPr>
              <w:t>45.09</w:t>
            </w:r>
          </w:p>
        </w:tc>
      </w:tr>
      <w:tr w:rsidR="009971CA" w:rsidRPr="001C0EA0" w14:paraId="4434371B" w14:textId="77777777" w:rsidTr="00535242">
        <w:trPr>
          <w:trHeight w:val="360"/>
        </w:trPr>
        <w:tc>
          <w:tcPr>
            <w:tcW w:w="599" w:type="pct"/>
            <w:tcBorders>
              <w:top w:val="nil"/>
              <w:left w:val="single" w:sz="4" w:space="0" w:color="auto"/>
              <w:bottom w:val="single" w:sz="4" w:space="0" w:color="auto"/>
              <w:right w:val="single" w:sz="4" w:space="0" w:color="auto"/>
            </w:tcBorders>
            <w:shd w:val="clear" w:color="000000" w:fill="FFFFFF"/>
            <w:noWrap/>
            <w:vAlign w:val="center"/>
            <w:hideMark/>
          </w:tcPr>
          <w:p w14:paraId="5F19AC32" w14:textId="77777777" w:rsidR="009971CA" w:rsidRPr="001C0EA0" w:rsidRDefault="009971CA" w:rsidP="00535242">
            <w:pPr>
              <w:pStyle w:val="Table"/>
              <w:rPr>
                <w:szCs w:val="22"/>
              </w:rPr>
            </w:pPr>
            <w:r w:rsidRPr="001C0EA0">
              <w:rPr>
                <w:szCs w:val="22"/>
              </w:rPr>
              <w:t>Chaitra</w:t>
            </w:r>
          </w:p>
        </w:tc>
        <w:tc>
          <w:tcPr>
            <w:tcW w:w="648" w:type="pct"/>
            <w:tcBorders>
              <w:top w:val="nil"/>
              <w:left w:val="nil"/>
              <w:bottom w:val="single" w:sz="4" w:space="0" w:color="auto"/>
              <w:right w:val="single" w:sz="4" w:space="0" w:color="auto"/>
            </w:tcBorders>
            <w:shd w:val="clear" w:color="000000" w:fill="FFFFFF"/>
            <w:noWrap/>
            <w:vAlign w:val="center"/>
          </w:tcPr>
          <w:p w14:paraId="76EFF498" w14:textId="77777777" w:rsidR="009971CA" w:rsidRPr="001C0EA0" w:rsidRDefault="009971CA" w:rsidP="00535242">
            <w:pPr>
              <w:pStyle w:val="Table"/>
              <w:jc w:val="center"/>
              <w:rPr>
                <w:szCs w:val="22"/>
              </w:rPr>
            </w:pPr>
            <w:r>
              <w:rPr>
                <w:rFonts w:cs="Calibri"/>
                <w:color w:val="000000"/>
                <w:szCs w:val="22"/>
              </w:rPr>
              <w:t>14.54</w:t>
            </w:r>
          </w:p>
        </w:tc>
        <w:tc>
          <w:tcPr>
            <w:tcW w:w="749" w:type="pct"/>
            <w:tcBorders>
              <w:top w:val="nil"/>
              <w:left w:val="nil"/>
              <w:bottom w:val="single" w:sz="4" w:space="0" w:color="auto"/>
              <w:right w:val="single" w:sz="4" w:space="0" w:color="auto"/>
            </w:tcBorders>
            <w:shd w:val="clear" w:color="000000" w:fill="FFFFFF"/>
            <w:noWrap/>
            <w:vAlign w:val="center"/>
          </w:tcPr>
          <w:p w14:paraId="6E8763C7" w14:textId="77777777" w:rsidR="009971CA" w:rsidRPr="001C0EA0" w:rsidRDefault="009971CA" w:rsidP="00535242">
            <w:pPr>
              <w:pStyle w:val="Table"/>
              <w:jc w:val="center"/>
              <w:rPr>
                <w:szCs w:val="22"/>
              </w:rPr>
            </w:pPr>
            <w:r>
              <w:rPr>
                <w:rFonts w:cs="Calibri"/>
                <w:color w:val="000000"/>
                <w:szCs w:val="22"/>
              </w:rPr>
              <w:t>10.06</w:t>
            </w:r>
          </w:p>
        </w:tc>
        <w:tc>
          <w:tcPr>
            <w:tcW w:w="798" w:type="pct"/>
            <w:tcBorders>
              <w:top w:val="nil"/>
              <w:left w:val="nil"/>
              <w:bottom w:val="single" w:sz="4" w:space="0" w:color="auto"/>
              <w:right w:val="single" w:sz="4" w:space="0" w:color="auto"/>
            </w:tcBorders>
            <w:shd w:val="clear" w:color="000000" w:fill="FFFFFF"/>
            <w:noWrap/>
            <w:vAlign w:val="center"/>
          </w:tcPr>
          <w:p w14:paraId="5B0BAD2C" w14:textId="77777777" w:rsidR="009971CA" w:rsidRPr="001C0EA0" w:rsidRDefault="009971CA" w:rsidP="00535242">
            <w:pPr>
              <w:pStyle w:val="Table"/>
              <w:jc w:val="center"/>
              <w:rPr>
                <w:szCs w:val="22"/>
              </w:rPr>
            </w:pPr>
            <w:r>
              <w:rPr>
                <w:rFonts w:cs="Calibri"/>
                <w:color w:val="000000"/>
                <w:szCs w:val="22"/>
              </w:rPr>
              <w:t>2.72</w:t>
            </w:r>
          </w:p>
        </w:tc>
        <w:tc>
          <w:tcPr>
            <w:tcW w:w="747" w:type="pct"/>
            <w:tcBorders>
              <w:top w:val="nil"/>
              <w:left w:val="nil"/>
              <w:bottom w:val="single" w:sz="4" w:space="0" w:color="auto"/>
              <w:right w:val="single" w:sz="4" w:space="0" w:color="auto"/>
            </w:tcBorders>
            <w:shd w:val="clear" w:color="000000" w:fill="FFFFFF"/>
            <w:noWrap/>
            <w:vAlign w:val="center"/>
          </w:tcPr>
          <w:p w14:paraId="69FF4FC4" w14:textId="77777777" w:rsidR="009971CA" w:rsidRPr="001C0EA0" w:rsidRDefault="009971CA" w:rsidP="00535242">
            <w:pPr>
              <w:pStyle w:val="Table"/>
              <w:jc w:val="center"/>
              <w:rPr>
                <w:szCs w:val="22"/>
              </w:rPr>
            </w:pPr>
            <w:r>
              <w:rPr>
                <w:rFonts w:cs="Calibri"/>
                <w:color w:val="000000"/>
                <w:szCs w:val="22"/>
              </w:rPr>
              <w:t>11.18</w:t>
            </w:r>
          </w:p>
        </w:tc>
        <w:tc>
          <w:tcPr>
            <w:tcW w:w="601" w:type="pct"/>
            <w:tcBorders>
              <w:top w:val="nil"/>
              <w:left w:val="nil"/>
              <w:bottom w:val="single" w:sz="4" w:space="0" w:color="auto"/>
              <w:right w:val="single" w:sz="4" w:space="0" w:color="auto"/>
            </w:tcBorders>
            <w:shd w:val="clear" w:color="000000" w:fill="FFFFFF"/>
            <w:noWrap/>
            <w:vAlign w:val="center"/>
          </w:tcPr>
          <w:p w14:paraId="02A409CB" w14:textId="77777777" w:rsidR="009971CA" w:rsidRPr="001C0EA0" w:rsidRDefault="009971CA" w:rsidP="00535242">
            <w:pPr>
              <w:pStyle w:val="Table"/>
              <w:jc w:val="center"/>
              <w:rPr>
                <w:szCs w:val="22"/>
              </w:rPr>
            </w:pPr>
            <w:r>
              <w:rPr>
                <w:rFonts w:cs="Calibri"/>
                <w:color w:val="000000"/>
                <w:szCs w:val="22"/>
              </w:rPr>
              <w:t>15.76</w:t>
            </w:r>
          </w:p>
        </w:tc>
        <w:tc>
          <w:tcPr>
            <w:tcW w:w="858" w:type="pct"/>
            <w:tcBorders>
              <w:top w:val="nil"/>
              <w:left w:val="nil"/>
              <w:bottom w:val="single" w:sz="4" w:space="0" w:color="auto"/>
              <w:right w:val="single" w:sz="4" w:space="0" w:color="auto"/>
            </w:tcBorders>
            <w:shd w:val="clear" w:color="000000" w:fill="FFFFFF"/>
            <w:noWrap/>
            <w:vAlign w:val="center"/>
          </w:tcPr>
          <w:p w14:paraId="6A186053" w14:textId="77777777" w:rsidR="009971CA" w:rsidRPr="001C0EA0" w:rsidRDefault="009971CA" w:rsidP="00535242">
            <w:pPr>
              <w:pStyle w:val="Table"/>
              <w:jc w:val="center"/>
              <w:rPr>
                <w:szCs w:val="22"/>
              </w:rPr>
            </w:pPr>
            <w:r>
              <w:rPr>
                <w:rFonts w:cs="Calibri"/>
                <w:color w:val="000000"/>
                <w:szCs w:val="22"/>
              </w:rPr>
              <w:t>47.23</w:t>
            </w:r>
          </w:p>
        </w:tc>
      </w:tr>
      <w:tr w:rsidR="009971CA" w:rsidRPr="001C0EA0" w14:paraId="602F4361" w14:textId="77777777" w:rsidTr="00535242">
        <w:trPr>
          <w:trHeight w:val="360"/>
        </w:trPr>
        <w:tc>
          <w:tcPr>
            <w:tcW w:w="59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232E752" w14:textId="77777777" w:rsidR="009971CA" w:rsidRPr="001C0EA0" w:rsidRDefault="009971CA" w:rsidP="00535242">
            <w:pPr>
              <w:pStyle w:val="Table"/>
              <w:rPr>
                <w:szCs w:val="22"/>
              </w:rPr>
            </w:pPr>
            <w:r w:rsidRPr="001C0EA0">
              <w:rPr>
                <w:b/>
                <w:bCs/>
                <w:color w:val="000000"/>
                <w:szCs w:val="22"/>
              </w:rPr>
              <w:t>Average</w:t>
            </w:r>
          </w:p>
        </w:tc>
        <w:tc>
          <w:tcPr>
            <w:tcW w:w="648" w:type="pct"/>
            <w:tcBorders>
              <w:top w:val="single" w:sz="4" w:space="0" w:color="auto"/>
              <w:left w:val="nil"/>
              <w:bottom w:val="single" w:sz="4" w:space="0" w:color="auto"/>
              <w:right w:val="single" w:sz="4" w:space="0" w:color="auto"/>
            </w:tcBorders>
            <w:shd w:val="clear" w:color="000000" w:fill="FFFFFF"/>
            <w:noWrap/>
            <w:vAlign w:val="center"/>
          </w:tcPr>
          <w:p w14:paraId="15E0E678" w14:textId="77777777" w:rsidR="009971CA" w:rsidRPr="00AC23B1" w:rsidRDefault="009971CA" w:rsidP="00535242">
            <w:pPr>
              <w:pStyle w:val="Table"/>
              <w:jc w:val="center"/>
              <w:rPr>
                <w:b/>
                <w:szCs w:val="22"/>
              </w:rPr>
            </w:pPr>
            <w:r w:rsidRPr="00AC23B1">
              <w:rPr>
                <w:rFonts w:cs="Calibri"/>
                <w:b/>
                <w:color w:val="000000"/>
                <w:szCs w:val="22"/>
              </w:rPr>
              <w:t>20.49</w:t>
            </w:r>
          </w:p>
        </w:tc>
        <w:tc>
          <w:tcPr>
            <w:tcW w:w="749" w:type="pct"/>
            <w:tcBorders>
              <w:top w:val="single" w:sz="4" w:space="0" w:color="auto"/>
              <w:left w:val="nil"/>
              <w:bottom w:val="single" w:sz="4" w:space="0" w:color="auto"/>
              <w:right w:val="single" w:sz="4" w:space="0" w:color="auto"/>
            </w:tcBorders>
            <w:shd w:val="clear" w:color="000000" w:fill="FFFFFF"/>
            <w:noWrap/>
            <w:vAlign w:val="center"/>
          </w:tcPr>
          <w:p w14:paraId="6FF64D7A" w14:textId="77777777" w:rsidR="009971CA" w:rsidRPr="00AC23B1" w:rsidRDefault="009971CA" w:rsidP="00535242">
            <w:pPr>
              <w:pStyle w:val="Table"/>
              <w:jc w:val="center"/>
              <w:rPr>
                <w:b/>
                <w:szCs w:val="22"/>
              </w:rPr>
            </w:pPr>
            <w:r w:rsidRPr="00AC23B1">
              <w:rPr>
                <w:rFonts w:cs="Calibri"/>
                <w:b/>
                <w:color w:val="000000"/>
                <w:szCs w:val="22"/>
              </w:rPr>
              <w:t>14.76</w:t>
            </w:r>
          </w:p>
        </w:tc>
        <w:tc>
          <w:tcPr>
            <w:tcW w:w="798" w:type="pct"/>
            <w:tcBorders>
              <w:top w:val="single" w:sz="4" w:space="0" w:color="auto"/>
              <w:left w:val="nil"/>
              <w:bottom w:val="single" w:sz="4" w:space="0" w:color="auto"/>
              <w:right w:val="single" w:sz="4" w:space="0" w:color="auto"/>
            </w:tcBorders>
            <w:shd w:val="clear" w:color="000000" w:fill="FFFFFF"/>
            <w:noWrap/>
            <w:vAlign w:val="center"/>
          </w:tcPr>
          <w:p w14:paraId="570730E3" w14:textId="77777777" w:rsidR="009971CA" w:rsidRPr="00AC23B1" w:rsidRDefault="009971CA" w:rsidP="00535242">
            <w:pPr>
              <w:pStyle w:val="Table"/>
              <w:jc w:val="center"/>
              <w:rPr>
                <w:b/>
                <w:szCs w:val="22"/>
              </w:rPr>
            </w:pPr>
            <w:r w:rsidRPr="00AC23B1">
              <w:rPr>
                <w:rFonts w:cs="Calibri"/>
                <w:b/>
                <w:color w:val="000000"/>
                <w:szCs w:val="22"/>
              </w:rPr>
              <w:t>3.04</w:t>
            </w:r>
          </w:p>
        </w:tc>
        <w:tc>
          <w:tcPr>
            <w:tcW w:w="747" w:type="pct"/>
            <w:tcBorders>
              <w:top w:val="single" w:sz="4" w:space="0" w:color="auto"/>
              <w:left w:val="nil"/>
              <w:bottom w:val="single" w:sz="4" w:space="0" w:color="auto"/>
              <w:right w:val="single" w:sz="4" w:space="0" w:color="auto"/>
            </w:tcBorders>
            <w:shd w:val="clear" w:color="000000" w:fill="FFFFFF"/>
            <w:noWrap/>
            <w:vAlign w:val="center"/>
          </w:tcPr>
          <w:p w14:paraId="49EB6023" w14:textId="77777777" w:rsidR="009971CA" w:rsidRPr="00AC23B1" w:rsidRDefault="009971CA" w:rsidP="00535242">
            <w:pPr>
              <w:pStyle w:val="Table"/>
              <w:jc w:val="center"/>
              <w:rPr>
                <w:b/>
                <w:szCs w:val="22"/>
              </w:rPr>
            </w:pPr>
            <w:r w:rsidRPr="00AC23B1">
              <w:rPr>
                <w:rFonts w:cs="Calibri"/>
                <w:b/>
                <w:color w:val="000000"/>
                <w:szCs w:val="22"/>
              </w:rPr>
              <w:t>14.42</w:t>
            </w:r>
          </w:p>
        </w:tc>
        <w:tc>
          <w:tcPr>
            <w:tcW w:w="601" w:type="pct"/>
            <w:tcBorders>
              <w:top w:val="single" w:sz="4" w:space="0" w:color="auto"/>
              <w:left w:val="nil"/>
              <w:bottom w:val="single" w:sz="4" w:space="0" w:color="auto"/>
              <w:right w:val="single" w:sz="4" w:space="0" w:color="auto"/>
            </w:tcBorders>
            <w:shd w:val="clear" w:color="000000" w:fill="FFFFFF"/>
            <w:noWrap/>
            <w:vAlign w:val="center"/>
          </w:tcPr>
          <w:p w14:paraId="65D3F93A" w14:textId="77777777" w:rsidR="009971CA" w:rsidRPr="00AC23B1" w:rsidRDefault="009971CA" w:rsidP="00535242">
            <w:pPr>
              <w:pStyle w:val="Table"/>
              <w:jc w:val="center"/>
              <w:rPr>
                <w:b/>
                <w:szCs w:val="22"/>
              </w:rPr>
            </w:pPr>
            <w:r w:rsidRPr="00AC23B1">
              <w:rPr>
                <w:rFonts w:cs="Calibri"/>
                <w:b/>
                <w:color w:val="000000"/>
                <w:szCs w:val="22"/>
              </w:rPr>
              <w:t>21.25</w:t>
            </w:r>
          </w:p>
        </w:tc>
        <w:tc>
          <w:tcPr>
            <w:tcW w:w="858" w:type="pct"/>
            <w:tcBorders>
              <w:top w:val="single" w:sz="4" w:space="0" w:color="auto"/>
              <w:left w:val="nil"/>
              <w:bottom w:val="single" w:sz="4" w:space="0" w:color="auto"/>
              <w:right w:val="single" w:sz="4" w:space="0" w:color="auto"/>
            </w:tcBorders>
            <w:shd w:val="clear" w:color="000000" w:fill="FFFFFF"/>
            <w:noWrap/>
            <w:vAlign w:val="center"/>
          </w:tcPr>
          <w:p w14:paraId="100D1019" w14:textId="77777777" w:rsidR="009971CA" w:rsidRPr="00AC23B1" w:rsidRDefault="009971CA" w:rsidP="00535242">
            <w:pPr>
              <w:pStyle w:val="Table"/>
              <w:jc w:val="center"/>
              <w:rPr>
                <w:b/>
                <w:szCs w:val="22"/>
              </w:rPr>
            </w:pPr>
            <w:r w:rsidRPr="00AC23B1">
              <w:rPr>
                <w:rFonts w:cs="Calibri"/>
                <w:b/>
                <w:color w:val="000000"/>
                <w:szCs w:val="22"/>
              </w:rPr>
              <w:t>66.14</w:t>
            </w:r>
          </w:p>
        </w:tc>
      </w:tr>
    </w:tbl>
    <w:p w14:paraId="1038D834" w14:textId="2BA8BCCB" w:rsidR="009971CA" w:rsidRPr="001C0EA0" w:rsidRDefault="009971CA" w:rsidP="009971CA">
      <w:pPr>
        <w:ind w:right="-45"/>
      </w:pPr>
      <w:r w:rsidRPr="001C0EA0">
        <w:t>The calculated long-term mean monthly flows against total catchment area of the corresponding reference gauging stations were plotted on a log scale for each month of the year (</w:t>
      </w:r>
      <w:proofErr w:type="spellStart"/>
      <w:r w:rsidRPr="001C0EA0">
        <w:t>Baishakh</w:t>
      </w:r>
      <w:proofErr w:type="spellEnd"/>
      <w:r w:rsidRPr="001C0EA0">
        <w:t xml:space="preserve"> to Chaitra). The regression equations along with the corresponding coefficient of correlation R</w:t>
      </w:r>
      <w:r w:rsidRPr="00B92631">
        <w:rPr>
          <w:vertAlign w:val="superscript"/>
        </w:rPr>
        <w:t>2</w:t>
      </w:r>
      <w:r w:rsidRPr="001C0EA0">
        <w:t xml:space="preserve">, thus obtained, for each month were used to estimate the long-term mean monthly flow at the proposed intake site of </w:t>
      </w:r>
      <w:proofErr w:type="spellStart"/>
      <w:r w:rsidR="00B6794A">
        <w:t>Myagdi</w:t>
      </w:r>
      <w:proofErr w:type="spellEnd"/>
      <w:r w:rsidR="00B6794A">
        <w:t xml:space="preserve"> </w:t>
      </w:r>
      <w:proofErr w:type="spellStart"/>
      <w:r w:rsidR="00B6794A">
        <w:t>Khola</w:t>
      </w:r>
      <w:proofErr w:type="spellEnd"/>
      <w:r w:rsidRPr="001C0EA0">
        <w:t xml:space="preserve">, </w:t>
      </w:r>
      <w:proofErr w:type="spellStart"/>
      <w:r w:rsidR="00B6794A">
        <w:t>Kunaban</w:t>
      </w:r>
      <w:proofErr w:type="spellEnd"/>
      <w:r w:rsidR="00B6794A">
        <w:t xml:space="preserve"> </w:t>
      </w:r>
      <w:proofErr w:type="spellStart"/>
      <w:r w:rsidR="00B6794A">
        <w:t>Khola</w:t>
      </w:r>
      <w:proofErr w:type="spellEnd"/>
      <w:r w:rsidRPr="001C0EA0">
        <w:t xml:space="preserve"> and intake of MK</w:t>
      </w:r>
      <w:r w:rsidR="006A305E">
        <w:t>HPP</w:t>
      </w:r>
      <w:r w:rsidRPr="001C0EA0">
        <w:t xml:space="preserve"> as presented in </w:t>
      </w:r>
      <w:r w:rsidR="00B36AE6">
        <w:fldChar w:fldCharType="begin"/>
      </w:r>
      <w:r w:rsidR="00B36AE6">
        <w:instrText xml:space="preserve"> REF _Ref92874753 \h </w:instrText>
      </w:r>
      <w:r w:rsidR="00B36AE6">
        <w:fldChar w:fldCharType="separate"/>
      </w:r>
      <w:r w:rsidR="006C6245">
        <w:t xml:space="preserve">Table </w:t>
      </w:r>
      <w:r w:rsidR="006C6245">
        <w:rPr>
          <w:noProof/>
        </w:rPr>
        <w:t>1</w:t>
      </w:r>
      <w:r w:rsidR="006C6245">
        <w:noBreakHyphen/>
      </w:r>
      <w:r w:rsidR="006C6245">
        <w:rPr>
          <w:noProof/>
        </w:rPr>
        <w:t>14</w:t>
      </w:r>
      <w:r w:rsidR="00B36AE6">
        <w:fldChar w:fldCharType="end"/>
      </w:r>
      <w:r w:rsidR="00B36AE6">
        <w:t xml:space="preserve">, </w:t>
      </w:r>
      <w:r w:rsidR="00B36AE6">
        <w:fldChar w:fldCharType="begin"/>
      </w:r>
      <w:r w:rsidR="00B36AE6">
        <w:instrText xml:space="preserve"> REF _Ref92874759 \h </w:instrText>
      </w:r>
      <w:r w:rsidR="00B36AE6">
        <w:fldChar w:fldCharType="separate"/>
      </w:r>
      <w:r w:rsidR="006C6245">
        <w:t xml:space="preserve">Table </w:t>
      </w:r>
      <w:r w:rsidR="006C6245">
        <w:rPr>
          <w:noProof/>
        </w:rPr>
        <w:t>1</w:t>
      </w:r>
      <w:r w:rsidR="006C6245">
        <w:noBreakHyphen/>
      </w:r>
      <w:r w:rsidR="006C6245">
        <w:rPr>
          <w:noProof/>
        </w:rPr>
        <w:t>15</w:t>
      </w:r>
      <w:r w:rsidR="00B36AE6">
        <w:fldChar w:fldCharType="end"/>
      </w:r>
      <w:r w:rsidR="00B36AE6">
        <w:t xml:space="preserve">, and </w:t>
      </w:r>
      <w:r w:rsidR="00B36AE6">
        <w:fldChar w:fldCharType="begin"/>
      </w:r>
      <w:r w:rsidR="00B36AE6">
        <w:instrText xml:space="preserve"> REF _Ref92874767 \h </w:instrText>
      </w:r>
      <w:r w:rsidR="00B36AE6">
        <w:fldChar w:fldCharType="separate"/>
      </w:r>
      <w:r w:rsidR="006C6245">
        <w:t xml:space="preserve">Table </w:t>
      </w:r>
      <w:r w:rsidR="006C6245">
        <w:rPr>
          <w:noProof/>
        </w:rPr>
        <w:t>1</w:t>
      </w:r>
      <w:r w:rsidR="006C6245">
        <w:noBreakHyphen/>
      </w:r>
      <w:r w:rsidR="006C6245">
        <w:rPr>
          <w:noProof/>
        </w:rPr>
        <w:t>16</w:t>
      </w:r>
      <w:r w:rsidR="00B36AE6">
        <w:fldChar w:fldCharType="end"/>
      </w:r>
      <w:r w:rsidR="00B36AE6">
        <w:t xml:space="preserve"> </w:t>
      </w:r>
      <w:r w:rsidRPr="001C0EA0">
        <w:t>respectively.</w:t>
      </w:r>
    </w:p>
    <w:p w14:paraId="6FCAEEF2" w14:textId="77777777" w:rsidR="009971CA" w:rsidRPr="001C0EA0" w:rsidRDefault="009971CA" w:rsidP="009971CA">
      <w:pPr>
        <w:pStyle w:val="TableHeading"/>
        <w:numPr>
          <w:ilvl w:val="0"/>
          <w:numId w:val="1"/>
        </w:numPr>
        <w:sectPr w:rsidR="009971CA" w:rsidRPr="001C0EA0" w:rsidSect="00535242">
          <w:pgSz w:w="11907" w:h="16839" w:code="9"/>
          <w:pgMar w:top="1584" w:right="1080" w:bottom="1440" w:left="1800" w:header="720" w:footer="432" w:gutter="0"/>
          <w:cols w:space="720"/>
          <w:docGrid w:linePitch="360"/>
        </w:sectPr>
      </w:pPr>
    </w:p>
    <w:p w14:paraId="573DB29F" w14:textId="187783A8" w:rsidR="00B36AE6" w:rsidRDefault="00B36AE6" w:rsidP="00B36AE6">
      <w:pPr>
        <w:pStyle w:val="TableHeading"/>
        <w:ind w:left="0" w:firstLine="0"/>
      </w:pPr>
      <w:bookmarkStart w:id="176" w:name="_Ref92874753"/>
      <w:bookmarkStart w:id="177" w:name="_Ref92876496"/>
      <w:bookmarkStart w:id="178" w:name="_Toc92876605"/>
      <w:r>
        <w:lastRenderedPageBreak/>
        <w:t xml:space="preserve">Table </w:t>
      </w:r>
      <w:fldSimple w:instr=" STYLEREF 1 \s ">
        <w:r w:rsidR="006C6245">
          <w:rPr>
            <w:noProof/>
          </w:rPr>
          <w:t>1</w:t>
        </w:r>
      </w:fldSimple>
      <w:r w:rsidR="00F46335">
        <w:noBreakHyphen/>
      </w:r>
      <w:fldSimple w:instr=" SEQ Table \* ARABIC \s 1 ">
        <w:r w:rsidR="006C6245">
          <w:rPr>
            <w:noProof/>
          </w:rPr>
          <w:t>14</w:t>
        </w:r>
      </w:fldSimple>
      <w:bookmarkEnd w:id="176"/>
      <w:r>
        <w:t xml:space="preserve">: </w:t>
      </w:r>
      <w:r w:rsidRPr="001C0EA0">
        <w:t xml:space="preserve">Long-term mean monthly flows at </w:t>
      </w:r>
      <w:proofErr w:type="spellStart"/>
      <w:r w:rsidRPr="001C0EA0">
        <w:t>M</w:t>
      </w:r>
      <w:r>
        <w:t>yagdi</w:t>
      </w:r>
      <w:proofErr w:type="spellEnd"/>
      <w:r>
        <w:t xml:space="preserve"> </w:t>
      </w:r>
      <w:proofErr w:type="spellStart"/>
      <w:r>
        <w:t>Khola</w:t>
      </w:r>
      <w:proofErr w:type="spellEnd"/>
      <w:r w:rsidRPr="001C0EA0">
        <w:t xml:space="preserve"> intake from regional regression analysis</w:t>
      </w:r>
      <w:bookmarkEnd w:id="177"/>
      <w:bookmarkEnd w:id="178"/>
    </w:p>
    <w:tbl>
      <w:tblPr>
        <w:tblW w:w="5000" w:type="pct"/>
        <w:tblLook w:val="04A0" w:firstRow="1" w:lastRow="0" w:firstColumn="1" w:lastColumn="0" w:noHBand="0" w:noVBand="1"/>
      </w:tblPr>
      <w:tblGrid>
        <w:gridCol w:w="1825"/>
        <w:gridCol w:w="3264"/>
        <w:gridCol w:w="1823"/>
        <w:gridCol w:w="2095"/>
      </w:tblGrid>
      <w:tr w:rsidR="00055B99" w:rsidRPr="00055B99" w14:paraId="2FCED349" w14:textId="77777777" w:rsidTr="00B36AE6">
        <w:trPr>
          <w:trHeight w:val="390"/>
        </w:trPr>
        <w:tc>
          <w:tcPr>
            <w:tcW w:w="1013"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74FA6F93" w14:textId="77777777" w:rsidR="00055B99" w:rsidRPr="00055B99" w:rsidRDefault="00055B99" w:rsidP="00055B99">
            <w:pPr>
              <w:spacing w:before="0" w:after="0" w:line="240" w:lineRule="auto"/>
              <w:ind w:right="0"/>
              <w:jc w:val="center"/>
              <w:rPr>
                <w:b/>
                <w:bCs/>
                <w:color w:val="000000"/>
                <w:szCs w:val="22"/>
              </w:rPr>
            </w:pPr>
            <w:r w:rsidRPr="00055B99">
              <w:rPr>
                <w:rFonts w:cs="Calibri"/>
                <w:b/>
                <w:bCs/>
                <w:color w:val="000000"/>
                <w:szCs w:val="22"/>
              </w:rPr>
              <w:t>Month</w:t>
            </w:r>
          </w:p>
        </w:tc>
        <w:tc>
          <w:tcPr>
            <w:tcW w:w="1812" w:type="pct"/>
            <w:tcBorders>
              <w:top w:val="single" w:sz="8" w:space="0" w:color="auto"/>
              <w:left w:val="nil"/>
              <w:bottom w:val="single" w:sz="8" w:space="0" w:color="auto"/>
              <w:right w:val="single" w:sz="8" w:space="0" w:color="auto"/>
            </w:tcBorders>
            <w:shd w:val="clear" w:color="000000" w:fill="FFFFFF"/>
            <w:noWrap/>
            <w:vAlign w:val="center"/>
            <w:hideMark/>
          </w:tcPr>
          <w:p w14:paraId="4697573C" w14:textId="77777777" w:rsidR="00055B99" w:rsidRPr="00055B99" w:rsidRDefault="00055B99" w:rsidP="00055B99">
            <w:pPr>
              <w:spacing w:before="0" w:after="0" w:line="240" w:lineRule="auto"/>
              <w:ind w:right="0"/>
              <w:jc w:val="center"/>
              <w:rPr>
                <w:b/>
                <w:bCs/>
                <w:color w:val="000000"/>
                <w:szCs w:val="22"/>
              </w:rPr>
            </w:pPr>
            <w:r w:rsidRPr="00055B99">
              <w:rPr>
                <w:rFonts w:cs="Calibri"/>
                <w:b/>
                <w:bCs/>
                <w:color w:val="000000"/>
                <w:szCs w:val="22"/>
              </w:rPr>
              <w:t>Regression Equation</w:t>
            </w:r>
          </w:p>
        </w:tc>
        <w:tc>
          <w:tcPr>
            <w:tcW w:w="1012" w:type="pct"/>
            <w:tcBorders>
              <w:top w:val="single" w:sz="8" w:space="0" w:color="auto"/>
              <w:left w:val="nil"/>
              <w:bottom w:val="single" w:sz="8" w:space="0" w:color="auto"/>
              <w:right w:val="single" w:sz="8" w:space="0" w:color="auto"/>
            </w:tcBorders>
            <w:shd w:val="clear" w:color="000000" w:fill="FFFFFF"/>
            <w:noWrap/>
            <w:vAlign w:val="center"/>
            <w:hideMark/>
          </w:tcPr>
          <w:p w14:paraId="36FA63F3" w14:textId="77777777" w:rsidR="00055B99" w:rsidRPr="00055B99" w:rsidRDefault="00055B99" w:rsidP="00055B99">
            <w:pPr>
              <w:spacing w:before="0" w:after="0" w:line="240" w:lineRule="auto"/>
              <w:ind w:right="0"/>
              <w:jc w:val="center"/>
              <w:rPr>
                <w:b/>
                <w:bCs/>
                <w:color w:val="000000"/>
                <w:szCs w:val="22"/>
              </w:rPr>
            </w:pPr>
            <w:r w:rsidRPr="00055B99">
              <w:rPr>
                <w:rFonts w:cs="Calibri"/>
                <w:b/>
                <w:bCs/>
                <w:color w:val="000000"/>
                <w:szCs w:val="22"/>
              </w:rPr>
              <w:t>Value of R</w:t>
            </w:r>
            <w:r w:rsidRPr="00055B99">
              <w:rPr>
                <w:rFonts w:cs="Calibri"/>
                <w:b/>
                <w:bCs/>
                <w:color w:val="000000"/>
                <w:szCs w:val="22"/>
                <w:vertAlign w:val="superscript"/>
              </w:rPr>
              <w:t>2</w:t>
            </w:r>
          </w:p>
        </w:tc>
        <w:tc>
          <w:tcPr>
            <w:tcW w:w="1163" w:type="pct"/>
            <w:tcBorders>
              <w:top w:val="single" w:sz="8" w:space="0" w:color="auto"/>
              <w:left w:val="nil"/>
              <w:bottom w:val="single" w:sz="8" w:space="0" w:color="auto"/>
              <w:right w:val="single" w:sz="8" w:space="0" w:color="auto"/>
            </w:tcBorders>
            <w:shd w:val="clear" w:color="000000" w:fill="FFFFFF"/>
            <w:noWrap/>
            <w:vAlign w:val="center"/>
            <w:hideMark/>
          </w:tcPr>
          <w:p w14:paraId="3ED9423C" w14:textId="77777777" w:rsidR="00055B99" w:rsidRPr="00055B99" w:rsidRDefault="00055B99" w:rsidP="00055B99">
            <w:pPr>
              <w:spacing w:before="0" w:after="0" w:line="240" w:lineRule="auto"/>
              <w:ind w:right="0"/>
              <w:jc w:val="center"/>
              <w:rPr>
                <w:b/>
                <w:bCs/>
                <w:color w:val="000000"/>
                <w:szCs w:val="22"/>
              </w:rPr>
            </w:pPr>
            <w:r w:rsidRPr="00055B99">
              <w:rPr>
                <w:rFonts w:cs="Calibri"/>
                <w:b/>
                <w:bCs/>
                <w:color w:val="000000"/>
                <w:szCs w:val="22"/>
              </w:rPr>
              <w:t>Discharge (m</w:t>
            </w:r>
            <w:r w:rsidRPr="00055B99">
              <w:rPr>
                <w:rFonts w:cs="Calibri"/>
                <w:b/>
                <w:bCs/>
                <w:color w:val="000000"/>
                <w:szCs w:val="22"/>
                <w:vertAlign w:val="superscript"/>
              </w:rPr>
              <w:t>3</w:t>
            </w:r>
            <w:r w:rsidRPr="00055B99">
              <w:rPr>
                <w:rFonts w:cs="Calibri"/>
                <w:b/>
                <w:bCs/>
                <w:color w:val="000000"/>
                <w:szCs w:val="22"/>
              </w:rPr>
              <w:t>/s)</w:t>
            </w:r>
          </w:p>
        </w:tc>
      </w:tr>
      <w:tr w:rsidR="00055B99" w:rsidRPr="00055B99" w14:paraId="1A5B7CDA"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2C8C690B"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Baishakh</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21A6967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Y=0.045X^0.8935</w:t>
            </w:r>
          </w:p>
        </w:tc>
        <w:tc>
          <w:tcPr>
            <w:tcW w:w="1012" w:type="pct"/>
            <w:tcBorders>
              <w:top w:val="nil"/>
              <w:left w:val="nil"/>
              <w:bottom w:val="single" w:sz="8" w:space="0" w:color="auto"/>
              <w:right w:val="single" w:sz="8" w:space="0" w:color="auto"/>
            </w:tcBorders>
            <w:shd w:val="clear" w:color="000000" w:fill="FFFFFF"/>
            <w:noWrap/>
            <w:vAlign w:val="center"/>
            <w:hideMark/>
          </w:tcPr>
          <w:p w14:paraId="0EE6903F"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0.9736</w:t>
            </w:r>
          </w:p>
        </w:tc>
        <w:tc>
          <w:tcPr>
            <w:tcW w:w="1163" w:type="pct"/>
            <w:tcBorders>
              <w:top w:val="nil"/>
              <w:left w:val="nil"/>
              <w:bottom w:val="single" w:sz="8" w:space="0" w:color="auto"/>
              <w:right w:val="single" w:sz="8" w:space="0" w:color="auto"/>
            </w:tcBorders>
            <w:shd w:val="clear" w:color="000000" w:fill="FFFFFF"/>
            <w:noWrap/>
            <w:vAlign w:val="center"/>
            <w:hideMark/>
          </w:tcPr>
          <w:p w14:paraId="3E388BE4"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5.34</w:t>
            </w:r>
          </w:p>
        </w:tc>
      </w:tr>
      <w:tr w:rsidR="00055B99" w:rsidRPr="00055B99" w14:paraId="25A985B3"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42D17490"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Jestha</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78718915"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Y=0.0707X^0.9249</w:t>
            </w:r>
          </w:p>
        </w:tc>
        <w:tc>
          <w:tcPr>
            <w:tcW w:w="1012" w:type="pct"/>
            <w:tcBorders>
              <w:top w:val="nil"/>
              <w:left w:val="nil"/>
              <w:bottom w:val="single" w:sz="8" w:space="0" w:color="auto"/>
              <w:right w:val="single" w:sz="8" w:space="0" w:color="auto"/>
            </w:tcBorders>
            <w:shd w:val="clear" w:color="000000" w:fill="FFFFFF"/>
            <w:noWrap/>
            <w:vAlign w:val="center"/>
            <w:hideMark/>
          </w:tcPr>
          <w:p w14:paraId="36A4E37D"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0.9837</w:t>
            </w:r>
          </w:p>
        </w:tc>
        <w:tc>
          <w:tcPr>
            <w:tcW w:w="1163" w:type="pct"/>
            <w:tcBorders>
              <w:top w:val="nil"/>
              <w:left w:val="nil"/>
              <w:bottom w:val="single" w:sz="8" w:space="0" w:color="auto"/>
              <w:right w:val="single" w:sz="8" w:space="0" w:color="auto"/>
            </w:tcBorders>
            <w:shd w:val="clear" w:color="000000" w:fill="FFFFFF"/>
            <w:noWrap/>
            <w:vAlign w:val="center"/>
            <w:hideMark/>
          </w:tcPr>
          <w:p w14:paraId="6EB80BCC"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9.93</w:t>
            </w:r>
          </w:p>
        </w:tc>
      </w:tr>
      <w:tr w:rsidR="00055B99" w:rsidRPr="00055B99" w14:paraId="5D108D59"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737AEFC7"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Ashar</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4E4D97A2"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Y=0.5568X^0.8028</w:t>
            </w:r>
          </w:p>
        </w:tc>
        <w:tc>
          <w:tcPr>
            <w:tcW w:w="1012" w:type="pct"/>
            <w:tcBorders>
              <w:top w:val="nil"/>
              <w:left w:val="nil"/>
              <w:bottom w:val="single" w:sz="8" w:space="0" w:color="auto"/>
              <w:right w:val="single" w:sz="8" w:space="0" w:color="auto"/>
            </w:tcBorders>
            <w:shd w:val="clear" w:color="000000" w:fill="FFFFFF"/>
            <w:noWrap/>
            <w:vAlign w:val="center"/>
            <w:hideMark/>
          </w:tcPr>
          <w:p w14:paraId="11BF02E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0.9848</w:t>
            </w:r>
          </w:p>
        </w:tc>
        <w:tc>
          <w:tcPr>
            <w:tcW w:w="1163" w:type="pct"/>
            <w:tcBorders>
              <w:top w:val="nil"/>
              <w:left w:val="nil"/>
              <w:bottom w:val="single" w:sz="8" w:space="0" w:color="auto"/>
              <w:right w:val="single" w:sz="8" w:space="0" w:color="auto"/>
            </w:tcBorders>
            <w:shd w:val="clear" w:color="000000" w:fill="FFFFFF"/>
            <w:noWrap/>
            <w:vAlign w:val="center"/>
            <w:hideMark/>
          </w:tcPr>
          <w:p w14:paraId="67DE7A8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40.73</w:t>
            </w:r>
          </w:p>
        </w:tc>
      </w:tr>
      <w:tr w:rsidR="00055B99" w:rsidRPr="00055B99" w14:paraId="15A74A8C"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5F0B8185"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Shrawan</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5774C4A0"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Y=1.488X^0.7387</w:t>
            </w:r>
          </w:p>
        </w:tc>
        <w:tc>
          <w:tcPr>
            <w:tcW w:w="1012" w:type="pct"/>
            <w:tcBorders>
              <w:top w:val="nil"/>
              <w:left w:val="nil"/>
              <w:bottom w:val="single" w:sz="8" w:space="0" w:color="auto"/>
              <w:right w:val="single" w:sz="8" w:space="0" w:color="auto"/>
            </w:tcBorders>
            <w:shd w:val="clear" w:color="000000" w:fill="FFFFFF"/>
            <w:noWrap/>
            <w:vAlign w:val="center"/>
            <w:hideMark/>
          </w:tcPr>
          <w:p w14:paraId="35A80AE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0.9618</w:t>
            </w:r>
          </w:p>
        </w:tc>
        <w:tc>
          <w:tcPr>
            <w:tcW w:w="1163" w:type="pct"/>
            <w:tcBorders>
              <w:top w:val="nil"/>
              <w:left w:val="nil"/>
              <w:bottom w:val="single" w:sz="8" w:space="0" w:color="auto"/>
              <w:right w:val="single" w:sz="8" w:space="0" w:color="auto"/>
            </w:tcBorders>
            <w:shd w:val="clear" w:color="000000" w:fill="FFFFFF"/>
            <w:noWrap/>
            <w:vAlign w:val="center"/>
            <w:hideMark/>
          </w:tcPr>
          <w:p w14:paraId="0AB67B5D"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77.25</w:t>
            </w:r>
          </w:p>
        </w:tc>
      </w:tr>
      <w:tr w:rsidR="00055B99" w:rsidRPr="00055B99" w14:paraId="151165AC"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4DE39355"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Bhadra</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2E97FFB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Y=1.1954X^0.7465</w:t>
            </w:r>
          </w:p>
        </w:tc>
        <w:tc>
          <w:tcPr>
            <w:tcW w:w="1012" w:type="pct"/>
            <w:tcBorders>
              <w:top w:val="nil"/>
              <w:left w:val="nil"/>
              <w:bottom w:val="single" w:sz="8" w:space="0" w:color="auto"/>
              <w:right w:val="single" w:sz="8" w:space="0" w:color="auto"/>
            </w:tcBorders>
            <w:shd w:val="clear" w:color="000000" w:fill="FFFFFF"/>
            <w:noWrap/>
            <w:vAlign w:val="center"/>
            <w:hideMark/>
          </w:tcPr>
          <w:p w14:paraId="183AEA07"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0.99</w:t>
            </w:r>
          </w:p>
        </w:tc>
        <w:tc>
          <w:tcPr>
            <w:tcW w:w="1163" w:type="pct"/>
            <w:tcBorders>
              <w:top w:val="nil"/>
              <w:left w:val="nil"/>
              <w:bottom w:val="single" w:sz="8" w:space="0" w:color="auto"/>
              <w:right w:val="single" w:sz="8" w:space="0" w:color="auto"/>
            </w:tcBorders>
            <w:shd w:val="clear" w:color="000000" w:fill="FFFFFF"/>
            <w:noWrap/>
            <w:vAlign w:val="center"/>
            <w:hideMark/>
          </w:tcPr>
          <w:p w14:paraId="2730C564"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64.7</w:t>
            </w:r>
          </w:p>
        </w:tc>
      </w:tr>
      <w:tr w:rsidR="00055B99" w:rsidRPr="00055B99" w14:paraId="0878D1B0"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577630E1"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Ashoj</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6C3E06D2"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Y=0.6394X^0.7353</w:t>
            </w:r>
          </w:p>
        </w:tc>
        <w:tc>
          <w:tcPr>
            <w:tcW w:w="1012" w:type="pct"/>
            <w:tcBorders>
              <w:top w:val="nil"/>
              <w:left w:val="nil"/>
              <w:bottom w:val="single" w:sz="8" w:space="0" w:color="auto"/>
              <w:right w:val="single" w:sz="8" w:space="0" w:color="auto"/>
            </w:tcBorders>
            <w:shd w:val="clear" w:color="000000" w:fill="FFFFFF"/>
            <w:noWrap/>
            <w:vAlign w:val="center"/>
            <w:hideMark/>
          </w:tcPr>
          <w:p w14:paraId="2298936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0.9792</w:t>
            </w:r>
          </w:p>
        </w:tc>
        <w:tc>
          <w:tcPr>
            <w:tcW w:w="1163" w:type="pct"/>
            <w:tcBorders>
              <w:top w:val="nil"/>
              <w:left w:val="nil"/>
              <w:bottom w:val="single" w:sz="8" w:space="0" w:color="auto"/>
              <w:right w:val="single" w:sz="8" w:space="0" w:color="auto"/>
            </w:tcBorders>
            <w:shd w:val="clear" w:color="000000" w:fill="FFFFFF"/>
            <w:noWrap/>
            <w:vAlign w:val="center"/>
            <w:hideMark/>
          </w:tcPr>
          <w:p w14:paraId="525B026C"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32.6</w:t>
            </w:r>
          </w:p>
        </w:tc>
      </w:tr>
      <w:tr w:rsidR="00055B99" w:rsidRPr="00055B99" w14:paraId="74397859"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1E11085C"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Kartik</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0E7A6679"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Y=0.2101X^0.7752</w:t>
            </w:r>
          </w:p>
        </w:tc>
        <w:tc>
          <w:tcPr>
            <w:tcW w:w="1012" w:type="pct"/>
            <w:tcBorders>
              <w:top w:val="nil"/>
              <w:left w:val="nil"/>
              <w:bottom w:val="single" w:sz="8" w:space="0" w:color="auto"/>
              <w:right w:val="single" w:sz="8" w:space="0" w:color="auto"/>
            </w:tcBorders>
            <w:shd w:val="clear" w:color="000000" w:fill="FFFFFF"/>
            <w:noWrap/>
            <w:vAlign w:val="center"/>
            <w:hideMark/>
          </w:tcPr>
          <w:p w14:paraId="08B9FA84"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0.9831</w:t>
            </w:r>
          </w:p>
        </w:tc>
        <w:tc>
          <w:tcPr>
            <w:tcW w:w="1163" w:type="pct"/>
            <w:tcBorders>
              <w:top w:val="nil"/>
              <w:left w:val="nil"/>
              <w:bottom w:val="single" w:sz="8" w:space="0" w:color="auto"/>
              <w:right w:val="single" w:sz="8" w:space="0" w:color="auto"/>
            </w:tcBorders>
            <w:shd w:val="clear" w:color="000000" w:fill="FFFFFF"/>
            <w:noWrap/>
            <w:vAlign w:val="center"/>
            <w:hideMark/>
          </w:tcPr>
          <w:p w14:paraId="61CC4329"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13.25</w:t>
            </w:r>
          </w:p>
        </w:tc>
      </w:tr>
      <w:tr w:rsidR="00055B99" w:rsidRPr="00055B99" w14:paraId="3BBB22D4"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5BCAE338"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Mangsir</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117BC2F9"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Y=0.1072X^0.7998</w:t>
            </w:r>
          </w:p>
        </w:tc>
        <w:tc>
          <w:tcPr>
            <w:tcW w:w="1012" w:type="pct"/>
            <w:tcBorders>
              <w:top w:val="nil"/>
              <w:left w:val="nil"/>
              <w:bottom w:val="single" w:sz="8" w:space="0" w:color="auto"/>
              <w:right w:val="single" w:sz="8" w:space="0" w:color="auto"/>
            </w:tcBorders>
            <w:shd w:val="clear" w:color="000000" w:fill="FFFFFF"/>
            <w:noWrap/>
            <w:vAlign w:val="center"/>
            <w:hideMark/>
          </w:tcPr>
          <w:p w14:paraId="53F385F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0.9775</w:t>
            </w:r>
          </w:p>
        </w:tc>
        <w:tc>
          <w:tcPr>
            <w:tcW w:w="1163" w:type="pct"/>
            <w:tcBorders>
              <w:top w:val="nil"/>
              <w:left w:val="nil"/>
              <w:bottom w:val="single" w:sz="8" w:space="0" w:color="auto"/>
              <w:right w:val="single" w:sz="8" w:space="0" w:color="auto"/>
            </w:tcBorders>
            <w:shd w:val="clear" w:color="000000" w:fill="FFFFFF"/>
            <w:noWrap/>
            <w:vAlign w:val="center"/>
            <w:hideMark/>
          </w:tcPr>
          <w:p w14:paraId="40669DA9"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7.71</w:t>
            </w:r>
          </w:p>
        </w:tc>
      </w:tr>
      <w:tr w:rsidR="00055B99" w:rsidRPr="00055B99" w14:paraId="7ED389C8"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1533EEF8"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Poush</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04634C4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Y=0.0723X^0.8079</w:t>
            </w:r>
          </w:p>
        </w:tc>
        <w:tc>
          <w:tcPr>
            <w:tcW w:w="1012" w:type="pct"/>
            <w:tcBorders>
              <w:top w:val="nil"/>
              <w:left w:val="nil"/>
              <w:bottom w:val="single" w:sz="8" w:space="0" w:color="auto"/>
              <w:right w:val="single" w:sz="8" w:space="0" w:color="auto"/>
            </w:tcBorders>
            <w:shd w:val="clear" w:color="000000" w:fill="FFFFFF"/>
            <w:noWrap/>
            <w:vAlign w:val="center"/>
            <w:hideMark/>
          </w:tcPr>
          <w:p w14:paraId="70730641"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0.9869</w:t>
            </w:r>
          </w:p>
        </w:tc>
        <w:tc>
          <w:tcPr>
            <w:tcW w:w="1163" w:type="pct"/>
            <w:tcBorders>
              <w:top w:val="nil"/>
              <w:left w:val="nil"/>
              <w:bottom w:val="single" w:sz="8" w:space="0" w:color="auto"/>
              <w:right w:val="single" w:sz="8" w:space="0" w:color="auto"/>
            </w:tcBorders>
            <w:shd w:val="clear" w:color="000000" w:fill="FFFFFF"/>
            <w:noWrap/>
            <w:vAlign w:val="center"/>
            <w:hideMark/>
          </w:tcPr>
          <w:p w14:paraId="07C3D51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5.43</w:t>
            </w:r>
          </w:p>
        </w:tc>
      </w:tr>
      <w:tr w:rsidR="00055B99" w:rsidRPr="00055B99" w14:paraId="062D1157"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1459AC1B"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Magh</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4F2C3165"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Y=0.0729X^0.7866</w:t>
            </w:r>
          </w:p>
        </w:tc>
        <w:tc>
          <w:tcPr>
            <w:tcW w:w="1012" w:type="pct"/>
            <w:tcBorders>
              <w:top w:val="nil"/>
              <w:left w:val="nil"/>
              <w:bottom w:val="single" w:sz="8" w:space="0" w:color="auto"/>
              <w:right w:val="single" w:sz="8" w:space="0" w:color="auto"/>
            </w:tcBorders>
            <w:shd w:val="clear" w:color="000000" w:fill="FFFFFF"/>
            <w:noWrap/>
            <w:vAlign w:val="center"/>
            <w:hideMark/>
          </w:tcPr>
          <w:p w14:paraId="6D6FC24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0.9544</w:t>
            </w:r>
          </w:p>
        </w:tc>
        <w:tc>
          <w:tcPr>
            <w:tcW w:w="1163" w:type="pct"/>
            <w:tcBorders>
              <w:top w:val="nil"/>
              <w:left w:val="nil"/>
              <w:bottom w:val="single" w:sz="8" w:space="0" w:color="auto"/>
              <w:right w:val="single" w:sz="8" w:space="0" w:color="auto"/>
            </w:tcBorders>
            <w:shd w:val="clear" w:color="000000" w:fill="FFFFFF"/>
            <w:noWrap/>
            <w:vAlign w:val="center"/>
            <w:hideMark/>
          </w:tcPr>
          <w:p w14:paraId="737C649F"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4.89</w:t>
            </w:r>
          </w:p>
        </w:tc>
      </w:tr>
      <w:tr w:rsidR="00055B99" w:rsidRPr="00055B99" w14:paraId="3D63424C"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09FEE78A" w14:textId="77777777" w:rsidR="00055B99" w:rsidRPr="00055B99" w:rsidRDefault="00055B99" w:rsidP="00055B99">
            <w:pPr>
              <w:spacing w:before="0" w:after="0" w:line="240" w:lineRule="auto"/>
              <w:ind w:right="0"/>
              <w:jc w:val="center"/>
              <w:rPr>
                <w:color w:val="000000"/>
                <w:szCs w:val="22"/>
              </w:rPr>
            </w:pPr>
            <w:proofErr w:type="spellStart"/>
            <w:r w:rsidRPr="00055B99">
              <w:rPr>
                <w:rFonts w:cs="Calibri"/>
                <w:color w:val="000000"/>
                <w:szCs w:val="22"/>
              </w:rPr>
              <w:t>Falgun</w:t>
            </w:r>
            <w:proofErr w:type="spellEnd"/>
          </w:p>
        </w:tc>
        <w:tc>
          <w:tcPr>
            <w:tcW w:w="1812" w:type="pct"/>
            <w:tcBorders>
              <w:top w:val="nil"/>
              <w:left w:val="nil"/>
              <w:bottom w:val="single" w:sz="8" w:space="0" w:color="auto"/>
              <w:right w:val="single" w:sz="8" w:space="0" w:color="auto"/>
            </w:tcBorders>
            <w:shd w:val="clear" w:color="000000" w:fill="FFFFFF"/>
            <w:noWrap/>
            <w:vAlign w:val="center"/>
            <w:hideMark/>
          </w:tcPr>
          <w:p w14:paraId="13053DB3"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Y=0.0579X^0.8031</w:t>
            </w:r>
          </w:p>
        </w:tc>
        <w:tc>
          <w:tcPr>
            <w:tcW w:w="1012" w:type="pct"/>
            <w:tcBorders>
              <w:top w:val="nil"/>
              <w:left w:val="nil"/>
              <w:bottom w:val="single" w:sz="8" w:space="0" w:color="auto"/>
              <w:right w:val="single" w:sz="8" w:space="0" w:color="auto"/>
            </w:tcBorders>
            <w:shd w:val="clear" w:color="000000" w:fill="FFFFFF"/>
            <w:noWrap/>
            <w:vAlign w:val="center"/>
            <w:hideMark/>
          </w:tcPr>
          <w:p w14:paraId="4B1CC814"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0.9745</w:t>
            </w:r>
          </w:p>
        </w:tc>
        <w:tc>
          <w:tcPr>
            <w:tcW w:w="1163" w:type="pct"/>
            <w:tcBorders>
              <w:top w:val="nil"/>
              <w:left w:val="nil"/>
              <w:bottom w:val="single" w:sz="8" w:space="0" w:color="auto"/>
              <w:right w:val="single" w:sz="8" w:space="0" w:color="auto"/>
            </w:tcBorders>
            <w:shd w:val="clear" w:color="000000" w:fill="FFFFFF"/>
            <w:noWrap/>
            <w:vAlign w:val="center"/>
            <w:hideMark/>
          </w:tcPr>
          <w:p w14:paraId="2A348F1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4.24</w:t>
            </w:r>
          </w:p>
        </w:tc>
      </w:tr>
      <w:tr w:rsidR="00055B99" w:rsidRPr="00055B99" w14:paraId="7308F0C3" w14:textId="77777777" w:rsidTr="00B36AE6">
        <w:trPr>
          <w:trHeight w:val="360"/>
        </w:trPr>
        <w:tc>
          <w:tcPr>
            <w:tcW w:w="1013" w:type="pct"/>
            <w:tcBorders>
              <w:top w:val="nil"/>
              <w:left w:val="single" w:sz="8" w:space="0" w:color="auto"/>
              <w:bottom w:val="single" w:sz="8" w:space="0" w:color="auto"/>
              <w:right w:val="single" w:sz="8" w:space="0" w:color="auto"/>
            </w:tcBorders>
            <w:shd w:val="clear" w:color="000000" w:fill="FFFFFF"/>
            <w:noWrap/>
            <w:vAlign w:val="center"/>
            <w:hideMark/>
          </w:tcPr>
          <w:p w14:paraId="23F333A1"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Chaitra</w:t>
            </w:r>
          </w:p>
        </w:tc>
        <w:tc>
          <w:tcPr>
            <w:tcW w:w="1812" w:type="pct"/>
            <w:tcBorders>
              <w:top w:val="nil"/>
              <w:left w:val="nil"/>
              <w:bottom w:val="single" w:sz="8" w:space="0" w:color="auto"/>
              <w:right w:val="single" w:sz="8" w:space="0" w:color="auto"/>
            </w:tcBorders>
            <w:shd w:val="clear" w:color="000000" w:fill="FFFFFF"/>
            <w:noWrap/>
            <w:vAlign w:val="center"/>
            <w:hideMark/>
          </w:tcPr>
          <w:p w14:paraId="44106F0B"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Y=0.0512X^0.8301</w:t>
            </w:r>
          </w:p>
        </w:tc>
        <w:tc>
          <w:tcPr>
            <w:tcW w:w="1012" w:type="pct"/>
            <w:tcBorders>
              <w:top w:val="nil"/>
              <w:left w:val="nil"/>
              <w:bottom w:val="single" w:sz="8" w:space="0" w:color="auto"/>
              <w:right w:val="single" w:sz="8" w:space="0" w:color="auto"/>
            </w:tcBorders>
            <w:shd w:val="clear" w:color="000000" w:fill="FFFFFF"/>
            <w:noWrap/>
            <w:vAlign w:val="center"/>
            <w:hideMark/>
          </w:tcPr>
          <w:p w14:paraId="4580E4BE"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0.9793</w:t>
            </w:r>
          </w:p>
        </w:tc>
        <w:tc>
          <w:tcPr>
            <w:tcW w:w="1163" w:type="pct"/>
            <w:tcBorders>
              <w:top w:val="nil"/>
              <w:left w:val="nil"/>
              <w:bottom w:val="single" w:sz="8" w:space="0" w:color="auto"/>
              <w:right w:val="single" w:sz="8" w:space="0" w:color="auto"/>
            </w:tcBorders>
            <w:shd w:val="clear" w:color="000000" w:fill="FFFFFF"/>
            <w:noWrap/>
            <w:vAlign w:val="center"/>
            <w:hideMark/>
          </w:tcPr>
          <w:p w14:paraId="7CD42E80" w14:textId="77777777" w:rsidR="00055B99" w:rsidRPr="00055B99" w:rsidRDefault="00055B99" w:rsidP="00055B99">
            <w:pPr>
              <w:spacing w:before="0" w:after="0" w:line="240" w:lineRule="auto"/>
              <w:ind w:right="0"/>
              <w:jc w:val="center"/>
              <w:rPr>
                <w:color w:val="000000"/>
                <w:szCs w:val="22"/>
              </w:rPr>
            </w:pPr>
            <w:r w:rsidRPr="00055B99">
              <w:rPr>
                <w:rFonts w:cs="Calibri"/>
                <w:color w:val="000000"/>
                <w:szCs w:val="22"/>
              </w:rPr>
              <w:t>4.33</w:t>
            </w:r>
          </w:p>
        </w:tc>
      </w:tr>
    </w:tbl>
    <w:p w14:paraId="39096A3E" w14:textId="77777777" w:rsidR="009971CA" w:rsidRPr="001C0EA0" w:rsidRDefault="009971CA" w:rsidP="00055B99">
      <w:pPr>
        <w:pStyle w:val="TableHeading"/>
        <w:ind w:left="0" w:firstLine="0"/>
      </w:pPr>
    </w:p>
    <w:p w14:paraId="393D9AAD" w14:textId="77777777" w:rsidR="009971CA" w:rsidRPr="001C0EA0" w:rsidRDefault="009971CA" w:rsidP="009971CA">
      <w:r w:rsidRPr="001C0EA0">
        <w:t>Note: Y=long-term mean monthly flow in m</w:t>
      </w:r>
      <w:r w:rsidRPr="00B92631">
        <w:rPr>
          <w:vertAlign w:val="superscript"/>
        </w:rPr>
        <w:t>3</w:t>
      </w:r>
      <w:r w:rsidRPr="001C0EA0">
        <w:t>/s and X=drainage area in km</w:t>
      </w:r>
      <w:r w:rsidRPr="00B92631">
        <w:rPr>
          <w:vertAlign w:val="superscript"/>
        </w:rPr>
        <w:t>2</w:t>
      </w:r>
      <w:r w:rsidRPr="001C0EA0">
        <w:t>.</w:t>
      </w:r>
    </w:p>
    <w:p w14:paraId="0B63A3A3" w14:textId="77777777" w:rsidR="009971CA" w:rsidRPr="001C0EA0" w:rsidRDefault="009971CA" w:rsidP="009971CA">
      <w:pPr>
        <w:ind w:right="-45"/>
      </w:pPr>
      <w:r w:rsidRPr="001C0EA0">
        <w:t>In above table, the values of R</w:t>
      </w:r>
      <w:r w:rsidRPr="00B92631">
        <w:rPr>
          <w:vertAlign w:val="superscript"/>
        </w:rPr>
        <w:t>2</w:t>
      </w:r>
      <w:r w:rsidRPr="001C0EA0">
        <w:t xml:space="preserve"> are more than 0.90 for each month. Thus, it shows a good fit between the data and the generated regression equations for each month can give reliable results. </w:t>
      </w:r>
    </w:p>
    <w:p w14:paraId="08894DF4" w14:textId="4090E59B" w:rsidR="00B36AE6" w:rsidRDefault="00B36AE6" w:rsidP="00B36AE6">
      <w:pPr>
        <w:pStyle w:val="Caption"/>
        <w:keepNext/>
      </w:pPr>
      <w:bookmarkStart w:id="179" w:name="_Ref92874759"/>
      <w:bookmarkStart w:id="180" w:name="_Toc92876606"/>
      <w:r>
        <w:t xml:space="preserve">Table </w:t>
      </w:r>
      <w:fldSimple w:instr=" STYLEREF 1 \s ">
        <w:r w:rsidR="006C6245">
          <w:rPr>
            <w:noProof/>
          </w:rPr>
          <w:t>1</w:t>
        </w:r>
      </w:fldSimple>
      <w:r w:rsidR="00F46335">
        <w:noBreakHyphen/>
      </w:r>
      <w:fldSimple w:instr=" SEQ Table \* ARABIC \s 1 ">
        <w:r w:rsidR="006C6245">
          <w:rPr>
            <w:noProof/>
          </w:rPr>
          <w:t>15</w:t>
        </w:r>
      </w:fldSimple>
      <w:bookmarkEnd w:id="179"/>
      <w:r>
        <w:t xml:space="preserve">: </w:t>
      </w:r>
      <w:r w:rsidRPr="001C0EA0">
        <w:t xml:space="preserve">Long-term mean monthly flows of </w:t>
      </w:r>
      <w:proofErr w:type="spellStart"/>
      <w:r>
        <w:t>Kunaban</w:t>
      </w:r>
      <w:proofErr w:type="spellEnd"/>
      <w:r>
        <w:t xml:space="preserve"> </w:t>
      </w:r>
      <w:proofErr w:type="spellStart"/>
      <w:r>
        <w:t>Khola</w:t>
      </w:r>
      <w:proofErr w:type="spellEnd"/>
      <w:r>
        <w:t xml:space="preserve"> Intake </w:t>
      </w:r>
      <w:r w:rsidRPr="001C0EA0">
        <w:t>from regional regression analysis</w:t>
      </w:r>
      <w:bookmarkEnd w:id="180"/>
    </w:p>
    <w:tbl>
      <w:tblPr>
        <w:tblW w:w="5000" w:type="pct"/>
        <w:tblLook w:val="04A0" w:firstRow="1" w:lastRow="0" w:firstColumn="1" w:lastColumn="0" w:noHBand="0" w:noVBand="1"/>
      </w:tblPr>
      <w:tblGrid>
        <w:gridCol w:w="2069"/>
        <w:gridCol w:w="2812"/>
        <w:gridCol w:w="2068"/>
        <w:gridCol w:w="2068"/>
      </w:tblGrid>
      <w:tr w:rsidR="00AC1A88" w:rsidRPr="00AC1A88" w14:paraId="68482607" w14:textId="77777777" w:rsidTr="00B36AE6">
        <w:trPr>
          <w:trHeight w:val="375"/>
        </w:trPr>
        <w:tc>
          <w:tcPr>
            <w:tcW w:w="114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68043CA" w14:textId="77777777" w:rsidR="00AC1A88" w:rsidRPr="00AC1A88" w:rsidRDefault="00AC1A88" w:rsidP="00AC1A88">
            <w:pPr>
              <w:spacing w:before="0" w:after="0" w:line="240" w:lineRule="auto"/>
              <w:ind w:right="0"/>
              <w:rPr>
                <w:rFonts w:cs="Calibri"/>
                <w:b/>
                <w:bCs/>
                <w:color w:val="000000"/>
                <w:szCs w:val="22"/>
              </w:rPr>
            </w:pPr>
            <w:r w:rsidRPr="00AC1A88">
              <w:rPr>
                <w:rFonts w:cs="Calibri"/>
                <w:b/>
                <w:bCs/>
                <w:color w:val="000000"/>
                <w:szCs w:val="22"/>
              </w:rPr>
              <w:t>Month</w:t>
            </w:r>
          </w:p>
        </w:tc>
        <w:tc>
          <w:tcPr>
            <w:tcW w:w="1559" w:type="pct"/>
            <w:tcBorders>
              <w:top w:val="single" w:sz="4" w:space="0" w:color="auto"/>
              <w:left w:val="nil"/>
              <w:bottom w:val="single" w:sz="4" w:space="0" w:color="auto"/>
              <w:right w:val="single" w:sz="4" w:space="0" w:color="auto"/>
            </w:tcBorders>
            <w:shd w:val="clear" w:color="000000" w:fill="FFFFFF"/>
            <w:noWrap/>
            <w:vAlign w:val="center"/>
            <w:hideMark/>
          </w:tcPr>
          <w:p w14:paraId="51B54E0F" w14:textId="77777777" w:rsidR="00AC1A88" w:rsidRPr="00AC1A88" w:rsidRDefault="00AC1A88" w:rsidP="00AC1A88">
            <w:pPr>
              <w:spacing w:before="0" w:after="0" w:line="240" w:lineRule="auto"/>
              <w:ind w:right="0"/>
              <w:rPr>
                <w:rFonts w:cs="Calibri"/>
                <w:b/>
                <w:bCs/>
                <w:color w:val="000000"/>
                <w:szCs w:val="22"/>
              </w:rPr>
            </w:pPr>
            <w:r w:rsidRPr="00AC1A88">
              <w:rPr>
                <w:rFonts w:cs="Calibri"/>
                <w:b/>
                <w:bCs/>
                <w:color w:val="000000"/>
                <w:szCs w:val="22"/>
              </w:rPr>
              <w:t>Regression Equation</w:t>
            </w:r>
          </w:p>
        </w:tc>
        <w:tc>
          <w:tcPr>
            <w:tcW w:w="1147" w:type="pct"/>
            <w:tcBorders>
              <w:top w:val="single" w:sz="4" w:space="0" w:color="auto"/>
              <w:left w:val="nil"/>
              <w:bottom w:val="single" w:sz="4" w:space="0" w:color="auto"/>
              <w:right w:val="single" w:sz="4" w:space="0" w:color="auto"/>
            </w:tcBorders>
            <w:shd w:val="clear" w:color="000000" w:fill="FFFFFF"/>
            <w:noWrap/>
            <w:vAlign w:val="center"/>
            <w:hideMark/>
          </w:tcPr>
          <w:p w14:paraId="33807FB3" w14:textId="77777777" w:rsidR="00AC1A88" w:rsidRPr="00AC1A88" w:rsidRDefault="00AC1A88" w:rsidP="00AC1A88">
            <w:pPr>
              <w:spacing w:before="0" w:after="0" w:line="240" w:lineRule="auto"/>
              <w:ind w:right="0"/>
              <w:rPr>
                <w:rFonts w:cs="Calibri"/>
                <w:b/>
                <w:bCs/>
                <w:color w:val="000000"/>
                <w:szCs w:val="22"/>
              </w:rPr>
            </w:pPr>
            <w:r w:rsidRPr="00AC1A88">
              <w:rPr>
                <w:rFonts w:cs="Calibri"/>
                <w:b/>
                <w:bCs/>
                <w:color w:val="000000"/>
                <w:szCs w:val="22"/>
              </w:rPr>
              <w:t>Value of R</w:t>
            </w:r>
            <w:r w:rsidRPr="00AC1A88">
              <w:rPr>
                <w:rFonts w:cs="Calibri"/>
                <w:b/>
                <w:bCs/>
                <w:color w:val="000000"/>
                <w:szCs w:val="22"/>
                <w:vertAlign w:val="superscript"/>
              </w:rPr>
              <w:t>2</w:t>
            </w:r>
          </w:p>
        </w:tc>
        <w:tc>
          <w:tcPr>
            <w:tcW w:w="1147" w:type="pct"/>
            <w:tcBorders>
              <w:top w:val="single" w:sz="4" w:space="0" w:color="auto"/>
              <w:left w:val="nil"/>
              <w:bottom w:val="single" w:sz="4" w:space="0" w:color="auto"/>
              <w:right w:val="single" w:sz="4" w:space="0" w:color="auto"/>
            </w:tcBorders>
            <w:shd w:val="clear" w:color="000000" w:fill="FFFFFF"/>
            <w:noWrap/>
            <w:vAlign w:val="center"/>
            <w:hideMark/>
          </w:tcPr>
          <w:p w14:paraId="63AFBF3B" w14:textId="77777777" w:rsidR="00AC1A88" w:rsidRPr="00AC1A88" w:rsidRDefault="00AC1A88" w:rsidP="00AC1A88">
            <w:pPr>
              <w:spacing w:before="0" w:after="0" w:line="240" w:lineRule="auto"/>
              <w:ind w:right="0"/>
              <w:rPr>
                <w:rFonts w:cs="Calibri"/>
                <w:b/>
                <w:bCs/>
                <w:color w:val="000000"/>
                <w:szCs w:val="22"/>
              </w:rPr>
            </w:pPr>
            <w:r w:rsidRPr="00AC1A88">
              <w:rPr>
                <w:rFonts w:cs="Calibri"/>
                <w:b/>
                <w:bCs/>
                <w:color w:val="000000"/>
                <w:szCs w:val="22"/>
              </w:rPr>
              <w:t>Discharge (m</w:t>
            </w:r>
            <w:r w:rsidRPr="00AC1A88">
              <w:rPr>
                <w:rFonts w:cs="Calibri"/>
                <w:b/>
                <w:bCs/>
                <w:color w:val="000000"/>
                <w:szCs w:val="22"/>
                <w:vertAlign w:val="superscript"/>
              </w:rPr>
              <w:t>3</w:t>
            </w:r>
            <w:r w:rsidRPr="00AC1A88">
              <w:rPr>
                <w:rFonts w:cs="Calibri"/>
                <w:b/>
                <w:bCs/>
                <w:color w:val="000000"/>
                <w:szCs w:val="22"/>
              </w:rPr>
              <w:t>/s)</w:t>
            </w:r>
          </w:p>
        </w:tc>
      </w:tr>
      <w:tr w:rsidR="00AC1A88" w:rsidRPr="00AC1A88" w14:paraId="6B3A29A3"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32E7D474"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Baishakh</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02CE2DED"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Y=0.045X^0.8935</w:t>
            </w:r>
          </w:p>
        </w:tc>
        <w:tc>
          <w:tcPr>
            <w:tcW w:w="1147" w:type="pct"/>
            <w:tcBorders>
              <w:top w:val="nil"/>
              <w:left w:val="nil"/>
              <w:bottom w:val="single" w:sz="4" w:space="0" w:color="auto"/>
              <w:right w:val="single" w:sz="4" w:space="0" w:color="auto"/>
            </w:tcBorders>
            <w:shd w:val="clear" w:color="000000" w:fill="FFFFFF"/>
            <w:noWrap/>
            <w:vAlign w:val="center"/>
            <w:hideMark/>
          </w:tcPr>
          <w:p w14:paraId="3AC49106"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0.9736</w:t>
            </w:r>
          </w:p>
        </w:tc>
        <w:tc>
          <w:tcPr>
            <w:tcW w:w="1147" w:type="pct"/>
            <w:tcBorders>
              <w:top w:val="nil"/>
              <w:left w:val="nil"/>
              <w:bottom w:val="single" w:sz="4" w:space="0" w:color="auto"/>
              <w:right w:val="single" w:sz="4" w:space="0" w:color="auto"/>
            </w:tcBorders>
            <w:shd w:val="clear" w:color="000000" w:fill="FFFFFF"/>
            <w:noWrap/>
            <w:vAlign w:val="center"/>
            <w:hideMark/>
          </w:tcPr>
          <w:p w14:paraId="21FC684D"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2.63</w:t>
            </w:r>
          </w:p>
        </w:tc>
      </w:tr>
      <w:tr w:rsidR="00AC1A88" w:rsidRPr="00AC1A88" w14:paraId="417A007C"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315C3FFC"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Jestha</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3B0F846F"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Y=0.0707X^0.9249</w:t>
            </w:r>
          </w:p>
        </w:tc>
        <w:tc>
          <w:tcPr>
            <w:tcW w:w="1147" w:type="pct"/>
            <w:tcBorders>
              <w:top w:val="nil"/>
              <w:left w:val="nil"/>
              <w:bottom w:val="single" w:sz="4" w:space="0" w:color="auto"/>
              <w:right w:val="single" w:sz="4" w:space="0" w:color="auto"/>
            </w:tcBorders>
            <w:shd w:val="clear" w:color="000000" w:fill="FFFFFF"/>
            <w:noWrap/>
            <w:vAlign w:val="center"/>
            <w:hideMark/>
          </w:tcPr>
          <w:p w14:paraId="5D5860A7"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0.9837</w:t>
            </w:r>
          </w:p>
        </w:tc>
        <w:tc>
          <w:tcPr>
            <w:tcW w:w="1147" w:type="pct"/>
            <w:tcBorders>
              <w:top w:val="nil"/>
              <w:left w:val="nil"/>
              <w:bottom w:val="single" w:sz="4" w:space="0" w:color="auto"/>
              <w:right w:val="single" w:sz="4" w:space="0" w:color="auto"/>
            </w:tcBorders>
            <w:shd w:val="clear" w:color="000000" w:fill="FFFFFF"/>
            <w:noWrap/>
            <w:vAlign w:val="center"/>
            <w:hideMark/>
          </w:tcPr>
          <w:p w14:paraId="2280C7B4"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4.77</w:t>
            </w:r>
          </w:p>
        </w:tc>
      </w:tr>
      <w:tr w:rsidR="00AC1A88" w:rsidRPr="00AC1A88" w14:paraId="6BDABFEA"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00716274"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Ashar</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18DAA19C"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Y=0.5568X^0.8028</w:t>
            </w:r>
          </w:p>
        </w:tc>
        <w:tc>
          <w:tcPr>
            <w:tcW w:w="1147" w:type="pct"/>
            <w:tcBorders>
              <w:top w:val="nil"/>
              <w:left w:val="nil"/>
              <w:bottom w:val="single" w:sz="4" w:space="0" w:color="auto"/>
              <w:right w:val="single" w:sz="4" w:space="0" w:color="auto"/>
            </w:tcBorders>
            <w:shd w:val="clear" w:color="000000" w:fill="FFFFFF"/>
            <w:noWrap/>
            <w:vAlign w:val="center"/>
            <w:hideMark/>
          </w:tcPr>
          <w:p w14:paraId="16768A42"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0.9848</w:t>
            </w:r>
          </w:p>
        </w:tc>
        <w:tc>
          <w:tcPr>
            <w:tcW w:w="1147" w:type="pct"/>
            <w:tcBorders>
              <w:top w:val="nil"/>
              <w:left w:val="nil"/>
              <w:bottom w:val="single" w:sz="4" w:space="0" w:color="auto"/>
              <w:right w:val="single" w:sz="4" w:space="0" w:color="auto"/>
            </w:tcBorders>
            <w:shd w:val="clear" w:color="000000" w:fill="FFFFFF"/>
            <w:noWrap/>
            <w:vAlign w:val="center"/>
            <w:hideMark/>
          </w:tcPr>
          <w:p w14:paraId="5CA2C7E0"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21.55</w:t>
            </w:r>
          </w:p>
        </w:tc>
      </w:tr>
      <w:tr w:rsidR="00AC1A88" w:rsidRPr="00AC1A88" w14:paraId="4EACEE65"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42016CF1"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Shrawan</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4BBD39FC"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Y=1.488X^0.7387</w:t>
            </w:r>
          </w:p>
        </w:tc>
        <w:tc>
          <w:tcPr>
            <w:tcW w:w="1147" w:type="pct"/>
            <w:tcBorders>
              <w:top w:val="nil"/>
              <w:left w:val="nil"/>
              <w:bottom w:val="single" w:sz="4" w:space="0" w:color="auto"/>
              <w:right w:val="single" w:sz="4" w:space="0" w:color="auto"/>
            </w:tcBorders>
            <w:shd w:val="clear" w:color="000000" w:fill="FFFFFF"/>
            <w:noWrap/>
            <w:vAlign w:val="center"/>
            <w:hideMark/>
          </w:tcPr>
          <w:p w14:paraId="3566499F"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0.9618</w:t>
            </w:r>
          </w:p>
        </w:tc>
        <w:tc>
          <w:tcPr>
            <w:tcW w:w="1147" w:type="pct"/>
            <w:tcBorders>
              <w:top w:val="nil"/>
              <w:left w:val="nil"/>
              <w:bottom w:val="single" w:sz="4" w:space="0" w:color="auto"/>
              <w:right w:val="single" w:sz="4" w:space="0" w:color="auto"/>
            </w:tcBorders>
            <w:shd w:val="clear" w:color="000000" w:fill="FFFFFF"/>
            <w:noWrap/>
            <w:vAlign w:val="center"/>
            <w:hideMark/>
          </w:tcPr>
          <w:p w14:paraId="302320C5"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43.01</w:t>
            </w:r>
          </w:p>
        </w:tc>
      </w:tr>
      <w:tr w:rsidR="00AC1A88" w:rsidRPr="00AC1A88" w14:paraId="0D177487"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5B4287CF"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Bhadra</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2260F85A"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Y=1.1954X^0.7465</w:t>
            </w:r>
          </w:p>
        </w:tc>
        <w:tc>
          <w:tcPr>
            <w:tcW w:w="1147" w:type="pct"/>
            <w:tcBorders>
              <w:top w:val="nil"/>
              <w:left w:val="nil"/>
              <w:bottom w:val="single" w:sz="4" w:space="0" w:color="auto"/>
              <w:right w:val="single" w:sz="4" w:space="0" w:color="auto"/>
            </w:tcBorders>
            <w:shd w:val="clear" w:color="000000" w:fill="FFFFFF"/>
            <w:noWrap/>
            <w:vAlign w:val="center"/>
            <w:hideMark/>
          </w:tcPr>
          <w:p w14:paraId="7D245A9A"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0.99</w:t>
            </w:r>
          </w:p>
        </w:tc>
        <w:tc>
          <w:tcPr>
            <w:tcW w:w="1147" w:type="pct"/>
            <w:tcBorders>
              <w:top w:val="nil"/>
              <w:left w:val="nil"/>
              <w:bottom w:val="single" w:sz="4" w:space="0" w:color="auto"/>
              <w:right w:val="single" w:sz="4" w:space="0" w:color="auto"/>
            </w:tcBorders>
            <w:shd w:val="clear" w:color="000000" w:fill="FFFFFF"/>
            <w:noWrap/>
            <w:vAlign w:val="center"/>
            <w:hideMark/>
          </w:tcPr>
          <w:p w14:paraId="76B4B1D7"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35.79</w:t>
            </w:r>
          </w:p>
        </w:tc>
      </w:tr>
      <w:tr w:rsidR="00AC1A88" w:rsidRPr="00AC1A88" w14:paraId="19E38F57"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57DE166A"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Ashoj</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7E0EC343"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Y=0.6394X^0.7353</w:t>
            </w:r>
          </w:p>
        </w:tc>
        <w:tc>
          <w:tcPr>
            <w:tcW w:w="1147" w:type="pct"/>
            <w:tcBorders>
              <w:top w:val="nil"/>
              <w:left w:val="nil"/>
              <w:bottom w:val="single" w:sz="4" w:space="0" w:color="auto"/>
              <w:right w:val="single" w:sz="4" w:space="0" w:color="auto"/>
            </w:tcBorders>
            <w:shd w:val="clear" w:color="000000" w:fill="FFFFFF"/>
            <w:noWrap/>
            <w:vAlign w:val="center"/>
            <w:hideMark/>
          </w:tcPr>
          <w:p w14:paraId="1765CA9E"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0.9792</w:t>
            </w:r>
          </w:p>
        </w:tc>
        <w:tc>
          <w:tcPr>
            <w:tcW w:w="1147" w:type="pct"/>
            <w:tcBorders>
              <w:top w:val="nil"/>
              <w:left w:val="nil"/>
              <w:bottom w:val="single" w:sz="4" w:space="0" w:color="auto"/>
              <w:right w:val="single" w:sz="4" w:space="0" w:color="auto"/>
            </w:tcBorders>
            <w:shd w:val="clear" w:color="000000" w:fill="FFFFFF"/>
            <w:noWrap/>
            <w:vAlign w:val="center"/>
            <w:hideMark/>
          </w:tcPr>
          <w:p w14:paraId="371ACAD1"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18.20</w:t>
            </w:r>
          </w:p>
        </w:tc>
      </w:tr>
      <w:tr w:rsidR="00AC1A88" w:rsidRPr="00AC1A88" w14:paraId="00BDA07F"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49FEC729"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Kartik</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4E2B3F78"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Y=0.2101X^0.7752</w:t>
            </w:r>
          </w:p>
        </w:tc>
        <w:tc>
          <w:tcPr>
            <w:tcW w:w="1147" w:type="pct"/>
            <w:tcBorders>
              <w:top w:val="nil"/>
              <w:left w:val="nil"/>
              <w:bottom w:val="single" w:sz="4" w:space="0" w:color="auto"/>
              <w:right w:val="single" w:sz="4" w:space="0" w:color="auto"/>
            </w:tcBorders>
            <w:shd w:val="clear" w:color="000000" w:fill="FFFFFF"/>
            <w:noWrap/>
            <w:vAlign w:val="center"/>
            <w:hideMark/>
          </w:tcPr>
          <w:p w14:paraId="6C2EB4AF"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0.9831</w:t>
            </w:r>
          </w:p>
        </w:tc>
        <w:tc>
          <w:tcPr>
            <w:tcW w:w="1147" w:type="pct"/>
            <w:tcBorders>
              <w:top w:val="nil"/>
              <w:left w:val="nil"/>
              <w:bottom w:val="single" w:sz="4" w:space="0" w:color="auto"/>
              <w:right w:val="single" w:sz="4" w:space="0" w:color="auto"/>
            </w:tcBorders>
            <w:shd w:val="clear" w:color="000000" w:fill="FFFFFF"/>
            <w:noWrap/>
            <w:vAlign w:val="center"/>
            <w:hideMark/>
          </w:tcPr>
          <w:p w14:paraId="56D69276"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7.17</w:t>
            </w:r>
          </w:p>
        </w:tc>
      </w:tr>
      <w:tr w:rsidR="00AC1A88" w:rsidRPr="00AC1A88" w14:paraId="12735705"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05C2E3A2"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Mangsir</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20A379DF"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Y=0.1072X^0.7998</w:t>
            </w:r>
          </w:p>
        </w:tc>
        <w:tc>
          <w:tcPr>
            <w:tcW w:w="1147" w:type="pct"/>
            <w:tcBorders>
              <w:top w:val="nil"/>
              <w:left w:val="nil"/>
              <w:bottom w:val="single" w:sz="4" w:space="0" w:color="auto"/>
              <w:right w:val="single" w:sz="4" w:space="0" w:color="auto"/>
            </w:tcBorders>
            <w:shd w:val="clear" w:color="000000" w:fill="FFFFFF"/>
            <w:noWrap/>
            <w:vAlign w:val="center"/>
            <w:hideMark/>
          </w:tcPr>
          <w:p w14:paraId="3A8731F1"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0.9775</w:t>
            </w:r>
          </w:p>
        </w:tc>
        <w:tc>
          <w:tcPr>
            <w:tcW w:w="1147" w:type="pct"/>
            <w:tcBorders>
              <w:top w:val="nil"/>
              <w:left w:val="nil"/>
              <w:bottom w:val="single" w:sz="4" w:space="0" w:color="auto"/>
              <w:right w:val="single" w:sz="4" w:space="0" w:color="auto"/>
            </w:tcBorders>
            <w:shd w:val="clear" w:color="000000" w:fill="FFFFFF"/>
            <w:noWrap/>
            <w:vAlign w:val="center"/>
            <w:hideMark/>
          </w:tcPr>
          <w:p w14:paraId="6F93C181"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4.09</w:t>
            </w:r>
          </w:p>
        </w:tc>
      </w:tr>
      <w:tr w:rsidR="00AC1A88" w:rsidRPr="00AC1A88" w14:paraId="642C13E8"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6DDE16AF"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Poush</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7C19166E"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Y=0.0723X^0.8079</w:t>
            </w:r>
          </w:p>
        </w:tc>
        <w:tc>
          <w:tcPr>
            <w:tcW w:w="1147" w:type="pct"/>
            <w:tcBorders>
              <w:top w:val="nil"/>
              <w:left w:val="nil"/>
              <w:bottom w:val="single" w:sz="4" w:space="0" w:color="auto"/>
              <w:right w:val="single" w:sz="4" w:space="0" w:color="auto"/>
            </w:tcBorders>
            <w:shd w:val="clear" w:color="000000" w:fill="FFFFFF"/>
            <w:noWrap/>
            <w:vAlign w:val="center"/>
            <w:hideMark/>
          </w:tcPr>
          <w:p w14:paraId="697E78AA"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0.9869</w:t>
            </w:r>
          </w:p>
        </w:tc>
        <w:tc>
          <w:tcPr>
            <w:tcW w:w="1147" w:type="pct"/>
            <w:tcBorders>
              <w:top w:val="nil"/>
              <w:left w:val="nil"/>
              <w:bottom w:val="single" w:sz="4" w:space="0" w:color="auto"/>
              <w:right w:val="single" w:sz="4" w:space="0" w:color="auto"/>
            </w:tcBorders>
            <w:shd w:val="clear" w:color="000000" w:fill="FFFFFF"/>
            <w:noWrap/>
            <w:vAlign w:val="center"/>
            <w:hideMark/>
          </w:tcPr>
          <w:p w14:paraId="33E7F198"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2.86</w:t>
            </w:r>
          </w:p>
        </w:tc>
      </w:tr>
      <w:tr w:rsidR="00AC1A88" w:rsidRPr="00AC1A88" w14:paraId="75E1467C"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0A049442"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Magh</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6CB86DCF"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Y=0.0729X^0.7866</w:t>
            </w:r>
          </w:p>
        </w:tc>
        <w:tc>
          <w:tcPr>
            <w:tcW w:w="1147" w:type="pct"/>
            <w:tcBorders>
              <w:top w:val="nil"/>
              <w:left w:val="nil"/>
              <w:bottom w:val="single" w:sz="4" w:space="0" w:color="auto"/>
              <w:right w:val="single" w:sz="4" w:space="0" w:color="auto"/>
            </w:tcBorders>
            <w:shd w:val="clear" w:color="000000" w:fill="FFFFFF"/>
            <w:noWrap/>
            <w:vAlign w:val="center"/>
            <w:hideMark/>
          </w:tcPr>
          <w:p w14:paraId="7A598320"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0.9544</w:t>
            </w:r>
          </w:p>
        </w:tc>
        <w:tc>
          <w:tcPr>
            <w:tcW w:w="1147" w:type="pct"/>
            <w:tcBorders>
              <w:top w:val="nil"/>
              <w:left w:val="nil"/>
              <w:bottom w:val="single" w:sz="4" w:space="0" w:color="auto"/>
              <w:right w:val="single" w:sz="4" w:space="0" w:color="auto"/>
            </w:tcBorders>
            <w:shd w:val="clear" w:color="000000" w:fill="FFFFFF"/>
            <w:noWrap/>
            <w:vAlign w:val="center"/>
            <w:hideMark/>
          </w:tcPr>
          <w:p w14:paraId="5708563D"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2.62</w:t>
            </w:r>
          </w:p>
        </w:tc>
      </w:tr>
      <w:tr w:rsidR="00AC1A88" w:rsidRPr="00AC1A88" w14:paraId="4D75B850"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5E5A0B91" w14:textId="77777777" w:rsidR="00AC1A88" w:rsidRPr="00AC1A88" w:rsidRDefault="00AC1A88" w:rsidP="00AC1A88">
            <w:pPr>
              <w:spacing w:before="0" w:after="0" w:line="240" w:lineRule="auto"/>
              <w:ind w:right="0"/>
              <w:rPr>
                <w:rFonts w:cs="Calibri"/>
                <w:color w:val="000000"/>
                <w:szCs w:val="22"/>
              </w:rPr>
            </w:pPr>
            <w:proofErr w:type="spellStart"/>
            <w:r w:rsidRPr="00AC1A88">
              <w:rPr>
                <w:rFonts w:cs="Calibri"/>
                <w:color w:val="000000"/>
                <w:szCs w:val="22"/>
              </w:rPr>
              <w:t>Falgun</w:t>
            </w:r>
            <w:proofErr w:type="spellEnd"/>
          </w:p>
        </w:tc>
        <w:tc>
          <w:tcPr>
            <w:tcW w:w="1559" w:type="pct"/>
            <w:tcBorders>
              <w:top w:val="nil"/>
              <w:left w:val="nil"/>
              <w:bottom w:val="single" w:sz="4" w:space="0" w:color="auto"/>
              <w:right w:val="single" w:sz="4" w:space="0" w:color="auto"/>
            </w:tcBorders>
            <w:shd w:val="clear" w:color="000000" w:fill="FFFFFF"/>
            <w:noWrap/>
            <w:vAlign w:val="center"/>
            <w:hideMark/>
          </w:tcPr>
          <w:p w14:paraId="3F7A91B8"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Y=0.0579X^0.8031</w:t>
            </w:r>
          </w:p>
        </w:tc>
        <w:tc>
          <w:tcPr>
            <w:tcW w:w="1147" w:type="pct"/>
            <w:tcBorders>
              <w:top w:val="nil"/>
              <w:left w:val="nil"/>
              <w:bottom w:val="single" w:sz="4" w:space="0" w:color="auto"/>
              <w:right w:val="single" w:sz="4" w:space="0" w:color="auto"/>
            </w:tcBorders>
            <w:shd w:val="clear" w:color="000000" w:fill="FFFFFF"/>
            <w:noWrap/>
            <w:vAlign w:val="center"/>
            <w:hideMark/>
          </w:tcPr>
          <w:p w14:paraId="5C3503BA"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0.9745</w:t>
            </w:r>
          </w:p>
        </w:tc>
        <w:tc>
          <w:tcPr>
            <w:tcW w:w="1147" w:type="pct"/>
            <w:tcBorders>
              <w:top w:val="nil"/>
              <w:left w:val="nil"/>
              <w:bottom w:val="single" w:sz="4" w:space="0" w:color="auto"/>
              <w:right w:val="single" w:sz="4" w:space="0" w:color="auto"/>
            </w:tcBorders>
            <w:shd w:val="clear" w:color="000000" w:fill="FFFFFF"/>
            <w:noWrap/>
            <w:vAlign w:val="center"/>
            <w:hideMark/>
          </w:tcPr>
          <w:p w14:paraId="78DCE623"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2.24</w:t>
            </w:r>
          </w:p>
        </w:tc>
      </w:tr>
      <w:tr w:rsidR="00AC1A88" w:rsidRPr="00AC1A88" w14:paraId="42C75F4B" w14:textId="77777777" w:rsidTr="00B36AE6">
        <w:trPr>
          <w:trHeight w:val="345"/>
        </w:trPr>
        <w:tc>
          <w:tcPr>
            <w:tcW w:w="1147" w:type="pct"/>
            <w:tcBorders>
              <w:top w:val="nil"/>
              <w:left w:val="single" w:sz="4" w:space="0" w:color="auto"/>
              <w:bottom w:val="single" w:sz="4" w:space="0" w:color="auto"/>
              <w:right w:val="single" w:sz="4" w:space="0" w:color="auto"/>
            </w:tcBorders>
            <w:shd w:val="clear" w:color="000000" w:fill="FFFFFF"/>
            <w:noWrap/>
            <w:vAlign w:val="center"/>
            <w:hideMark/>
          </w:tcPr>
          <w:p w14:paraId="382CA89C"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Chaitra</w:t>
            </w:r>
          </w:p>
        </w:tc>
        <w:tc>
          <w:tcPr>
            <w:tcW w:w="1559" w:type="pct"/>
            <w:tcBorders>
              <w:top w:val="nil"/>
              <w:left w:val="nil"/>
              <w:bottom w:val="single" w:sz="4" w:space="0" w:color="auto"/>
              <w:right w:val="single" w:sz="4" w:space="0" w:color="auto"/>
            </w:tcBorders>
            <w:shd w:val="clear" w:color="000000" w:fill="FFFFFF"/>
            <w:noWrap/>
            <w:vAlign w:val="center"/>
            <w:hideMark/>
          </w:tcPr>
          <w:p w14:paraId="244D3075"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Y=0.0512X^0.8301</w:t>
            </w:r>
          </w:p>
        </w:tc>
        <w:tc>
          <w:tcPr>
            <w:tcW w:w="1147" w:type="pct"/>
            <w:tcBorders>
              <w:top w:val="nil"/>
              <w:left w:val="nil"/>
              <w:bottom w:val="single" w:sz="4" w:space="0" w:color="auto"/>
              <w:right w:val="single" w:sz="4" w:space="0" w:color="auto"/>
            </w:tcBorders>
            <w:shd w:val="clear" w:color="000000" w:fill="FFFFFF"/>
            <w:noWrap/>
            <w:vAlign w:val="center"/>
            <w:hideMark/>
          </w:tcPr>
          <w:p w14:paraId="4048AC6E" w14:textId="77777777" w:rsidR="00AC1A88" w:rsidRPr="00AC1A88" w:rsidRDefault="00AC1A88" w:rsidP="00AC1A88">
            <w:pPr>
              <w:spacing w:before="0" w:after="0" w:line="240" w:lineRule="auto"/>
              <w:ind w:right="0"/>
              <w:rPr>
                <w:rFonts w:cs="Calibri"/>
                <w:color w:val="000000"/>
                <w:szCs w:val="22"/>
              </w:rPr>
            </w:pPr>
            <w:r w:rsidRPr="00AC1A88">
              <w:rPr>
                <w:rFonts w:cs="Calibri"/>
                <w:color w:val="000000"/>
                <w:szCs w:val="22"/>
              </w:rPr>
              <w:t>0.9793</w:t>
            </w:r>
          </w:p>
        </w:tc>
        <w:tc>
          <w:tcPr>
            <w:tcW w:w="1147" w:type="pct"/>
            <w:tcBorders>
              <w:top w:val="nil"/>
              <w:left w:val="nil"/>
              <w:bottom w:val="single" w:sz="4" w:space="0" w:color="auto"/>
              <w:right w:val="single" w:sz="4" w:space="0" w:color="auto"/>
            </w:tcBorders>
            <w:shd w:val="clear" w:color="000000" w:fill="FFFFFF"/>
            <w:noWrap/>
            <w:vAlign w:val="center"/>
            <w:hideMark/>
          </w:tcPr>
          <w:p w14:paraId="3F0BCD14" w14:textId="77777777" w:rsidR="00AC1A88" w:rsidRPr="00AC1A88" w:rsidRDefault="00AC1A88" w:rsidP="00AC1A88">
            <w:pPr>
              <w:spacing w:before="0" w:after="0" w:line="240" w:lineRule="auto"/>
              <w:ind w:right="0"/>
              <w:jc w:val="center"/>
              <w:rPr>
                <w:rFonts w:cs="Calibri"/>
                <w:color w:val="000000"/>
                <w:szCs w:val="22"/>
              </w:rPr>
            </w:pPr>
            <w:r w:rsidRPr="00AC1A88">
              <w:rPr>
                <w:rFonts w:cs="Calibri"/>
                <w:color w:val="000000"/>
                <w:szCs w:val="22"/>
              </w:rPr>
              <w:t>2.24</w:t>
            </w:r>
          </w:p>
        </w:tc>
      </w:tr>
    </w:tbl>
    <w:p w14:paraId="759F90B7" w14:textId="77777777" w:rsidR="009971CA" w:rsidRPr="001C0EA0" w:rsidRDefault="009971CA" w:rsidP="009971CA">
      <w:r w:rsidRPr="001C0EA0">
        <w:t>Note: Y=long-term mean monthly flow in m</w:t>
      </w:r>
      <w:r w:rsidRPr="00B92631">
        <w:rPr>
          <w:vertAlign w:val="superscript"/>
        </w:rPr>
        <w:t>3</w:t>
      </w:r>
      <w:r w:rsidRPr="001C0EA0">
        <w:t>/s and X=drainage area in km</w:t>
      </w:r>
      <w:r w:rsidRPr="00B92631">
        <w:rPr>
          <w:vertAlign w:val="superscript"/>
        </w:rPr>
        <w:t>2</w:t>
      </w:r>
      <w:r w:rsidRPr="001C0EA0">
        <w:t>.</w:t>
      </w:r>
    </w:p>
    <w:p w14:paraId="057FBFD5" w14:textId="77777777" w:rsidR="009971CA" w:rsidRPr="001C0EA0" w:rsidRDefault="009971CA" w:rsidP="009971CA">
      <w:pPr>
        <w:ind w:right="-45"/>
      </w:pPr>
      <w:r w:rsidRPr="001C0EA0">
        <w:t>In above table, the values of R</w:t>
      </w:r>
      <w:r w:rsidRPr="00B92631">
        <w:rPr>
          <w:vertAlign w:val="superscript"/>
        </w:rPr>
        <w:t>2</w:t>
      </w:r>
      <w:r w:rsidRPr="001C0EA0">
        <w:t xml:space="preserve"> are more than 0.90 for each month. Thus, it shows a good fit between the data and the generated regression equations for each month can give reliable results. </w:t>
      </w:r>
    </w:p>
    <w:p w14:paraId="10EF11E4" w14:textId="77777777" w:rsidR="009971CA" w:rsidRPr="001C0EA0" w:rsidRDefault="009971CA" w:rsidP="009971CA">
      <w:pPr>
        <w:pStyle w:val="TableHeading"/>
        <w:numPr>
          <w:ilvl w:val="0"/>
          <w:numId w:val="1"/>
        </w:numPr>
        <w:sectPr w:rsidR="009971CA" w:rsidRPr="001C0EA0" w:rsidSect="00535242">
          <w:pgSz w:w="11907" w:h="16839" w:code="9"/>
          <w:pgMar w:top="1584" w:right="1080" w:bottom="1440" w:left="1800" w:header="720" w:footer="432" w:gutter="0"/>
          <w:cols w:space="720"/>
          <w:docGrid w:linePitch="360"/>
        </w:sectPr>
      </w:pPr>
    </w:p>
    <w:p w14:paraId="3E8E248E" w14:textId="344C3AD1" w:rsidR="00B36AE6" w:rsidRDefault="00B36AE6" w:rsidP="00B36AE6">
      <w:pPr>
        <w:pStyle w:val="TableHeading"/>
        <w:ind w:left="0" w:firstLine="0"/>
      </w:pPr>
      <w:bookmarkStart w:id="181" w:name="_Ref92874767"/>
      <w:bookmarkStart w:id="182" w:name="_Toc92876607"/>
      <w:r>
        <w:lastRenderedPageBreak/>
        <w:t xml:space="preserve">Table </w:t>
      </w:r>
      <w:fldSimple w:instr=" STYLEREF 1 \s ">
        <w:r w:rsidR="006C6245">
          <w:rPr>
            <w:noProof/>
          </w:rPr>
          <w:t>1</w:t>
        </w:r>
      </w:fldSimple>
      <w:r w:rsidR="00F46335">
        <w:noBreakHyphen/>
      </w:r>
      <w:fldSimple w:instr=" SEQ Table \* ARABIC \s 1 ">
        <w:r w:rsidR="006C6245">
          <w:rPr>
            <w:noProof/>
          </w:rPr>
          <w:t>16</w:t>
        </w:r>
      </w:fldSimple>
      <w:bookmarkEnd w:id="181"/>
      <w:r>
        <w:t xml:space="preserve">: </w:t>
      </w:r>
      <w:r w:rsidRPr="001C0EA0">
        <w:t>Long-term mean monthly flows at MK</w:t>
      </w:r>
      <w:r>
        <w:t>HPP</w:t>
      </w:r>
      <w:r w:rsidRPr="001C0EA0">
        <w:t xml:space="preserve"> intake from regional regression analysis (sum of </w:t>
      </w:r>
      <w:r w:rsidR="00E20F24">
        <w:fldChar w:fldCharType="begin"/>
      </w:r>
      <w:r w:rsidR="00E20F24">
        <w:instrText xml:space="preserve"> REF _Ref92874753 \h </w:instrText>
      </w:r>
      <w:r w:rsidR="00E20F24">
        <w:fldChar w:fldCharType="separate"/>
      </w:r>
      <w:r w:rsidR="006C6245">
        <w:t xml:space="preserve">Table </w:t>
      </w:r>
      <w:r w:rsidR="006C6245">
        <w:rPr>
          <w:noProof/>
        </w:rPr>
        <w:t>1</w:t>
      </w:r>
      <w:r w:rsidR="006C6245">
        <w:noBreakHyphen/>
      </w:r>
      <w:r w:rsidR="006C6245">
        <w:rPr>
          <w:noProof/>
        </w:rPr>
        <w:t>14</w:t>
      </w:r>
      <w:r w:rsidR="00E20F24">
        <w:fldChar w:fldCharType="end"/>
      </w:r>
      <w:r w:rsidR="00E20F24">
        <w:t xml:space="preserve"> and </w:t>
      </w:r>
      <w:r>
        <w:fldChar w:fldCharType="begin"/>
      </w:r>
      <w:r>
        <w:instrText xml:space="preserve"> REF _Ref92874759 \h </w:instrText>
      </w:r>
      <w:r>
        <w:fldChar w:fldCharType="separate"/>
      </w:r>
      <w:r w:rsidR="006C6245">
        <w:t xml:space="preserve">Table </w:t>
      </w:r>
      <w:r w:rsidR="006C6245">
        <w:rPr>
          <w:noProof/>
        </w:rPr>
        <w:t>1</w:t>
      </w:r>
      <w:r w:rsidR="006C6245">
        <w:noBreakHyphen/>
      </w:r>
      <w:r w:rsidR="006C6245">
        <w:rPr>
          <w:noProof/>
        </w:rPr>
        <w:t>15</w:t>
      </w:r>
      <w:r>
        <w:fldChar w:fldCharType="end"/>
      </w:r>
      <w:r w:rsidRPr="001C0EA0">
        <w:t>)</w:t>
      </w:r>
      <w:bookmarkEnd w:id="182"/>
    </w:p>
    <w:tbl>
      <w:tblPr>
        <w:tblW w:w="5000" w:type="pct"/>
        <w:tblLook w:val="04A0" w:firstRow="1" w:lastRow="0" w:firstColumn="1" w:lastColumn="0" w:noHBand="0" w:noVBand="1"/>
      </w:tblPr>
      <w:tblGrid>
        <w:gridCol w:w="3825"/>
        <w:gridCol w:w="5192"/>
      </w:tblGrid>
      <w:tr w:rsidR="00CA2C71" w:rsidRPr="00CA2C71" w14:paraId="5887F89B" w14:textId="77777777" w:rsidTr="00CA2C71">
        <w:trPr>
          <w:trHeight w:val="375"/>
        </w:trPr>
        <w:tc>
          <w:tcPr>
            <w:tcW w:w="212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1D356C" w14:textId="77777777" w:rsidR="00CA2C71" w:rsidRPr="00CA2C71" w:rsidRDefault="00CA2C71" w:rsidP="00CA2C71">
            <w:pPr>
              <w:spacing w:before="0" w:after="0" w:line="240" w:lineRule="auto"/>
              <w:ind w:right="0"/>
              <w:rPr>
                <w:rFonts w:cs="Calibri"/>
                <w:b/>
                <w:bCs/>
                <w:color w:val="000000"/>
                <w:szCs w:val="22"/>
              </w:rPr>
            </w:pPr>
            <w:r w:rsidRPr="00CA2C71">
              <w:rPr>
                <w:rFonts w:cs="Calibri"/>
                <w:b/>
                <w:bCs/>
                <w:color w:val="000000"/>
                <w:szCs w:val="22"/>
              </w:rPr>
              <w:t>Month</w:t>
            </w:r>
          </w:p>
        </w:tc>
        <w:tc>
          <w:tcPr>
            <w:tcW w:w="2879" w:type="pct"/>
            <w:tcBorders>
              <w:top w:val="single" w:sz="4" w:space="0" w:color="auto"/>
              <w:left w:val="nil"/>
              <w:bottom w:val="single" w:sz="4" w:space="0" w:color="auto"/>
              <w:right w:val="single" w:sz="4" w:space="0" w:color="auto"/>
            </w:tcBorders>
            <w:shd w:val="clear" w:color="000000" w:fill="FFFFFF"/>
            <w:noWrap/>
            <w:vAlign w:val="center"/>
            <w:hideMark/>
          </w:tcPr>
          <w:p w14:paraId="71976844" w14:textId="77777777" w:rsidR="00CA2C71" w:rsidRPr="00CA2C71" w:rsidRDefault="00CA2C71" w:rsidP="00CA2C71">
            <w:pPr>
              <w:spacing w:before="0" w:after="0" w:line="240" w:lineRule="auto"/>
              <w:ind w:right="0"/>
              <w:jc w:val="center"/>
              <w:rPr>
                <w:rFonts w:cs="Calibri"/>
                <w:b/>
                <w:bCs/>
                <w:color w:val="000000"/>
                <w:szCs w:val="22"/>
              </w:rPr>
            </w:pPr>
            <w:r w:rsidRPr="00CA2C71">
              <w:rPr>
                <w:rFonts w:cs="Calibri"/>
                <w:b/>
                <w:bCs/>
                <w:color w:val="000000"/>
                <w:szCs w:val="22"/>
              </w:rPr>
              <w:t>Discharge (m</w:t>
            </w:r>
            <w:r w:rsidRPr="00CA2C71">
              <w:rPr>
                <w:rFonts w:cs="Calibri"/>
                <w:b/>
                <w:bCs/>
                <w:color w:val="000000"/>
                <w:szCs w:val="22"/>
                <w:vertAlign w:val="superscript"/>
              </w:rPr>
              <w:t>3</w:t>
            </w:r>
            <w:r w:rsidRPr="00CA2C71">
              <w:rPr>
                <w:rFonts w:cs="Calibri"/>
                <w:b/>
                <w:bCs/>
                <w:color w:val="000000"/>
                <w:szCs w:val="22"/>
              </w:rPr>
              <w:t>/s)</w:t>
            </w:r>
          </w:p>
        </w:tc>
      </w:tr>
      <w:tr w:rsidR="00CA2C71" w:rsidRPr="00CA2C71" w14:paraId="3397815D"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73592E8B"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Baishakh</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3F5B7B57"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7.45</w:t>
            </w:r>
          </w:p>
        </w:tc>
      </w:tr>
      <w:tr w:rsidR="00CA2C71" w:rsidRPr="00CA2C71" w14:paraId="5E8AB998"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564A8E92"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Jestha</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054C6350"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14.02</w:t>
            </w:r>
          </w:p>
        </w:tc>
      </w:tr>
      <w:tr w:rsidR="00CA2C71" w:rsidRPr="00CA2C71" w14:paraId="2B5BD22A"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0AFEEBA4"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Ashar</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70A2A9DF"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54.96</w:t>
            </w:r>
          </w:p>
        </w:tc>
      </w:tr>
      <w:tr w:rsidR="00CA2C71" w:rsidRPr="00CA2C71" w14:paraId="5EFED3D6"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7C9A5C5D"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Shrawan</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48D64416"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101.78</w:t>
            </w:r>
          </w:p>
        </w:tc>
      </w:tr>
      <w:tr w:rsidR="00CA2C71" w:rsidRPr="00CA2C71" w14:paraId="4A0BD49D"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71119C65"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Bhadra</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4BA9BEDC"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85.48</w:t>
            </w:r>
          </w:p>
        </w:tc>
      </w:tr>
      <w:tr w:rsidR="00CA2C71" w:rsidRPr="00CA2C71" w14:paraId="782CA1E4"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42E86AF2"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Ashoj</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695B8C92"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42.90</w:t>
            </w:r>
          </w:p>
        </w:tc>
      </w:tr>
      <w:tr w:rsidR="00CA2C71" w:rsidRPr="00CA2C71" w14:paraId="5133E3AC"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634B9466"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Kartik</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6588EE89"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17.70</w:t>
            </w:r>
          </w:p>
        </w:tc>
      </w:tr>
      <w:tr w:rsidR="00CA2C71" w:rsidRPr="00CA2C71" w14:paraId="0534C24C"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4EB21886"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Mangsir</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21639AC2"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10.40</w:t>
            </w:r>
          </w:p>
        </w:tc>
      </w:tr>
      <w:tr w:rsidR="00CA2C71" w:rsidRPr="00CA2C71" w14:paraId="752AAF58"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540E8B77"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Poush</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4D09345D"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7.34</w:t>
            </w:r>
          </w:p>
        </w:tc>
      </w:tr>
      <w:tr w:rsidR="00CA2C71" w:rsidRPr="00CA2C71" w14:paraId="5E65B442"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0195C1D4"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Magh</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6939830F"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6.55</w:t>
            </w:r>
          </w:p>
        </w:tc>
      </w:tr>
      <w:tr w:rsidR="00CA2C71" w:rsidRPr="00CA2C71" w14:paraId="7BC36123"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7EC13D29" w14:textId="77777777" w:rsidR="00CA2C71" w:rsidRPr="00CA2C71" w:rsidRDefault="00CA2C71" w:rsidP="00CA2C71">
            <w:pPr>
              <w:spacing w:before="0" w:after="0" w:line="240" w:lineRule="auto"/>
              <w:ind w:right="0"/>
              <w:rPr>
                <w:rFonts w:cs="Calibri"/>
                <w:color w:val="000000"/>
                <w:szCs w:val="22"/>
              </w:rPr>
            </w:pPr>
            <w:proofErr w:type="spellStart"/>
            <w:r w:rsidRPr="00CA2C71">
              <w:rPr>
                <w:rFonts w:cs="Calibri"/>
                <w:color w:val="000000"/>
                <w:szCs w:val="22"/>
              </w:rPr>
              <w:t>Falgun</w:t>
            </w:r>
            <w:proofErr w:type="spellEnd"/>
          </w:p>
        </w:tc>
        <w:tc>
          <w:tcPr>
            <w:tcW w:w="2879" w:type="pct"/>
            <w:tcBorders>
              <w:top w:val="nil"/>
              <w:left w:val="nil"/>
              <w:bottom w:val="single" w:sz="4" w:space="0" w:color="auto"/>
              <w:right w:val="single" w:sz="4" w:space="0" w:color="auto"/>
            </w:tcBorders>
            <w:shd w:val="clear" w:color="000000" w:fill="FFFFFF"/>
            <w:noWrap/>
            <w:vAlign w:val="center"/>
            <w:hideMark/>
          </w:tcPr>
          <w:p w14:paraId="56545165"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5.72</w:t>
            </w:r>
          </w:p>
        </w:tc>
      </w:tr>
      <w:tr w:rsidR="00CA2C71" w:rsidRPr="00CA2C71" w14:paraId="552B3449" w14:textId="77777777" w:rsidTr="00CA2C71">
        <w:trPr>
          <w:trHeight w:val="345"/>
        </w:trPr>
        <w:tc>
          <w:tcPr>
            <w:tcW w:w="2121" w:type="pct"/>
            <w:tcBorders>
              <w:top w:val="nil"/>
              <w:left w:val="single" w:sz="4" w:space="0" w:color="auto"/>
              <w:bottom w:val="single" w:sz="4" w:space="0" w:color="auto"/>
              <w:right w:val="single" w:sz="4" w:space="0" w:color="auto"/>
            </w:tcBorders>
            <w:shd w:val="clear" w:color="000000" w:fill="FFFFFF"/>
            <w:noWrap/>
            <w:vAlign w:val="center"/>
            <w:hideMark/>
          </w:tcPr>
          <w:p w14:paraId="11726691" w14:textId="77777777" w:rsidR="00CA2C71" w:rsidRPr="00CA2C71" w:rsidRDefault="00CA2C71" w:rsidP="00CA2C71">
            <w:pPr>
              <w:spacing w:before="0" w:after="0" w:line="240" w:lineRule="auto"/>
              <w:ind w:right="0"/>
              <w:rPr>
                <w:rFonts w:cs="Calibri"/>
                <w:color w:val="000000"/>
                <w:szCs w:val="22"/>
              </w:rPr>
            </w:pPr>
            <w:r w:rsidRPr="00CA2C71">
              <w:rPr>
                <w:rFonts w:cs="Calibri"/>
                <w:color w:val="000000"/>
                <w:szCs w:val="22"/>
              </w:rPr>
              <w:t>Chaitra</w:t>
            </w:r>
          </w:p>
        </w:tc>
        <w:tc>
          <w:tcPr>
            <w:tcW w:w="2879" w:type="pct"/>
            <w:tcBorders>
              <w:top w:val="nil"/>
              <w:left w:val="nil"/>
              <w:bottom w:val="single" w:sz="4" w:space="0" w:color="auto"/>
              <w:right w:val="single" w:sz="4" w:space="0" w:color="auto"/>
            </w:tcBorders>
            <w:shd w:val="clear" w:color="000000" w:fill="FFFFFF"/>
            <w:noWrap/>
            <w:vAlign w:val="center"/>
            <w:hideMark/>
          </w:tcPr>
          <w:p w14:paraId="6CD57D0C" w14:textId="77777777" w:rsidR="00CA2C71" w:rsidRPr="00CA2C71" w:rsidRDefault="00CA2C71" w:rsidP="00CA2C71">
            <w:pPr>
              <w:spacing w:before="0" w:after="0" w:line="240" w:lineRule="auto"/>
              <w:ind w:right="0"/>
              <w:jc w:val="center"/>
              <w:rPr>
                <w:rFonts w:cs="Calibri"/>
                <w:color w:val="000000"/>
                <w:szCs w:val="22"/>
              </w:rPr>
            </w:pPr>
            <w:r w:rsidRPr="00CA2C71">
              <w:rPr>
                <w:rFonts w:cs="Calibri"/>
                <w:color w:val="000000"/>
                <w:szCs w:val="22"/>
              </w:rPr>
              <w:t>5.91</w:t>
            </w:r>
          </w:p>
        </w:tc>
      </w:tr>
    </w:tbl>
    <w:p w14:paraId="7581C954" w14:textId="77777777" w:rsidR="009971CA" w:rsidRPr="00704DFD" w:rsidRDefault="009971CA" w:rsidP="009971CA"/>
    <w:p w14:paraId="0F15A28A" w14:textId="77777777" w:rsidR="009971CA" w:rsidRDefault="009971CA" w:rsidP="009971CA">
      <w:pPr>
        <w:pStyle w:val="Heading2"/>
        <w:numPr>
          <w:ilvl w:val="2"/>
          <w:numId w:val="1"/>
        </w:numPr>
        <w:spacing w:after="240"/>
        <w:ind w:left="709" w:right="-46" w:hanging="709"/>
      </w:pPr>
      <w:bookmarkStart w:id="183" w:name="_Ref90543698"/>
      <w:bookmarkStart w:id="184" w:name="_Toc90989302"/>
      <w:bookmarkStart w:id="185" w:name="_Toc91255218"/>
      <w:bookmarkStart w:id="186" w:name="_Toc92369061"/>
      <w:bookmarkStart w:id="187" w:name="_Toc92876306"/>
      <w:r w:rsidRPr="001C0EA0">
        <w:t>Adopted Long-term Mean Monthly Flow</w:t>
      </w:r>
      <w:bookmarkEnd w:id="183"/>
      <w:bookmarkEnd w:id="184"/>
      <w:bookmarkEnd w:id="185"/>
      <w:bookmarkEnd w:id="186"/>
      <w:bookmarkEnd w:id="187"/>
    </w:p>
    <w:p w14:paraId="4C0947E5" w14:textId="51AF540D" w:rsidR="009971CA" w:rsidRPr="00932179" w:rsidRDefault="00D0760B" w:rsidP="009971CA">
      <w:pPr>
        <w:rPr>
          <w:i/>
          <w:highlight w:val="yellow"/>
          <w:u w:val="single"/>
          <w:lang w:eastAsia="x-none"/>
        </w:rPr>
      </w:pPr>
      <w:ins w:id="188" w:author="Shyam Bhusal" w:date="2022-12-12T14:12:00Z">
        <w:r>
          <w:rPr>
            <w:i/>
            <w:highlight w:val="yellow"/>
            <w:u w:val="single"/>
            <w:lang w:eastAsia="x-none"/>
          </w:rPr>
          <w:t xml:space="preserve">In </w:t>
        </w:r>
      </w:ins>
      <w:r w:rsidR="009971CA" w:rsidRPr="00932179">
        <w:rPr>
          <w:i/>
          <w:highlight w:val="yellow"/>
          <w:u w:val="single"/>
          <w:lang w:eastAsia="x-none"/>
        </w:rPr>
        <w:t xml:space="preserve">Previous Updated Feasibility Study (by </w:t>
      </w:r>
      <w:proofErr w:type="spellStart"/>
      <w:r w:rsidR="009971CA" w:rsidRPr="00932179">
        <w:rPr>
          <w:i/>
          <w:highlight w:val="yellow"/>
          <w:u w:val="single"/>
          <w:lang w:eastAsia="x-none"/>
        </w:rPr>
        <w:t>Technoquarry</w:t>
      </w:r>
      <w:proofErr w:type="spellEnd"/>
      <w:r w:rsidR="009971CA" w:rsidRPr="00932179">
        <w:rPr>
          <w:i/>
          <w:highlight w:val="yellow"/>
          <w:u w:val="single"/>
          <w:lang w:eastAsia="x-none"/>
        </w:rPr>
        <w:t>)</w:t>
      </w:r>
    </w:p>
    <w:p w14:paraId="1B180C23" w14:textId="77777777" w:rsidR="009971CA" w:rsidRPr="00932179" w:rsidRDefault="009971CA" w:rsidP="009971CA">
      <w:pPr>
        <w:ind w:right="-45"/>
        <w:rPr>
          <w:highlight w:val="yellow"/>
        </w:rPr>
      </w:pPr>
      <w:r w:rsidRPr="00932179">
        <w:rPr>
          <w:highlight w:val="yellow"/>
          <w:lang w:eastAsia="x-none"/>
        </w:rPr>
        <w:t xml:space="preserve">In the previous updated feasibility study (by Techno-quarry), the mean monthly flow was calculated using CAR with </w:t>
      </w:r>
      <w:proofErr w:type="spellStart"/>
      <w:r w:rsidRPr="00932179">
        <w:rPr>
          <w:highlight w:val="yellow"/>
          <w:lang w:eastAsia="x-none"/>
        </w:rPr>
        <w:t>Mangalaghat</w:t>
      </w:r>
      <w:proofErr w:type="spellEnd"/>
      <w:r w:rsidRPr="00932179">
        <w:rPr>
          <w:highlight w:val="yellow"/>
          <w:lang w:eastAsia="x-none"/>
        </w:rPr>
        <w:t xml:space="preserve"> and from regional regression analysis using the long term mean monthly flow of nearby stations: 404.7, 406.5, 428, 430, 438, and 439.7. </w:t>
      </w:r>
      <w:r w:rsidRPr="00932179">
        <w:rPr>
          <w:highlight w:val="yellow"/>
        </w:rPr>
        <w:t xml:space="preserve">The long-term mean monthly flows calculated from the catchment correlation with </w:t>
      </w:r>
      <w:proofErr w:type="spellStart"/>
      <w:r w:rsidRPr="00932179">
        <w:rPr>
          <w:highlight w:val="yellow"/>
        </w:rPr>
        <w:t>Myagdi</w:t>
      </w:r>
      <w:proofErr w:type="spellEnd"/>
      <w:r w:rsidRPr="00932179">
        <w:rPr>
          <w:highlight w:val="yellow"/>
        </w:rPr>
        <w:t xml:space="preserve"> </w:t>
      </w:r>
      <w:proofErr w:type="spellStart"/>
      <w:r w:rsidRPr="00932179">
        <w:rPr>
          <w:highlight w:val="yellow"/>
        </w:rPr>
        <w:t>Khola</w:t>
      </w:r>
      <w:proofErr w:type="spellEnd"/>
      <w:r w:rsidRPr="00932179">
        <w:rPr>
          <w:highlight w:val="yellow"/>
        </w:rPr>
        <w:t xml:space="preserve"> (404.7) were on lower side whereas the same flows calculated using regional regression analysis of reference six gauging stations were on higher side. </w:t>
      </w:r>
    </w:p>
    <w:p w14:paraId="04965C6E" w14:textId="77777777" w:rsidR="009971CA" w:rsidRPr="00932179" w:rsidRDefault="009971CA" w:rsidP="009971CA">
      <w:pPr>
        <w:ind w:right="-45"/>
        <w:rPr>
          <w:rFonts w:ascii="Times New Roman" w:hAnsi="Times New Roman"/>
          <w:highlight w:val="yellow"/>
        </w:rPr>
      </w:pPr>
      <w:r w:rsidRPr="00932179">
        <w:rPr>
          <w:highlight w:val="yellow"/>
        </w:rPr>
        <w:t xml:space="preserve">The reasons for lower value from the catchment correlation with </w:t>
      </w:r>
      <w:proofErr w:type="spellStart"/>
      <w:r w:rsidRPr="00932179">
        <w:rPr>
          <w:highlight w:val="yellow"/>
        </w:rPr>
        <w:t>Myagdi</w:t>
      </w:r>
      <w:proofErr w:type="spellEnd"/>
      <w:r w:rsidRPr="00932179">
        <w:rPr>
          <w:highlight w:val="yellow"/>
        </w:rPr>
        <w:t xml:space="preserve"> </w:t>
      </w:r>
      <w:proofErr w:type="spellStart"/>
      <w:r w:rsidRPr="00932179">
        <w:rPr>
          <w:highlight w:val="yellow"/>
        </w:rPr>
        <w:t>Khola</w:t>
      </w:r>
      <w:proofErr w:type="spellEnd"/>
      <w:r w:rsidRPr="00932179">
        <w:rPr>
          <w:highlight w:val="yellow"/>
        </w:rPr>
        <w:t xml:space="preserve"> (404.7) were due to:</w:t>
      </w:r>
    </w:p>
    <w:p w14:paraId="1764A6E7" w14:textId="77777777" w:rsidR="009971CA" w:rsidRPr="00932179" w:rsidRDefault="009971CA" w:rsidP="009971CA">
      <w:pPr>
        <w:pStyle w:val="ListParagraph"/>
        <w:numPr>
          <w:ilvl w:val="0"/>
          <w:numId w:val="7"/>
        </w:numPr>
        <w:spacing w:line="360" w:lineRule="auto"/>
        <w:ind w:right="-45"/>
        <w:rPr>
          <w:highlight w:val="yellow"/>
        </w:rPr>
      </w:pPr>
      <w:r w:rsidRPr="00932179">
        <w:rPr>
          <w:highlight w:val="yellow"/>
        </w:rPr>
        <w:t xml:space="preserve">location (42Km downstream from proposed intake site) and </w:t>
      </w:r>
    </w:p>
    <w:p w14:paraId="0B63B593" w14:textId="77777777" w:rsidR="009971CA" w:rsidRPr="00932179" w:rsidRDefault="009971CA" w:rsidP="009971CA">
      <w:pPr>
        <w:pStyle w:val="ListParagraph"/>
        <w:numPr>
          <w:ilvl w:val="0"/>
          <w:numId w:val="7"/>
        </w:numPr>
        <w:spacing w:line="360" w:lineRule="auto"/>
        <w:ind w:right="-45"/>
        <w:rPr>
          <w:highlight w:val="yellow"/>
        </w:rPr>
      </w:pPr>
      <w:r w:rsidRPr="00932179">
        <w:rPr>
          <w:highlight w:val="yellow"/>
        </w:rPr>
        <w:t>large catchment area of the DHM’s gauging station 404.7 (3.</w:t>
      </w:r>
      <w:r w:rsidR="00635EDE" w:rsidRPr="00932179">
        <w:rPr>
          <w:highlight w:val="yellow"/>
        </w:rPr>
        <w:t>5</w:t>
      </w:r>
      <w:r w:rsidRPr="00932179">
        <w:rPr>
          <w:highlight w:val="yellow"/>
        </w:rPr>
        <w:t xml:space="preserve"> times the catchment of the proposed intake site). </w:t>
      </w:r>
    </w:p>
    <w:p w14:paraId="0B399116" w14:textId="2F0BA8B3" w:rsidR="009971CA" w:rsidRPr="001C0EA0" w:rsidRDefault="009971CA" w:rsidP="009971CA">
      <w:pPr>
        <w:ind w:right="-45"/>
      </w:pPr>
      <w:r w:rsidRPr="00932179">
        <w:rPr>
          <w:highlight w:val="yellow"/>
        </w:rPr>
        <w:t>9</w:t>
      </w:r>
      <w:r w:rsidR="004D2D20" w:rsidRPr="00932179">
        <w:rPr>
          <w:highlight w:val="yellow"/>
        </w:rPr>
        <w:t>8</w:t>
      </w:r>
      <w:r w:rsidRPr="00932179">
        <w:rPr>
          <w:highlight w:val="yellow"/>
        </w:rPr>
        <w:t xml:space="preserve">% of the catchment at proposed intake site of </w:t>
      </w:r>
      <w:proofErr w:type="spellStart"/>
      <w:r w:rsidRPr="00932179">
        <w:rPr>
          <w:highlight w:val="yellow"/>
        </w:rPr>
        <w:t>Myagdi</w:t>
      </w:r>
      <w:proofErr w:type="spellEnd"/>
      <w:r w:rsidRPr="00932179">
        <w:rPr>
          <w:highlight w:val="yellow"/>
        </w:rPr>
        <w:t xml:space="preserve"> </w:t>
      </w:r>
      <w:proofErr w:type="spellStart"/>
      <w:r w:rsidRPr="00932179">
        <w:rPr>
          <w:highlight w:val="yellow"/>
        </w:rPr>
        <w:t>Khola</w:t>
      </w:r>
      <w:proofErr w:type="spellEnd"/>
      <w:r w:rsidRPr="00932179">
        <w:rPr>
          <w:highlight w:val="yellow"/>
        </w:rPr>
        <w:t xml:space="preserve"> HPP lies above 3000m which means the catchment is highly influenced by snow contribution. Regional regression analysis is one of the commonly précised method for estimating mean monthly flow which gives reasonable acceptable result and can be adopted where there are no other better alternatives or direct data is not available from the concerned river. Therefore, to be in conservative side, average of these two methods was recommended to calculate the long-term mean monthly flow at proposed intake site of the MKHPP as presented in</w:t>
      </w:r>
      <w:r w:rsidR="00E02185" w:rsidRPr="00932179">
        <w:rPr>
          <w:highlight w:val="yellow"/>
        </w:rPr>
        <w:t xml:space="preserve"> </w:t>
      </w:r>
      <w:r w:rsidR="00E02185" w:rsidRPr="00932179">
        <w:rPr>
          <w:highlight w:val="yellow"/>
        </w:rPr>
        <w:fldChar w:fldCharType="begin"/>
      </w:r>
      <w:r w:rsidR="00E02185" w:rsidRPr="00932179">
        <w:rPr>
          <w:highlight w:val="yellow"/>
        </w:rPr>
        <w:instrText xml:space="preserve"> REF _Ref92874819 \h </w:instrText>
      </w:r>
      <w:r w:rsidR="00932179">
        <w:rPr>
          <w:highlight w:val="yellow"/>
        </w:rPr>
        <w:instrText xml:space="preserve"> \* MERGEFORMAT </w:instrText>
      </w:r>
      <w:r w:rsidR="00E02185" w:rsidRPr="00932179">
        <w:rPr>
          <w:highlight w:val="yellow"/>
        </w:rPr>
      </w:r>
      <w:r w:rsidR="00E02185" w:rsidRPr="00932179">
        <w:rPr>
          <w:highlight w:val="yellow"/>
        </w:rPr>
        <w:fldChar w:fldCharType="separate"/>
      </w:r>
      <w:r w:rsidR="006C6245" w:rsidRPr="00932179">
        <w:rPr>
          <w:highlight w:val="yellow"/>
        </w:rPr>
        <w:t xml:space="preserve">Table </w:t>
      </w:r>
      <w:r w:rsidR="006C6245" w:rsidRPr="00932179">
        <w:rPr>
          <w:noProof/>
          <w:highlight w:val="yellow"/>
        </w:rPr>
        <w:t>1</w:t>
      </w:r>
      <w:r w:rsidR="006C6245" w:rsidRPr="00932179">
        <w:rPr>
          <w:highlight w:val="yellow"/>
        </w:rPr>
        <w:noBreakHyphen/>
      </w:r>
      <w:r w:rsidR="006C6245" w:rsidRPr="00932179">
        <w:rPr>
          <w:noProof/>
          <w:highlight w:val="yellow"/>
        </w:rPr>
        <w:t>17</w:t>
      </w:r>
      <w:r w:rsidR="00E02185" w:rsidRPr="00932179">
        <w:rPr>
          <w:highlight w:val="yellow"/>
        </w:rPr>
        <w:fldChar w:fldCharType="end"/>
      </w:r>
      <w:r w:rsidRPr="00932179">
        <w:rPr>
          <w:highlight w:val="yellow"/>
        </w:rPr>
        <w:t>.</w:t>
      </w:r>
    </w:p>
    <w:p w14:paraId="3A7FB3D0" w14:textId="77777777" w:rsidR="009971CA" w:rsidRPr="001C0EA0" w:rsidRDefault="009971CA" w:rsidP="009971CA">
      <w:pPr>
        <w:pStyle w:val="TableHeading"/>
        <w:sectPr w:rsidR="009971CA" w:rsidRPr="001C0EA0" w:rsidSect="00535242">
          <w:pgSz w:w="11907" w:h="16839" w:code="9"/>
          <w:pgMar w:top="1584" w:right="1080" w:bottom="1440" w:left="1800" w:header="720" w:footer="432" w:gutter="0"/>
          <w:cols w:space="720"/>
          <w:docGrid w:linePitch="360"/>
        </w:sectPr>
      </w:pPr>
    </w:p>
    <w:p w14:paraId="5021FC97" w14:textId="778B29A0" w:rsidR="00E02185" w:rsidRDefault="00E02185" w:rsidP="00E02185">
      <w:pPr>
        <w:pStyle w:val="TableHeading"/>
      </w:pPr>
      <w:bookmarkStart w:id="189" w:name="_Ref92874819"/>
      <w:bookmarkStart w:id="190" w:name="_Toc92876608"/>
      <w:r>
        <w:lastRenderedPageBreak/>
        <w:t xml:space="preserve">Table </w:t>
      </w:r>
      <w:fldSimple w:instr=" STYLEREF 1 \s ">
        <w:r w:rsidR="006C6245">
          <w:rPr>
            <w:noProof/>
          </w:rPr>
          <w:t>1</w:t>
        </w:r>
      </w:fldSimple>
      <w:r w:rsidR="00F46335">
        <w:noBreakHyphen/>
      </w:r>
      <w:fldSimple w:instr=" SEQ Table \* ARABIC \s 1 ">
        <w:r w:rsidR="006C6245">
          <w:rPr>
            <w:noProof/>
          </w:rPr>
          <w:t>17</w:t>
        </w:r>
      </w:fldSimple>
      <w:bookmarkEnd w:id="189"/>
      <w:r>
        <w:t xml:space="preserve">: </w:t>
      </w:r>
      <w:r w:rsidRPr="001C0EA0">
        <w:rPr>
          <w:noProof/>
        </w:rPr>
        <w:t xml:space="preserve">Adopted </w:t>
      </w:r>
      <w:r w:rsidRPr="001C0EA0">
        <w:t>long-term mean monthly flow at MKHPP intake in previous UFSR</w:t>
      </w:r>
      <w:bookmarkEnd w:id="190"/>
    </w:p>
    <w:tbl>
      <w:tblPr>
        <w:tblW w:w="5000" w:type="pct"/>
        <w:tblLook w:val="04A0" w:firstRow="1" w:lastRow="0" w:firstColumn="1" w:lastColumn="0" w:noHBand="0" w:noVBand="1"/>
      </w:tblPr>
      <w:tblGrid>
        <w:gridCol w:w="2254"/>
        <w:gridCol w:w="2254"/>
        <w:gridCol w:w="2254"/>
        <w:gridCol w:w="2254"/>
      </w:tblGrid>
      <w:tr w:rsidR="009971CA" w:rsidRPr="001C0EA0" w14:paraId="76B5EF19" w14:textId="77777777" w:rsidTr="00535242">
        <w:trPr>
          <w:trHeight w:val="1035"/>
        </w:trPr>
        <w:tc>
          <w:tcPr>
            <w:tcW w:w="125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E4186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Month</w:t>
            </w:r>
          </w:p>
        </w:tc>
        <w:tc>
          <w:tcPr>
            <w:tcW w:w="1250" w:type="pct"/>
            <w:tcBorders>
              <w:top w:val="single" w:sz="4" w:space="0" w:color="auto"/>
              <w:left w:val="nil"/>
              <w:bottom w:val="single" w:sz="4" w:space="0" w:color="auto"/>
              <w:right w:val="single" w:sz="4" w:space="0" w:color="auto"/>
            </w:tcBorders>
            <w:shd w:val="clear" w:color="000000" w:fill="FFFFFF"/>
            <w:vAlign w:val="center"/>
            <w:hideMark/>
          </w:tcPr>
          <w:p w14:paraId="43880DD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 xml:space="preserve">CAR with </w:t>
            </w:r>
            <w:proofErr w:type="spellStart"/>
            <w:r w:rsidRPr="001C0EA0">
              <w:rPr>
                <w:rFonts w:cs="Calibri"/>
                <w:b/>
                <w:bCs/>
                <w:color w:val="000000"/>
                <w:szCs w:val="24"/>
                <w:lang w:val="en-GB" w:bidi="ne-NP"/>
              </w:rPr>
              <w:t>Myagdi</w:t>
            </w:r>
            <w:proofErr w:type="spellEnd"/>
            <w:r w:rsidRPr="001C0EA0">
              <w:rPr>
                <w:rFonts w:cs="Calibri"/>
                <w:b/>
                <w:bCs/>
                <w:color w:val="000000"/>
                <w:szCs w:val="24"/>
                <w:lang w:val="en-GB" w:bidi="ne-NP"/>
              </w:rPr>
              <w:t xml:space="preserve"> </w:t>
            </w:r>
            <w:proofErr w:type="spellStart"/>
            <w:r w:rsidRPr="001C0EA0">
              <w:rPr>
                <w:rFonts w:cs="Calibri"/>
                <w:b/>
                <w:bCs/>
                <w:color w:val="000000"/>
                <w:szCs w:val="24"/>
                <w:lang w:val="en-GB" w:bidi="ne-NP"/>
              </w:rPr>
              <w:t>Khola</w:t>
            </w:r>
            <w:proofErr w:type="spellEnd"/>
            <w:r w:rsidRPr="001C0EA0">
              <w:rPr>
                <w:rFonts w:cs="Calibri"/>
                <w:b/>
                <w:bCs/>
                <w:color w:val="000000"/>
                <w:szCs w:val="24"/>
                <w:lang w:val="en-GB" w:bidi="ne-NP"/>
              </w:rPr>
              <w:t xml:space="preserve"> (404.7) </w:t>
            </w:r>
          </w:p>
        </w:tc>
        <w:tc>
          <w:tcPr>
            <w:tcW w:w="1250" w:type="pct"/>
            <w:tcBorders>
              <w:top w:val="single" w:sz="4" w:space="0" w:color="auto"/>
              <w:left w:val="nil"/>
              <w:bottom w:val="single" w:sz="4" w:space="0" w:color="auto"/>
              <w:right w:val="single" w:sz="4" w:space="0" w:color="auto"/>
            </w:tcBorders>
            <w:shd w:val="clear" w:color="000000" w:fill="FFFFFF"/>
            <w:vAlign w:val="center"/>
            <w:hideMark/>
          </w:tcPr>
          <w:p w14:paraId="5586D6D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Regional regression analysis</w:t>
            </w:r>
          </w:p>
        </w:tc>
        <w:tc>
          <w:tcPr>
            <w:tcW w:w="1250" w:type="pct"/>
            <w:tcBorders>
              <w:top w:val="single" w:sz="4" w:space="0" w:color="auto"/>
              <w:left w:val="nil"/>
              <w:bottom w:val="single" w:sz="4" w:space="0" w:color="auto"/>
              <w:right w:val="single" w:sz="4" w:space="0" w:color="auto"/>
            </w:tcBorders>
            <w:shd w:val="clear" w:color="000000" w:fill="FFFFFF"/>
            <w:vAlign w:val="center"/>
            <w:hideMark/>
          </w:tcPr>
          <w:p w14:paraId="30EC5CEE"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Adopted Discharge (Average)</w:t>
            </w:r>
          </w:p>
        </w:tc>
      </w:tr>
      <w:tr w:rsidR="009971CA" w:rsidRPr="001C0EA0" w14:paraId="41CE6A31"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3CA28DB7"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Baishakh</w:t>
            </w:r>
            <w:proofErr w:type="spellEnd"/>
          </w:p>
        </w:tc>
        <w:tc>
          <w:tcPr>
            <w:tcW w:w="1250" w:type="pct"/>
            <w:tcBorders>
              <w:top w:val="nil"/>
              <w:left w:val="nil"/>
              <w:bottom w:val="single" w:sz="4" w:space="0" w:color="auto"/>
              <w:right w:val="single" w:sz="4" w:space="0" w:color="auto"/>
            </w:tcBorders>
            <w:shd w:val="clear" w:color="000000" w:fill="FFFFFF"/>
            <w:vAlign w:val="center"/>
            <w:hideMark/>
          </w:tcPr>
          <w:p w14:paraId="4323743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5.18</w:t>
            </w:r>
          </w:p>
        </w:tc>
        <w:tc>
          <w:tcPr>
            <w:tcW w:w="1250" w:type="pct"/>
            <w:tcBorders>
              <w:top w:val="nil"/>
              <w:left w:val="nil"/>
              <w:bottom w:val="single" w:sz="4" w:space="0" w:color="auto"/>
              <w:right w:val="single" w:sz="4" w:space="0" w:color="auto"/>
            </w:tcBorders>
            <w:shd w:val="clear" w:color="000000" w:fill="FFFFFF"/>
            <w:noWrap/>
            <w:vAlign w:val="center"/>
            <w:hideMark/>
          </w:tcPr>
          <w:p w14:paraId="422ED19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6.82</w:t>
            </w:r>
          </w:p>
        </w:tc>
        <w:tc>
          <w:tcPr>
            <w:tcW w:w="1250" w:type="pct"/>
            <w:tcBorders>
              <w:top w:val="nil"/>
              <w:left w:val="nil"/>
              <w:bottom w:val="single" w:sz="4" w:space="0" w:color="auto"/>
              <w:right w:val="single" w:sz="4" w:space="0" w:color="auto"/>
            </w:tcBorders>
            <w:shd w:val="clear" w:color="auto" w:fill="auto"/>
            <w:noWrap/>
            <w:vAlign w:val="center"/>
            <w:hideMark/>
          </w:tcPr>
          <w:p w14:paraId="192BD67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6.00</w:t>
            </w:r>
          </w:p>
        </w:tc>
      </w:tr>
      <w:tr w:rsidR="009971CA" w:rsidRPr="001C0EA0" w14:paraId="36982CEB"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26CCBC09"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Jesth</w:t>
            </w:r>
            <w:r w:rsidR="00DF568A">
              <w:rPr>
                <w:rFonts w:cs="Calibri"/>
                <w:color w:val="000000"/>
                <w:szCs w:val="24"/>
                <w:lang w:val="en-GB" w:bidi="ne-NP"/>
              </w:rPr>
              <w:t>a</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17565DC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9.17</w:t>
            </w:r>
          </w:p>
        </w:tc>
        <w:tc>
          <w:tcPr>
            <w:tcW w:w="1250" w:type="pct"/>
            <w:tcBorders>
              <w:top w:val="nil"/>
              <w:left w:val="nil"/>
              <w:bottom w:val="single" w:sz="4" w:space="0" w:color="auto"/>
              <w:right w:val="single" w:sz="4" w:space="0" w:color="auto"/>
            </w:tcBorders>
            <w:shd w:val="clear" w:color="000000" w:fill="FFFFFF"/>
            <w:noWrap/>
            <w:vAlign w:val="center"/>
            <w:hideMark/>
          </w:tcPr>
          <w:p w14:paraId="6758006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12.42</w:t>
            </w:r>
          </w:p>
        </w:tc>
        <w:tc>
          <w:tcPr>
            <w:tcW w:w="1250" w:type="pct"/>
            <w:tcBorders>
              <w:top w:val="nil"/>
              <w:left w:val="nil"/>
              <w:bottom w:val="single" w:sz="4" w:space="0" w:color="auto"/>
              <w:right w:val="single" w:sz="4" w:space="0" w:color="auto"/>
            </w:tcBorders>
            <w:shd w:val="clear" w:color="auto" w:fill="auto"/>
            <w:noWrap/>
            <w:vAlign w:val="center"/>
            <w:hideMark/>
          </w:tcPr>
          <w:p w14:paraId="3613F48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10.80</w:t>
            </w:r>
          </w:p>
        </w:tc>
      </w:tr>
      <w:tr w:rsidR="009971CA" w:rsidRPr="001C0EA0" w14:paraId="51F0E100"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06FFF95C"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Ashar</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250DE49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32.8</w:t>
            </w:r>
          </w:p>
        </w:tc>
        <w:tc>
          <w:tcPr>
            <w:tcW w:w="1250" w:type="pct"/>
            <w:tcBorders>
              <w:top w:val="nil"/>
              <w:left w:val="nil"/>
              <w:bottom w:val="single" w:sz="4" w:space="0" w:color="auto"/>
              <w:right w:val="single" w:sz="4" w:space="0" w:color="auto"/>
            </w:tcBorders>
            <w:shd w:val="clear" w:color="000000" w:fill="FFFFFF"/>
            <w:noWrap/>
            <w:vAlign w:val="center"/>
            <w:hideMark/>
          </w:tcPr>
          <w:p w14:paraId="21062D4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52.44</w:t>
            </w:r>
          </w:p>
        </w:tc>
        <w:tc>
          <w:tcPr>
            <w:tcW w:w="1250" w:type="pct"/>
            <w:tcBorders>
              <w:top w:val="nil"/>
              <w:left w:val="nil"/>
              <w:bottom w:val="single" w:sz="4" w:space="0" w:color="auto"/>
              <w:right w:val="single" w:sz="4" w:space="0" w:color="auto"/>
            </w:tcBorders>
            <w:shd w:val="clear" w:color="auto" w:fill="auto"/>
            <w:noWrap/>
            <w:vAlign w:val="center"/>
            <w:hideMark/>
          </w:tcPr>
          <w:p w14:paraId="0502A7E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42.62</w:t>
            </w:r>
          </w:p>
        </w:tc>
      </w:tr>
      <w:tr w:rsidR="009971CA" w:rsidRPr="001C0EA0" w14:paraId="02482E37"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20F495C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S</w:t>
            </w:r>
            <w:r w:rsidR="00740A11">
              <w:rPr>
                <w:rFonts w:cs="Calibri"/>
                <w:color w:val="000000"/>
                <w:szCs w:val="24"/>
                <w:lang w:val="en-GB" w:bidi="ne-NP"/>
              </w:rPr>
              <w:t>h</w:t>
            </w:r>
            <w:r w:rsidRPr="001C0EA0">
              <w:rPr>
                <w:rFonts w:cs="Calibri"/>
                <w:color w:val="000000"/>
                <w:szCs w:val="24"/>
                <w:lang w:val="en-GB" w:bidi="ne-NP"/>
              </w:rPr>
              <w:t>rawan</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6223499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62.34</w:t>
            </w:r>
          </w:p>
        </w:tc>
        <w:tc>
          <w:tcPr>
            <w:tcW w:w="1250" w:type="pct"/>
            <w:tcBorders>
              <w:top w:val="nil"/>
              <w:left w:val="nil"/>
              <w:bottom w:val="single" w:sz="4" w:space="0" w:color="auto"/>
              <w:right w:val="single" w:sz="4" w:space="0" w:color="auto"/>
            </w:tcBorders>
            <w:shd w:val="clear" w:color="000000" w:fill="FFFFFF"/>
            <w:noWrap/>
            <w:vAlign w:val="center"/>
            <w:hideMark/>
          </w:tcPr>
          <w:p w14:paraId="7ECAEC3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100.53</w:t>
            </w:r>
          </w:p>
        </w:tc>
        <w:tc>
          <w:tcPr>
            <w:tcW w:w="1250" w:type="pct"/>
            <w:tcBorders>
              <w:top w:val="nil"/>
              <w:left w:val="nil"/>
              <w:bottom w:val="single" w:sz="4" w:space="0" w:color="auto"/>
              <w:right w:val="single" w:sz="4" w:space="0" w:color="auto"/>
            </w:tcBorders>
            <w:shd w:val="clear" w:color="auto" w:fill="auto"/>
            <w:noWrap/>
            <w:vAlign w:val="center"/>
            <w:hideMark/>
          </w:tcPr>
          <w:p w14:paraId="49D4C2F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81.44</w:t>
            </w:r>
          </w:p>
        </w:tc>
      </w:tr>
      <w:tr w:rsidR="009971CA" w:rsidRPr="001C0EA0" w14:paraId="53D3D71E"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2621951A"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Bhadra</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7161C4D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52.39</w:t>
            </w:r>
          </w:p>
        </w:tc>
        <w:tc>
          <w:tcPr>
            <w:tcW w:w="1250" w:type="pct"/>
            <w:tcBorders>
              <w:top w:val="nil"/>
              <w:left w:val="nil"/>
              <w:bottom w:val="single" w:sz="4" w:space="0" w:color="auto"/>
              <w:right w:val="single" w:sz="4" w:space="0" w:color="auto"/>
            </w:tcBorders>
            <w:shd w:val="clear" w:color="000000" w:fill="FFFFFF"/>
            <w:noWrap/>
            <w:vAlign w:val="center"/>
            <w:hideMark/>
          </w:tcPr>
          <w:p w14:paraId="4ECA288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83.75</w:t>
            </w:r>
          </w:p>
        </w:tc>
        <w:tc>
          <w:tcPr>
            <w:tcW w:w="1250" w:type="pct"/>
            <w:tcBorders>
              <w:top w:val="nil"/>
              <w:left w:val="nil"/>
              <w:bottom w:val="single" w:sz="4" w:space="0" w:color="auto"/>
              <w:right w:val="single" w:sz="4" w:space="0" w:color="auto"/>
            </w:tcBorders>
            <w:shd w:val="clear" w:color="auto" w:fill="auto"/>
            <w:noWrap/>
            <w:vAlign w:val="center"/>
            <w:hideMark/>
          </w:tcPr>
          <w:p w14:paraId="3C819F9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68.07</w:t>
            </w:r>
          </w:p>
        </w:tc>
      </w:tr>
      <w:tr w:rsidR="009971CA" w:rsidRPr="001C0EA0" w14:paraId="4E013BFD"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00F07863"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Asoj</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2447235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23.27</w:t>
            </w:r>
          </w:p>
        </w:tc>
        <w:tc>
          <w:tcPr>
            <w:tcW w:w="1250" w:type="pct"/>
            <w:tcBorders>
              <w:top w:val="nil"/>
              <w:left w:val="nil"/>
              <w:bottom w:val="single" w:sz="4" w:space="0" w:color="auto"/>
              <w:right w:val="single" w:sz="4" w:space="0" w:color="auto"/>
            </w:tcBorders>
            <w:shd w:val="clear" w:color="000000" w:fill="FFFFFF"/>
            <w:noWrap/>
            <w:vAlign w:val="center"/>
            <w:hideMark/>
          </w:tcPr>
          <w:p w14:paraId="58229A7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43</w:t>
            </w:r>
          </w:p>
        </w:tc>
        <w:tc>
          <w:tcPr>
            <w:tcW w:w="1250" w:type="pct"/>
            <w:tcBorders>
              <w:top w:val="nil"/>
              <w:left w:val="nil"/>
              <w:bottom w:val="single" w:sz="4" w:space="0" w:color="auto"/>
              <w:right w:val="single" w:sz="4" w:space="0" w:color="auto"/>
            </w:tcBorders>
            <w:shd w:val="clear" w:color="auto" w:fill="auto"/>
            <w:noWrap/>
            <w:vAlign w:val="center"/>
            <w:hideMark/>
          </w:tcPr>
          <w:p w14:paraId="428D9E5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33.14</w:t>
            </w:r>
          </w:p>
        </w:tc>
      </w:tr>
      <w:tr w:rsidR="009971CA" w:rsidRPr="001C0EA0" w14:paraId="1C17ABB2"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20672976"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Kartik</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30AE517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10.33</w:t>
            </w:r>
          </w:p>
        </w:tc>
        <w:tc>
          <w:tcPr>
            <w:tcW w:w="1250" w:type="pct"/>
            <w:tcBorders>
              <w:top w:val="nil"/>
              <w:left w:val="nil"/>
              <w:bottom w:val="single" w:sz="4" w:space="0" w:color="auto"/>
              <w:right w:val="single" w:sz="4" w:space="0" w:color="auto"/>
            </w:tcBorders>
            <w:shd w:val="clear" w:color="000000" w:fill="FFFFFF"/>
            <w:noWrap/>
            <w:vAlign w:val="center"/>
            <w:hideMark/>
          </w:tcPr>
          <w:p w14:paraId="2A77DB2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17.23</w:t>
            </w:r>
          </w:p>
        </w:tc>
        <w:tc>
          <w:tcPr>
            <w:tcW w:w="1250" w:type="pct"/>
            <w:tcBorders>
              <w:top w:val="nil"/>
              <w:left w:val="nil"/>
              <w:bottom w:val="single" w:sz="4" w:space="0" w:color="auto"/>
              <w:right w:val="single" w:sz="4" w:space="0" w:color="auto"/>
            </w:tcBorders>
            <w:shd w:val="clear" w:color="auto" w:fill="auto"/>
            <w:noWrap/>
            <w:vAlign w:val="center"/>
            <w:hideMark/>
          </w:tcPr>
          <w:p w14:paraId="5320603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13.78</w:t>
            </w:r>
          </w:p>
        </w:tc>
      </w:tr>
      <w:tr w:rsidR="009971CA" w:rsidRPr="001C0EA0" w14:paraId="666D1179"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5322885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Mangsir</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6ED5E9D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5.91</w:t>
            </w:r>
          </w:p>
        </w:tc>
        <w:tc>
          <w:tcPr>
            <w:tcW w:w="1250" w:type="pct"/>
            <w:tcBorders>
              <w:top w:val="nil"/>
              <w:left w:val="nil"/>
              <w:bottom w:val="single" w:sz="4" w:space="0" w:color="auto"/>
              <w:right w:val="single" w:sz="4" w:space="0" w:color="auto"/>
            </w:tcBorders>
            <w:shd w:val="clear" w:color="000000" w:fill="FFFFFF"/>
            <w:noWrap/>
            <w:vAlign w:val="center"/>
            <w:hideMark/>
          </w:tcPr>
          <w:p w14:paraId="1F78D4B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9.81</w:t>
            </w:r>
          </w:p>
        </w:tc>
        <w:tc>
          <w:tcPr>
            <w:tcW w:w="1250" w:type="pct"/>
            <w:tcBorders>
              <w:top w:val="nil"/>
              <w:left w:val="nil"/>
              <w:bottom w:val="single" w:sz="4" w:space="0" w:color="auto"/>
              <w:right w:val="single" w:sz="4" w:space="0" w:color="auto"/>
            </w:tcBorders>
            <w:shd w:val="clear" w:color="auto" w:fill="auto"/>
            <w:noWrap/>
            <w:vAlign w:val="center"/>
            <w:hideMark/>
          </w:tcPr>
          <w:p w14:paraId="7984603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7.86</w:t>
            </w:r>
          </w:p>
        </w:tc>
      </w:tr>
      <w:tr w:rsidR="009971CA" w:rsidRPr="001C0EA0" w14:paraId="6095F29D"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01443EF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Poush</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3230C58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4.36</w:t>
            </w:r>
          </w:p>
        </w:tc>
        <w:tc>
          <w:tcPr>
            <w:tcW w:w="1250" w:type="pct"/>
            <w:tcBorders>
              <w:top w:val="nil"/>
              <w:left w:val="nil"/>
              <w:bottom w:val="single" w:sz="4" w:space="0" w:color="auto"/>
              <w:right w:val="single" w:sz="4" w:space="0" w:color="auto"/>
            </w:tcBorders>
            <w:shd w:val="clear" w:color="000000" w:fill="FFFFFF"/>
            <w:noWrap/>
            <w:vAlign w:val="center"/>
            <w:hideMark/>
          </w:tcPr>
          <w:p w14:paraId="1415A0B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7.09</w:t>
            </w:r>
          </w:p>
        </w:tc>
        <w:tc>
          <w:tcPr>
            <w:tcW w:w="1250" w:type="pct"/>
            <w:tcBorders>
              <w:top w:val="nil"/>
              <w:left w:val="nil"/>
              <w:bottom w:val="single" w:sz="4" w:space="0" w:color="auto"/>
              <w:right w:val="single" w:sz="4" w:space="0" w:color="auto"/>
            </w:tcBorders>
            <w:shd w:val="clear" w:color="auto" w:fill="auto"/>
            <w:noWrap/>
            <w:vAlign w:val="center"/>
            <w:hideMark/>
          </w:tcPr>
          <w:p w14:paraId="1CC22F1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5.73</w:t>
            </w:r>
          </w:p>
        </w:tc>
      </w:tr>
      <w:tr w:rsidR="009971CA" w:rsidRPr="001C0EA0" w14:paraId="0BD5BC7D"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73896462"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Magh</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78DD08F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3.55</w:t>
            </w:r>
          </w:p>
        </w:tc>
        <w:tc>
          <w:tcPr>
            <w:tcW w:w="1250" w:type="pct"/>
            <w:tcBorders>
              <w:top w:val="nil"/>
              <w:left w:val="nil"/>
              <w:bottom w:val="single" w:sz="4" w:space="0" w:color="auto"/>
              <w:right w:val="single" w:sz="4" w:space="0" w:color="auto"/>
            </w:tcBorders>
            <w:shd w:val="clear" w:color="000000" w:fill="FFFFFF"/>
            <w:noWrap/>
            <w:vAlign w:val="center"/>
            <w:hideMark/>
          </w:tcPr>
          <w:p w14:paraId="52AE1E9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5.78</w:t>
            </w:r>
          </w:p>
        </w:tc>
        <w:tc>
          <w:tcPr>
            <w:tcW w:w="1250" w:type="pct"/>
            <w:tcBorders>
              <w:top w:val="nil"/>
              <w:left w:val="nil"/>
              <w:bottom w:val="single" w:sz="4" w:space="0" w:color="auto"/>
              <w:right w:val="single" w:sz="4" w:space="0" w:color="auto"/>
            </w:tcBorders>
            <w:shd w:val="clear" w:color="auto" w:fill="auto"/>
            <w:noWrap/>
            <w:vAlign w:val="center"/>
            <w:hideMark/>
          </w:tcPr>
          <w:p w14:paraId="7CD82A2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4.67</w:t>
            </w:r>
          </w:p>
        </w:tc>
      </w:tr>
      <w:tr w:rsidR="009971CA" w:rsidRPr="001C0EA0" w14:paraId="4A4137CB"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21ACC262"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4"/>
                <w:lang w:val="en-GB" w:bidi="ne-NP"/>
              </w:rPr>
              <w:t>Falgun</w:t>
            </w:r>
            <w:proofErr w:type="spellEnd"/>
          </w:p>
        </w:tc>
        <w:tc>
          <w:tcPr>
            <w:tcW w:w="1250" w:type="pct"/>
            <w:tcBorders>
              <w:top w:val="nil"/>
              <w:left w:val="nil"/>
              <w:bottom w:val="single" w:sz="4" w:space="0" w:color="auto"/>
              <w:right w:val="single" w:sz="4" w:space="0" w:color="auto"/>
            </w:tcBorders>
            <w:shd w:val="clear" w:color="000000" w:fill="FFFFFF"/>
            <w:noWrap/>
            <w:vAlign w:val="center"/>
            <w:hideMark/>
          </w:tcPr>
          <w:p w14:paraId="7BA9DB3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3.2</w:t>
            </w:r>
          </w:p>
        </w:tc>
        <w:tc>
          <w:tcPr>
            <w:tcW w:w="1250" w:type="pct"/>
            <w:tcBorders>
              <w:top w:val="nil"/>
              <w:left w:val="nil"/>
              <w:bottom w:val="single" w:sz="4" w:space="0" w:color="auto"/>
              <w:right w:val="single" w:sz="4" w:space="0" w:color="auto"/>
            </w:tcBorders>
            <w:shd w:val="clear" w:color="000000" w:fill="FFFFFF"/>
            <w:noWrap/>
            <w:vAlign w:val="center"/>
            <w:hideMark/>
          </w:tcPr>
          <w:p w14:paraId="3E4B3D2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5.14</w:t>
            </w:r>
          </w:p>
        </w:tc>
        <w:tc>
          <w:tcPr>
            <w:tcW w:w="1250" w:type="pct"/>
            <w:tcBorders>
              <w:top w:val="nil"/>
              <w:left w:val="nil"/>
              <w:bottom w:val="single" w:sz="4" w:space="0" w:color="auto"/>
              <w:right w:val="single" w:sz="4" w:space="0" w:color="auto"/>
            </w:tcBorders>
            <w:shd w:val="clear" w:color="auto" w:fill="auto"/>
            <w:noWrap/>
            <w:vAlign w:val="center"/>
            <w:hideMark/>
          </w:tcPr>
          <w:p w14:paraId="67768E6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4.17</w:t>
            </w:r>
          </w:p>
        </w:tc>
      </w:tr>
      <w:tr w:rsidR="009971CA" w:rsidRPr="001C0EA0" w14:paraId="685DFD36"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430639B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Chaitra</w:t>
            </w:r>
          </w:p>
        </w:tc>
        <w:tc>
          <w:tcPr>
            <w:tcW w:w="1250" w:type="pct"/>
            <w:tcBorders>
              <w:top w:val="nil"/>
              <w:left w:val="nil"/>
              <w:bottom w:val="single" w:sz="4" w:space="0" w:color="auto"/>
              <w:right w:val="single" w:sz="4" w:space="0" w:color="auto"/>
            </w:tcBorders>
            <w:shd w:val="clear" w:color="000000" w:fill="FFFFFF"/>
            <w:noWrap/>
            <w:vAlign w:val="center"/>
            <w:hideMark/>
          </w:tcPr>
          <w:p w14:paraId="60E0180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3.61</w:t>
            </w:r>
          </w:p>
        </w:tc>
        <w:tc>
          <w:tcPr>
            <w:tcW w:w="1250" w:type="pct"/>
            <w:tcBorders>
              <w:top w:val="nil"/>
              <w:left w:val="nil"/>
              <w:bottom w:val="single" w:sz="4" w:space="0" w:color="auto"/>
              <w:right w:val="single" w:sz="4" w:space="0" w:color="auto"/>
            </w:tcBorders>
            <w:shd w:val="clear" w:color="000000" w:fill="FFFFFF"/>
            <w:noWrap/>
            <w:vAlign w:val="center"/>
            <w:hideMark/>
          </w:tcPr>
          <w:p w14:paraId="1007F2B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4"/>
                <w:lang w:val="en-GB" w:bidi="ne-NP"/>
              </w:rPr>
              <w:t>5.3</w:t>
            </w:r>
          </w:p>
        </w:tc>
        <w:tc>
          <w:tcPr>
            <w:tcW w:w="1250" w:type="pct"/>
            <w:tcBorders>
              <w:top w:val="nil"/>
              <w:left w:val="nil"/>
              <w:bottom w:val="single" w:sz="4" w:space="0" w:color="auto"/>
              <w:right w:val="single" w:sz="4" w:space="0" w:color="auto"/>
            </w:tcBorders>
            <w:shd w:val="clear" w:color="auto" w:fill="auto"/>
            <w:noWrap/>
            <w:vAlign w:val="center"/>
            <w:hideMark/>
          </w:tcPr>
          <w:p w14:paraId="1BF6DBE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4.46</w:t>
            </w:r>
          </w:p>
        </w:tc>
      </w:tr>
      <w:tr w:rsidR="009971CA" w:rsidRPr="001C0EA0" w14:paraId="46BFDC12" w14:textId="77777777" w:rsidTr="00535242">
        <w:trPr>
          <w:trHeight w:val="345"/>
        </w:trPr>
        <w:tc>
          <w:tcPr>
            <w:tcW w:w="1250" w:type="pct"/>
            <w:tcBorders>
              <w:top w:val="nil"/>
              <w:left w:val="single" w:sz="4" w:space="0" w:color="auto"/>
              <w:bottom w:val="single" w:sz="4" w:space="0" w:color="auto"/>
              <w:right w:val="single" w:sz="4" w:space="0" w:color="auto"/>
            </w:tcBorders>
            <w:shd w:val="clear" w:color="000000" w:fill="FFFFFF"/>
            <w:noWrap/>
            <w:vAlign w:val="center"/>
            <w:hideMark/>
          </w:tcPr>
          <w:p w14:paraId="78C7DC7A"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Average</w:t>
            </w:r>
          </w:p>
        </w:tc>
        <w:tc>
          <w:tcPr>
            <w:tcW w:w="1250" w:type="pct"/>
            <w:tcBorders>
              <w:top w:val="nil"/>
              <w:left w:val="nil"/>
              <w:bottom w:val="single" w:sz="4" w:space="0" w:color="auto"/>
              <w:right w:val="single" w:sz="4" w:space="0" w:color="auto"/>
            </w:tcBorders>
            <w:shd w:val="clear" w:color="000000" w:fill="FFFFFF"/>
            <w:noWrap/>
            <w:vAlign w:val="center"/>
            <w:hideMark/>
          </w:tcPr>
          <w:p w14:paraId="266228B0"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18.01</w:t>
            </w:r>
          </w:p>
        </w:tc>
        <w:tc>
          <w:tcPr>
            <w:tcW w:w="1250" w:type="pct"/>
            <w:tcBorders>
              <w:top w:val="nil"/>
              <w:left w:val="nil"/>
              <w:bottom w:val="single" w:sz="4" w:space="0" w:color="auto"/>
              <w:right w:val="single" w:sz="4" w:space="0" w:color="auto"/>
            </w:tcBorders>
            <w:shd w:val="clear" w:color="000000" w:fill="FFFFFF"/>
            <w:noWrap/>
            <w:vAlign w:val="center"/>
            <w:hideMark/>
          </w:tcPr>
          <w:p w14:paraId="1EBF9EDD"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4"/>
                <w:lang w:val="en-GB" w:bidi="ne-NP"/>
              </w:rPr>
              <w:t>29.11</w:t>
            </w:r>
          </w:p>
        </w:tc>
        <w:tc>
          <w:tcPr>
            <w:tcW w:w="1250" w:type="pct"/>
            <w:tcBorders>
              <w:top w:val="nil"/>
              <w:left w:val="nil"/>
              <w:bottom w:val="single" w:sz="4" w:space="0" w:color="auto"/>
              <w:right w:val="single" w:sz="4" w:space="0" w:color="auto"/>
            </w:tcBorders>
            <w:shd w:val="clear" w:color="000000" w:fill="FFFFFF"/>
            <w:noWrap/>
            <w:vAlign w:val="center"/>
            <w:hideMark/>
          </w:tcPr>
          <w:p w14:paraId="383E3D3B"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23.56</w:t>
            </w:r>
          </w:p>
        </w:tc>
      </w:tr>
    </w:tbl>
    <w:p w14:paraId="496A7DFF" w14:textId="77777777" w:rsidR="009971CA" w:rsidRPr="001C0EA0" w:rsidRDefault="009971CA" w:rsidP="009971CA">
      <w:pPr>
        <w:pStyle w:val="TableHeading"/>
      </w:pPr>
    </w:p>
    <w:p w14:paraId="15708937" w14:textId="652EEB2D" w:rsidR="009971CA" w:rsidRPr="00932179" w:rsidRDefault="00D0760B" w:rsidP="009971CA">
      <w:pPr>
        <w:rPr>
          <w:i/>
          <w:highlight w:val="green"/>
          <w:u w:val="single"/>
          <w:lang w:eastAsia="x-none"/>
        </w:rPr>
      </w:pPr>
      <w:ins w:id="191" w:author="Shyam Bhusal" w:date="2022-12-12T14:12:00Z">
        <w:r>
          <w:rPr>
            <w:i/>
            <w:highlight w:val="green"/>
            <w:u w:val="single"/>
            <w:lang w:eastAsia="x-none"/>
          </w:rPr>
          <w:t xml:space="preserve">In </w:t>
        </w:r>
      </w:ins>
      <w:r w:rsidR="009971CA" w:rsidRPr="00932179">
        <w:rPr>
          <w:i/>
          <w:highlight w:val="green"/>
          <w:u w:val="single"/>
          <w:lang w:eastAsia="x-none"/>
        </w:rPr>
        <w:t>Present Updated Feasibility Study (by HCE)</w:t>
      </w:r>
    </w:p>
    <w:p w14:paraId="194CB3D6" w14:textId="76379179" w:rsidR="009971CA" w:rsidRDefault="009971CA" w:rsidP="009971CA">
      <w:pPr>
        <w:ind w:right="-46"/>
      </w:pPr>
      <w:r w:rsidRPr="00932179">
        <w:rPr>
          <w:highlight w:val="green"/>
        </w:rPr>
        <w:t xml:space="preserve">PPA agreement has already been done for </w:t>
      </w:r>
      <w:proofErr w:type="spellStart"/>
      <w:r w:rsidRPr="00932179">
        <w:rPr>
          <w:highlight w:val="green"/>
        </w:rPr>
        <w:t>Myagdi</w:t>
      </w:r>
      <w:proofErr w:type="spellEnd"/>
      <w:r w:rsidRPr="00932179">
        <w:rPr>
          <w:highlight w:val="green"/>
        </w:rPr>
        <w:t xml:space="preserve"> </w:t>
      </w:r>
      <w:proofErr w:type="spellStart"/>
      <w:r w:rsidRPr="00932179">
        <w:rPr>
          <w:highlight w:val="green"/>
        </w:rPr>
        <w:t>Khola</w:t>
      </w:r>
      <w:proofErr w:type="spellEnd"/>
      <w:r w:rsidRPr="00932179">
        <w:rPr>
          <w:highlight w:val="green"/>
        </w:rPr>
        <w:t xml:space="preserve"> HPP based on previous UFSR. The flow adopted in PPA agreement for MKHPP has been tabulated in </w:t>
      </w:r>
      <w:r w:rsidR="00E02185" w:rsidRPr="00932179">
        <w:rPr>
          <w:highlight w:val="green"/>
        </w:rPr>
        <w:fldChar w:fldCharType="begin"/>
      </w:r>
      <w:r w:rsidR="00E02185" w:rsidRPr="00932179">
        <w:rPr>
          <w:highlight w:val="green"/>
        </w:rPr>
        <w:instrText xml:space="preserve"> REF _Ref92874950 \h </w:instrText>
      </w:r>
      <w:r w:rsidR="00932179">
        <w:rPr>
          <w:highlight w:val="green"/>
        </w:rPr>
        <w:instrText xml:space="preserve"> \* MERGEFORMAT </w:instrText>
      </w:r>
      <w:r w:rsidR="00E02185" w:rsidRPr="00932179">
        <w:rPr>
          <w:highlight w:val="green"/>
        </w:rPr>
      </w:r>
      <w:r w:rsidR="00E02185" w:rsidRPr="00932179">
        <w:rPr>
          <w:highlight w:val="green"/>
        </w:rPr>
        <w:fldChar w:fldCharType="separate"/>
      </w:r>
      <w:r w:rsidR="006C6245" w:rsidRPr="00932179">
        <w:rPr>
          <w:highlight w:val="green"/>
        </w:rPr>
        <w:t>Ta</w:t>
      </w:r>
      <w:r w:rsidR="006C6245" w:rsidRPr="00932179">
        <w:rPr>
          <w:highlight w:val="green"/>
        </w:rPr>
        <w:t>b</w:t>
      </w:r>
      <w:r w:rsidR="006C6245" w:rsidRPr="00932179">
        <w:rPr>
          <w:highlight w:val="green"/>
        </w:rPr>
        <w:t xml:space="preserve">le </w:t>
      </w:r>
      <w:r w:rsidR="006C6245" w:rsidRPr="00932179">
        <w:rPr>
          <w:noProof/>
          <w:highlight w:val="green"/>
        </w:rPr>
        <w:t>1</w:t>
      </w:r>
      <w:r w:rsidR="006C6245" w:rsidRPr="00932179">
        <w:rPr>
          <w:highlight w:val="green"/>
        </w:rPr>
        <w:noBreakHyphen/>
      </w:r>
      <w:r w:rsidR="006C6245" w:rsidRPr="00932179">
        <w:rPr>
          <w:noProof/>
          <w:highlight w:val="green"/>
        </w:rPr>
        <w:t>18</w:t>
      </w:r>
      <w:r w:rsidR="00E02185" w:rsidRPr="00932179">
        <w:rPr>
          <w:highlight w:val="green"/>
        </w:rPr>
        <w:fldChar w:fldCharType="end"/>
      </w:r>
      <w:r w:rsidR="00E02185" w:rsidRPr="00932179">
        <w:rPr>
          <w:highlight w:val="green"/>
        </w:rPr>
        <w:t xml:space="preserve"> </w:t>
      </w:r>
      <w:r w:rsidRPr="00932179">
        <w:rPr>
          <w:highlight w:val="green"/>
        </w:rPr>
        <w:t>below. In this updated feasibility study, long term mean monthly flow for MKHPP has been estimated using CAR, PCAR and regional regression method referring nearby gauging stations as tabulated in</w:t>
      </w:r>
      <w:r w:rsidR="00E02185" w:rsidRPr="00932179">
        <w:rPr>
          <w:highlight w:val="green"/>
        </w:rPr>
        <w:t xml:space="preserve"> </w:t>
      </w:r>
      <w:r w:rsidR="00E02185" w:rsidRPr="00932179">
        <w:rPr>
          <w:highlight w:val="green"/>
        </w:rPr>
        <w:fldChar w:fldCharType="begin"/>
      </w:r>
      <w:r w:rsidR="00E02185" w:rsidRPr="00932179">
        <w:rPr>
          <w:highlight w:val="green"/>
        </w:rPr>
        <w:instrText xml:space="preserve"> REF _Ref92874645 \h </w:instrText>
      </w:r>
      <w:r w:rsidR="00932179">
        <w:rPr>
          <w:highlight w:val="green"/>
        </w:rPr>
        <w:instrText xml:space="preserve"> \* MERGEFORMAT </w:instrText>
      </w:r>
      <w:r w:rsidR="00E02185" w:rsidRPr="00932179">
        <w:rPr>
          <w:highlight w:val="green"/>
        </w:rPr>
      </w:r>
      <w:r w:rsidR="00E02185" w:rsidRPr="00932179">
        <w:rPr>
          <w:highlight w:val="green"/>
        </w:rPr>
        <w:fldChar w:fldCharType="separate"/>
      </w:r>
      <w:r w:rsidR="006C6245" w:rsidRPr="00932179">
        <w:rPr>
          <w:highlight w:val="green"/>
        </w:rPr>
        <w:t>Tabl</w:t>
      </w:r>
      <w:r w:rsidR="006C6245" w:rsidRPr="00932179">
        <w:rPr>
          <w:highlight w:val="green"/>
        </w:rPr>
        <w:t>e</w:t>
      </w:r>
      <w:r w:rsidR="006C6245" w:rsidRPr="00932179">
        <w:rPr>
          <w:highlight w:val="green"/>
        </w:rPr>
        <w:t xml:space="preserve"> </w:t>
      </w:r>
      <w:r w:rsidR="006C6245" w:rsidRPr="00932179">
        <w:rPr>
          <w:noProof/>
          <w:highlight w:val="green"/>
        </w:rPr>
        <w:t>1</w:t>
      </w:r>
      <w:r w:rsidR="006C6245" w:rsidRPr="00932179">
        <w:rPr>
          <w:highlight w:val="green"/>
        </w:rPr>
        <w:noBreakHyphen/>
      </w:r>
      <w:r w:rsidR="006C6245" w:rsidRPr="00932179">
        <w:rPr>
          <w:noProof/>
          <w:highlight w:val="green"/>
        </w:rPr>
        <w:t>12</w:t>
      </w:r>
      <w:r w:rsidR="00E02185" w:rsidRPr="00932179">
        <w:rPr>
          <w:highlight w:val="green"/>
        </w:rPr>
        <w:fldChar w:fldCharType="end"/>
      </w:r>
      <w:r w:rsidRPr="00932179">
        <w:rPr>
          <w:highlight w:val="green"/>
        </w:rPr>
        <w:t xml:space="preserve">. As out of six-gauge stations considered, station 404.7 is located at </w:t>
      </w:r>
      <w:proofErr w:type="spellStart"/>
      <w:r w:rsidRPr="00932179">
        <w:rPr>
          <w:highlight w:val="green"/>
        </w:rPr>
        <w:t>Myagdi</w:t>
      </w:r>
      <w:proofErr w:type="spellEnd"/>
      <w:r w:rsidRPr="00932179">
        <w:rPr>
          <w:highlight w:val="green"/>
        </w:rPr>
        <w:t xml:space="preserve"> </w:t>
      </w:r>
      <w:proofErr w:type="spellStart"/>
      <w:r w:rsidRPr="00932179">
        <w:rPr>
          <w:highlight w:val="green"/>
        </w:rPr>
        <w:t>Khola</w:t>
      </w:r>
      <w:proofErr w:type="spellEnd"/>
      <w:r w:rsidRPr="00932179">
        <w:rPr>
          <w:highlight w:val="green"/>
        </w:rPr>
        <w:t xml:space="preserve">, the long term mean monthly flow estimated from CAR and PCAR using this station has been tabulated below for comparison. Also, regression analysis using the reference six gauging stations considered are presented in </w:t>
      </w:r>
      <w:r w:rsidR="00E02185" w:rsidRPr="00932179">
        <w:rPr>
          <w:highlight w:val="green"/>
        </w:rPr>
        <w:fldChar w:fldCharType="begin"/>
      </w:r>
      <w:r w:rsidR="00E02185" w:rsidRPr="00932179">
        <w:rPr>
          <w:highlight w:val="green"/>
        </w:rPr>
        <w:instrText xml:space="preserve"> REF _Ref92874950 \h </w:instrText>
      </w:r>
      <w:r w:rsidR="00932179">
        <w:rPr>
          <w:highlight w:val="green"/>
        </w:rPr>
        <w:instrText xml:space="preserve"> \* MERGEFORMAT </w:instrText>
      </w:r>
      <w:r w:rsidR="00E02185" w:rsidRPr="00932179">
        <w:rPr>
          <w:highlight w:val="green"/>
        </w:rPr>
      </w:r>
      <w:r w:rsidR="00E02185" w:rsidRPr="00932179">
        <w:rPr>
          <w:highlight w:val="green"/>
        </w:rPr>
        <w:fldChar w:fldCharType="separate"/>
      </w:r>
      <w:r w:rsidR="006C6245" w:rsidRPr="00932179">
        <w:rPr>
          <w:highlight w:val="green"/>
        </w:rPr>
        <w:t xml:space="preserve">Table </w:t>
      </w:r>
      <w:r w:rsidR="006C6245" w:rsidRPr="00932179">
        <w:rPr>
          <w:noProof/>
          <w:highlight w:val="green"/>
        </w:rPr>
        <w:t>1</w:t>
      </w:r>
      <w:r w:rsidR="006C6245" w:rsidRPr="00932179">
        <w:rPr>
          <w:highlight w:val="green"/>
        </w:rPr>
        <w:noBreakHyphen/>
      </w:r>
      <w:r w:rsidR="006C6245" w:rsidRPr="00932179">
        <w:rPr>
          <w:noProof/>
          <w:highlight w:val="green"/>
        </w:rPr>
        <w:t>18</w:t>
      </w:r>
      <w:r w:rsidR="00E02185" w:rsidRPr="00932179">
        <w:rPr>
          <w:highlight w:val="green"/>
        </w:rPr>
        <w:fldChar w:fldCharType="end"/>
      </w:r>
      <w:r w:rsidR="00E02185" w:rsidRPr="00932179">
        <w:rPr>
          <w:highlight w:val="green"/>
        </w:rPr>
        <w:t xml:space="preserve"> </w:t>
      </w:r>
      <w:r w:rsidRPr="00932179">
        <w:rPr>
          <w:highlight w:val="green"/>
        </w:rPr>
        <w:t xml:space="preserve">below. The available daily measured data at </w:t>
      </w:r>
      <w:proofErr w:type="spellStart"/>
      <w:r w:rsidRPr="00932179">
        <w:rPr>
          <w:highlight w:val="green"/>
        </w:rPr>
        <w:t>Dovan</w:t>
      </w:r>
      <w:proofErr w:type="spellEnd"/>
      <w:r w:rsidRPr="00932179">
        <w:rPr>
          <w:highlight w:val="green"/>
        </w:rPr>
        <w:t xml:space="preserve"> (confluence of </w:t>
      </w:r>
      <w:proofErr w:type="spellStart"/>
      <w:r w:rsidRPr="00932179">
        <w:rPr>
          <w:highlight w:val="green"/>
        </w:rPr>
        <w:t>Myagdi</w:t>
      </w:r>
      <w:proofErr w:type="spellEnd"/>
      <w:r w:rsidRPr="00932179">
        <w:rPr>
          <w:highlight w:val="green"/>
        </w:rPr>
        <w:t xml:space="preserve"> and </w:t>
      </w:r>
      <w:proofErr w:type="spellStart"/>
      <w:r w:rsidRPr="00932179">
        <w:rPr>
          <w:highlight w:val="green"/>
        </w:rPr>
        <w:t>Kunaban</w:t>
      </w:r>
      <w:proofErr w:type="spellEnd"/>
      <w:r w:rsidRPr="00932179">
        <w:rPr>
          <w:highlight w:val="green"/>
        </w:rPr>
        <w:t xml:space="preserve">), tabulated in </w:t>
      </w:r>
      <w:r w:rsidR="00E02185" w:rsidRPr="00932179">
        <w:rPr>
          <w:color w:val="000000" w:themeColor="text1"/>
          <w:highlight w:val="green"/>
        </w:rPr>
        <w:fldChar w:fldCharType="begin"/>
      </w:r>
      <w:r w:rsidR="00E02185" w:rsidRPr="00932179">
        <w:rPr>
          <w:highlight w:val="green"/>
        </w:rPr>
        <w:instrText xml:space="preserve"> REF _Ref92703946 \h </w:instrText>
      </w:r>
      <w:r w:rsidR="00932179">
        <w:rPr>
          <w:color w:val="000000" w:themeColor="text1"/>
          <w:highlight w:val="green"/>
        </w:rPr>
        <w:instrText xml:space="preserve"> \* MERGEFORMAT </w:instrText>
      </w:r>
      <w:r w:rsidR="00E02185" w:rsidRPr="00932179">
        <w:rPr>
          <w:color w:val="000000" w:themeColor="text1"/>
          <w:highlight w:val="green"/>
        </w:rPr>
      </w:r>
      <w:r w:rsidR="00E02185" w:rsidRPr="00932179">
        <w:rPr>
          <w:color w:val="000000" w:themeColor="text1"/>
          <w:highlight w:val="green"/>
        </w:rPr>
        <w:fldChar w:fldCharType="separate"/>
      </w:r>
      <w:r w:rsidR="006C6245" w:rsidRPr="00932179">
        <w:rPr>
          <w:highlight w:val="green"/>
        </w:rPr>
        <w:t>Tabl</w:t>
      </w:r>
      <w:r w:rsidR="006C6245" w:rsidRPr="00932179">
        <w:rPr>
          <w:highlight w:val="green"/>
        </w:rPr>
        <w:t>e</w:t>
      </w:r>
      <w:r w:rsidR="006C6245" w:rsidRPr="00932179">
        <w:rPr>
          <w:highlight w:val="green"/>
        </w:rPr>
        <w:t xml:space="preserve"> </w:t>
      </w:r>
      <w:r w:rsidR="006C6245" w:rsidRPr="00932179">
        <w:rPr>
          <w:noProof/>
          <w:highlight w:val="green"/>
        </w:rPr>
        <w:t>1</w:t>
      </w:r>
      <w:r w:rsidR="006C6245" w:rsidRPr="00932179">
        <w:rPr>
          <w:highlight w:val="green"/>
        </w:rPr>
        <w:noBreakHyphen/>
      </w:r>
      <w:r w:rsidR="006C6245" w:rsidRPr="00932179">
        <w:rPr>
          <w:noProof/>
          <w:highlight w:val="green"/>
        </w:rPr>
        <w:t>4</w:t>
      </w:r>
      <w:r w:rsidR="00E02185" w:rsidRPr="00932179">
        <w:rPr>
          <w:color w:val="000000" w:themeColor="text1"/>
          <w:highlight w:val="green"/>
        </w:rPr>
        <w:fldChar w:fldCharType="end"/>
      </w:r>
      <w:r w:rsidR="00E02185" w:rsidRPr="00932179">
        <w:rPr>
          <w:color w:val="000000" w:themeColor="text1"/>
          <w:highlight w:val="green"/>
        </w:rPr>
        <w:t xml:space="preserve"> </w:t>
      </w:r>
      <w:r w:rsidRPr="00932179">
        <w:rPr>
          <w:highlight w:val="green"/>
        </w:rPr>
        <w:t xml:space="preserve">above have also been presented in the table below for comparison. Along with the comparison table, these long term monthly average flow data have been plotted in a graph with the measured flow data as shown in </w:t>
      </w:r>
      <w:r w:rsidR="00E02185" w:rsidRPr="00932179">
        <w:rPr>
          <w:highlight w:val="green"/>
        </w:rPr>
        <w:fldChar w:fldCharType="begin"/>
      </w:r>
      <w:r w:rsidR="00E02185" w:rsidRPr="00932179">
        <w:rPr>
          <w:highlight w:val="green"/>
        </w:rPr>
        <w:instrText xml:space="preserve"> REF _Ref92875022 \h </w:instrText>
      </w:r>
      <w:r w:rsidR="00932179">
        <w:rPr>
          <w:highlight w:val="green"/>
        </w:rPr>
        <w:instrText xml:space="preserve"> \* MERGEFORMAT </w:instrText>
      </w:r>
      <w:r w:rsidR="00E02185" w:rsidRPr="00932179">
        <w:rPr>
          <w:highlight w:val="green"/>
        </w:rPr>
      </w:r>
      <w:r w:rsidR="00E02185" w:rsidRPr="00932179">
        <w:rPr>
          <w:highlight w:val="green"/>
        </w:rPr>
        <w:fldChar w:fldCharType="separate"/>
      </w:r>
      <w:r w:rsidR="006C6245" w:rsidRPr="00932179">
        <w:rPr>
          <w:highlight w:val="green"/>
        </w:rPr>
        <w:t xml:space="preserve">Plate </w:t>
      </w:r>
      <w:r w:rsidR="006C6245" w:rsidRPr="00932179">
        <w:rPr>
          <w:noProof/>
          <w:highlight w:val="green"/>
        </w:rPr>
        <w:t>1</w:t>
      </w:r>
      <w:r w:rsidR="006C6245" w:rsidRPr="00932179">
        <w:rPr>
          <w:highlight w:val="green"/>
        </w:rPr>
        <w:noBreakHyphen/>
      </w:r>
      <w:r w:rsidR="006C6245" w:rsidRPr="00932179">
        <w:rPr>
          <w:noProof/>
          <w:highlight w:val="green"/>
        </w:rPr>
        <w:t>6</w:t>
      </w:r>
      <w:r w:rsidR="00E02185" w:rsidRPr="00932179">
        <w:rPr>
          <w:highlight w:val="green"/>
        </w:rPr>
        <w:fldChar w:fldCharType="end"/>
      </w:r>
      <w:r w:rsidR="00E02185" w:rsidRPr="00932179">
        <w:rPr>
          <w:highlight w:val="green"/>
        </w:rPr>
        <w:t xml:space="preserve"> </w:t>
      </w:r>
      <w:r w:rsidRPr="00932179">
        <w:rPr>
          <w:highlight w:val="green"/>
        </w:rPr>
        <w:t>below.</w:t>
      </w:r>
    </w:p>
    <w:p w14:paraId="2E9BDCB4" w14:textId="77777777" w:rsidR="009971CA" w:rsidRDefault="009971CA" w:rsidP="009971CA">
      <w:pPr>
        <w:spacing w:before="0" w:after="160" w:line="259" w:lineRule="auto"/>
        <w:ind w:right="0"/>
        <w:jc w:val="left"/>
        <w:sectPr w:rsidR="009971CA" w:rsidSect="00535242">
          <w:headerReference w:type="default" r:id="rId22"/>
          <w:footerReference w:type="default" r:id="rId23"/>
          <w:pgSz w:w="11906" w:h="16838" w:code="9"/>
          <w:pgMar w:top="1440" w:right="1440" w:bottom="1440" w:left="1440" w:header="720" w:footer="720" w:gutter="0"/>
          <w:cols w:space="720"/>
          <w:docGrid w:linePitch="360"/>
        </w:sectPr>
      </w:pPr>
      <w:r>
        <w:br w:type="page"/>
      </w:r>
    </w:p>
    <w:p w14:paraId="2C6EB591" w14:textId="16EC3404" w:rsidR="00E02185" w:rsidRDefault="00E02185" w:rsidP="00E02185">
      <w:pPr>
        <w:pStyle w:val="Caption"/>
        <w:keepNext/>
      </w:pPr>
      <w:bookmarkStart w:id="192" w:name="_Ref92874950"/>
      <w:bookmarkStart w:id="193" w:name="_Toc92876609"/>
      <w:r>
        <w:lastRenderedPageBreak/>
        <w:t xml:space="preserve">Table </w:t>
      </w:r>
      <w:fldSimple w:instr=" STYLEREF 1 \s ">
        <w:r w:rsidR="006C6245">
          <w:rPr>
            <w:noProof/>
          </w:rPr>
          <w:t>1</w:t>
        </w:r>
      </w:fldSimple>
      <w:r w:rsidR="00F46335">
        <w:noBreakHyphen/>
      </w:r>
      <w:fldSimple w:instr=" SEQ Table \* ARABIC \s 1 ">
        <w:r w:rsidR="006C6245">
          <w:rPr>
            <w:noProof/>
          </w:rPr>
          <w:t>18</w:t>
        </w:r>
      </w:fldSimple>
      <w:bookmarkEnd w:id="192"/>
      <w:r>
        <w:t xml:space="preserve">: </w:t>
      </w:r>
      <w:r w:rsidRPr="001C0EA0">
        <w:t>Comparison of long-term mean monthly flow at intake of MKHPP (</w:t>
      </w:r>
      <w:proofErr w:type="spellStart"/>
      <w:r w:rsidRPr="001C0EA0">
        <w:t>Myagdi</w:t>
      </w:r>
      <w:proofErr w:type="spellEnd"/>
      <w:r w:rsidRPr="001C0EA0">
        <w:t xml:space="preserve"> intake+ </w:t>
      </w:r>
      <w:proofErr w:type="spellStart"/>
      <w:r w:rsidRPr="001C0EA0">
        <w:t>Kunaban</w:t>
      </w:r>
      <w:proofErr w:type="spellEnd"/>
      <w:r w:rsidRPr="001C0EA0">
        <w:t xml:space="preserve"> intake)</w:t>
      </w:r>
      <w:bookmarkEnd w:id="193"/>
    </w:p>
    <w:tbl>
      <w:tblPr>
        <w:tblpPr w:leftFromText="180" w:rightFromText="180" w:vertAnchor="page" w:horzAnchor="margin" w:tblpY="2228"/>
        <w:tblW w:w="5000" w:type="pct"/>
        <w:tblLayout w:type="fixed"/>
        <w:tblLook w:val="04A0" w:firstRow="1" w:lastRow="0" w:firstColumn="1" w:lastColumn="0" w:noHBand="0" w:noVBand="1"/>
      </w:tblPr>
      <w:tblGrid>
        <w:gridCol w:w="997"/>
        <w:gridCol w:w="817"/>
        <w:gridCol w:w="820"/>
        <w:gridCol w:w="909"/>
        <w:gridCol w:w="1180"/>
        <w:gridCol w:w="1824"/>
        <w:gridCol w:w="904"/>
        <w:gridCol w:w="1183"/>
        <w:gridCol w:w="5314"/>
      </w:tblGrid>
      <w:tr w:rsidR="009971CA" w:rsidRPr="001C0EA0" w14:paraId="462FC2F2" w14:textId="77777777" w:rsidTr="00535242">
        <w:trPr>
          <w:trHeight w:val="476"/>
          <w:tblHeader/>
        </w:trPr>
        <w:tc>
          <w:tcPr>
            <w:tcW w:w="357" w:type="pct"/>
            <w:vMerge w:val="restart"/>
            <w:tcBorders>
              <w:top w:val="single" w:sz="4" w:space="0" w:color="auto"/>
              <w:left w:val="single" w:sz="4" w:space="0" w:color="auto"/>
              <w:right w:val="nil"/>
            </w:tcBorders>
            <w:shd w:val="clear" w:color="auto" w:fill="auto"/>
            <w:noWrap/>
            <w:vAlign w:val="center"/>
            <w:hideMark/>
          </w:tcPr>
          <w:p w14:paraId="2E383CCA" w14:textId="77777777" w:rsidR="009971CA" w:rsidRPr="001C0EA0" w:rsidRDefault="009971CA" w:rsidP="00535242">
            <w:pPr>
              <w:spacing w:before="0" w:after="0" w:line="240" w:lineRule="auto"/>
              <w:ind w:right="0"/>
              <w:jc w:val="center"/>
              <w:rPr>
                <w:rFonts w:ascii="Times New Roman" w:hAnsi="Times New Roman"/>
                <w:sz w:val="20"/>
              </w:rPr>
            </w:pPr>
            <w:r w:rsidRPr="001C0EA0">
              <w:rPr>
                <w:rFonts w:cs="Calibri"/>
                <w:b/>
                <w:bCs/>
                <w:color w:val="000000"/>
                <w:sz w:val="20"/>
              </w:rPr>
              <w:t>Month</w:t>
            </w:r>
          </w:p>
        </w:tc>
        <w:tc>
          <w:tcPr>
            <w:tcW w:w="293" w:type="pct"/>
            <w:vMerge w:val="restart"/>
            <w:tcBorders>
              <w:top w:val="single" w:sz="4" w:space="0" w:color="auto"/>
              <w:left w:val="single" w:sz="4" w:space="0" w:color="auto"/>
              <w:right w:val="single" w:sz="4" w:space="0" w:color="auto"/>
            </w:tcBorders>
            <w:vAlign w:val="center"/>
          </w:tcPr>
          <w:p w14:paraId="3E80E54E"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PPA</w:t>
            </w:r>
          </w:p>
        </w:tc>
        <w:tc>
          <w:tcPr>
            <w:tcW w:w="1043"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1E9A598"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 xml:space="preserve">Present Updated Feasibility Study </w:t>
            </w:r>
          </w:p>
        </w:tc>
        <w:tc>
          <w:tcPr>
            <w:tcW w:w="978"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B82A444" w14:textId="77777777" w:rsidR="009971CA" w:rsidRPr="001C0EA0" w:rsidRDefault="009971CA" w:rsidP="00535242">
            <w:pPr>
              <w:spacing w:before="0" w:after="0" w:line="240" w:lineRule="auto"/>
              <w:ind w:left="-107" w:right="-107"/>
              <w:jc w:val="center"/>
              <w:rPr>
                <w:rFonts w:cs="Calibri"/>
                <w:b/>
                <w:bCs/>
                <w:color w:val="000000"/>
                <w:sz w:val="20"/>
              </w:rPr>
            </w:pPr>
            <w:r w:rsidRPr="001C0EA0">
              <w:rPr>
                <w:rFonts w:cs="Calibri"/>
                <w:b/>
                <w:bCs/>
                <w:color w:val="000000"/>
                <w:sz w:val="20"/>
              </w:rPr>
              <w:t xml:space="preserve">Measured Discharge @ </w:t>
            </w:r>
            <w:proofErr w:type="spellStart"/>
            <w:r w:rsidRPr="001C0EA0">
              <w:rPr>
                <w:rFonts w:cs="Calibri"/>
                <w:b/>
                <w:bCs/>
                <w:color w:val="000000"/>
                <w:sz w:val="20"/>
              </w:rPr>
              <w:t>Dovan</w:t>
            </w:r>
            <w:proofErr w:type="spellEnd"/>
          </w:p>
        </w:tc>
        <w:tc>
          <w:tcPr>
            <w:tcW w:w="424" w:type="pct"/>
            <w:vMerge w:val="restart"/>
            <w:tcBorders>
              <w:top w:val="single" w:sz="4" w:space="0" w:color="auto"/>
              <w:left w:val="nil"/>
              <w:right w:val="single" w:sz="4" w:space="0" w:color="auto"/>
            </w:tcBorders>
            <w:shd w:val="clear" w:color="auto" w:fill="auto"/>
            <w:noWrap/>
            <w:vAlign w:val="center"/>
            <w:hideMark/>
          </w:tcPr>
          <w:p w14:paraId="4DE49BD8" w14:textId="77777777" w:rsidR="009971CA" w:rsidRPr="001C0EA0" w:rsidRDefault="009971CA" w:rsidP="00535242">
            <w:pPr>
              <w:spacing w:before="0" w:after="0" w:line="240" w:lineRule="auto"/>
              <w:ind w:right="0"/>
              <w:jc w:val="center"/>
              <w:rPr>
                <w:rFonts w:ascii="Times New Roman" w:hAnsi="Times New Roman"/>
                <w:sz w:val="20"/>
              </w:rPr>
            </w:pPr>
            <w:r w:rsidRPr="001C0EA0">
              <w:rPr>
                <w:rFonts w:cs="Calibri"/>
                <w:b/>
                <w:bCs/>
                <w:color w:val="000000"/>
                <w:sz w:val="20"/>
              </w:rPr>
              <w:t>Adopted Flow (PPA flow)</w:t>
            </w:r>
          </w:p>
        </w:tc>
        <w:tc>
          <w:tcPr>
            <w:tcW w:w="1905" w:type="pct"/>
            <w:vMerge w:val="restart"/>
            <w:tcBorders>
              <w:top w:val="single" w:sz="4" w:space="0" w:color="auto"/>
              <w:left w:val="single" w:sz="4" w:space="0" w:color="auto"/>
              <w:right w:val="single" w:sz="4" w:space="0" w:color="auto"/>
            </w:tcBorders>
            <w:shd w:val="clear" w:color="auto" w:fill="auto"/>
            <w:noWrap/>
            <w:vAlign w:val="center"/>
            <w:hideMark/>
          </w:tcPr>
          <w:p w14:paraId="563B90D3" w14:textId="77777777" w:rsidR="009971CA" w:rsidRPr="001C0EA0" w:rsidRDefault="009971CA" w:rsidP="00535242">
            <w:pPr>
              <w:spacing w:before="0" w:after="0" w:line="240" w:lineRule="auto"/>
              <w:ind w:right="0"/>
              <w:jc w:val="center"/>
              <w:rPr>
                <w:rFonts w:ascii="Times New Roman" w:hAnsi="Times New Roman"/>
                <w:sz w:val="20"/>
              </w:rPr>
            </w:pPr>
            <w:r w:rsidRPr="001C0EA0">
              <w:rPr>
                <w:rFonts w:cs="Calibri"/>
                <w:b/>
                <w:bCs/>
                <w:color w:val="000000"/>
                <w:sz w:val="20"/>
              </w:rPr>
              <w:t>Remarks</w:t>
            </w:r>
          </w:p>
        </w:tc>
      </w:tr>
      <w:tr w:rsidR="009971CA" w:rsidRPr="001C0EA0" w14:paraId="49846610" w14:textId="77777777" w:rsidTr="00535242">
        <w:trPr>
          <w:trHeight w:val="373"/>
          <w:tblHeader/>
        </w:trPr>
        <w:tc>
          <w:tcPr>
            <w:tcW w:w="357" w:type="pct"/>
            <w:vMerge/>
            <w:tcBorders>
              <w:left w:val="single" w:sz="4" w:space="0" w:color="auto"/>
              <w:bottom w:val="single" w:sz="4" w:space="0" w:color="auto"/>
              <w:right w:val="single" w:sz="4" w:space="0" w:color="auto"/>
            </w:tcBorders>
            <w:shd w:val="clear" w:color="000000" w:fill="FFFFFF"/>
            <w:vAlign w:val="center"/>
            <w:hideMark/>
          </w:tcPr>
          <w:p w14:paraId="3156A504" w14:textId="77777777" w:rsidR="009971CA" w:rsidRPr="001C0EA0" w:rsidRDefault="009971CA" w:rsidP="00535242">
            <w:pPr>
              <w:spacing w:before="0" w:after="0" w:line="240" w:lineRule="auto"/>
              <w:ind w:right="0"/>
              <w:jc w:val="center"/>
              <w:rPr>
                <w:rFonts w:cs="Calibri"/>
                <w:b/>
                <w:bCs/>
                <w:color w:val="000000"/>
                <w:sz w:val="20"/>
              </w:rPr>
            </w:pPr>
          </w:p>
        </w:tc>
        <w:tc>
          <w:tcPr>
            <w:tcW w:w="293" w:type="pct"/>
            <w:vMerge/>
            <w:tcBorders>
              <w:left w:val="single" w:sz="4" w:space="0" w:color="auto"/>
              <w:bottom w:val="single" w:sz="4" w:space="0" w:color="auto"/>
              <w:right w:val="single" w:sz="4" w:space="0" w:color="auto"/>
            </w:tcBorders>
            <w:shd w:val="clear" w:color="000000" w:fill="FFFFFF"/>
            <w:vAlign w:val="center"/>
          </w:tcPr>
          <w:p w14:paraId="640561E4" w14:textId="77777777" w:rsidR="009971CA" w:rsidRPr="001C0EA0" w:rsidRDefault="009971CA" w:rsidP="00535242">
            <w:pPr>
              <w:spacing w:before="0" w:after="0" w:line="240" w:lineRule="auto"/>
              <w:ind w:right="0"/>
              <w:jc w:val="center"/>
              <w:rPr>
                <w:rFonts w:cs="Calibri"/>
                <w:b/>
                <w:bCs/>
                <w:color w:val="000000"/>
                <w:sz w:val="20"/>
              </w:rPr>
            </w:pP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3D89670F"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 xml:space="preserve">CAR </w:t>
            </w:r>
          </w:p>
        </w:tc>
        <w:tc>
          <w:tcPr>
            <w:tcW w:w="326" w:type="pct"/>
            <w:tcBorders>
              <w:top w:val="nil"/>
              <w:left w:val="nil"/>
              <w:bottom w:val="single" w:sz="4" w:space="0" w:color="auto"/>
              <w:right w:val="single" w:sz="4" w:space="0" w:color="auto"/>
            </w:tcBorders>
            <w:shd w:val="clear" w:color="000000" w:fill="FFFFFF"/>
            <w:vAlign w:val="center"/>
            <w:hideMark/>
          </w:tcPr>
          <w:p w14:paraId="5B436E42"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 xml:space="preserve">PCAR </w:t>
            </w:r>
          </w:p>
        </w:tc>
        <w:tc>
          <w:tcPr>
            <w:tcW w:w="423" w:type="pct"/>
            <w:tcBorders>
              <w:top w:val="nil"/>
              <w:left w:val="nil"/>
              <w:bottom w:val="single" w:sz="4" w:space="0" w:color="auto"/>
              <w:right w:val="single" w:sz="4" w:space="0" w:color="auto"/>
            </w:tcBorders>
            <w:shd w:val="clear" w:color="000000" w:fill="FFFFFF"/>
            <w:vAlign w:val="center"/>
            <w:hideMark/>
          </w:tcPr>
          <w:p w14:paraId="44E9C294"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 xml:space="preserve">Regional analysis </w:t>
            </w:r>
          </w:p>
        </w:tc>
        <w:tc>
          <w:tcPr>
            <w:tcW w:w="654" w:type="pct"/>
            <w:tcBorders>
              <w:top w:val="nil"/>
              <w:left w:val="nil"/>
              <w:bottom w:val="single" w:sz="4" w:space="0" w:color="auto"/>
              <w:right w:val="single" w:sz="4" w:space="0" w:color="auto"/>
            </w:tcBorders>
            <w:shd w:val="clear" w:color="000000" w:fill="FFFFFF"/>
            <w:vAlign w:val="center"/>
            <w:hideMark/>
          </w:tcPr>
          <w:p w14:paraId="56DA711F"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Daily</w:t>
            </w:r>
          </w:p>
        </w:tc>
        <w:tc>
          <w:tcPr>
            <w:tcW w:w="324" w:type="pct"/>
            <w:tcBorders>
              <w:top w:val="nil"/>
              <w:left w:val="nil"/>
              <w:bottom w:val="single" w:sz="4" w:space="0" w:color="auto"/>
              <w:right w:val="single" w:sz="4" w:space="0" w:color="auto"/>
            </w:tcBorders>
            <w:shd w:val="clear" w:color="000000" w:fill="FFFFFF"/>
            <w:vAlign w:val="center"/>
            <w:hideMark/>
          </w:tcPr>
          <w:p w14:paraId="1532856F" w14:textId="77777777" w:rsidR="009971CA" w:rsidRPr="001C0EA0" w:rsidRDefault="009971CA" w:rsidP="00535242">
            <w:pPr>
              <w:spacing w:before="0" w:after="0" w:line="240" w:lineRule="auto"/>
              <w:ind w:right="0"/>
              <w:jc w:val="center"/>
              <w:rPr>
                <w:rFonts w:cs="Calibri"/>
                <w:b/>
                <w:bCs/>
                <w:color w:val="000000"/>
                <w:sz w:val="20"/>
              </w:rPr>
            </w:pPr>
            <w:r w:rsidRPr="001C0EA0">
              <w:rPr>
                <w:rFonts w:cs="Calibri"/>
                <w:b/>
                <w:bCs/>
                <w:color w:val="000000"/>
                <w:sz w:val="20"/>
              </w:rPr>
              <w:t>Avg.</w:t>
            </w:r>
          </w:p>
        </w:tc>
        <w:tc>
          <w:tcPr>
            <w:tcW w:w="424" w:type="pct"/>
            <w:vMerge/>
            <w:tcBorders>
              <w:left w:val="nil"/>
              <w:bottom w:val="single" w:sz="4" w:space="0" w:color="auto"/>
              <w:right w:val="single" w:sz="4" w:space="0" w:color="auto"/>
            </w:tcBorders>
            <w:shd w:val="clear" w:color="auto" w:fill="auto"/>
            <w:vAlign w:val="center"/>
            <w:hideMark/>
          </w:tcPr>
          <w:p w14:paraId="4E35BEA0" w14:textId="77777777" w:rsidR="009971CA" w:rsidRPr="001C0EA0" w:rsidRDefault="009971CA" w:rsidP="00535242">
            <w:pPr>
              <w:spacing w:before="0" w:after="0" w:line="240" w:lineRule="auto"/>
              <w:ind w:right="0"/>
              <w:jc w:val="center"/>
              <w:rPr>
                <w:rFonts w:cs="Calibri"/>
                <w:b/>
                <w:bCs/>
                <w:color w:val="000000"/>
                <w:sz w:val="20"/>
              </w:rPr>
            </w:pPr>
          </w:p>
        </w:tc>
        <w:tc>
          <w:tcPr>
            <w:tcW w:w="1905" w:type="pct"/>
            <w:vMerge/>
            <w:tcBorders>
              <w:left w:val="single" w:sz="4" w:space="0" w:color="auto"/>
              <w:bottom w:val="single" w:sz="4" w:space="0" w:color="auto"/>
              <w:right w:val="single" w:sz="4" w:space="0" w:color="auto"/>
            </w:tcBorders>
            <w:shd w:val="clear" w:color="000000" w:fill="FFFFFF"/>
            <w:vAlign w:val="center"/>
            <w:hideMark/>
          </w:tcPr>
          <w:p w14:paraId="7EDEEF04" w14:textId="77777777" w:rsidR="009971CA" w:rsidRPr="001C0EA0" w:rsidRDefault="009971CA" w:rsidP="00535242">
            <w:pPr>
              <w:spacing w:before="0" w:after="0" w:line="240" w:lineRule="auto"/>
              <w:ind w:right="0"/>
              <w:jc w:val="center"/>
              <w:rPr>
                <w:rFonts w:cs="Calibri"/>
                <w:b/>
                <w:bCs/>
                <w:color w:val="000000"/>
                <w:sz w:val="20"/>
              </w:rPr>
            </w:pPr>
          </w:p>
        </w:tc>
      </w:tr>
      <w:tr w:rsidR="009971CA" w:rsidRPr="001C0EA0" w14:paraId="23F86757" w14:textId="77777777" w:rsidTr="00535242">
        <w:trPr>
          <w:trHeight w:val="575"/>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774C4628"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Baisakh</w:t>
            </w:r>
            <w:proofErr w:type="spellEnd"/>
          </w:p>
        </w:tc>
        <w:tc>
          <w:tcPr>
            <w:tcW w:w="293" w:type="pct"/>
            <w:tcBorders>
              <w:top w:val="nil"/>
              <w:left w:val="nil"/>
              <w:bottom w:val="single" w:sz="4" w:space="0" w:color="auto"/>
              <w:right w:val="single" w:sz="4" w:space="0" w:color="auto"/>
            </w:tcBorders>
            <w:shd w:val="clear" w:color="000000" w:fill="FFFFFF"/>
            <w:vAlign w:val="center"/>
          </w:tcPr>
          <w:p w14:paraId="442C5E4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6.09</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7529731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5.85</w:t>
            </w:r>
          </w:p>
        </w:tc>
        <w:tc>
          <w:tcPr>
            <w:tcW w:w="326" w:type="pct"/>
            <w:tcBorders>
              <w:top w:val="nil"/>
              <w:left w:val="nil"/>
              <w:bottom w:val="single" w:sz="4" w:space="0" w:color="auto"/>
              <w:right w:val="single" w:sz="4" w:space="0" w:color="auto"/>
            </w:tcBorders>
            <w:shd w:val="clear" w:color="000000" w:fill="FFFFFF"/>
            <w:vAlign w:val="center"/>
            <w:hideMark/>
          </w:tcPr>
          <w:p w14:paraId="5230A35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5.49</w:t>
            </w:r>
          </w:p>
        </w:tc>
        <w:tc>
          <w:tcPr>
            <w:tcW w:w="423" w:type="pct"/>
            <w:tcBorders>
              <w:top w:val="nil"/>
              <w:left w:val="nil"/>
              <w:bottom w:val="single" w:sz="4" w:space="0" w:color="auto"/>
              <w:right w:val="single" w:sz="4" w:space="0" w:color="auto"/>
            </w:tcBorders>
            <w:shd w:val="clear" w:color="000000" w:fill="FFFFFF"/>
            <w:noWrap/>
            <w:vAlign w:val="center"/>
            <w:hideMark/>
          </w:tcPr>
          <w:p w14:paraId="2EF69812"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7.45</w:t>
            </w:r>
          </w:p>
        </w:tc>
        <w:tc>
          <w:tcPr>
            <w:tcW w:w="654" w:type="pct"/>
            <w:tcBorders>
              <w:top w:val="nil"/>
              <w:left w:val="nil"/>
              <w:bottom w:val="single" w:sz="4" w:space="0" w:color="auto"/>
              <w:right w:val="single" w:sz="4" w:space="0" w:color="auto"/>
            </w:tcBorders>
            <w:shd w:val="clear" w:color="auto" w:fill="auto"/>
            <w:vAlign w:val="center"/>
            <w:hideMark/>
          </w:tcPr>
          <w:p w14:paraId="4534BA1D"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7.157, 12.31, 7.25, 8.15</w:t>
            </w:r>
          </w:p>
        </w:tc>
        <w:tc>
          <w:tcPr>
            <w:tcW w:w="324" w:type="pct"/>
            <w:tcBorders>
              <w:top w:val="nil"/>
              <w:left w:val="nil"/>
              <w:bottom w:val="single" w:sz="4" w:space="0" w:color="auto"/>
              <w:right w:val="single" w:sz="4" w:space="0" w:color="auto"/>
            </w:tcBorders>
            <w:shd w:val="clear" w:color="auto" w:fill="auto"/>
            <w:vAlign w:val="center"/>
            <w:hideMark/>
          </w:tcPr>
          <w:p w14:paraId="12D4C0A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8.72</w:t>
            </w:r>
          </w:p>
        </w:tc>
        <w:tc>
          <w:tcPr>
            <w:tcW w:w="424" w:type="pct"/>
            <w:tcBorders>
              <w:top w:val="nil"/>
              <w:left w:val="nil"/>
              <w:bottom w:val="single" w:sz="4" w:space="0" w:color="auto"/>
              <w:right w:val="single" w:sz="4" w:space="0" w:color="auto"/>
            </w:tcBorders>
            <w:shd w:val="clear" w:color="auto" w:fill="auto"/>
            <w:noWrap/>
            <w:vAlign w:val="center"/>
            <w:hideMark/>
          </w:tcPr>
          <w:p w14:paraId="06EEAF04"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6.09</w:t>
            </w:r>
          </w:p>
        </w:tc>
        <w:tc>
          <w:tcPr>
            <w:tcW w:w="1905" w:type="pct"/>
            <w:tcBorders>
              <w:top w:val="nil"/>
              <w:left w:val="nil"/>
              <w:bottom w:val="single" w:sz="4" w:space="0" w:color="auto"/>
              <w:right w:val="single" w:sz="4" w:space="0" w:color="auto"/>
            </w:tcBorders>
            <w:shd w:val="clear" w:color="auto" w:fill="auto"/>
            <w:vAlign w:val="center"/>
            <w:hideMark/>
          </w:tcPr>
          <w:p w14:paraId="0DBCEDB8"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xml:space="preserve">Measured discharges are on higher side compared to adopted flow. </w:t>
            </w:r>
          </w:p>
        </w:tc>
      </w:tr>
      <w:tr w:rsidR="009971CA" w:rsidRPr="001C0EA0" w14:paraId="031094B4" w14:textId="77777777" w:rsidTr="00535242">
        <w:trPr>
          <w:trHeight w:val="557"/>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0BA130A0"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Jestha</w:t>
            </w:r>
            <w:proofErr w:type="spellEnd"/>
          </w:p>
        </w:tc>
        <w:tc>
          <w:tcPr>
            <w:tcW w:w="293" w:type="pct"/>
            <w:tcBorders>
              <w:top w:val="nil"/>
              <w:left w:val="nil"/>
              <w:bottom w:val="single" w:sz="4" w:space="0" w:color="auto"/>
              <w:right w:val="single" w:sz="4" w:space="0" w:color="auto"/>
            </w:tcBorders>
            <w:shd w:val="clear" w:color="000000" w:fill="FFFFFF"/>
            <w:vAlign w:val="center"/>
          </w:tcPr>
          <w:p w14:paraId="41D3308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11.8</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5DFAADE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11.62</w:t>
            </w:r>
          </w:p>
        </w:tc>
        <w:tc>
          <w:tcPr>
            <w:tcW w:w="326" w:type="pct"/>
            <w:tcBorders>
              <w:top w:val="nil"/>
              <w:left w:val="nil"/>
              <w:bottom w:val="single" w:sz="4" w:space="0" w:color="auto"/>
              <w:right w:val="single" w:sz="4" w:space="0" w:color="auto"/>
            </w:tcBorders>
            <w:shd w:val="clear" w:color="000000" w:fill="FFFFFF"/>
            <w:vAlign w:val="center"/>
            <w:hideMark/>
          </w:tcPr>
          <w:p w14:paraId="74EE231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10.90</w:t>
            </w:r>
          </w:p>
        </w:tc>
        <w:tc>
          <w:tcPr>
            <w:tcW w:w="423" w:type="pct"/>
            <w:tcBorders>
              <w:top w:val="nil"/>
              <w:left w:val="nil"/>
              <w:bottom w:val="single" w:sz="4" w:space="0" w:color="auto"/>
              <w:right w:val="single" w:sz="4" w:space="0" w:color="auto"/>
            </w:tcBorders>
            <w:shd w:val="clear" w:color="000000" w:fill="FFFFFF"/>
            <w:noWrap/>
            <w:vAlign w:val="center"/>
            <w:hideMark/>
          </w:tcPr>
          <w:p w14:paraId="6EC662E8"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14.02</w:t>
            </w:r>
          </w:p>
        </w:tc>
        <w:tc>
          <w:tcPr>
            <w:tcW w:w="654" w:type="pct"/>
            <w:tcBorders>
              <w:top w:val="nil"/>
              <w:left w:val="nil"/>
              <w:bottom w:val="single" w:sz="4" w:space="0" w:color="auto"/>
              <w:right w:val="single" w:sz="4" w:space="0" w:color="auto"/>
            </w:tcBorders>
            <w:shd w:val="clear" w:color="auto" w:fill="auto"/>
            <w:vAlign w:val="center"/>
            <w:hideMark/>
          </w:tcPr>
          <w:p w14:paraId="4BCD47DB"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17.08</w:t>
            </w:r>
          </w:p>
        </w:tc>
        <w:tc>
          <w:tcPr>
            <w:tcW w:w="324" w:type="pct"/>
            <w:tcBorders>
              <w:top w:val="nil"/>
              <w:left w:val="nil"/>
              <w:bottom w:val="single" w:sz="4" w:space="0" w:color="auto"/>
              <w:right w:val="single" w:sz="4" w:space="0" w:color="auto"/>
            </w:tcBorders>
            <w:shd w:val="clear" w:color="auto" w:fill="auto"/>
            <w:vAlign w:val="center"/>
            <w:hideMark/>
          </w:tcPr>
          <w:p w14:paraId="1D4A73D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17.08</w:t>
            </w:r>
          </w:p>
        </w:tc>
        <w:tc>
          <w:tcPr>
            <w:tcW w:w="424" w:type="pct"/>
            <w:tcBorders>
              <w:top w:val="nil"/>
              <w:left w:val="nil"/>
              <w:bottom w:val="single" w:sz="4" w:space="0" w:color="auto"/>
              <w:right w:val="single" w:sz="4" w:space="0" w:color="auto"/>
            </w:tcBorders>
            <w:shd w:val="clear" w:color="auto" w:fill="auto"/>
            <w:noWrap/>
            <w:vAlign w:val="center"/>
            <w:hideMark/>
          </w:tcPr>
          <w:p w14:paraId="4C4B3D20"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11.8</w:t>
            </w:r>
          </w:p>
        </w:tc>
        <w:tc>
          <w:tcPr>
            <w:tcW w:w="1905" w:type="pct"/>
            <w:tcBorders>
              <w:top w:val="nil"/>
              <w:left w:val="nil"/>
              <w:bottom w:val="single" w:sz="4" w:space="0" w:color="auto"/>
              <w:right w:val="single" w:sz="4" w:space="0" w:color="auto"/>
            </w:tcBorders>
            <w:shd w:val="clear" w:color="auto" w:fill="auto"/>
            <w:vAlign w:val="center"/>
            <w:hideMark/>
          </w:tcPr>
          <w:p w14:paraId="7D74C0AC"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Measured discharge is on higher side compared to adopted flow. Also, the adopted flow is comparable to the flow calculated from CAR.</w:t>
            </w:r>
          </w:p>
        </w:tc>
      </w:tr>
      <w:tr w:rsidR="009971CA" w:rsidRPr="001C0EA0" w14:paraId="04CC7564" w14:textId="77777777" w:rsidTr="00535242">
        <w:trPr>
          <w:trHeight w:val="413"/>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2E256794"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Ashar</w:t>
            </w:r>
            <w:proofErr w:type="spellEnd"/>
          </w:p>
        </w:tc>
        <w:tc>
          <w:tcPr>
            <w:tcW w:w="293" w:type="pct"/>
            <w:tcBorders>
              <w:top w:val="nil"/>
              <w:left w:val="nil"/>
              <w:bottom w:val="single" w:sz="4" w:space="0" w:color="auto"/>
              <w:right w:val="single" w:sz="4" w:space="0" w:color="auto"/>
            </w:tcBorders>
            <w:shd w:val="clear" w:color="000000" w:fill="FFFFFF"/>
            <w:vAlign w:val="center"/>
          </w:tcPr>
          <w:p w14:paraId="6C03565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45.42</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5714DDB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37.22</w:t>
            </w:r>
          </w:p>
        </w:tc>
        <w:tc>
          <w:tcPr>
            <w:tcW w:w="326" w:type="pct"/>
            <w:tcBorders>
              <w:top w:val="nil"/>
              <w:left w:val="nil"/>
              <w:bottom w:val="single" w:sz="4" w:space="0" w:color="auto"/>
              <w:right w:val="single" w:sz="4" w:space="0" w:color="auto"/>
            </w:tcBorders>
            <w:shd w:val="clear" w:color="000000" w:fill="FFFFFF"/>
            <w:vAlign w:val="center"/>
            <w:hideMark/>
          </w:tcPr>
          <w:p w14:paraId="568B7F1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34.91</w:t>
            </w:r>
          </w:p>
        </w:tc>
        <w:tc>
          <w:tcPr>
            <w:tcW w:w="423" w:type="pct"/>
            <w:tcBorders>
              <w:top w:val="nil"/>
              <w:left w:val="nil"/>
              <w:bottom w:val="single" w:sz="4" w:space="0" w:color="auto"/>
              <w:right w:val="single" w:sz="4" w:space="0" w:color="auto"/>
            </w:tcBorders>
            <w:shd w:val="clear" w:color="000000" w:fill="FFFFFF"/>
            <w:noWrap/>
            <w:vAlign w:val="center"/>
            <w:hideMark/>
          </w:tcPr>
          <w:p w14:paraId="4097709E"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54.96</w:t>
            </w:r>
          </w:p>
        </w:tc>
        <w:tc>
          <w:tcPr>
            <w:tcW w:w="654" w:type="pct"/>
            <w:tcBorders>
              <w:top w:val="nil"/>
              <w:left w:val="nil"/>
              <w:bottom w:val="single" w:sz="4" w:space="0" w:color="auto"/>
              <w:right w:val="single" w:sz="4" w:space="0" w:color="auto"/>
            </w:tcBorders>
            <w:shd w:val="clear" w:color="auto" w:fill="auto"/>
            <w:noWrap/>
            <w:vAlign w:val="center"/>
            <w:hideMark/>
          </w:tcPr>
          <w:p w14:paraId="0CC84062"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 </w:t>
            </w:r>
          </w:p>
        </w:tc>
        <w:tc>
          <w:tcPr>
            <w:tcW w:w="324" w:type="pct"/>
            <w:tcBorders>
              <w:top w:val="nil"/>
              <w:left w:val="nil"/>
              <w:bottom w:val="single" w:sz="4" w:space="0" w:color="auto"/>
              <w:right w:val="single" w:sz="4" w:space="0" w:color="auto"/>
            </w:tcBorders>
            <w:shd w:val="clear" w:color="auto" w:fill="auto"/>
            <w:vAlign w:val="center"/>
            <w:hideMark/>
          </w:tcPr>
          <w:p w14:paraId="795AA10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w:t>
            </w:r>
          </w:p>
        </w:tc>
        <w:tc>
          <w:tcPr>
            <w:tcW w:w="424" w:type="pct"/>
            <w:tcBorders>
              <w:top w:val="nil"/>
              <w:left w:val="nil"/>
              <w:bottom w:val="single" w:sz="4" w:space="0" w:color="auto"/>
              <w:right w:val="single" w:sz="4" w:space="0" w:color="auto"/>
            </w:tcBorders>
            <w:shd w:val="clear" w:color="auto" w:fill="auto"/>
            <w:noWrap/>
            <w:vAlign w:val="center"/>
            <w:hideMark/>
          </w:tcPr>
          <w:p w14:paraId="24E16B6E"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45.42</w:t>
            </w:r>
          </w:p>
        </w:tc>
        <w:tc>
          <w:tcPr>
            <w:tcW w:w="1905" w:type="pct"/>
            <w:tcBorders>
              <w:top w:val="nil"/>
              <w:left w:val="nil"/>
              <w:bottom w:val="single" w:sz="4" w:space="0" w:color="auto"/>
              <w:right w:val="single" w:sz="4" w:space="0" w:color="auto"/>
            </w:tcBorders>
            <w:shd w:val="clear" w:color="auto" w:fill="auto"/>
            <w:vAlign w:val="center"/>
            <w:hideMark/>
          </w:tcPr>
          <w:p w14:paraId="76E3309A"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r w:rsidR="009971CA" w:rsidRPr="001C0EA0" w14:paraId="33B9AB2A" w14:textId="77777777" w:rsidTr="00535242">
        <w:trPr>
          <w:trHeight w:val="413"/>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32C0311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Shrawan</w:t>
            </w:r>
            <w:proofErr w:type="spellEnd"/>
          </w:p>
        </w:tc>
        <w:tc>
          <w:tcPr>
            <w:tcW w:w="293" w:type="pct"/>
            <w:tcBorders>
              <w:top w:val="nil"/>
              <w:left w:val="nil"/>
              <w:bottom w:val="single" w:sz="4" w:space="0" w:color="auto"/>
              <w:right w:val="single" w:sz="4" w:space="0" w:color="auto"/>
            </w:tcBorders>
            <w:shd w:val="clear" w:color="000000" w:fill="FFFFFF"/>
            <w:vAlign w:val="center"/>
          </w:tcPr>
          <w:p w14:paraId="12289FF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73.28</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3B8E9C2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65.96</w:t>
            </w:r>
          </w:p>
        </w:tc>
        <w:tc>
          <w:tcPr>
            <w:tcW w:w="326" w:type="pct"/>
            <w:tcBorders>
              <w:top w:val="nil"/>
              <w:left w:val="nil"/>
              <w:bottom w:val="single" w:sz="4" w:space="0" w:color="auto"/>
              <w:right w:val="single" w:sz="4" w:space="0" w:color="auto"/>
            </w:tcBorders>
            <w:shd w:val="clear" w:color="000000" w:fill="FFFFFF"/>
            <w:vAlign w:val="center"/>
            <w:hideMark/>
          </w:tcPr>
          <w:p w14:paraId="690A606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61.87</w:t>
            </w:r>
          </w:p>
        </w:tc>
        <w:tc>
          <w:tcPr>
            <w:tcW w:w="423" w:type="pct"/>
            <w:tcBorders>
              <w:top w:val="nil"/>
              <w:left w:val="nil"/>
              <w:bottom w:val="single" w:sz="4" w:space="0" w:color="auto"/>
              <w:right w:val="single" w:sz="4" w:space="0" w:color="auto"/>
            </w:tcBorders>
            <w:shd w:val="clear" w:color="000000" w:fill="FFFFFF"/>
            <w:noWrap/>
            <w:vAlign w:val="center"/>
            <w:hideMark/>
          </w:tcPr>
          <w:p w14:paraId="4E22665A"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101.78</w:t>
            </w:r>
          </w:p>
        </w:tc>
        <w:tc>
          <w:tcPr>
            <w:tcW w:w="654" w:type="pct"/>
            <w:tcBorders>
              <w:top w:val="nil"/>
              <w:left w:val="nil"/>
              <w:bottom w:val="single" w:sz="4" w:space="0" w:color="auto"/>
              <w:right w:val="single" w:sz="4" w:space="0" w:color="auto"/>
            </w:tcBorders>
            <w:shd w:val="clear" w:color="auto" w:fill="auto"/>
            <w:vAlign w:val="center"/>
            <w:hideMark/>
          </w:tcPr>
          <w:p w14:paraId="18BD7758"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32.54, 28.48</w:t>
            </w:r>
          </w:p>
        </w:tc>
        <w:tc>
          <w:tcPr>
            <w:tcW w:w="324" w:type="pct"/>
            <w:tcBorders>
              <w:top w:val="nil"/>
              <w:left w:val="nil"/>
              <w:bottom w:val="single" w:sz="4" w:space="0" w:color="auto"/>
              <w:right w:val="single" w:sz="4" w:space="0" w:color="auto"/>
            </w:tcBorders>
            <w:shd w:val="clear" w:color="auto" w:fill="auto"/>
            <w:vAlign w:val="center"/>
            <w:hideMark/>
          </w:tcPr>
          <w:p w14:paraId="37982CF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30.51</w:t>
            </w:r>
          </w:p>
        </w:tc>
        <w:tc>
          <w:tcPr>
            <w:tcW w:w="424" w:type="pct"/>
            <w:tcBorders>
              <w:top w:val="nil"/>
              <w:left w:val="nil"/>
              <w:bottom w:val="single" w:sz="4" w:space="0" w:color="auto"/>
              <w:right w:val="single" w:sz="4" w:space="0" w:color="auto"/>
            </w:tcBorders>
            <w:shd w:val="clear" w:color="auto" w:fill="auto"/>
            <w:noWrap/>
            <w:vAlign w:val="center"/>
            <w:hideMark/>
          </w:tcPr>
          <w:p w14:paraId="640273FF"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73.28</w:t>
            </w:r>
          </w:p>
        </w:tc>
        <w:tc>
          <w:tcPr>
            <w:tcW w:w="1905" w:type="pct"/>
            <w:tcBorders>
              <w:top w:val="nil"/>
              <w:left w:val="nil"/>
              <w:bottom w:val="nil"/>
              <w:right w:val="single" w:sz="4" w:space="0" w:color="auto"/>
            </w:tcBorders>
            <w:shd w:val="clear" w:color="auto" w:fill="auto"/>
            <w:vAlign w:val="center"/>
            <w:hideMark/>
          </w:tcPr>
          <w:p w14:paraId="4D28DD2B"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r w:rsidR="009971CA" w:rsidRPr="001C0EA0" w14:paraId="21838A19" w14:textId="77777777" w:rsidTr="00535242">
        <w:trPr>
          <w:trHeight w:val="395"/>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74E83D5A"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Bhadra</w:t>
            </w:r>
            <w:proofErr w:type="spellEnd"/>
          </w:p>
        </w:tc>
        <w:tc>
          <w:tcPr>
            <w:tcW w:w="293" w:type="pct"/>
            <w:tcBorders>
              <w:top w:val="nil"/>
              <w:left w:val="nil"/>
              <w:bottom w:val="single" w:sz="4" w:space="0" w:color="auto"/>
              <w:right w:val="single" w:sz="4" w:space="0" w:color="auto"/>
            </w:tcBorders>
            <w:shd w:val="clear" w:color="000000" w:fill="FFFFFF"/>
            <w:vAlign w:val="center"/>
          </w:tcPr>
          <w:p w14:paraId="0C86906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65.41</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215E3F5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55.37</w:t>
            </w:r>
          </w:p>
        </w:tc>
        <w:tc>
          <w:tcPr>
            <w:tcW w:w="326" w:type="pct"/>
            <w:tcBorders>
              <w:top w:val="nil"/>
              <w:left w:val="nil"/>
              <w:bottom w:val="single" w:sz="4" w:space="0" w:color="auto"/>
              <w:right w:val="single" w:sz="4" w:space="0" w:color="auto"/>
            </w:tcBorders>
            <w:shd w:val="clear" w:color="000000" w:fill="FFFFFF"/>
            <w:vAlign w:val="center"/>
            <w:hideMark/>
          </w:tcPr>
          <w:p w14:paraId="37B0E5D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51.94</w:t>
            </w:r>
          </w:p>
        </w:tc>
        <w:tc>
          <w:tcPr>
            <w:tcW w:w="423" w:type="pct"/>
            <w:tcBorders>
              <w:top w:val="nil"/>
              <w:left w:val="nil"/>
              <w:bottom w:val="single" w:sz="4" w:space="0" w:color="auto"/>
              <w:right w:val="single" w:sz="4" w:space="0" w:color="auto"/>
            </w:tcBorders>
            <w:shd w:val="clear" w:color="000000" w:fill="FFFFFF"/>
            <w:noWrap/>
            <w:vAlign w:val="center"/>
            <w:hideMark/>
          </w:tcPr>
          <w:p w14:paraId="186E3EE7"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85.48</w:t>
            </w:r>
          </w:p>
        </w:tc>
        <w:tc>
          <w:tcPr>
            <w:tcW w:w="654" w:type="pct"/>
            <w:tcBorders>
              <w:top w:val="nil"/>
              <w:left w:val="nil"/>
              <w:bottom w:val="single" w:sz="4" w:space="0" w:color="auto"/>
              <w:right w:val="single" w:sz="4" w:space="0" w:color="auto"/>
            </w:tcBorders>
            <w:shd w:val="clear" w:color="auto" w:fill="auto"/>
            <w:vAlign w:val="center"/>
            <w:hideMark/>
          </w:tcPr>
          <w:p w14:paraId="586FD691"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29.18, 30.57</w:t>
            </w:r>
          </w:p>
        </w:tc>
        <w:tc>
          <w:tcPr>
            <w:tcW w:w="324" w:type="pct"/>
            <w:tcBorders>
              <w:top w:val="nil"/>
              <w:left w:val="nil"/>
              <w:bottom w:val="single" w:sz="4" w:space="0" w:color="auto"/>
              <w:right w:val="single" w:sz="4" w:space="0" w:color="auto"/>
            </w:tcBorders>
            <w:shd w:val="clear" w:color="auto" w:fill="auto"/>
            <w:vAlign w:val="center"/>
            <w:hideMark/>
          </w:tcPr>
          <w:p w14:paraId="558770C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29.88</w:t>
            </w:r>
          </w:p>
        </w:tc>
        <w:tc>
          <w:tcPr>
            <w:tcW w:w="424" w:type="pct"/>
            <w:tcBorders>
              <w:top w:val="nil"/>
              <w:left w:val="nil"/>
              <w:bottom w:val="single" w:sz="4" w:space="0" w:color="auto"/>
              <w:right w:val="single" w:sz="4" w:space="0" w:color="auto"/>
            </w:tcBorders>
            <w:shd w:val="clear" w:color="auto" w:fill="auto"/>
            <w:noWrap/>
            <w:vAlign w:val="center"/>
            <w:hideMark/>
          </w:tcPr>
          <w:p w14:paraId="47FEAF61"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65.41</w:t>
            </w:r>
          </w:p>
        </w:tc>
        <w:tc>
          <w:tcPr>
            <w:tcW w:w="1905" w:type="pct"/>
            <w:tcBorders>
              <w:top w:val="single" w:sz="4" w:space="0" w:color="auto"/>
              <w:left w:val="nil"/>
              <w:bottom w:val="nil"/>
              <w:right w:val="single" w:sz="4" w:space="0" w:color="auto"/>
            </w:tcBorders>
            <w:shd w:val="clear" w:color="auto" w:fill="auto"/>
            <w:vAlign w:val="center"/>
            <w:hideMark/>
          </w:tcPr>
          <w:p w14:paraId="109AE658"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r w:rsidR="009971CA" w:rsidRPr="001C0EA0" w14:paraId="218A42FC" w14:textId="77777777" w:rsidTr="00535242">
        <w:trPr>
          <w:trHeight w:val="521"/>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4E55A98A"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Ashoj</w:t>
            </w:r>
            <w:proofErr w:type="spellEnd"/>
          </w:p>
        </w:tc>
        <w:tc>
          <w:tcPr>
            <w:tcW w:w="293" w:type="pct"/>
            <w:tcBorders>
              <w:top w:val="nil"/>
              <w:left w:val="nil"/>
              <w:bottom w:val="single" w:sz="4" w:space="0" w:color="auto"/>
              <w:right w:val="single" w:sz="4" w:space="0" w:color="auto"/>
            </w:tcBorders>
            <w:shd w:val="clear" w:color="000000" w:fill="FFFFFF"/>
            <w:vAlign w:val="center"/>
          </w:tcPr>
          <w:p w14:paraId="4755DF6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36.1</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4468958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25.18</w:t>
            </w:r>
          </w:p>
        </w:tc>
        <w:tc>
          <w:tcPr>
            <w:tcW w:w="326" w:type="pct"/>
            <w:tcBorders>
              <w:top w:val="nil"/>
              <w:left w:val="nil"/>
              <w:bottom w:val="single" w:sz="4" w:space="0" w:color="auto"/>
              <w:right w:val="single" w:sz="4" w:space="0" w:color="auto"/>
            </w:tcBorders>
            <w:shd w:val="clear" w:color="000000" w:fill="FFFFFF"/>
            <w:vAlign w:val="center"/>
            <w:hideMark/>
          </w:tcPr>
          <w:p w14:paraId="7B3D932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23.62</w:t>
            </w:r>
          </w:p>
        </w:tc>
        <w:tc>
          <w:tcPr>
            <w:tcW w:w="423" w:type="pct"/>
            <w:tcBorders>
              <w:top w:val="nil"/>
              <w:left w:val="nil"/>
              <w:bottom w:val="single" w:sz="4" w:space="0" w:color="auto"/>
              <w:right w:val="single" w:sz="4" w:space="0" w:color="auto"/>
            </w:tcBorders>
            <w:shd w:val="clear" w:color="000000" w:fill="FFFFFF"/>
            <w:noWrap/>
            <w:vAlign w:val="center"/>
            <w:hideMark/>
          </w:tcPr>
          <w:p w14:paraId="0443AFC4"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42.90</w:t>
            </w:r>
          </w:p>
        </w:tc>
        <w:tc>
          <w:tcPr>
            <w:tcW w:w="654" w:type="pct"/>
            <w:tcBorders>
              <w:top w:val="nil"/>
              <w:left w:val="nil"/>
              <w:bottom w:val="single" w:sz="4" w:space="0" w:color="auto"/>
              <w:right w:val="single" w:sz="4" w:space="0" w:color="auto"/>
            </w:tcBorders>
            <w:shd w:val="clear" w:color="auto" w:fill="auto"/>
            <w:noWrap/>
            <w:vAlign w:val="center"/>
            <w:hideMark/>
          </w:tcPr>
          <w:p w14:paraId="33BAAF45"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 </w:t>
            </w:r>
          </w:p>
        </w:tc>
        <w:tc>
          <w:tcPr>
            <w:tcW w:w="324" w:type="pct"/>
            <w:tcBorders>
              <w:top w:val="nil"/>
              <w:left w:val="nil"/>
              <w:bottom w:val="single" w:sz="4" w:space="0" w:color="auto"/>
              <w:right w:val="single" w:sz="4" w:space="0" w:color="auto"/>
            </w:tcBorders>
            <w:shd w:val="clear" w:color="auto" w:fill="auto"/>
            <w:vAlign w:val="center"/>
            <w:hideMark/>
          </w:tcPr>
          <w:p w14:paraId="1BE2C555"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w:t>
            </w:r>
          </w:p>
        </w:tc>
        <w:tc>
          <w:tcPr>
            <w:tcW w:w="424" w:type="pct"/>
            <w:tcBorders>
              <w:top w:val="nil"/>
              <w:left w:val="nil"/>
              <w:bottom w:val="single" w:sz="4" w:space="0" w:color="auto"/>
              <w:right w:val="single" w:sz="4" w:space="0" w:color="auto"/>
            </w:tcBorders>
            <w:shd w:val="clear" w:color="auto" w:fill="auto"/>
            <w:noWrap/>
            <w:vAlign w:val="center"/>
            <w:hideMark/>
          </w:tcPr>
          <w:p w14:paraId="65B90A7E"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36.1</w:t>
            </w:r>
          </w:p>
        </w:tc>
        <w:tc>
          <w:tcPr>
            <w:tcW w:w="1905" w:type="pct"/>
            <w:tcBorders>
              <w:top w:val="single" w:sz="4" w:space="0" w:color="auto"/>
              <w:left w:val="nil"/>
              <w:bottom w:val="nil"/>
              <w:right w:val="single" w:sz="4" w:space="0" w:color="auto"/>
            </w:tcBorders>
            <w:shd w:val="clear" w:color="auto" w:fill="auto"/>
            <w:vAlign w:val="center"/>
            <w:hideMark/>
          </w:tcPr>
          <w:p w14:paraId="06D481F5"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r w:rsidR="009971CA" w:rsidRPr="001C0EA0" w14:paraId="5699C3D3" w14:textId="77777777" w:rsidTr="00535242">
        <w:trPr>
          <w:trHeight w:val="422"/>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5038931D"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Kartik</w:t>
            </w:r>
            <w:proofErr w:type="spellEnd"/>
          </w:p>
        </w:tc>
        <w:tc>
          <w:tcPr>
            <w:tcW w:w="293" w:type="pct"/>
            <w:tcBorders>
              <w:top w:val="nil"/>
              <w:left w:val="nil"/>
              <w:bottom w:val="single" w:sz="4" w:space="0" w:color="auto"/>
              <w:right w:val="single" w:sz="4" w:space="0" w:color="auto"/>
            </w:tcBorders>
            <w:shd w:val="clear" w:color="000000" w:fill="FFFFFF"/>
            <w:vAlign w:val="center"/>
          </w:tcPr>
          <w:p w14:paraId="2570AA0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13.49</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6E36ECD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11.53</w:t>
            </w:r>
          </w:p>
        </w:tc>
        <w:tc>
          <w:tcPr>
            <w:tcW w:w="326" w:type="pct"/>
            <w:tcBorders>
              <w:top w:val="nil"/>
              <w:left w:val="nil"/>
              <w:bottom w:val="single" w:sz="4" w:space="0" w:color="auto"/>
              <w:right w:val="single" w:sz="4" w:space="0" w:color="auto"/>
            </w:tcBorders>
            <w:shd w:val="clear" w:color="000000" w:fill="FFFFFF"/>
            <w:vAlign w:val="center"/>
            <w:hideMark/>
          </w:tcPr>
          <w:p w14:paraId="4C28ACF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10.82</w:t>
            </w:r>
          </w:p>
        </w:tc>
        <w:tc>
          <w:tcPr>
            <w:tcW w:w="423" w:type="pct"/>
            <w:tcBorders>
              <w:top w:val="nil"/>
              <w:left w:val="nil"/>
              <w:bottom w:val="single" w:sz="4" w:space="0" w:color="auto"/>
              <w:right w:val="single" w:sz="4" w:space="0" w:color="auto"/>
            </w:tcBorders>
            <w:shd w:val="clear" w:color="000000" w:fill="FFFFFF"/>
            <w:noWrap/>
            <w:vAlign w:val="center"/>
            <w:hideMark/>
          </w:tcPr>
          <w:p w14:paraId="4F80C790"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17.70</w:t>
            </w:r>
          </w:p>
        </w:tc>
        <w:tc>
          <w:tcPr>
            <w:tcW w:w="654" w:type="pct"/>
            <w:tcBorders>
              <w:top w:val="nil"/>
              <w:left w:val="nil"/>
              <w:bottom w:val="single" w:sz="4" w:space="0" w:color="auto"/>
              <w:right w:val="single" w:sz="4" w:space="0" w:color="auto"/>
            </w:tcBorders>
            <w:shd w:val="clear" w:color="auto" w:fill="auto"/>
            <w:noWrap/>
            <w:vAlign w:val="center"/>
            <w:hideMark/>
          </w:tcPr>
          <w:p w14:paraId="1A74C9DD"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 </w:t>
            </w:r>
          </w:p>
        </w:tc>
        <w:tc>
          <w:tcPr>
            <w:tcW w:w="324" w:type="pct"/>
            <w:tcBorders>
              <w:top w:val="nil"/>
              <w:left w:val="nil"/>
              <w:bottom w:val="single" w:sz="4" w:space="0" w:color="auto"/>
              <w:right w:val="single" w:sz="4" w:space="0" w:color="auto"/>
            </w:tcBorders>
            <w:shd w:val="clear" w:color="auto" w:fill="auto"/>
            <w:vAlign w:val="center"/>
            <w:hideMark/>
          </w:tcPr>
          <w:p w14:paraId="0D70E201"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w:t>
            </w:r>
          </w:p>
        </w:tc>
        <w:tc>
          <w:tcPr>
            <w:tcW w:w="424" w:type="pct"/>
            <w:tcBorders>
              <w:top w:val="nil"/>
              <w:left w:val="nil"/>
              <w:bottom w:val="single" w:sz="4" w:space="0" w:color="auto"/>
              <w:right w:val="single" w:sz="4" w:space="0" w:color="auto"/>
            </w:tcBorders>
            <w:shd w:val="clear" w:color="auto" w:fill="auto"/>
            <w:noWrap/>
            <w:vAlign w:val="center"/>
            <w:hideMark/>
          </w:tcPr>
          <w:p w14:paraId="3E9AF51D"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13.49</w:t>
            </w:r>
          </w:p>
        </w:tc>
        <w:tc>
          <w:tcPr>
            <w:tcW w:w="1905" w:type="pct"/>
            <w:tcBorders>
              <w:top w:val="single" w:sz="4" w:space="0" w:color="auto"/>
              <w:left w:val="nil"/>
              <w:bottom w:val="nil"/>
              <w:right w:val="single" w:sz="4" w:space="0" w:color="auto"/>
            </w:tcBorders>
            <w:shd w:val="clear" w:color="auto" w:fill="auto"/>
            <w:vAlign w:val="center"/>
            <w:hideMark/>
          </w:tcPr>
          <w:p w14:paraId="59BA2E94"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r w:rsidR="009971CA" w:rsidRPr="001C0EA0" w14:paraId="55A075CF" w14:textId="77777777" w:rsidTr="00535242">
        <w:trPr>
          <w:trHeight w:val="548"/>
          <w:tblHeader/>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3FA4A3F"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Mangsir</w:t>
            </w:r>
            <w:proofErr w:type="spellEnd"/>
          </w:p>
        </w:tc>
        <w:tc>
          <w:tcPr>
            <w:tcW w:w="293" w:type="pct"/>
            <w:tcBorders>
              <w:top w:val="nil"/>
              <w:left w:val="nil"/>
              <w:bottom w:val="single" w:sz="4" w:space="0" w:color="auto"/>
              <w:right w:val="single" w:sz="4" w:space="0" w:color="auto"/>
            </w:tcBorders>
            <w:shd w:val="clear" w:color="auto" w:fill="auto"/>
            <w:vAlign w:val="center"/>
          </w:tcPr>
          <w:p w14:paraId="13FF2F8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7.11</w:t>
            </w:r>
          </w:p>
        </w:tc>
        <w:tc>
          <w:tcPr>
            <w:tcW w:w="294" w:type="pct"/>
            <w:tcBorders>
              <w:top w:val="nil"/>
              <w:left w:val="single" w:sz="4" w:space="0" w:color="auto"/>
              <w:bottom w:val="single" w:sz="4" w:space="0" w:color="auto"/>
              <w:right w:val="single" w:sz="4" w:space="0" w:color="auto"/>
            </w:tcBorders>
            <w:shd w:val="clear" w:color="auto" w:fill="auto"/>
            <w:vAlign w:val="center"/>
            <w:hideMark/>
          </w:tcPr>
          <w:p w14:paraId="3FCE087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6.90</w:t>
            </w:r>
          </w:p>
        </w:tc>
        <w:tc>
          <w:tcPr>
            <w:tcW w:w="326" w:type="pct"/>
            <w:tcBorders>
              <w:top w:val="nil"/>
              <w:left w:val="nil"/>
              <w:bottom w:val="single" w:sz="4" w:space="0" w:color="auto"/>
              <w:right w:val="single" w:sz="4" w:space="0" w:color="auto"/>
            </w:tcBorders>
            <w:shd w:val="clear" w:color="auto" w:fill="auto"/>
            <w:vAlign w:val="center"/>
            <w:hideMark/>
          </w:tcPr>
          <w:p w14:paraId="5E274AD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6.48</w:t>
            </w:r>
          </w:p>
        </w:tc>
        <w:tc>
          <w:tcPr>
            <w:tcW w:w="423" w:type="pct"/>
            <w:tcBorders>
              <w:top w:val="nil"/>
              <w:left w:val="nil"/>
              <w:bottom w:val="single" w:sz="4" w:space="0" w:color="auto"/>
              <w:right w:val="single" w:sz="4" w:space="0" w:color="auto"/>
            </w:tcBorders>
            <w:shd w:val="clear" w:color="auto" w:fill="auto"/>
            <w:noWrap/>
            <w:vAlign w:val="center"/>
            <w:hideMark/>
          </w:tcPr>
          <w:p w14:paraId="247002BD"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10.40</w:t>
            </w:r>
          </w:p>
        </w:tc>
        <w:tc>
          <w:tcPr>
            <w:tcW w:w="654" w:type="pct"/>
            <w:tcBorders>
              <w:top w:val="nil"/>
              <w:left w:val="nil"/>
              <w:bottom w:val="single" w:sz="4" w:space="0" w:color="auto"/>
              <w:right w:val="single" w:sz="4" w:space="0" w:color="auto"/>
            </w:tcBorders>
            <w:shd w:val="clear" w:color="auto" w:fill="auto"/>
            <w:vAlign w:val="center"/>
            <w:hideMark/>
          </w:tcPr>
          <w:p w14:paraId="7825C933"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5.325</w:t>
            </w:r>
          </w:p>
        </w:tc>
        <w:tc>
          <w:tcPr>
            <w:tcW w:w="324" w:type="pct"/>
            <w:tcBorders>
              <w:top w:val="nil"/>
              <w:left w:val="nil"/>
              <w:bottom w:val="single" w:sz="4" w:space="0" w:color="auto"/>
              <w:right w:val="single" w:sz="4" w:space="0" w:color="auto"/>
            </w:tcBorders>
            <w:shd w:val="clear" w:color="auto" w:fill="auto"/>
            <w:vAlign w:val="center"/>
            <w:hideMark/>
          </w:tcPr>
          <w:p w14:paraId="5CA4A0B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5.325</w:t>
            </w:r>
          </w:p>
        </w:tc>
        <w:tc>
          <w:tcPr>
            <w:tcW w:w="424" w:type="pct"/>
            <w:tcBorders>
              <w:top w:val="nil"/>
              <w:left w:val="nil"/>
              <w:bottom w:val="single" w:sz="4" w:space="0" w:color="auto"/>
              <w:right w:val="single" w:sz="4" w:space="0" w:color="auto"/>
            </w:tcBorders>
            <w:shd w:val="clear" w:color="auto" w:fill="auto"/>
            <w:noWrap/>
            <w:vAlign w:val="center"/>
            <w:hideMark/>
          </w:tcPr>
          <w:p w14:paraId="32B74C33"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7.11</w:t>
            </w:r>
          </w:p>
        </w:tc>
        <w:tc>
          <w:tcPr>
            <w:tcW w:w="1905" w:type="pct"/>
            <w:vMerge w:val="restart"/>
            <w:tcBorders>
              <w:top w:val="single" w:sz="4" w:space="0" w:color="auto"/>
              <w:left w:val="nil"/>
              <w:right w:val="single" w:sz="4" w:space="0" w:color="auto"/>
            </w:tcBorders>
            <w:shd w:val="clear" w:color="auto" w:fill="auto"/>
            <w:vAlign w:val="center"/>
            <w:hideMark/>
          </w:tcPr>
          <w:p w14:paraId="3CF31CB1"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The adopted flow is comparable to the flow calculated from CAR and on the higher side by 32%-34% in comparison to the average of available measured flow. More measured data are needed for validation.</w:t>
            </w:r>
          </w:p>
        </w:tc>
      </w:tr>
      <w:tr w:rsidR="009971CA" w:rsidRPr="001C0EA0" w14:paraId="2646D615" w14:textId="77777777" w:rsidTr="00535242">
        <w:trPr>
          <w:trHeight w:val="341"/>
          <w:tblHeader/>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7D4794B"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Poush</w:t>
            </w:r>
            <w:proofErr w:type="spellEnd"/>
          </w:p>
        </w:tc>
        <w:tc>
          <w:tcPr>
            <w:tcW w:w="293" w:type="pct"/>
            <w:tcBorders>
              <w:top w:val="nil"/>
              <w:left w:val="nil"/>
              <w:bottom w:val="single" w:sz="4" w:space="0" w:color="auto"/>
              <w:right w:val="single" w:sz="4" w:space="0" w:color="auto"/>
            </w:tcBorders>
            <w:shd w:val="clear" w:color="auto" w:fill="auto"/>
            <w:vAlign w:val="center"/>
          </w:tcPr>
          <w:p w14:paraId="7D3DE5B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5.56</w:t>
            </w:r>
          </w:p>
        </w:tc>
        <w:tc>
          <w:tcPr>
            <w:tcW w:w="294" w:type="pct"/>
            <w:tcBorders>
              <w:top w:val="nil"/>
              <w:left w:val="single" w:sz="4" w:space="0" w:color="auto"/>
              <w:bottom w:val="single" w:sz="4" w:space="0" w:color="auto"/>
              <w:right w:val="single" w:sz="4" w:space="0" w:color="auto"/>
            </w:tcBorders>
            <w:shd w:val="clear" w:color="auto" w:fill="auto"/>
            <w:vAlign w:val="center"/>
            <w:hideMark/>
          </w:tcPr>
          <w:p w14:paraId="4AA2BBE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5.00</w:t>
            </w:r>
          </w:p>
        </w:tc>
        <w:tc>
          <w:tcPr>
            <w:tcW w:w="326" w:type="pct"/>
            <w:tcBorders>
              <w:top w:val="nil"/>
              <w:left w:val="nil"/>
              <w:bottom w:val="single" w:sz="4" w:space="0" w:color="auto"/>
              <w:right w:val="single" w:sz="4" w:space="0" w:color="auto"/>
            </w:tcBorders>
            <w:shd w:val="clear" w:color="auto" w:fill="auto"/>
            <w:vAlign w:val="center"/>
            <w:hideMark/>
          </w:tcPr>
          <w:p w14:paraId="600E804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4.69</w:t>
            </w:r>
          </w:p>
        </w:tc>
        <w:tc>
          <w:tcPr>
            <w:tcW w:w="423" w:type="pct"/>
            <w:tcBorders>
              <w:top w:val="nil"/>
              <w:left w:val="nil"/>
              <w:bottom w:val="single" w:sz="4" w:space="0" w:color="auto"/>
              <w:right w:val="single" w:sz="4" w:space="0" w:color="auto"/>
            </w:tcBorders>
            <w:shd w:val="clear" w:color="auto" w:fill="auto"/>
            <w:noWrap/>
            <w:vAlign w:val="center"/>
            <w:hideMark/>
          </w:tcPr>
          <w:p w14:paraId="275BFFF5"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7.34</w:t>
            </w:r>
          </w:p>
        </w:tc>
        <w:tc>
          <w:tcPr>
            <w:tcW w:w="654" w:type="pct"/>
            <w:tcBorders>
              <w:top w:val="nil"/>
              <w:left w:val="nil"/>
              <w:bottom w:val="single" w:sz="4" w:space="0" w:color="auto"/>
              <w:right w:val="single" w:sz="4" w:space="0" w:color="auto"/>
            </w:tcBorders>
            <w:shd w:val="clear" w:color="auto" w:fill="auto"/>
            <w:vAlign w:val="center"/>
            <w:hideMark/>
          </w:tcPr>
          <w:p w14:paraId="0F771D85"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4.652, 3.39, 4.612</w:t>
            </w:r>
          </w:p>
        </w:tc>
        <w:tc>
          <w:tcPr>
            <w:tcW w:w="324" w:type="pct"/>
            <w:tcBorders>
              <w:top w:val="nil"/>
              <w:left w:val="nil"/>
              <w:bottom w:val="single" w:sz="4" w:space="0" w:color="auto"/>
              <w:right w:val="single" w:sz="4" w:space="0" w:color="auto"/>
            </w:tcBorders>
            <w:shd w:val="clear" w:color="auto" w:fill="auto"/>
            <w:vAlign w:val="center"/>
            <w:hideMark/>
          </w:tcPr>
          <w:p w14:paraId="67B41DA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4.218</w:t>
            </w:r>
          </w:p>
        </w:tc>
        <w:tc>
          <w:tcPr>
            <w:tcW w:w="424" w:type="pct"/>
            <w:tcBorders>
              <w:top w:val="nil"/>
              <w:left w:val="nil"/>
              <w:bottom w:val="single" w:sz="4" w:space="0" w:color="auto"/>
              <w:right w:val="single" w:sz="4" w:space="0" w:color="auto"/>
            </w:tcBorders>
            <w:shd w:val="clear" w:color="auto" w:fill="auto"/>
            <w:noWrap/>
            <w:vAlign w:val="center"/>
            <w:hideMark/>
          </w:tcPr>
          <w:p w14:paraId="03E3760E"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5.56</w:t>
            </w:r>
          </w:p>
        </w:tc>
        <w:tc>
          <w:tcPr>
            <w:tcW w:w="1905" w:type="pct"/>
            <w:vMerge/>
            <w:tcBorders>
              <w:left w:val="nil"/>
              <w:bottom w:val="nil"/>
              <w:right w:val="single" w:sz="4" w:space="0" w:color="auto"/>
            </w:tcBorders>
            <w:shd w:val="clear" w:color="auto" w:fill="auto"/>
            <w:vAlign w:val="center"/>
            <w:hideMark/>
          </w:tcPr>
          <w:p w14:paraId="4834A265" w14:textId="77777777" w:rsidR="009971CA" w:rsidRPr="001C0EA0" w:rsidRDefault="009971CA" w:rsidP="00535242">
            <w:pPr>
              <w:spacing w:before="0" w:after="0" w:line="240" w:lineRule="auto"/>
              <w:ind w:right="0"/>
              <w:jc w:val="left"/>
              <w:rPr>
                <w:rFonts w:cs="Calibri"/>
                <w:color w:val="000000"/>
                <w:sz w:val="20"/>
              </w:rPr>
            </w:pPr>
          </w:p>
        </w:tc>
      </w:tr>
      <w:tr w:rsidR="009971CA" w:rsidRPr="001C0EA0" w14:paraId="7E2C9AC8" w14:textId="77777777" w:rsidTr="00535242">
        <w:trPr>
          <w:trHeight w:val="566"/>
          <w:tblHeader/>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68FB1DC"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Magh</w:t>
            </w:r>
            <w:proofErr w:type="spellEnd"/>
          </w:p>
        </w:tc>
        <w:tc>
          <w:tcPr>
            <w:tcW w:w="293" w:type="pct"/>
            <w:tcBorders>
              <w:top w:val="nil"/>
              <w:left w:val="nil"/>
              <w:bottom w:val="single" w:sz="4" w:space="0" w:color="auto"/>
              <w:right w:val="single" w:sz="4" w:space="0" w:color="auto"/>
            </w:tcBorders>
            <w:shd w:val="clear" w:color="auto" w:fill="auto"/>
            <w:vAlign w:val="center"/>
          </w:tcPr>
          <w:p w14:paraId="51A6EA4F"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4.54</w:t>
            </w:r>
          </w:p>
        </w:tc>
        <w:tc>
          <w:tcPr>
            <w:tcW w:w="294" w:type="pct"/>
            <w:tcBorders>
              <w:top w:val="nil"/>
              <w:left w:val="single" w:sz="4" w:space="0" w:color="auto"/>
              <w:bottom w:val="single" w:sz="4" w:space="0" w:color="auto"/>
              <w:right w:val="single" w:sz="4" w:space="0" w:color="auto"/>
            </w:tcBorders>
            <w:shd w:val="clear" w:color="auto" w:fill="auto"/>
            <w:vAlign w:val="center"/>
            <w:hideMark/>
          </w:tcPr>
          <w:p w14:paraId="0B77CB0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4.06</w:t>
            </w:r>
          </w:p>
        </w:tc>
        <w:tc>
          <w:tcPr>
            <w:tcW w:w="326" w:type="pct"/>
            <w:tcBorders>
              <w:top w:val="nil"/>
              <w:left w:val="nil"/>
              <w:bottom w:val="single" w:sz="4" w:space="0" w:color="auto"/>
              <w:right w:val="single" w:sz="4" w:space="0" w:color="auto"/>
            </w:tcBorders>
            <w:shd w:val="clear" w:color="auto" w:fill="auto"/>
            <w:vAlign w:val="center"/>
            <w:hideMark/>
          </w:tcPr>
          <w:p w14:paraId="0DB51F8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3.81</w:t>
            </w:r>
          </w:p>
        </w:tc>
        <w:tc>
          <w:tcPr>
            <w:tcW w:w="423" w:type="pct"/>
            <w:tcBorders>
              <w:top w:val="nil"/>
              <w:left w:val="nil"/>
              <w:bottom w:val="single" w:sz="4" w:space="0" w:color="auto"/>
              <w:right w:val="single" w:sz="4" w:space="0" w:color="auto"/>
            </w:tcBorders>
            <w:shd w:val="clear" w:color="auto" w:fill="auto"/>
            <w:noWrap/>
            <w:vAlign w:val="center"/>
            <w:hideMark/>
          </w:tcPr>
          <w:p w14:paraId="7886DF78"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6.55</w:t>
            </w:r>
          </w:p>
        </w:tc>
        <w:tc>
          <w:tcPr>
            <w:tcW w:w="654" w:type="pct"/>
            <w:tcBorders>
              <w:top w:val="nil"/>
              <w:left w:val="nil"/>
              <w:bottom w:val="single" w:sz="4" w:space="0" w:color="auto"/>
              <w:right w:val="single" w:sz="4" w:space="0" w:color="auto"/>
            </w:tcBorders>
            <w:shd w:val="clear" w:color="auto" w:fill="auto"/>
            <w:vAlign w:val="center"/>
            <w:hideMark/>
          </w:tcPr>
          <w:p w14:paraId="6937FA99"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3.465, 3.512, 4.206, 4.016, 3.928</w:t>
            </w:r>
          </w:p>
        </w:tc>
        <w:tc>
          <w:tcPr>
            <w:tcW w:w="324" w:type="pct"/>
            <w:tcBorders>
              <w:top w:val="nil"/>
              <w:left w:val="nil"/>
              <w:bottom w:val="single" w:sz="4" w:space="0" w:color="auto"/>
              <w:right w:val="single" w:sz="4" w:space="0" w:color="auto"/>
            </w:tcBorders>
            <w:shd w:val="clear" w:color="auto" w:fill="auto"/>
            <w:vAlign w:val="center"/>
            <w:hideMark/>
          </w:tcPr>
          <w:p w14:paraId="2395B11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3.8254</w:t>
            </w:r>
          </w:p>
        </w:tc>
        <w:tc>
          <w:tcPr>
            <w:tcW w:w="424" w:type="pct"/>
            <w:tcBorders>
              <w:top w:val="nil"/>
              <w:left w:val="nil"/>
              <w:bottom w:val="single" w:sz="4" w:space="0" w:color="auto"/>
              <w:right w:val="single" w:sz="4" w:space="0" w:color="auto"/>
            </w:tcBorders>
            <w:shd w:val="clear" w:color="auto" w:fill="auto"/>
            <w:noWrap/>
            <w:vAlign w:val="center"/>
            <w:hideMark/>
          </w:tcPr>
          <w:p w14:paraId="40B7ED0A"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4.54</w:t>
            </w:r>
          </w:p>
        </w:tc>
        <w:tc>
          <w:tcPr>
            <w:tcW w:w="1905" w:type="pct"/>
            <w:tcBorders>
              <w:top w:val="single" w:sz="4" w:space="0" w:color="auto"/>
              <w:left w:val="nil"/>
              <w:bottom w:val="nil"/>
              <w:right w:val="single" w:sz="4" w:space="0" w:color="auto"/>
            </w:tcBorders>
            <w:shd w:val="clear" w:color="auto" w:fill="auto"/>
            <w:vAlign w:val="center"/>
            <w:hideMark/>
          </w:tcPr>
          <w:p w14:paraId="6B0D741E"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The adopted flow is comparable to the flow calculated from CAR and on the higher side by 19% in comparison to the average of available measured flow. More measured data are needed for validation.</w:t>
            </w:r>
          </w:p>
        </w:tc>
      </w:tr>
      <w:tr w:rsidR="009971CA" w:rsidRPr="001C0EA0" w14:paraId="02500C7E" w14:textId="77777777" w:rsidTr="00535242">
        <w:trPr>
          <w:trHeight w:val="688"/>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103ADC7A" w14:textId="77777777" w:rsidR="009971CA" w:rsidRPr="001C0EA0" w:rsidRDefault="009971CA" w:rsidP="00535242">
            <w:pPr>
              <w:spacing w:before="0" w:after="0" w:line="240" w:lineRule="auto"/>
              <w:ind w:right="0"/>
              <w:jc w:val="center"/>
              <w:rPr>
                <w:rFonts w:cs="Calibri"/>
                <w:color w:val="000000"/>
                <w:szCs w:val="22"/>
              </w:rPr>
            </w:pPr>
            <w:proofErr w:type="spellStart"/>
            <w:r w:rsidRPr="001C0EA0">
              <w:rPr>
                <w:rFonts w:cs="Calibri"/>
                <w:color w:val="000000"/>
                <w:szCs w:val="22"/>
              </w:rPr>
              <w:t>Falgun</w:t>
            </w:r>
            <w:proofErr w:type="spellEnd"/>
          </w:p>
        </w:tc>
        <w:tc>
          <w:tcPr>
            <w:tcW w:w="293" w:type="pct"/>
            <w:tcBorders>
              <w:top w:val="nil"/>
              <w:left w:val="nil"/>
              <w:bottom w:val="single" w:sz="4" w:space="0" w:color="auto"/>
              <w:right w:val="single" w:sz="4" w:space="0" w:color="auto"/>
            </w:tcBorders>
            <w:shd w:val="clear" w:color="000000" w:fill="FFFFFF"/>
            <w:vAlign w:val="center"/>
          </w:tcPr>
          <w:p w14:paraId="3D28E48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4.36</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64D2D47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3.63</w:t>
            </w:r>
          </w:p>
        </w:tc>
        <w:tc>
          <w:tcPr>
            <w:tcW w:w="326" w:type="pct"/>
            <w:tcBorders>
              <w:top w:val="nil"/>
              <w:left w:val="nil"/>
              <w:bottom w:val="single" w:sz="4" w:space="0" w:color="auto"/>
              <w:right w:val="single" w:sz="4" w:space="0" w:color="auto"/>
            </w:tcBorders>
            <w:shd w:val="clear" w:color="000000" w:fill="FFFFFF"/>
            <w:vAlign w:val="center"/>
            <w:hideMark/>
          </w:tcPr>
          <w:p w14:paraId="072DF4D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3.40</w:t>
            </w:r>
          </w:p>
        </w:tc>
        <w:tc>
          <w:tcPr>
            <w:tcW w:w="423" w:type="pct"/>
            <w:tcBorders>
              <w:top w:val="nil"/>
              <w:left w:val="nil"/>
              <w:bottom w:val="single" w:sz="4" w:space="0" w:color="auto"/>
              <w:right w:val="single" w:sz="4" w:space="0" w:color="auto"/>
            </w:tcBorders>
            <w:shd w:val="clear" w:color="000000" w:fill="FFFFFF"/>
            <w:noWrap/>
            <w:vAlign w:val="center"/>
            <w:hideMark/>
          </w:tcPr>
          <w:p w14:paraId="091759AB"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5.72</w:t>
            </w:r>
          </w:p>
        </w:tc>
        <w:tc>
          <w:tcPr>
            <w:tcW w:w="654" w:type="pct"/>
            <w:tcBorders>
              <w:top w:val="nil"/>
              <w:left w:val="nil"/>
              <w:bottom w:val="single" w:sz="4" w:space="0" w:color="auto"/>
              <w:right w:val="single" w:sz="4" w:space="0" w:color="auto"/>
            </w:tcBorders>
            <w:shd w:val="clear" w:color="auto" w:fill="auto"/>
            <w:vAlign w:val="center"/>
            <w:hideMark/>
          </w:tcPr>
          <w:p w14:paraId="5FD79C02" w14:textId="77777777" w:rsidR="009971CA" w:rsidRPr="001C0EA0" w:rsidRDefault="009971CA" w:rsidP="00535242">
            <w:pPr>
              <w:spacing w:before="0" w:after="0" w:line="240" w:lineRule="auto"/>
              <w:ind w:left="-109" w:right="-106"/>
              <w:jc w:val="center"/>
              <w:rPr>
                <w:rFonts w:cs="Calibri"/>
                <w:color w:val="000000"/>
                <w:szCs w:val="22"/>
              </w:rPr>
            </w:pPr>
            <w:r w:rsidRPr="001C0EA0">
              <w:rPr>
                <w:rFonts w:cs="Calibri"/>
                <w:color w:val="000000"/>
                <w:szCs w:val="22"/>
              </w:rPr>
              <w:t>4.134, 4.292, 4.297, 4.897, 4.373, 4.249, 3.939, 3.11</w:t>
            </w:r>
          </w:p>
        </w:tc>
        <w:tc>
          <w:tcPr>
            <w:tcW w:w="324" w:type="pct"/>
            <w:tcBorders>
              <w:top w:val="nil"/>
              <w:left w:val="nil"/>
              <w:bottom w:val="single" w:sz="4" w:space="0" w:color="auto"/>
              <w:right w:val="single" w:sz="4" w:space="0" w:color="auto"/>
            </w:tcBorders>
            <w:shd w:val="clear" w:color="auto" w:fill="auto"/>
            <w:vAlign w:val="center"/>
            <w:hideMark/>
          </w:tcPr>
          <w:p w14:paraId="6D88DCF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4.31</w:t>
            </w:r>
          </w:p>
        </w:tc>
        <w:tc>
          <w:tcPr>
            <w:tcW w:w="424" w:type="pct"/>
            <w:tcBorders>
              <w:top w:val="nil"/>
              <w:left w:val="nil"/>
              <w:bottom w:val="single" w:sz="4" w:space="0" w:color="auto"/>
              <w:right w:val="single" w:sz="4" w:space="0" w:color="auto"/>
            </w:tcBorders>
            <w:shd w:val="clear" w:color="auto" w:fill="auto"/>
            <w:noWrap/>
            <w:vAlign w:val="center"/>
            <w:hideMark/>
          </w:tcPr>
          <w:p w14:paraId="3692645F"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4.36</w:t>
            </w:r>
          </w:p>
        </w:tc>
        <w:tc>
          <w:tcPr>
            <w:tcW w:w="1905" w:type="pct"/>
            <w:tcBorders>
              <w:top w:val="single" w:sz="4" w:space="0" w:color="auto"/>
              <w:left w:val="nil"/>
              <w:bottom w:val="single" w:sz="4" w:space="0" w:color="auto"/>
              <w:right w:val="single" w:sz="4" w:space="0" w:color="auto"/>
            </w:tcBorders>
            <w:shd w:val="clear" w:color="auto" w:fill="auto"/>
            <w:vAlign w:val="center"/>
            <w:hideMark/>
          </w:tcPr>
          <w:p w14:paraId="29216C9A"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Adopted flow is comparable to the measured flow.</w:t>
            </w:r>
          </w:p>
        </w:tc>
      </w:tr>
      <w:tr w:rsidR="009971CA" w:rsidRPr="001C0EA0" w14:paraId="5C87E39F" w14:textId="77777777" w:rsidTr="00535242">
        <w:trPr>
          <w:trHeight w:val="706"/>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53FBE84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Chaitra</w:t>
            </w:r>
          </w:p>
        </w:tc>
        <w:tc>
          <w:tcPr>
            <w:tcW w:w="293" w:type="pct"/>
            <w:tcBorders>
              <w:top w:val="nil"/>
              <w:left w:val="nil"/>
              <w:bottom w:val="single" w:sz="4" w:space="0" w:color="auto"/>
              <w:right w:val="single" w:sz="4" w:space="0" w:color="auto"/>
            </w:tcBorders>
            <w:shd w:val="clear" w:color="000000" w:fill="FFFFFF"/>
            <w:vAlign w:val="center"/>
          </w:tcPr>
          <w:p w14:paraId="020A057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4.41</w:t>
            </w:r>
          </w:p>
        </w:tc>
        <w:tc>
          <w:tcPr>
            <w:tcW w:w="294" w:type="pct"/>
            <w:tcBorders>
              <w:top w:val="nil"/>
              <w:left w:val="single" w:sz="4" w:space="0" w:color="auto"/>
              <w:bottom w:val="single" w:sz="4" w:space="0" w:color="auto"/>
              <w:right w:val="single" w:sz="4" w:space="0" w:color="auto"/>
            </w:tcBorders>
            <w:shd w:val="clear" w:color="000000" w:fill="FFFFFF"/>
            <w:vAlign w:val="center"/>
            <w:hideMark/>
          </w:tcPr>
          <w:p w14:paraId="557FAC3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4.15</w:t>
            </w:r>
          </w:p>
        </w:tc>
        <w:tc>
          <w:tcPr>
            <w:tcW w:w="326" w:type="pct"/>
            <w:tcBorders>
              <w:top w:val="nil"/>
              <w:left w:val="nil"/>
              <w:bottom w:val="single" w:sz="4" w:space="0" w:color="auto"/>
              <w:right w:val="single" w:sz="4" w:space="0" w:color="auto"/>
            </w:tcBorders>
            <w:shd w:val="clear" w:color="000000" w:fill="FFFFFF"/>
            <w:vAlign w:val="center"/>
            <w:hideMark/>
          </w:tcPr>
          <w:p w14:paraId="1DFFD1D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3.90</w:t>
            </w:r>
          </w:p>
        </w:tc>
        <w:tc>
          <w:tcPr>
            <w:tcW w:w="423" w:type="pct"/>
            <w:tcBorders>
              <w:top w:val="nil"/>
              <w:left w:val="nil"/>
              <w:bottom w:val="single" w:sz="4" w:space="0" w:color="auto"/>
              <w:right w:val="single" w:sz="4" w:space="0" w:color="auto"/>
            </w:tcBorders>
            <w:shd w:val="clear" w:color="000000" w:fill="FFFFFF"/>
            <w:noWrap/>
            <w:vAlign w:val="center"/>
            <w:hideMark/>
          </w:tcPr>
          <w:p w14:paraId="7A21231A" w14:textId="77777777" w:rsidR="009971CA" w:rsidRPr="001C0EA0" w:rsidRDefault="009971CA" w:rsidP="00535242">
            <w:pPr>
              <w:spacing w:before="0" w:after="0" w:line="240" w:lineRule="auto"/>
              <w:ind w:right="-107"/>
              <w:jc w:val="center"/>
              <w:rPr>
                <w:rFonts w:cs="Calibri"/>
                <w:color w:val="000000"/>
                <w:szCs w:val="22"/>
              </w:rPr>
            </w:pPr>
            <w:r>
              <w:rPr>
                <w:rFonts w:cs="Calibri"/>
                <w:color w:val="000000"/>
                <w:szCs w:val="22"/>
              </w:rPr>
              <w:t>5.91</w:t>
            </w:r>
          </w:p>
        </w:tc>
        <w:tc>
          <w:tcPr>
            <w:tcW w:w="654" w:type="pct"/>
            <w:tcBorders>
              <w:top w:val="nil"/>
              <w:left w:val="nil"/>
              <w:bottom w:val="single" w:sz="4" w:space="0" w:color="auto"/>
              <w:right w:val="single" w:sz="4" w:space="0" w:color="auto"/>
            </w:tcBorders>
            <w:shd w:val="clear" w:color="auto" w:fill="auto"/>
            <w:vAlign w:val="center"/>
            <w:hideMark/>
          </w:tcPr>
          <w:p w14:paraId="644C9707" w14:textId="77777777" w:rsidR="009971CA" w:rsidRPr="001C0EA0" w:rsidRDefault="009971CA" w:rsidP="00535242">
            <w:pPr>
              <w:spacing w:before="0" w:after="0" w:line="240" w:lineRule="auto"/>
              <w:ind w:right="-18"/>
              <w:jc w:val="center"/>
              <w:rPr>
                <w:rFonts w:cs="Calibri"/>
                <w:color w:val="000000"/>
                <w:szCs w:val="22"/>
              </w:rPr>
            </w:pPr>
            <w:r w:rsidRPr="001C0EA0">
              <w:rPr>
                <w:rFonts w:cs="Calibri"/>
                <w:color w:val="000000"/>
                <w:szCs w:val="22"/>
              </w:rPr>
              <w:t>5.965, 5.618, 5.665, 5.858, 9.03</w:t>
            </w:r>
          </w:p>
        </w:tc>
        <w:tc>
          <w:tcPr>
            <w:tcW w:w="324" w:type="pct"/>
            <w:tcBorders>
              <w:top w:val="nil"/>
              <w:left w:val="nil"/>
              <w:bottom w:val="single" w:sz="4" w:space="0" w:color="auto"/>
              <w:right w:val="single" w:sz="4" w:space="0" w:color="auto"/>
            </w:tcBorders>
            <w:shd w:val="clear" w:color="auto" w:fill="auto"/>
            <w:vAlign w:val="center"/>
            <w:hideMark/>
          </w:tcPr>
          <w:p w14:paraId="694AC7A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6.43</w:t>
            </w:r>
          </w:p>
        </w:tc>
        <w:tc>
          <w:tcPr>
            <w:tcW w:w="424" w:type="pct"/>
            <w:tcBorders>
              <w:top w:val="nil"/>
              <w:left w:val="nil"/>
              <w:bottom w:val="single" w:sz="4" w:space="0" w:color="auto"/>
              <w:right w:val="single" w:sz="4" w:space="0" w:color="auto"/>
            </w:tcBorders>
            <w:shd w:val="clear" w:color="auto" w:fill="auto"/>
            <w:noWrap/>
            <w:vAlign w:val="center"/>
            <w:hideMark/>
          </w:tcPr>
          <w:p w14:paraId="74DB1368" w14:textId="77777777" w:rsidR="009971CA" w:rsidRPr="001C0EA0" w:rsidRDefault="009971CA" w:rsidP="00535242">
            <w:pPr>
              <w:spacing w:before="0" w:after="0" w:line="240" w:lineRule="auto"/>
              <w:ind w:right="0"/>
              <w:jc w:val="center"/>
              <w:rPr>
                <w:rFonts w:cs="Calibri"/>
                <w:color w:val="FF0000"/>
                <w:szCs w:val="22"/>
              </w:rPr>
            </w:pPr>
            <w:r w:rsidRPr="001C0EA0">
              <w:rPr>
                <w:rFonts w:cs="Calibri"/>
                <w:color w:val="FF0000"/>
                <w:szCs w:val="22"/>
              </w:rPr>
              <w:t>4.41</w:t>
            </w:r>
          </w:p>
        </w:tc>
        <w:tc>
          <w:tcPr>
            <w:tcW w:w="1905" w:type="pct"/>
            <w:tcBorders>
              <w:top w:val="nil"/>
              <w:left w:val="nil"/>
              <w:bottom w:val="single" w:sz="4" w:space="0" w:color="auto"/>
              <w:right w:val="single" w:sz="4" w:space="0" w:color="auto"/>
            </w:tcBorders>
            <w:shd w:val="clear" w:color="auto" w:fill="auto"/>
            <w:vAlign w:val="center"/>
            <w:hideMark/>
          </w:tcPr>
          <w:p w14:paraId="13847BA3"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Adopted flow is comparable to the flow calculated from CAR and on the lower side compared to the measured flow.</w:t>
            </w:r>
          </w:p>
        </w:tc>
      </w:tr>
      <w:tr w:rsidR="009971CA" w:rsidRPr="001C0EA0" w14:paraId="4DEEF911" w14:textId="77777777" w:rsidTr="00535242">
        <w:trPr>
          <w:trHeight w:val="345"/>
          <w:tblHeader/>
        </w:trPr>
        <w:tc>
          <w:tcPr>
            <w:tcW w:w="357" w:type="pct"/>
            <w:tcBorders>
              <w:top w:val="nil"/>
              <w:left w:val="single" w:sz="4" w:space="0" w:color="auto"/>
              <w:bottom w:val="single" w:sz="4" w:space="0" w:color="auto"/>
              <w:right w:val="single" w:sz="4" w:space="0" w:color="auto"/>
            </w:tcBorders>
            <w:shd w:val="clear" w:color="000000" w:fill="FFFFFF"/>
            <w:noWrap/>
            <w:vAlign w:val="center"/>
            <w:hideMark/>
          </w:tcPr>
          <w:p w14:paraId="6434289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Avg.</w:t>
            </w:r>
          </w:p>
        </w:tc>
        <w:tc>
          <w:tcPr>
            <w:tcW w:w="293" w:type="pct"/>
            <w:tcBorders>
              <w:top w:val="nil"/>
              <w:left w:val="nil"/>
              <w:bottom w:val="single" w:sz="4" w:space="0" w:color="auto"/>
              <w:right w:val="single" w:sz="4" w:space="0" w:color="auto"/>
            </w:tcBorders>
            <w:shd w:val="clear" w:color="000000" w:fill="FFFFFF"/>
            <w:vAlign w:val="center"/>
          </w:tcPr>
          <w:p w14:paraId="400552C3"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23.13</w:t>
            </w:r>
          </w:p>
        </w:tc>
        <w:tc>
          <w:tcPr>
            <w:tcW w:w="294" w:type="pct"/>
            <w:tcBorders>
              <w:top w:val="nil"/>
              <w:left w:val="single" w:sz="4" w:space="0" w:color="auto"/>
              <w:bottom w:val="single" w:sz="4" w:space="0" w:color="auto"/>
              <w:right w:val="single" w:sz="4" w:space="0" w:color="auto"/>
            </w:tcBorders>
            <w:shd w:val="clear" w:color="000000" w:fill="FFFFFF"/>
            <w:noWrap/>
            <w:vAlign w:val="center"/>
            <w:hideMark/>
          </w:tcPr>
          <w:p w14:paraId="2744E7FF"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19.71</w:t>
            </w:r>
          </w:p>
        </w:tc>
        <w:tc>
          <w:tcPr>
            <w:tcW w:w="326" w:type="pct"/>
            <w:tcBorders>
              <w:top w:val="nil"/>
              <w:left w:val="nil"/>
              <w:bottom w:val="single" w:sz="4" w:space="0" w:color="auto"/>
              <w:right w:val="single" w:sz="4" w:space="0" w:color="auto"/>
            </w:tcBorders>
            <w:shd w:val="clear" w:color="000000" w:fill="FFFFFF"/>
            <w:noWrap/>
            <w:vAlign w:val="center"/>
            <w:hideMark/>
          </w:tcPr>
          <w:p w14:paraId="1984DD5B"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18.49</w:t>
            </w:r>
          </w:p>
        </w:tc>
        <w:tc>
          <w:tcPr>
            <w:tcW w:w="423" w:type="pct"/>
            <w:tcBorders>
              <w:top w:val="nil"/>
              <w:left w:val="nil"/>
              <w:bottom w:val="single" w:sz="4" w:space="0" w:color="auto"/>
              <w:right w:val="single" w:sz="4" w:space="0" w:color="auto"/>
            </w:tcBorders>
            <w:shd w:val="clear" w:color="000000" w:fill="FFFFFF"/>
            <w:noWrap/>
            <w:vAlign w:val="center"/>
            <w:hideMark/>
          </w:tcPr>
          <w:p w14:paraId="192CBCF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30.</w:t>
            </w:r>
            <w:r>
              <w:rPr>
                <w:rFonts w:cs="Calibri"/>
                <w:b/>
                <w:bCs/>
                <w:color w:val="000000"/>
                <w:szCs w:val="22"/>
              </w:rPr>
              <w:t>02</w:t>
            </w:r>
          </w:p>
        </w:tc>
        <w:tc>
          <w:tcPr>
            <w:tcW w:w="654" w:type="pct"/>
            <w:tcBorders>
              <w:top w:val="nil"/>
              <w:left w:val="nil"/>
              <w:bottom w:val="single" w:sz="4" w:space="0" w:color="auto"/>
              <w:right w:val="single" w:sz="4" w:space="0" w:color="auto"/>
            </w:tcBorders>
            <w:shd w:val="clear" w:color="auto" w:fill="auto"/>
            <w:vAlign w:val="center"/>
            <w:hideMark/>
          </w:tcPr>
          <w:p w14:paraId="645AC99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w:t>
            </w:r>
          </w:p>
        </w:tc>
        <w:tc>
          <w:tcPr>
            <w:tcW w:w="324" w:type="pct"/>
            <w:tcBorders>
              <w:top w:val="nil"/>
              <w:left w:val="nil"/>
              <w:bottom w:val="single" w:sz="4" w:space="0" w:color="auto"/>
              <w:right w:val="single" w:sz="4" w:space="0" w:color="auto"/>
            </w:tcBorders>
            <w:shd w:val="clear" w:color="auto" w:fill="auto"/>
            <w:vAlign w:val="center"/>
            <w:hideMark/>
          </w:tcPr>
          <w:p w14:paraId="09F5837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 </w:t>
            </w:r>
          </w:p>
        </w:tc>
        <w:tc>
          <w:tcPr>
            <w:tcW w:w="424" w:type="pct"/>
            <w:tcBorders>
              <w:top w:val="nil"/>
              <w:left w:val="nil"/>
              <w:bottom w:val="single" w:sz="4" w:space="0" w:color="auto"/>
              <w:right w:val="single" w:sz="4" w:space="0" w:color="auto"/>
            </w:tcBorders>
            <w:shd w:val="clear" w:color="000000" w:fill="FFFFFF"/>
            <w:noWrap/>
            <w:vAlign w:val="center"/>
            <w:hideMark/>
          </w:tcPr>
          <w:p w14:paraId="2AC180F7"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23.13</w:t>
            </w:r>
          </w:p>
        </w:tc>
        <w:tc>
          <w:tcPr>
            <w:tcW w:w="1905" w:type="pct"/>
            <w:tcBorders>
              <w:top w:val="nil"/>
              <w:left w:val="nil"/>
              <w:bottom w:val="single" w:sz="4" w:space="0" w:color="auto"/>
              <w:right w:val="single" w:sz="4" w:space="0" w:color="auto"/>
            </w:tcBorders>
            <w:shd w:val="clear" w:color="auto" w:fill="auto"/>
            <w:noWrap/>
            <w:vAlign w:val="center"/>
            <w:hideMark/>
          </w:tcPr>
          <w:p w14:paraId="5C7D4C8F" w14:textId="77777777" w:rsidR="009971CA" w:rsidRPr="001C0EA0" w:rsidRDefault="009971CA" w:rsidP="00535242">
            <w:pPr>
              <w:spacing w:before="0" w:after="0" w:line="240" w:lineRule="auto"/>
              <w:ind w:right="0"/>
              <w:jc w:val="left"/>
              <w:rPr>
                <w:rFonts w:cs="Calibri"/>
                <w:color w:val="000000"/>
                <w:sz w:val="20"/>
              </w:rPr>
            </w:pPr>
            <w:r w:rsidRPr="001C0EA0">
              <w:rPr>
                <w:rFonts w:cs="Calibri"/>
                <w:color w:val="000000"/>
                <w:sz w:val="20"/>
              </w:rPr>
              <w:t> </w:t>
            </w:r>
          </w:p>
        </w:tc>
      </w:tr>
    </w:tbl>
    <w:p w14:paraId="63D5E953" w14:textId="77777777" w:rsidR="009971CA" w:rsidRDefault="009971CA" w:rsidP="009971CA">
      <w:pPr>
        <w:spacing w:before="0" w:after="160" w:line="259" w:lineRule="auto"/>
        <w:ind w:right="0"/>
        <w:jc w:val="left"/>
        <w:sectPr w:rsidR="009971CA" w:rsidSect="00535242">
          <w:headerReference w:type="default" r:id="rId24"/>
          <w:footerReference w:type="default" r:id="rId25"/>
          <w:pgSz w:w="16838" w:h="11906" w:orient="landscape" w:code="9"/>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971CA" w14:paraId="06B17969" w14:textId="77777777" w:rsidTr="00535242">
        <w:tc>
          <w:tcPr>
            <w:tcW w:w="9026" w:type="dxa"/>
          </w:tcPr>
          <w:p w14:paraId="2065016D" w14:textId="77777777" w:rsidR="00E02185" w:rsidRDefault="009971CA" w:rsidP="00E02185">
            <w:pPr>
              <w:pStyle w:val="TableHeading"/>
              <w:keepNext/>
            </w:pPr>
            <w:r w:rsidRPr="001C0EA0">
              <w:rPr>
                <w:noProof/>
                <w:lang w:bidi="ne-NP"/>
              </w:rPr>
              <w:lastRenderedPageBreak/>
              <w:drawing>
                <wp:inline distT="0" distB="0" distL="0" distR="0" wp14:anchorId="54B7E386" wp14:editId="2DA05EDA">
                  <wp:extent cx="5645889" cy="4157330"/>
                  <wp:effectExtent l="0" t="0" r="12065" b="15240"/>
                  <wp:docPr id="63" name="Chart 63">
                    <a:extLst xmlns:a="http://schemas.openxmlformats.org/drawingml/2006/main">
                      <a:ext uri="{FF2B5EF4-FFF2-40B4-BE49-F238E27FC236}">
                        <a16:creationId xmlns:a16="http://schemas.microsoft.com/office/drawing/2014/main" id="{7B18ED4B-00E0-4816-A641-F81347011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DF47821" w14:textId="230D6E71" w:rsidR="00E02185" w:rsidRPr="00E02185" w:rsidRDefault="00E02185" w:rsidP="00E02185">
            <w:pPr>
              <w:pStyle w:val="Caption"/>
              <w:jc w:val="left"/>
            </w:pPr>
            <w:bookmarkStart w:id="194" w:name="_Ref92875022"/>
            <w:bookmarkStart w:id="195" w:name="_Toc92876329"/>
            <w:r>
              <w:t xml:space="preserve">Plate </w:t>
            </w:r>
            <w:fldSimple w:instr=" STYLEREF 1 \s ">
              <w:r w:rsidR="006C6245">
                <w:rPr>
                  <w:noProof/>
                </w:rPr>
                <w:t>1</w:t>
              </w:r>
            </w:fldSimple>
            <w:r>
              <w:noBreakHyphen/>
            </w:r>
            <w:fldSimple w:instr=" SEQ Plate \* ARABIC \s 1 ">
              <w:r w:rsidR="006C6245">
                <w:rPr>
                  <w:noProof/>
                </w:rPr>
                <w:t>6</w:t>
              </w:r>
            </w:fldSimple>
            <w:bookmarkEnd w:id="194"/>
            <w:r>
              <w:t xml:space="preserve">: </w:t>
            </w:r>
            <w:r w:rsidRPr="001C0EA0">
              <w:t>Mean monthly hydrograph comparison at the intake of MKHPP</w:t>
            </w:r>
            <w:bookmarkEnd w:id="195"/>
          </w:p>
        </w:tc>
      </w:tr>
      <w:tr w:rsidR="009971CA" w14:paraId="7B380922" w14:textId="77777777" w:rsidTr="00535242">
        <w:tc>
          <w:tcPr>
            <w:tcW w:w="9026" w:type="dxa"/>
          </w:tcPr>
          <w:p w14:paraId="618B6871" w14:textId="77777777" w:rsidR="00E02185" w:rsidRDefault="009971CA" w:rsidP="00E02185">
            <w:pPr>
              <w:pStyle w:val="Caption"/>
              <w:keepNext/>
            </w:pPr>
            <w:r w:rsidRPr="001C0EA0">
              <w:rPr>
                <w:noProof/>
                <w:lang w:bidi="ne-NP"/>
              </w:rPr>
              <w:drawing>
                <wp:inline distT="0" distB="0" distL="0" distR="0" wp14:anchorId="7C639C7F" wp14:editId="1477A309">
                  <wp:extent cx="5582093" cy="3413051"/>
                  <wp:effectExtent l="0" t="0" r="0" b="16510"/>
                  <wp:docPr id="65" name="Chart 65">
                    <a:extLst xmlns:a="http://schemas.openxmlformats.org/drawingml/2006/main">
                      <a:ext uri="{FF2B5EF4-FFF2-40B4-BE49-F238E27FC236}">
                        <a16:creationId xmlns:a16="http://schemas.microsoft.com/office/drawing/2014/main" id="{DC1B876A-88E8-4F8B-B59E-B8754C76C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3292D7" w14:textId="5923EBBB" w:rsidR="009971CA" w:rsidRPr="00E02185" w:rsidRDefault="00E02185" w:rsidP="00E02185">
            <w:pPr>
              <w:pStyle w:val="Caption"/>
            </w:pPr>
            <w:bookmarkStart w:id="196" w:name="_Toc92876330"/>
            <w:r>
              <w:t xml:space="preserve">Plate </w:t>
            </w:r>
            <w:fldSimple w:instr=" STYLEREF 1 \s ">
              <w:r w:rsidR="006C6245">
                <w:rPr>
                  <w:noProof/>
                </w:rPr>
                <w:t>1</w:t>
              </w:r>
            </w:fldSimple>
            <w:r>
              <w:noBreakHyphen/>
            </w:r>
            <w:fldSimple w:instr=" SEQ Plate \* ARABIC \s 1 ">
              <w:r w:rsidR="006C6245">
                <w:rPr>
                  <w:noProof/>
                </w:rPr>
                <w:t>7</w:t>
              </w:r>
            </w:fldSimple>
            <w:r>
              <w:t xml:space="preserve">: </w:t>
            </w:r>
            <w:r w:rsidRPr="00E02185">
              <w:t>Adopted Mean monthly hydrograph at the intake of MKHPP</w:t>
            </w:r>
            <w:bookmarkEnd w:id="196"/>
          </w:p>
        </w:tc>
      </w:tr>
    </w:tbl>
    <w:p w14:paraId="2FC3650C" w14:textId="6D113738" w:rsidR="009971CA" w:rsidRPr="001C0EA0" w:rsidRDefault="009971CA" w:rsidP="009971CA">
      <w:pPr>
        <w:pStyle w:val="Caption"/>
        <w:ind w:right="-46"/>
        <w:rPr>
          <w:b w:val="0"/>
        </w:rPr>
      </w:pPr>
      <w:r w:rsidRPr="001C0EA0">
        <w:rPr>
          <w:b w:val="0"/>
        </w:rPr>
        <w:t xml:space="preserve">The long term mean monthly flow at the intake of MKHPP has been compared in </w:t>
      </w:r>
      <w:r w:rsidR="000968EF" w:rsidRPr="000968EF">
        <w:rPr>
          <w:b w:val="0"/>
        </w:rPr>
        <w:fldChar w:fldCharType="begin"/>
      </w:r>
      <w:r w:rsidR="000968EF" w:rsidRPr="000968EF">
        <w:rPr>
          <w:b w:val="0"/>
        </w:rPr>
        <w:instrText xml:space="preserve"> REF _Ref92874587 \h  \* MERGEFORMAT </w:instrText>
      </w:r>
      <w:r w:rsidR="000968EF" w:rsidRPr="000968EF">
        <w:rPr>
          <w:b w:val="0"/>
        </w:rPr>
      </w:r>
      <w:r w:rsidR="000968EF" w:rsidRPr="000968EF">
        <w:rPr>
          <w:b w:val="0"/>
        </w:rPr>
        <w:fldChar w:fldCharType="separate"/>
      </w:r>
      <w:r w:rsidR="006C6245" w:rsidRPr="006C6245">
        <w:rPr>
          <w:b w:val="0"/>
        </w:rPr>
        <w:t>Tab</w:t>
      </w:r>
      <w:r w:rsidR="006C6245" w:rsidRPr="006C6245">
        <w:rPr>
          <w:b w:val="0"/>
        </w:rPr>
        <w:t>l</w:t>
      </w:r>
      <w:r w:rsidR="006C6245" w:rsidRPr="006C6245">
        <w:rPr>
          <w:b w:val="0"/>
        </w:rPr>
        <w:t>e</w:t>
      </w:r>
      <w:r w:rsidR="006C6245" w:rsidRPr="006C6245">
        <w:rPr>
          <w:b w:val="0"/>
        </w:rPr>
        <w:t xml:space="preserve"> </w:t>
      </w:r>
      <w:r w:rsidR="006C6245" w:rsidRPr="006C6245">
        <w:rPr>
          <w:b w:val="0"/>
          <w:noProof/>
        </w:rPr>
        <w:t>1</w:t>
      </w:r>
      <w:r w:rsidR="006C6245" w:rsidRPr="006C6245">
        <w:rPr>
          <w:b w:val="0"/>
          <w:noProof/>
        </w:rPr>
        <w:noBreakHyphen/>
        <w:t>11</w:t>
      </w:r>
      <w:r w:rsidR="000968EF" w:rsidRPr="000968EF">
        <w:rPr>
          <w:b w:val="0"/>
        </w:rPr>
        <w:fldChar w:fldCharType="end"/>
      </w:r>
      <w:r w:rsidR="000968EF">
        <w:rPr>
          <w:b w:val="0"/>
        </w:rPr>
        <w:t xml:space="preserve"> </w:t>
      </w:r>
      <w:r w:rsidRPr="001C0EA0">
        <w:rPr>
          <w:b w:val="0"/>
        </w:rPr>
        <w:t xml:space="preserve">and also graphically represented in </w:t>
      </w:r>
      <w:r w:rsidR="000968EF">
        <w:rPr>
          <w:b w:val="0"/>
        </w:rPr>
        <w:fldChar w:fldCharType="begin"/>
      </w:r>
      <w:r w:rsidR="000968EF">
        <w:rPr>
          <w:b w:val="0"/>
        </w:rPr>
        <w:instrText xml:space="preserve"> REF _Ref92875022 \h  \* MERGEFORMAT </w:instrText>
      </w:r>
      <w:r w:rsidR="000968EF">
        <w:rPr>
          <w:b w:val="0"/>
        </w:rPr>
      </w:r>
      <w:r w:rsidR="000968EF">
        <w:rPr>
          <w:b w:val="0"/>
        </w:rPr>
        <w:fldChar w:fldCharType="separate"/>
      </w:r>
      <w:r w:rsidR="006C6245" w:rsidRPr="006C6245">
        <w:rPr>
          <w:b w:val="0"/>
        </w:rPr>
        <w:t xml:space="preserve">Plate </w:t>
      </w:r>
      <w:r w:rsidR="006C6245" w:rsidRPr="006C6245">
        <w:rPr>
          <w:b w:val="0"/>
          <w:noProof/>
        </w:rPr>
        <w:t>1</w:t>
      </w:r>
      <w:r w:rsidR="006C6245" w:rsidRPr="006C6245">
        <w:rPr>
          <w:b w:val="0"/>
          <w:noProof/>
        </w:rPr>
        <w:noBreakHyphen/>
        <w:t>6</w:t>
      </w:r>
      <w:r w:rsidR="000968EF">
        <w:rPr>
          <w:b w:val="0"/>
        </w:rPr>
        <w:fldChar w:fldCharType="end"/>
      </w:r>
      <w:r w:rsidR="000968EF">
        <w:rPr>
          <w:b w:val="0"/>
        </w:rPr>
        <w:t xml:space="preserve"> </w:t>
      </w:r>
      <w:r w:rsidRPr="001C0EA0">
        <w:rPr>
          <w:b w:val="0"/>
        </w:rPr>
        <w:t xml:space="preserve">above. The adopted mean monthly flow for dry months </w:t>
      </w:r>
      <w:r w:rsidR="00981ECE" w:rsidRPr="001C0EA0">
        <w:rPr>
          <w:b w:val="0"/>
        </w:rPr>
        <w:t>is</w:t>
      </w:r>
      <w:r w:rsidRPr="001C0EA0">
        <w:rPr>
          <w:b w:val="0"/>
        </w:rPr>
        <w:t xml:space="preserve"> mostly </w:t>
      </w:r>
      <w:r w:rsidRPr="001C0EA0">
        <w:rPr>
          <w:b w:val="0"/>
        </w:rPr>
        <w:lastRenderedPageBreak/>
        <w:t xml:space="preserve">comparable to the available measured data. Also, they are comparable with the mean monthly flow calculated using CAR with </w:t>
      </w:r>
      <w:proofErr w:type="spellStart"/>
      <w:r w:rsidRPr="001C0EA0">
        <w:rPr>
          <w:b w:val="0"/>
        </w:rPr>
        <w:t>Stn.</w:t>
      </w:r>
      <w:proofErr w:type="spellEnd"/>
      <w:r w:rsidRPr="001C0EA0">
        <w:rPr>
          <w:b w:val="0"/>
        </w:rPr>
        <w:t xml:space="preserve"> 404.7 in this Updated Feasibility Study. </w:t>
      </w:r>
      <w:del w:id="197" w:author="Kumar Baral" w:date="2022-12-12T14:29:00Z">
        <w:r w:rsidRPr="001C0EA0" w:rsidDel="00A04D5E">
          <w:rPr>
            <w:b w:val="0"/>
          </w:rPr>
          <w:delText xml:space="preserve">Only for the month of Paush, the adopted flow is overestimated by 30% and by 19% in Magh compared to the measured flow. However, the measured data of longer period is required for proper validation. </w:delText>
        </w:r>
      </w:del>
      <w:ins w:id="198" w:author="Kumar Baral" w:date="2022-12-12T14:29:00Z">
        <w:r w:rsidR="00A04D5E">
          <w:rPr>
            <w:b w:val="0"/>
          </w:rPr>
          <w:t>Hence, the mean mont</w:t>
        </w:r>
      </w:ins>
      <w:ins w:id="199" w:author="Kumar Baral" w:date="2022-12-12T14:32:00Z">
        <w:r w:rsidR="001D6C3C">
          <w:rPr>
            <w:b w:val="0"/>
          </w:rPr>
          <w:t>h</w:t>
        </w:r>
      </w:ins>
      <w:ins w:id="200" w:author="Kumar Baral" w:date="2022-12-12T14:29:00Z">
        <w:r w:rsidR="00A04D5E">
          <w:rPr>
            <w:b w:val="0"/>
          </w:rPr>
          <w:t>ly flow as co</w:t>
        </w:r>
      </w:ins>
      <w:ins w:id="201" w:author="Kumar Baral" w:date="2022-12-12T14:30:00Z">
        <w:r w:rsidR="00A04D5E">
          <w:rPr>
            <w:b w:val="0"/>
          </w:rPr>
          <w:t>nsidered in PPA and previous feasibility study shall be continued in this update</w:t>
        </w:r>
      </w:ins>
      <w:ins w:id="202" w:author="Kumar Baral" w:date="2022-12-12T14:33:00Z">
        <w:r w:rsidR="001D6C3C">
          <w:rPr>
            <w:b w:val="0"/>
          </w:rPr>
          <w:t>d</w:t>
        </w:r>
      </w:ins>
      <w:ins w:id="203" w:author="Kumar Baral" w:date="2022-12-12T14:30:00Z">
        <w:r w:rsidR="00A04D5E">
          <w:rPr>
            <w:b w:val="0"/>
          </w:rPr>
          <w:t xml:space="preserve"> feasibility study. </w:t>
        </w:r>
      </w:ins>
      <w:del w:id="204" w:author="Kumar Baral" w:date="2022-12-12T14:30:00Z">
        <w:r w:rsidRPr="001C0EA0" w:rsidDel="00A04D5E">
          <w:rPr>
            <w:b w:val="0"/>
          </w:rPr>
          <w:delText xml:space="preserve">In this updated feasibility study, the PPA flow has been adopted as the mean monthly flow at the intake of MKHPP. </w:delText>
        </w:r>
      </w:del>
    </w:p>
    <w:p w14:paraId="76085566" w14:textId="77777777" w:rsidR="009971CA" w:rsidRDefault="009971CA" w:rsidP="009971CA">
      <w:pPr>
        <w:pStyle w:val="Heading2"/>
        <w:numPr>
          <w:ilvl w:val="2"/>
          <w:numId w:val="1"/>
        </w:numPr>
        <w:spacing w:after="240"/>
        <w:ind w:left="709" w:right="-46" w:hanging="709"/>
      </w:pPr>
      <w:bookmarkStart w:id="205" w:name="_Toc90989303"/>
      <w:bookmarkStart w:id="206" w:name="_Toc91255219"/>
      <w:bookmarkStart w:id="207" w:name="_Toc92369062"/>
      <w:bookmarkStart w:id="208" w:name="_Toc92876307"/>
      <w:r w:rsidRPr="001C0EA0">
        <w:t>Riparian Release</w:t>
      </w:r>
      <w:bookmarkEnd w:id="205"/>
      <w:bookmarkEnd w:id="206"/>
      <w:bookmarkEnd w:id="207"/>
      <w:bookmarkEnd w:id="208"/>
    </w:p>
    <w:p w14:paraId="38C1144E" w14:textId="77777777" w:rsidR="009971CA" w:rsidRPr="001C0EA0" w:rsidRDefault="009971CA" w:rsidP="009971CA">
      <w:pPr>
        <w:ind w:right="-46"/>
      </w:pPr>
      <w:r w:rsidRPr="001C0EA0">
        <w:t>For growing socioeconomic activities around the project area and also from environmental point of view, the project has to release minimum downstream flow to maintain the natural ecosystem. The downstream release is critical especially in those months when the river flow is less than the design flow. As the downstream release has more impact on the energy production of the project, the trade-off between the river ecosystem and energy cost is very important.</w:t>
      </w:r>
    </w:p>
    <w:p w14:paraId="6234BDB0" w14:textId="77777777" w:rsidR="009971CA" w:rsidRPr="00C9316A" w:rsidRDefault="00FE796B" w:rsidP="009971CA">
      <w:pPr>
        <w:ind w:right="-46"/>
      </w:pPr>
      <w:proofErr w:type="spellStart"/>
      <w:r>
        <w:rPr>
          <w:szCs w:val="22"/>
        </w:rPr>
        <w:t>Myagdi</w:t>
      </w:r>
      <w:proofErr w:type="spellEnd"/>
      <w:r>
        <w:rPr>
          <w:szCs w:val="22"/>
        </w:rPr>
        <w:t xml:space="preserve"> </w:t>
      </w:r>
      <w:proofErr w:type="spellStart"/>
      <w:r>
        <w:rPr>
          <w:szCs w:val="22"/>
        </w:rPr>
        <w:t>Khola</w:t>
      </w:r>
      <w:proofErr w:type="spellEnd"/>
      <w:r>
        <w:rPr>
          <w:szCs w:val="22"/>
        </w:rPr>
        <w:t xml:space="preserve"> Hydropower Project (MKHPP) is conceived as a run-of river type project</w:t>
      </w:r>
      <w:r w:rsidR="007B6119">
        <w:rPr>
          <w:szCs w:val="22"/>
        </w:rPr>
        <w:t xml:space="preserve">. </w:t>
      </w:r>
      <w:r w:rsidR="009971CA" w:rsidRPr="001C0EA0">
        <w:t xml:space="preserve">The long-term mean monthly flow for driest month, </w:t>
      </w:r>
      <w:proofErr w:type="spellStart"/>
      <w:r w:rsidR="009971CA" w:rsidRPr="001C0EA0">
        <w:t>Falgun</w:t>
      </w:r>
      <w:proofErr w:type="spellEnd"/>
      <w:r w:rsidR="009971CA" w:rsidRPr="001C0EA0">
        <w:t xml:space="preserve"> at the </w:t>
      </w:r>
      <w:r w:rsidR="007B6119">
        <w:t>intake</w:t>
      </w:r>
      <w:r w:rsidR="009971CA" w:rsidRPr="001C0EA0">
        <w:t xml:space="preserve"> of MK</w:t>
      </w:r>
      <w:r w:rsidR="007B6119">
        <w:t>HP</w:t>
      </w:r>
      <w:r w:rsidR="009971CA" w:rsidRPr="001C0EA0">
        <w:t xml:space="preserve">P is </w:t>
      </w:r>
      <w:r w:rsidR="002D1B7F">
        <w:t>4.36</w:t>
      </w:r>
      <w:r w:rsidR="009971CA" w:rsidRPr="001C0EA0">
        <w:t xml:space="preserve"> m</w:t>
      </w:r>
      <w:r w:rsidR="009971CA" w:rsidRPr="00C9316A">
        <w:rPr>
          <w:vertAlign w:val="superscript"/>
        </w:rPr>
        <w:t>3</w:t>
      </w:r>
      <w:r w:rsidR="009971CA" w:rsidRPr="001C0EA0">
        <w:t xml:space="preserve">/s. As per prevailing environment act of Nepal, the downstream release should be 10% of minimum long-term mean monthly flow, i.e., </w:t>
      </w:r>
      <w:r w:rsidR="002D1B7F">
        <w:t>0.436</w:t>
      </w:r>
      <w:r w:rsidR="009971CA" w:rsidRPr="001C0EA0">
        <w:t>m</w:t>
      </w:r>
      <w:r w:rsidR="009971CA" w:rsidRPr="00C9316A">
        <w:rPr>
          <w:vertAlign w:val="superscript"/>
        </w:rPr>
        <w:t>3</w:t>
      </w:r>
      <w:r w:rsidR="009971CA" w:rsidRPr="001C0EA0">
        <w:t>/s will be released downstream as the riparian release for aquatic life.</w:t>
      </w:r>
    </w:p>
    <w:p w14:paraId="1C5E0279" w14:textId="77777777" w:rsidR="009971CA" w:rsidRDefault="009971CA" w:rsidP="009971CA">
      <w:pPr>
        <w:pStyle w:val="Heading2"/>
        <w:numPr>
          <w:ilvl w:val="1"/>
          <w:numId w:val="1"/>
        </w:numPr>
        <w:spacing w:after="240"/>
        <w:ind w:left="284" w:right="-46" w:hanging="284"/>
      </w:pPr>
      <w:bookmarkStart w:id="209" w:name="_Toc90989304"/>
      <w:bookmarkStart w:id="210" w:name="_Toc91255220"/>
      <w:bookmarkStart w:id="211" w:name="_Toc92369063"/>
      <w:bookmarkStart w:id="212" w:name="_Toc92876308"/>
      <w:r w:rsidRPr="001C0EA0">
        <w:t>Flow Duration Curve (FDC) and Design Discharge</w:t>
      </w:r>
      <w:bookmarkEnd w:id="209"/>
      <w:bookmarkEnd w:id="210"/>
      <w:bookmarkEnd w:id="211"/>
      <w:bookmarkEnd w:id="212"/>
    </w:p>
    <w:p w14:paraId="5D91A742" w14:textId="77777777" w:rsidR="009971CA" w:rsidRPr="001C0EA0" w:rsidRDefault="009971CA" w:rsidP="009971CA">
      <w:pPr>
        <w:ind w:right="-46"/>
      </w:pPr>
      <w:r w:rsidRPr="001C0EA0">
        <w:t xml:space="preserve">The FDC is a probability discharge curve that shows the percentage of time; a particular flow is equaled or exceeded. In a run-off-the-river hydropower project, it is useful to know the variation of flow over the year to make ease to select the most appropriate turbine configuration as well as for project optimization. </w:t>
      </w:r>
    </w:p>
    <w:p w14:paraId="37CA7DDF" w14:textId="77777777" w:rsidR="009971CA" w:rsidRPr="001C0EA0" w:rsidRDefault="009971CA" w:rsidP="009971CA">
      <w:pPr>
        <w:ind w:right="-46"/>
        <w:rPr>
          <w:lang w:eastAsia="x-none"/>
        </w:rPr>
      </w:pPr>
      <w:r w:rsidRPr="001C0EA0">
        <w:t>In this updated feasibility study, FDC has been derived from catchment correlation and regional regression method.</w:t>
      </w:r>
    </w:p>
    <w:p w14:paraId="6E4BA741" w14:textId="77777777" w:rsidR="009971CA" w:rsidRDefault="009971CA" w:rsidP="009971CA">
      <w:pPr>
        <w:pStyle w:val="Heading2"/>
        <w:numPr>
          <w:ilvl w:val="2"/>
          <w:numId w:val="1"/>
        </w:numPr>
        <w:spacing w:after="240"/>
        <w:ind w:left="709" w:right="-46" w:hanging="709"/>
      </w:pPr>
      <w:bookmarkStart w:id="213" w:name="_Toc90989305"/>
      <w:bookmarkStart w:id="214" w:name="_Toc91255221"/>
      <w:bookmarkStart w:id="215" w:name="_Toc92369064"/>
      <w:bookmarkStart w:id="216" w:name="_Toc92876309"/>
      <w:r w:rsidRPr="001C0EA0">
        <w:t>Catchment Correlation</w:t>
      </w:r>
      <w:bookmarkEnd w:id="213"/>
      <w:bookmarkEnd w:id="214"/>
      <w:bookmarkEnd w:id="215"/>
      <w:bookmarkEnd w:id="216"/>
      <w:r w:rsidRPr="001C0EA0">
        <w:t xml:space="preserve"> </w:t>
      </w:r>
    </w:p>
    <w:p w14:paraId="675C613F" w14:textId="1FDB86CE" w:rsidR="009971CA" w:rsidRPr="001C0EA0" w:rsidRDefault="009971CA" w:rsidP="009971CA">
      <w:pPr>
        <w:ind w:right="-46"/>
      </w:pPr>
      <w:r w:rsidRPr="001C0EA0">
        <w:t xml:space="preserve">The generated mean daily flows at the proposed intake site of MKHPP from catchment correlation with the DHM’s gauging stations considered (as mentioned in </w:t>
      </w:r>
      <w:r w:rsidR="000F7CEB">
        <w:fldChar w:fldCharType="begin"/>
      </w:r>
      <w:r w:rsidR="000F7CEB">
        <w:instrText xml:space="preserve"> REF _Ref92875123 \h </w:instrText>
      </w:r>
      <w:r w:rsidR="000F7CEB">
        <w:fldChar w:fldCharType="separate"/>
      </w:r>
      <w:r w:rsidR="006C6245">
        <w:t>Tab</w:t>
      </w:r>
      <w:r w:rsidR="006C6245">
        <w:t>l</w:t>
      </w:r>
      <w:r w:rsidR="006C6245">
        <w:t xml:space="preserve">e </w:t>
      </w:r>
      <w:r w:rsidR="006C6245">
        <w:rPr>
          <w:noProof/>
        </w:rPr>
        <w:t>1</w:t>
      </w:r>
      <w:r w:rsidR="006C6245">
        <w:noBreakHyphen/>
      </w:r>
      <w:r w:rsidR="006C6245">
        <w:rPr>
          <w:noProof/>
        </w:rPr>
        <w:t>3</w:t>
      </w:r>
      <w:r w:rsidR="000F7CEB">
        <w:fldChar w:fldCharType="end"/>
      </w:r>
      <w:r w:rsidR="000F7CEB">
        <w:t xml:space="preserve"> </w:t>
      </w:r>
      <w:r w:rsidRPr="001C0EA0">
        <w:t xml:space="preserve">above) have been used to calculate the long-term mean daily flows. And based on the generated mean daily flows, flow duration curve has been developed whose values are tabulated in </w:t>
      </w:r>
      <w:r w:rsidR="000F7CEB">
        <w:fldChar w:fldCharType="begin"/>
      </w:r>
      <w:r w:rsidR="000F7CEB">
        <w:instrText xml:space="preserve"> REF _Ref92875145 \h </w:instrText>
      </w:r>
      <w:r w:rsidR="000F7CEB">
        <w:fldChar w:fldCharType="separate"/>
      </w:r>
      <w:r w:rsidR="006C6245">
        <w:t xml:space="preserve">Table </w:t>
      </w:r>
      <w:r w:rsidR="006C6245">
        <w:rPr>
          <w:noProof/>
        </w:rPr>
        <w:t>1</w:t>
      </w:r>
      <w:r w:rsidR="006C6245">
        <w:noBreakHyphen/>
      </w:r>
      <w:r w:rsidR="006C6245">
        <w:rPr>
          <w:noProof/>
        </w:rPr>
        <w:t>19</w:t>
      </w:r>
      <w:r w:rsidR="000F7CEB">
        <w:fldChar w:fldCharType="end"/>
      </w:r>
      <w:r w:rsidR="000F7CEB">
        <w:t xml:space="preserve"> </w:t>
      </w:r>
      <w:r w:rsidRPr="001C0EA0">
        <w:t xml:space="preserve">below: </w:t>
      </w:r>
    </w:p>
    <w:p w14:paraId="5E0B98CF" w14:textId="0A681C3B" w:rsidR="00E472E6" w:rsidRDefault="00E472E6" w:rsidP="00E472E6">
      <w:pPr>
        <w:pStyle w:val="TableHeading"/>
      </w:pPr>
      <w:bookmarkStart w:id="217" w:name="_Ref92875145"/>
      <w:bookmarkStart w:id="218" w:name="_Toc92876610"/>
      <w:r>
        <w:t xml:space="preserve">Table </w:t>
      </w:r>
      <w:fldSimple w:instr=" STYLEREF 1 \s ">
        <w:r w:rsidR="006C6245">
          <w:rPr>
            <w:noProof/>
          </w:rPr>
          <w:t>1</w:t>
        </w:r>
      </w:fldSimple>
      <w:r w:rsidR="00F46335">
        <w:noBreakHyphen/>
      </w:r>
      <w:fldSimple w:instr=" SEQ Table \* ARABIC \s 1 ">
        <w:r w:rsidR="006C6245">
          <w:rPr>
            <w:noProof/>
          </w:rPr>
          <w:t>19</w:t>
        </w:r>
      </w:fldSimple>
      <w:bookmarkEnd w:id="217"/>
      <w:r>
        <w:t xml:space="preserve">: </w:t>
      </w:r>
      <w:r w:rsidRPr="001C0EA0">
        <w:t>Flow duration curve of MKHPP from catchment correlation</w:t>
      </w:r>
      <w:bookmarkEnd w:id="218"/>
    </w:p>
    <w:tbl>
      <w:tblPr>
        <w:tblW w:w="5000" w:type="pct"/>
        <w:tblLook w:val="04A0" w:firstRow="1" w:lastRow="0" w:firstColumn="1" w:lastColumn="0" w:noHBand="0" w:noVBand="1"/>
      </w:tblPr>
      <w:tblGrid>
        <w:gridCol w:w="1569"/>
        <w:gridCol w:w="1011"/>
        <w:gridCol w:w="1361"/>
        <w:gridCol w:w="1249"/>
        <w:gridCol w:w="1393"/>
        <w:gridCol w:w="1320"/>
        <w:gridCol w:w="1113"/>
      </w:tblGrid>
      <w:tr w:rsidR="009971CA" w:rsidRPr="001C0EA0" w14:paraId="34B5A08A" w14:textId="77777777" w:rsidTr="00B1789E">
        <w:trPr>
          <w:trHeight w:val="345"/>
          <w:tblHeader/>
        </w:trPr>
        <w:tc>
          <w:tcPr>
            <w:tcW w:w="87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21EC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xml:space="preserve">% </w:t>
            </w:r>
            <w:proofErr w:type="spellStart"/>
            <w:r w:rsidRPr="001C0EA0">
              <w:rPr>
                <w:rFonts w:cs="Calibri"/>
                <w:b/>
                <w:bCs/>
                <w:color w:val="000000"/>
                <w:szCs w:val="22"/>
              </w:rPr>
              <w:t>Exceedence</w:t>
            </w:r>
            <w:proofErr w:type="spellEnd"/>
          </w:p>
        </w:tc>
        <w:tc>
          <w:tcPr>
            <w:tcW w:w="4130" w:type="pct"/>
            <w:gridSpan w:val="6"/>
            <w:tcBorders>
              <w:top w:val="single" w:sz="4" w:space="0" w:color="auto"/>
              <w:left w:val="nil"/>
              <w:bottom w:val="single" w:sz="4" w:space="0" w:color="auto"/>
              <w:right w:val="single" w:sz="4" w:space="0" w:color="auto"/>
            </w:tcBorders>
            <w:shd w:val="clear" w:color="auto" w:fill="auto"/>
            <w:noWrap/>
            <w:vAlign w:val="center"/>
            <w:hideMark/>
          </w:tcPr>
          <w:p w14:paraId="4C92BEFC"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 xml:space="preserve">Derived from daily data generated at </w:t>
            </w:r>
            <w:proofErr w:type="spellStart"/>
            <w:r w:rsidRPr="001C0EA0">
              <w:rPr>
                <w:rFonts w:cs="Calibri"/>
                <w:b/>
                <w:bCs/>
                <w:color w:val="000000"/>
                <w:szCs w:val="22"/>
              </w:rPr>
              <w:t>Myagdi</w:t>
            </w:r>
            <w:proofErr w:type="spellEnd"/>
            <w:r w:rsidRPr="001C0EA0">
              <w:rPr>
                <w:rFonts w:cs="Calibri"/>
                <w:b/>
                <w:bCs/>
                <w:color w:val="000000"/>
                <w:szCs w:val="22"/>
              </w:rPr>
              <w:t xml:space="preserve"> HPP using CAR with stations</w:t>
            </w:r>
          </w:p>
        </w:tc>
      </w:tr>
      <w:tr w:rsidR="009971CA" w:rsidRPr="001C0EA0" w14:paraId="02C5D13E" w14:textId="77777777" w:rsidTr="00B1789E">
        <w:trPr>
          <w:trHeight w:val="476"/>
          <w:tblHeader/>
        </w:trPr>
        <w:tc>
          <w:tcPr>
            <w:tcW w:w="870" w:type="pct"/>
            <w:vMerge/>
            <w:tcBorders>
              <w:top w:val="single" w:sz="4" w:space="0" w:color="auto"/>
              <w:left w:val="single" w:sz="4" w:space="0" w:color="auto"/>
              <w:bottom w:val="single" w:sz="4" w:space="0" w:color="auto"/>
              <w:right w:val="single" w:sz="4" w:space="0" w:color="auto"/>
            </w:tcBorders>
            <w:vAlign w:val="center"/>
            <w:hideMark/>
          </w:tcPr>
          <w:p w14:paraId="36DCA38D" w14:textId="77777777" w:rsidR="009971CA" w:rsidRPr="001C0EA0" w:rsidRDefault="009971CA" w:rsidP="00535242">
            <w:pPr>
              <w:spacing w:before="0" w:after="0" w:line="240" w:lineRule="auto"/>
              <w:ind w:right="0"/>
              <w:jc w:val="left"/>
              <w:rPr>
                <w:rFonts w:cs="Calibri"/>
                <w:b/>
                <w:bCs/>
                <w:color w:val="000000"/>
                <w:szCs w:val="22"/>
              </w:rPr>
            </w:pPr>
          </w:p>
        </w:tc>
        <w:tc>
          <w:tcPr>
            <w:tcW w:w="559" w:type="pct"/>
            <w:tcBorders>
              <w:top w:val="nil"/>
              <w:left w:val="nil"/>
              <w:bottom w:val="single" w:sz="4" w:space="0" w:color="auto"/>
              <w:right w:val="single" w:sz="4" w:space="0" w:color="auto"/>
            </w:tcBorders>
            <w:shd w:val="clear" w:color="auto" w:fill="auto"/>
            <w:vAlign w:val="center"/>
            <w:hideMark/>
          </w:tcPr>
          <w:p w14:paraId="497B34C2"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404.7</w:t>
            </w:r>
          </w:p>
        </w:tc>
        <w:tc>
          <w:tcPr>
            <w:tcW w:w="755" w:type="pct"/>
            <w:tcBorders>
              <w:top w:val="nil"/>
              <w:left w:val="nil"/>
              <w:bottom w:val="single" w:sz="4" w:space="0" w:color="auto"/>
              <w:right w:val="single" w:sz="4" w:space="0" w:color="auto"/>
            </w:tcBorders>
            <w:shd w:val="clear" w:color="auto" w:fill="auto"/>
            <w:vAlign w:val="center"/>
            <w:hideMark/>
          </w:tcPr>
          <w:p w14:paraId="16A3DCD5"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406.5</w:t>
            </w:r>
          </w:p>
        </w:tc>
        <w:tc>
          <w:tcPr>
            <w:tcW w:w="693" w:type="pct"/>
            <w:tcBorders>
              <w:top w:val="nil"/>
              <w:left w:val="nil"/>
              <w:bottom w:val="single" w:sz="4" w:space="0" w:color="auto"/>
              <w:right w:val="single" w:sz="4" w:space="0" w:color="auto"/>
            </w:tcBorders>
            <w:shd w:val="clear" w:color="auto" w:fill="auto"/>
            <w:vAlign w:val="center"/>
            <w:hideMark/>
          </w:tcPr>
          <w:p w14:paraId="275B8F81"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428</w:t>
            </w:r>
          </w:p>
        </w:tc>
        <w:tc>
          <w:tcPr>
            <w:tcW w:w="774" w:type="pct"/>
            <w:tcBorders>
              <w:top w:val="nil"/>
              <w:left w:val="nil"/>
              <w:bottom w:val="single" w:sz="4" w:space="0" w:color="auto"/>
              <w:right w:val="single" w:sz="4" w:space="0" w:color="auto"/>
            </w:tcBorders>
            <w:shd w:val="clear" w:color="auto" w:fill="auto"/>
            <w:vAlign w:val="center"/>
            <w:hideMark/>
          </w:tcPr>
          <w:p w14:paraId="7E9CFD35"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430</w:t>
            </w:r>
          </w:p>
        </w:tc>
        <w:tc>
          <w:tcPr>
            <w:tcW w:w="733" w:type="pct"/>
            <w:tcBorders>
              <w:top w:val="nil"/>
              <w:left w:val="nil"/>
              <w:bottom w:val="single" w:sz="4" w:space="0" w:color="auto"/>
              <w:right w:val="single" w:sz="4" w:space="0" w:color="auto"/>
            </w:tcBorders>
            <w:shd w:val="clear" w:color="auto" w:fill="auto"/>
            <w:vAlign w:val="center"/>
            <w:hideMark/>
          </w:tcPr>
          <w:p w14:paraId="67AAE70B"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438</w:t>
            </w:r>
          </w:p>
        </w:tc>
        <w:tc>
          <w:tcPr>
            <w:tcW w:w="617" w:type="pct"/>
            <w:tcBorders>
              <w:top w:val="nil"/>
              <w:left w:val="nil"/>
              <w:bottom w:val="single" w:sz="4" w:space="0" w:color="auto"/>
              <w:right w:val="single" w:sz="4" w:space="0" w:color="auto"/>
            </w:tcBorders>
            <w:shd w:val="clear" w:color="auto" w:fill="auto"/>
            <w:vAlign w:val="center"/>
            <w:hideMark/>
          </w:tcPr>
          <w:p w14:paraId="226E7687"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439.7</w:t>
            </w:r>
          </w:p>
        </w:tc>
      </w:tr>
      <w:tr w:rsidR="009971CA" w:rsidRPr="001C0EA0" w14:paraId="6022A884"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79F8F3D6"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w:t>
            </w:r>
          </w:p>
        </w:tc>
        <w:tc>
          <w:tcPr>
            <w:tcW w:w="559" w:type="pct"/>
            <w:tcBorders>
              <w:top w:val="nil"/>
              <w:left w:val="nil"/>
              <w:bottom w:val="single" w:sz="4" w:space="0" w:color="auto"/>
              <w:right w:val="single" w:sz="4" w:space="0" w:color="auto"/>
            </w:tcBorders>
            <w:shd w:val="clear" w:color="auto" w:fill="auto"/>
            <w:noWrap/>
            <w:vAlign w:val="bottom"/>
            <w:hideMark/>
          </w:tcPr>
          <w:p w14:paraId="5EAF616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120.56</w:t>
            </w:r>
          </w:p>
        </w:tc>
        <w:tc>
          <w:tcPr>
            <w:tcW w:w="755" w:type="pct"/>
            <w:tcBorders>
              <w:top w:val="nil"/>
              <w:left w:val="nil"/>
              <w:bottom w:val="single" w:sz="4" w:space="0" w:color="auto"/>
              <w:right w:val="single" w:sz="4" w:space="0" w:color="auto"/>
            </w:tcBorders>
            <w:shd w:val="clear" w:color="auto" w:fill="auto"/>
            <w:noWrap/>
            <w:vAlign w:val="bottom"/>
            <w:hideMark/>
          </w:tcPr>
          <w:p w14:paraId="0938F60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185.38</w:t>
            </w:r>
          </w:p>
        </w:tc>
        <w:tc>
          <w:tcPr>
            <w:tcW w:w="693" w:type="pct"/>
            <w:tcBorders>
              <w:top w:val="nil"/>
              <w:left w:val="nil"/>
              <w:bottom w:val="single" w:sz="4" w:space="0" w:color="auto"/>
              <w:right w:val="single" w:sz="4" w:space="0" w:color="auto"/>
            </w:tcBorders>
            <w:shd w:val="clear" w:color="auto" w:fill="auto"/>
            <w:noWrap/>
            <w:vAlign w:val="bottom"/>
            <w:hideMark/>
          </w:tcPr>
          <w:p w14:paraId="694422B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218.69</w:t>
            </w:r>
          </w:p>
        </w:tc>
        <w:tc>
          <w:tcPr>
            <w:tcW w:w="774" w:type="pct"/>
            <w:tcBorders>
              <w:top w:val="nil"/>
              <w:left w:val="nil"/>
              <w:bottom w:val="single" w:sz="4" w:space="0" w:color="auto"/>
              <w:right w:val="single" w:sz="4" w:space="0" w:color="auto"/>
            </w:tcBorders>
            <w:shd w:val="clear" w:color="auto" w:fill="auto"/>
            <w:noWrap/>
            <w:vAlign w:val="bottom"/>
            <w:hideMark/>
          </w:tcPr>
          <w:p w14:paraId="75F3D59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128.58</w:t>
            </w:r>
          </w:p>
        </w:tc>
        <w:tc>
          <w:tcPr>
            <w:tcW w:w="733" w:type="pct"/>
            <w:tcBorders>
              <w:top w:val="nil"/>
              <w:left w:val="nil"/>
              <w:bottom w:val="single" w:sz="4" w:space="0" w:color="auto"/>
              <w:right w:val="single" w:sz="4" w:space="0" w:color="auto"/>
            </w:tcBorders>
            <w:shd w:val="clear" w:color="auto" w:fill="auto"/>
            <w:noWrap/>
            <w:vAlign w:val="bottom"/>
            <w:hideMark/>
          </w:tcPr>
          <w:p w14:paraId="2654D96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145.69</w:t>
            </w:r>
          </w:p>
        </w:tc>
        <w:tc>
          <w:tcPr>
            <w:tcW w:w="617" w:type="pct"/>
            <w:tcBorders>
              <w:top w:val="nil"/>
              <w:left w:val="nil"/>
              <w:bottom w:val="single" w:sz="4" w:space="0" w:color="auto"/>
              <w:right w:val="single" w:sz="4" w:space="0" w:color="auto"/>
            </w:tcBorders>
            <w:shd w:val="clear" w:color="auto" w:fill="auto"/>
            <w:noWrap/>
            <w:vAlign w:val="bottom"/>
            <w:hideMark/>
          </w:tcPr>
          <w:p w14:paraId="2025AB2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75.98</w:t>
            </w:r>
          </w:p>
        </w:tc>
      </w:tr>
      <w:tr w:rsidR="009971CA" w:rsidRPr="001C0EA0" w14:paraId="70B0E8AC"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2CA7AB2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w:t>
            </w:r>
          </w:p>
        </w:tc>
        <w:tc>
          <w:tcPr>
            <w:tcW w:w="559" w:type="pct"/>
            <w:tcBorders>
              <w:top w:val="nil"/>
              <w:left w:val="nil"/>
              <w:bottom w:val="single" w:sz="4" w:space="0" w:color="auto"/>
              <w:right w:val="single" w:sz="4" w:space="0" w:color="auto"/>
            </w:tcBorders>
            <w:shd w:val="clear" w:color="auto" w:fill="auto"/>
            <w:noWrap/>
            <w:vAlign w:val="bottom"/>
            <w:hideMark/>
          </w:tcPr>
          <w:p w14:paraId="375D601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79.15</w:t>
            </w:r>
          </w:p>
        </w:tc>
        <w:tc>
          <w:tcPr>
            <w:tcW w:w="755" w:type="pct"/>
            <w:tcBorders>
              <w:top w:val="nil"/>
              <w:left w:val="nil"/>
              <w:bottom w:val="single" w:sz="4" w:space="0" w:color="auto"/>
              <w:right w:val="single" w:sz="4" w:space="0" w:color="auto"/>
            </w:tcBorders>
            <w:shd w:val="clear" w:color="auto" w:fill="auto"/>
            <w:noWrap/>
            <w:vAlign w:val="bottom"/>
            <w:hideMark/>
          </w:tcPr>
          <w:p w14:paraId="143C2E4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108.23</w:t>
            </w:r>
          </w:p>
        </w:tc>
        <w:tc>
          <w:tcPr>
            <w:tcW w:w="693" w:type="pct"/>
            <w:tcBorders>
              <w:top w:val="nil"/>
              <w:left w:val="nil"/>
              <w:bottom w:val="single" w:sz="4" w:space="0" w:color="auto"/>
              <w:right w:val="single" w:sz="4" w:space="0" w:color="auto"/>
            </w:tcBorders>
            <w:shd w:val="clear" w:color="auto" w:fill="auto"/>
            <w:noWrap/>
            <w:vAlign w:val="bottom"/>
            <w:hideMark/>
          </w:tcPr>
          <w:p w14:paraId="63C8C83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131.13</w:t>
            </w:r>
          </w:p>
        </w:tc>
        <w:tc>
          <w:tcPr>
            <w:tcW w:w="774" w:type="pct"/>
            <w:tcBorders>
              <w:top w:val="nil"/>
              <w:left w:val="nil"/>
              <w:bottom w:val="single" w:sz="4" w:space="0" w:color="auto"/>
              <w:right w:val="single" w:sz="4" w:space="0" w:color="auto"/>
            </w:tcBorders>
            <w:shd w:val="clear" w:color="auto" w:fill="auto"/>
            <w:noWrap/>
            <w:vAlign w:val="bottom"/>
            <w:hideMark/>
          </w:tcPr>
          <w:p w14:paraId="28B5BF1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86.92</w:t>
            </w:r>
          </w:p>
        </w:tc>
        <w:tc>
          <w:tcPr>
            <w:tcW w:w="733" w:type="pct"/>
            <w:tcBorders>
              <w:top w:val="nil"/>
              <w:left w:val="nil"/>
              <w:bottom w:val="single" w:sz="4" w:space="0" w:color="auto"/>
              <w:right w:val="single" w:sz="4" w:space="0" w:color="auto"/>
            </w:tcBorders>
            <w:shd w:val="clear" w:color="auto" w:fill="auto"/>
            <w:noWrap/>
            <w:vAlign w:val="bottom"/>
            <w:hideMark/>
          </w:tcPr>
          <w:p w14:paraId="5F6FEE4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91.47</w:t>
            </w:r>
          </w:p>
        </w:tc>
        <w:tc>
          <w:tcPr>
            <w:tcW w:w="617" w:type="pct"/>
            <w:tcBorders>
              <w:top w:val="nil"/>
              <w:left w:val="nil"/>
              <w:bottom w:val="single" w:sz="4" w:space="0" w:color="auto"/>
              <w:right w:val="single" w:sz="4" w:space="0" w:color="auto"/>
            </w:tcBorders>
            <w:shd w:val="clear" w:color="auto" w:fill="auto"/>
            <w:noWrap/>
            <w:vAlign w:val="bottom"/>
            <w:hideMark/>
          </w:tcPr>
          <w:p w14:paraId="64140FD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55.37</w:t>
            </w:r>
          </w:p>
        </w:tc>
      </w:tr>
      <w:tr w:rsidR="009971CA" w:rsidRPr="001C0EA0" w14:paraId="27E11232"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4DDAFD74"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w:t>
            </w:r>
          </w:p>
        </w:tc>
        <w:tc>
          <w:tcPr>
            <w:tcW w:w="559" w:type="pct"/>
            <w:tcBorders>
              <w:top w:val="nil"/>
              <w:left w:val="nil"/>
              <w:bottom w:val="single" w:sz="4" w:space="0" w:color="auto"/>
              <w:right w:val="single" w:sz="4" w:space="0" w:color="auto"/>
            </w:tcBorders>
            <w:shd w:val="clear" w:color="auto" w:fill="auto"/>
            <w:noWrap/>
            <w:vAlign w:val="bottom"/>
            <w:hideMark/>
          </w:tcPr>
          <w:p w14:paraId="653A256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55.72</w:t>
            </w:r>
          </w:p>
        </w:tc>
        <w:tc>
          <w:tcPr>
            <w:tcW w:w="755" w:type="pct"/>
            <w:tcBorders>
              <w:top w:val="nil"/>
              <w:left w:val="nil"/>
              <w:bottom w:val="single" w:sz="4" w:space="0" w:color="auto"/>
              <w:right w:val="single" w:sz="4" w:space="0" w:color="auto"/>
            </w:tcBorders>
            <w:shd w:val="clear" w:color="auto" w:fill="auto"/>
            <w:noWrap/>
            <w:vAlign w:val="bottom"/>
            <w:hideMark/>
          </w:tcPr>
          <w:p w14:paraId="02BAC21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82.00</w:t>
            </w:r>
          </w:p>
        </w:tc>
        <w:tc>
          <w:tcPr>
            <w:tcW w:w="693" w:type="pct"/>
            <w:tcBorders>
              <w:top w:val="nil"/>
              <w:left w:val="nil"/>
              <w:bottom w:val="single" w:sz="4" w:space="0" w:color="auto"/>
              <w:right w:val="single" w:sz="4" w:space="0" w:color="auto"/>
            </w:tcBorders>
            <w:shd w:val="clear" w:color="auto" w:fill="auto"/>
            <w:noWrap/>
            <w:vAlign w:val="bottom"/>
            <w:hideMark/>
          </w:tcPr>
          <w:p w14:paraId="51B4604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99.50</w:t>
            </w:r>
          </w:p>
        </w:tc>
        <w:tc>
          <w:tcPr>
            <w:tcW w:w="774" w:type="pct"/>
            <w:tcBorders>
              <w:top w:val="nil"/>
              <w:left w:val="nil"/>
              <w:bottom w:val="single" w:sz="4" w:space="0" w:color="auto"/>
              <w:right w:val="single" w:sz="4" w:space="0" w:color="auto"/>
            </w:tcBorders>
            <w:shd w:val="clear" w:color="auto" w:fill="auto"/>
            <w:noWrap/>
            <w:vAlign w:val="bottom"/>
            <w:hideMark/>
          </w:tcPr>
          <w:p w14:paraId="0FDEEDB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73.85</w:t>
            </w:r>
          </w:p>
        </w:tc>
        <w:tc>
          <w:tcPr>
            <w:tcW w:w="733" w:type="pct"/>
            <w:tcBorders>
              <w:top w:val="nil"/>
              <w:left w:val="nil"/>
              <w:bottom w:val="single" w:sz="4" w:space="0" w:color="auto"/>
              <w:right w:val="single" w:sz="4" w:space="0" w:color="auto"/>
            </w:tcBorders>
            <w:shd w:val="clear" w:color="auto" w:fill="auto"/>
            <w:noWrap/>
            <w:vAlign w:val="bottom"/>
            <w:hideMark/>
          </w:tcPr>
          <w:p w14:paraId="76529FD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67.34</w:t>
            </w:r>
          </w:p>
        </w:tc>
        <w:tc>
          <w:tcPr>
            <w:tcW w:w="617" w:type="pct"/>
            <w:tcBorders>
              <w:top w:val="nil"/>
              <w:left w:val="nil"/>
              <w:bottom w:val="single" w:sz="4" w:space="0" w:color="auto"/>
              <w:right w:val="single" w:sz="4" w:space="0" w:color="auto"/>
            </w:tcBorders>
            <w:shd w:val="clear" w:color="auto" w:fill="auto"/>
            <w:noWrap/>
            <w:vAlign w:val="bottom"/>
            <w:hideMark/>
          </w:tcPr>
          <w:p w14:paraId="5ACA8F1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45.44</w:t>
            </w:r>
          </w:p>
        </w:tc>
      </w:tr>
      <w:tr w:rsidR="009971CA" w:rsidRPr="001C0EA0" w14:paraId="33EEA52B"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0083C6A9"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15%</w:t>
            </w:r>
          </w:p>
        </w:tc>
        <w:tc>
          <w:tcPr>
            <w:tcW w:w="559" w:type="pct"/>
            <w:tcBorders>
              <w:top w:val="nil"/>
              <w:left w:val="nil"/>
              <w:bottom w:val="single" w:sz="4" w:space="0" w:color="auto"/>
              <w:right w:val="single" w:sz="4" w:space="0" w:color="auto"/>
            </w:tcBorders>
            <w:shd w:val="clear" w:color="auto" w:fill="auto"/>
            <w:noWrap/>
            <w:vAlign w:val="bottom"/>
            <w:hideMark/>
          </w:tcPr>
          <w:p w14:paraId="5A68E13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43.71</w:t>
            </w:r>
          </w:p>
        </w:tc>
        <w:tc>
          <w:tcPr>
            <w:tcW w:w="755" w:type="pct"/>
            <w:tcBorders>
              <w:top w:val="nil"/>
              <w:left w:val="nil"/>
              <w:bottom w:val="single" w:sz="4" w:space="0" w:color="auto"/>
              <w:right w:val="single" w:sz="4" w:space="0" w:color="auto"/>
            </w:tcBorders>
            <w:shd w:val="clear" w:color="auto" w:fill="auto"/>
            <w:noWrap/>
            <w:vAlign w:val="bottom"/>
            <w:hideMark/>
          </w:tcPr>
          <w:p w14:paraId="0495C29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67.21</w:t>
            </w:r>
          </w:p>
        </w:tc>
        <w:tc>
          <w:tcPr>
            <w:tcW w:w="693" w:type="pct"/>
            <w:tcBorders>
              <w:top w:val="nil"/>
              <w:left w:val="nil"/>
              <w:bottom w:val="single" w:sz="4" w:space="0" w:color="auto"/>
              <w:right w:val="single" w:sz="4" w:space="0" w:color="auto"/>
            </w:tcBorders>
            <w:shd w:val="clear" w:color="auto" w:fill="auto"/>
            <w:noWrap/>
            <w:vAlign w:val="bottom"/>
            <w:hideMark/>
          </w:tcPr>
          <w:p w14:paraId="00561F1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78.29</w:t>
            </w:r>
          </w:p>
        </w:tc>
        <w:tc>
          <w:tcPr>
            <w:tcW w:w="774" w:type="pct"/>
            <w:tcBorders>
              <w:top w:val="nil"/>
              <w:left w:val="nil"/>
              <w:bottom w:val="single" w:sz="4" w:space="0" w:color="auto"/>
              <w:right w:val="single" w:sz="4" w:space="0" w:color="auto"/>
            </w:tcBorders>
            <w:shd w:val="clear" w:color="auto" w:fill="auto"/>
            <w:noWrap/>
            <w:vAlign w:val="bottom"/>
            <w:hideMark/>
          </w:tcPr>
          <w:p w14:paraId="02F2F30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65.90</w:t>
            </w:r>
          </w:p>
        </w:tc>
        <w:tc>
          <w:tcPr>
            <w:tcW w:w="733" w:type="pct"/>
            <w:tcBorders>
              <w:top w:val="nil"/>
              <w:left w:val="nil"/>
              <w:bottom w:val="single" w:sz="4" w:space="0" w:color="auto"/>
              <w:right w:val="single" w:sz="4" w:space="0" w:color="auto"/>
            </w:tcBorders>
            <w:shd w:val="clear" w:color="auto" w:fill="auto"/>
            <w:noWrap/>
            <w:vAlign w:val="bottom"/>
            <w:hideMark/>
          </w:tcPr>
          <w:p w14:paraId="3D62D05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55.10</w:t>
            </w:r>
          </w:p>
        </w:tc>
        <w:tc>
          <w:tcPr>
            <w:tcW w:w="617" w:type="pct"/>
            <w:tcBorders>
              <w:top w:val="nil"/>
              <w:left w:val="nil"/>
              <w:bottom w:val="single" w:sz="4" w:space="0" w:color="auto"/>
              <w:right w:val="single" w:sz="4" w:space="0" w:color="auto"/>
            </w:tcBorders>
            <w:shd w:val="clear" w:color="auto" w:fill="auto"/>
            <w:noWrap/>
            <w:vAlign w:val="bottom"/>
            <w:hideMark/>
          </w:tcPr>
          <w:p w14:paraId="12DFEF5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38.74</w:t>
            </w:r>
          </w:p>
        </w:tc>
      </w:tr>
      <w:tr w:rsidR="009971CA" w:rsidRPr="001C0EA0" w14:paraId="184379E0"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6543290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20%</w:t>
            </w:r>
          </w:p>
        </w:tc>
        <w:tc>
          <w:tcPr>
            <w:tcW w:w="559" w:type="pct"/>
            <w:tcBorders>
              <w:top w:val="nil"/>
              <w:left w:val="nil"/>
              <w:bottom w:val="single" w:sz="4" w:space="0" w:color="auto"/>
              <w:right w:val="single" w:sz="4" w:space="0" w:color="auto"/>
            </w:tcBorders>
            <w:shd w:val="clear" w:color="auto" w:fill="auto"/>
            <w:noWrap/>
            <w:vAlign w:val="bottom"/>
            <w:hideMark/>
          </w:tcPr>
          <w:p w14:paraId="5C8ACE0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34.29</w:t>
            </w:r>
          </w:p>
        </w:tc>
        <w:tc>
          <w:tcPr>
            <w:tcW w:w="755" w:type="pct"/>
            <w:tcBorders>
              <w:top w:val="nil"/>
              <w:left w:val="nil"/>
              <w:bottom w:val="single" w:sz="4" w:space="0" w:color="auto"/>
              <w:right w:val="single" w:sz="4" w:space="0" w:color="auto"/>
            </w:tcBorders>
            <w:shd w:val="clear" w:color="auto" w:fill="auto"/>
            <w:noWrap/>
            <w:vAlign w:val="bottom"/>
            <w:hideMark/>
          </w:tcPr>
          <w:p w14:paraId="540F01D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53.73</w:t>
            </w:r>
          </w:p>
        </w:tc>
        <w:tc>
          <w:tcPr>
            <w:tcW w:w="693" w:type="pct"/>
            <w:tcBorders>
              <w:top w:val="nil"/>
              <w:left w:val="nil"/>
              <w:bottom w:val="single" w:sz="4" w:space="0" w:color="auto"/>
              <w:right w:val="single" w:sz="4" w:space="0" w:color="auto"/>
            </w:tcBorders>
            <w:shd w:val="clear" w:color="auto" w:fill="auto"/>
            <w:noWrap/>
            <w:vAlign w:val="bottom"/>
            <w:hideMark/>
          </w:tcPr>
          <w:p w14:paraId="5EC6756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59.26</w:t>
            </w:r>
          </w:p>
        </w:tc>
        <w:tc>
          <w:tcPr>
            <w:tcW w:w="774" w:type="pct"/>
            <w:tcBorders>
              <w:top w:val="nil"/>
              <w:left w:val="nil"/>
              <w:bottom w:val="single" w:sz="4" w:space="0" w:color="auto"/>
              <w:right w:val="single" w:sz="4" w:space="0" w:color="auto"/>
            </w:tcBorders>
            <w:shd w:val="clear" w:color="auto" w:fill="auto"/>
            <w:noWrap/>
            <w:vAlign w:val="bottom"/>
            <w:hideMark/>
          </w:tcPr>
          <w:p w14:paraId="7E92407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53.68</w:t>
            </w:r>
          </w:p>
        </w:tc>
        <w:tc>
          <w:tcPr>
            <w:tcW w:w="733" w:type="pct"/>
            <w:tcBorders>
              <w:top w:val="nil"/>
              <w:left w:val="nil"/>
              <w:bottom w:val="single" w:sz="4" w:space="0" w:color="auto"/>
              <w:right w:val="single" w:sz="4" w:space="0" w:color="auto"/>
            </w:tcBorders>
            <w:shd w:val="clear" w:color="auto" w:fill="auto"/>
            <w:noWrap/>
            <w:vAlign w:val="bottom"/>
            <w:hideMark/>
          </w:tcPr>
          <w:p w14:paraId="4BBFE57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46.46</w:t>
            </w:r>
          </w:p>
        </w:tc>
        <w:tc>
          <w:tcPr>
            <w:tcW w:w="617" w:type="pct"/>
            <w:tcBorders>
              <w:top w:val="nil"/>
              <w:left w:val="nil"/>
              <w:bottom w:val="single" w:sz="4" w:space="0" w:color="auto"/>
              <w:right w:val="single" w:sz="4" w:space="0" w:color="auto"/>
            </w:tcBorders>
            <w:shd w:val="clear" w:color="auto" w:fill="auto"/>
            <w:noWrap/>
            <w:vAlign w:val="bottom"/>
            <w:hideMark/>
          </w:tcPr>
          <w:p w14:paraId="1BD367D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31.36</w:t>
            </w:r>
          </w:p>
        </w:tc>
      </w:tr>
      <w:tr w:rsidR="009971CA" w:rsidRPr="001C0EA0" w14:paraId="7FCA9246"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6FA746E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25%</w:t>
            </w:r>
          </w:p>
        </w:tc>
        <w:tc>
          <w:tcPr>
            <w:tcW w:w="559" w:type="pct"/>
            <w:tcBorders>
              <w:top w:val="nil"/>
              <w:left w:val="nil"/>
              <w:bottom w:val="single" w:sz="4" w:space="0" w:color="auto"/>
              <w:right w:val="single" w:sz="4" w:space="0" w:color="auto"/>
            </w:tcBorders>
            <w:shd w:val="clear" w:color="auto" w:fill="auto"/>
            <w:noWrap/>
            <w:vAlign w:val="bottom"/>
            <w:hideMark/>
          </w:tcPr>
          <w:p w14:paraId="7F575B5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25.83</w:t>
            </w:r>
          </w:p>
        </w:tc>
        <w:tc>
          <w:tcPr>
            <w:tcW w:w="755" w:type="pct"/>
            <w:tcBorders>
              <w:top w:val="nil"/>
              <w:left w:val="nil"/>
              <w:bottom w:val="single" w:sz="4" w:space="0" w:color="auto"/>
              <w:right w:val="single" w:sz="4" w:space="0" w:color="auto"/>
            </w:tcBorders>
            <w:shd w:val="clear" w:color="auto" w:fill="auto"/>
            <w:noWrap/>
            <w:vAlign w:val="bottom"/>
            <w:hideMark/>
          </w:tcPr>
          <w:p w14:paraId="5558E40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40.34</w:t>
            </w:r>
          </w:p>
        </w:tc>
        <w:tc>
          <w:tcPr>
            <w:tcW w:w="693" w:type="pct"/>
            <w:tcBorders>
              <w:top w:val="nil"/>
              <w:left w:val="nil"/>
              <w:bottom w:val="single" w:sz="4" w:space="0" w:color="auto"/>
              <w:right w:val="single" w:sz="4" w:space="0" w:color="auto"/>
            </w:tcBorders>
            <w:shd w:val="clear" w:color="auto" w:fill="auto"/>
            <w:noWrap/>
            <w:vAlign w:val="bottom"/>
            <w:hideMark/>
          </w:tcPr>
          <w:p w14:paraId="4E30303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43.74</w:t>
            </w:r>
          </w:p>
        </w:tc>
        <w:tc>
          <w:tcPr>
            <w:tcW w:w="774" w:type="pct"/>
            <w:tcBorders>
              <w:top w:val="nil"/>
              <w:left w:val="nil"/>
              <w:bottom w:val="single" w:sz="4" w:space="0" w:color="auto"/>
              <w:right w:val="single" w:sz="4" w:space="0" w:color="auto"/>
            </w:tcBorders>
            <w:shd w:val="clear" w:color="auto" w:fill="auto"/>
            <w:noWrap/>
            <w:vAlign w:val="bottom"/>
            <w:hideMark/>
          </w:tcPr>
          <w:p w14:paraId="29B681C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38.52</w:t>
            </w:r>
          </w:p>
        </w:tc>
        <w:tc>
          <w:tcPr>
            <w:tcW w:w="733" w:type="pct"/>
            <w:tcBorders>
              <w:top w:val="nil"/>
              <w:left w:val="nil"/>
              <w:bottom w:val="single" w:sz="4" w:space="0" w:color="auto"/>
              <w:right w:val="single" w:sz="4" w:space="0" w:color="auto"/>
            </w:tcBorders>
            <w:shd w:val="clear" w:color="auto" w:fill="auto"/>
            <w:noWrap/>
            <w:vAlign w:val="bottom"/>
            <w:hideMark/>
          </w:tcPr>
          <w:p w14:paraId="599C7F6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37.09</w:t>
            </w:r>
          </w:p>
        </w:tc>
        <w:tc>
          <w:tcPr>
            <w:tcW w:w="617" w:type="pct"/>
            <w:tcBorders>
              <w:top w:val="nil"/>
              <w:left w:val="nil"/>
              <w:bottom w:val="single" w:sz="4" w:space="0" w:color="auto"/>
              <w:right w:val="single" w:sz="4" w:space="0" w:color="auto"/>
            </w:tcBorders>
            <w:shd w:val="clear" w:color="auto" w:fill="auto"/>
            <w:noWrap/>
            <w:vAlign w:val="bottom"/>
            <w:hideMark/>
          </w:tcPr>
          <w:p w14:paraId="63D1B99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24.77</w:t>
            </w:r>
          </w:p>
        </w:tc>
      </w:tr>
      <w:tr w:rsidR="009971CA" w:rsidRPr="001C0EA0" w14:paraId="5A867050"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195A8A4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30%</w:t>
            </w:r>
          </w:p>
        </w:tc>
        <w:tc>
          <w:tcPr>
            <w:tcW w:w="559" w:type="pct"/>
            <w:tcBorders>
              <w:top w:val="nil"/>
              <w:left w:val="nil"/>
              <w:bottom w:val="single" w:sz="4" w:space="0" w:color="auto"/>
              <w:right w:val="single" w:sz="4" w:space="0" w:color="auto"/>
            </w:tcBorders>
            <w:shd w:val="clear" w:color="auto" w:fill="auto"/>
            <w:noWrap/>
            <w:vAlign w:val="bottom"/>
            <w:hideMark/>
          </w:tcPr>
          <w:p w14:paraId="4176BF2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18.23</w:t>
            </w:r>
          </w:p>
        </w:tc>
        <w:tc>
          <w:tcPr>
            <w:tcW w:w="755" w:type="pct"/>
            <w:tcBorders>
              <w:top w:val="nil"/>
              <w:left w:val="nil"/>
              <w:bottom w:val="single" w:sz="4" w:space="0" w:color="auto"/>
              <w:right w:val="single" w:sz="4" w:space="0" w:color="auto"/>
            </w:tcBorders>
            <w:shd w:val="clear" w:color="auto" w:fill="auto"/>
            <w:noWrap/>
            <w:vAlign w:val="bottom"/>
            <w:hideMark/>
          </w:tcPr>
          <w:p w14:paraId="038FDEF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27.11</w:t>
            </w:r>
          </w:p>
        </w:tc>
        <w:tc>
          <w:tcPr>
            <w:tcW w:w="693" w:type="pct"/>
            <w:tcBorders>
              <w:top w:val="nil"/>
              <w:left w:val="nil"/>
              <w:bottom w:val="single" w:sz="4" w:space="0" w:color="auto"/>
              <w:right w:val="single" w:sz="4" w:space="0" w:color="auto"/>
            </w:tcBorders>
            <w:shd w:val="clear" w:color="auto" w:fill="auto"/>
            <w:noWrap/>
            <w:vAlign w:val="bottom"/>
            <w:hideMark/>
          </w:tcPr>
          <w:p w14:paraId="416A3CA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29.96</w:t>
            </w:r>
          </w:p>
        </w:tc>
        <w:tc>
          <w:tcPr>
            <w:tcW w:w="774" w:type="pct"/>
            <w:tcBorders>
              <w:top w:val="nil"/>
              <w:left w:val="nil"/>
              <w:bottom w:val="single" w:sz="4" w:space="0" w:color="auto"/>
              <w:right w:val="single" w:sz="4" w:space="0" w:color="auto"/>
            </w:tcBorders>
            <w:shd w:val="clear" w:color="auto" w:fill="auto"/>
            <w:noWrap/>
            <w:vAlign w:val="bottom"/>
            <w:hideMark/>
          </w:tcPr>
          <w:p w14:paraId="23A54A4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26.30</w:t>
            </w:r>
          </w:p>
        </w:tc>
        <w:tc>
          <w:tcPr>
            <w:tcW w:w="733" w:type="pct"/>
            <w:tcBorders>
              <w:top w:val="nil"/>
              <w:left w:val="nil"/>
              <w:bottom w:val="single" w:sz="4" w:space="0" w:color="auto"/>
              <w:right w:val="single" w:sz="4" w:space="0" w:color="auto"/>
            </w:tcBorders>
            <w:shd w:val="clear" w:color="auto" w:fill="auto"/>
            <w:noWrap/>
            <w:vAlign w:val="bottom"/>
            <w:hideMark/>
          </w:tcPr>
          <w:p w14:paraId="171F527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27.16</w:t>
            </w:r>
          </w:p>
        </w:tc>
        <w:tc>
          <w:tcPr>
            <w:tcW w:w="617" w:type="pct"/>
            <w:tcBorders>
              <w:top w:val="nil"/>
              <w:left w:val="nil"/>
              <w:bottom w:val="single" w:sz="4" w:space="0" w:color="auto"/>
              <w:right w:val="single" w:sz="4" w:space="0" w:color="auto"/>
            </w:tcBorders>
            <w:shd w:val="clear" w:color="auto" w:fill="auto"/>
            <w:noWrap/>
            <w:vAlign w:val="bottom"/>
            <w:hideMark/>
          </w:tcPr>
          <w:p w14:paraId="27AAB24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18.13</w:t>
            </w:r>
          </w:p>
        </w:tc>
      </w:tr>
      <w:tr w:rsidR="009971CA" w:rsidRPr="001C0EA0" w14:paraId="0B915C1C"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728F861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lastRenderedPageBreak/>
              <w:t>35%</w:t>
            </w:r>
          </w:p>
        </w:tc>
        <w:tc>
          <w:tcPr>
            <w:tcW w:w="559" w:type="pct"/>
            <w:tcBorders>
              <w:top w:val="nil"/>
              <w:left w:val="nil"/>
              <w:bottom w:val="single" w:sz="4" w:space="0" w:color="auto"/>
              <w:right w:val="single" w:sz="4" w:space="0" w:color="auto"/>
            </w:tcBorders>
            <w:shd w:val="clear" w:color="auto" w:fill="auto"/>
            <w:noWrap/>
            <w:vAlign w:val="bottom"/>
            <w:hideMark/>
          </w:tcPr>
          <w:p w14:paraId="07177F0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13.46</w:t>
            </w:r>
          </w:p>
        </w:tc>
        <w:tc>
          <w:tcPr>
            <w:tcW w:w="755" w:type="pct"/>
            <w:tcBorders>
              <w:top w:val="nil"/>
              <w:left w:val="nil"/>
              <w:bottom w:val="single" w:sz="4" w:space="0" w:color="auto"/>
              <w:right w:val="single" w:sz="4" w:space="0" w:color="auto"/>
            </w:tcBorders>
            <w:shd w:val="clear" w:color="auto" w:fill="auto"/>
            <w:noWrap/>
            <w:vAlign w:val="bottom"/>
            <w:hideMark/>
          </w:tcPr>
          <w:p w14:paraId="2B70768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19.02</w:t>
            </w:r>
          </w:p>
        </w:tc>
        <w:tc>
          <w:tcPr>
            <w:tcW w:w="693" w:type="pct"/>
            <w:tcBorders>
              <w:top w:val="nil"/>
              <w:left w:val="nil"/>
              <w:bottom w:val="single" w:sz="4" w:space="0" w:color="auto"/>
              <w:right w:val="single" w:sz="4" w:space="0" w:color="auto"/>
            </w:tcBorders>
            <w:shd w:val="clear" w:color="auto" w:fill="auto"/>
            <w:noWrap/>
            <w:vAlign w:val="bottom"/>
            <w:hideMark/>
          </w:tcPr>
          <w:p w14:paraId="147FC3C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21.19</w:t>
            </w:r>
          </w:p>
        </w:tc>
        <w:tc>
          <w:tcPr>
            <w:tcW w:w="774" w:type="pct"/>
            <w:tcBorders>
              <w:top w:val="nil"/>
              <w:left w:val="nil"/>
              <w:bottom w:val="single" w:sz="4" w:space="0" w:color="auto"/>
              <w:right w:val="single" w:sz="4" w:space="0" w:color="auto"/>
            </w:tcBorders>
            <w:shd w:val="clear" w:color="auto" w:fill="auto"/>
            <w:noWrap/>
            <w:vAlign w:val="bottom"/>
            <w:hideMark/>
          </w:tcPr>
          <w:p w14:paraId="04858B2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20.74</w:t>
            </w:r>
          </w:p>
        </w:tc>
        <w:tc>
          <w:tcPr>
            <w:tcW w:w="733" w:type="pct"/>
            <w:tcBorders>
              <w:top w:val="nil"/>
              <w:left w:val="nil"/>
              <w:bottom w:val="single" w:sz="4" w:space="0" w:color="auto"/>
              <w:right w:val="single" w:sz="4" w:space="0" w:color="auto"/>
            </w:tcBorders>
            <w:shd w:val="clear" w:color="auto" w:fill="auto"/>
            <w:noWrap/>
            <w:vAlign w:val="bottom"/>
            <w:hideMark/>
          </w:tcPr>
          <w:p w14:paraId="1236ED1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19.19</w:t>
            </w:r>
          </w:p>
        </w:tc>
        <w:tc>
          <w:tcPr>
            <w:tcW w:w="617" w:type="pct"/>
            <w:tcBorders>
              <w:top w:val="nil"/>
              <w:left w:val="nil"/>
              <w:bottom w:val="single" w:sz="4" w:space="0" w:color="auto"/>
              <w:right w:val="single" w:sz="4" w:space="0" w:color="auto"/>
            </w:tcBorders>
            <w:shd w:val="clear" w:color="auto" w:fill="auto"/>
            <w:noWrap/>
            <w:vAlign w:val="bottom"/>
            <w:hideMark/>
          </w:tcPr>
          <w:p w14:paraId="60327A7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13.09</w:t>
            </w:r>
          </w:p>
        </w:tc>
      </w:tr>
      <w:tr w:rsidR="009971CA" w:rsidRPr="001C0EA0" w14:paraId="41EFFC59" w14:textId="77777777" w:rsidTr="00E472E6">
        <w:trPr>
          <w:trHeight w:val="345"/>
        </w:trPr>
        <w:tc>
          <w:tcPr>
            <w:tcW w:w="870" w:type="pct"/>
            <w:tcBorders>
              <w:top w:val="nil"/>
              <w:left w:val="single" w:sz="4" w:space="0" w:color="auto"/>
              <w:bottom w:val="single" w:sz="4" w:space="0" w:color="auto"/>
              <w:right w:val="single" w:sz="4" w:space="0" w:color="auto"/>
            </w:tcBorders>
            <w:shd w:val="clear" w:color="000000" w:fill="F4B084"/>
            <w:noWrap/>
            <w:vAlign w:val="bottom"/>
            <w:hideMark/>
          </w:tcPr>
          <w:p w14:paraId="62876414" w14:textId="77777777" w:rsidR="009971CA" w:rsidRPr="001C0EA0" w:rsidRDefault="009971CA" w:rsidP="00535242">
            <w:pPr>
              <w:spacing w:before="0" w:after="0" w:line="240" w:lineRule="auto"/>
              <w:ind w:right="0"/>
              <w:jc w:val="center"/>
              <w:rPr>
                <w:rFonts w:cs="Calibri"/>
                <w:b/>
                <w:bCs/>
                <w:color w:val="000000"/>
                <w:szCs w:val="22"/>
              </w:rPr>
            </w:pPr>
            <w:r w:rsidRPr="001C0EA0">
              <w:rPr>
                <w:rFonts w:cs="Calibri"/>
                <w:b/>
                <w:bCs/>
                <w:color w:val="000000"/>
                <w:szCs w:val="22"/>
              </w:rPr>
              <w:t>40%</w:t>
            </w:r>
          </w:p>
        </w:tc>
        <w:tc>
          <w:tcPr>
            <w:tcW w:w="559" w:type="pct"/>
            <w:tcBorders>
              <w:top w:val="nil"/>
              <w:left w:val="nil"/>
              <w:bottom w:val="single" w:sz="4" w:space="0" w:color="auto"/>
              <w:right w:val="single" w:sz="4" w:space="0" w:color="auto"/>
            </w:tcBorders>
            <w:shd w:val="clear" w:color="000000" w:fill="F4B084"/>
            <w:noWrap/>
            <w:vAlign w:val="bottom"/>
            <w:hideMark/>
          </w:tcPr>
          <w:p w14:paraId="7F173F29"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10.86</w:t>
            </w:r>
          </w:p>
        </w:tc>
        <w:tc>
          <w:tcPr>
            <w:tcW w:w="755" w:type="pct"/>
            <w:tcBorders>
              <w:top w:val="nil"/>
              <w:left w:val="nil"/>
              <w:bottom w:val="single" w:sz="4" w:space="0" w:color="auto"/>
              <w:right w:val="single" w:sz="4" w:space="0" w:color="auto"/>
            </w:tcBorders>
            <w:shd w:val="clear" w:color="000000" w:fill="F4B084"/>
            <w:noWrap/>
            <w:vAlign w:val="bottom"/>
            <w:hideMark/>
          </w:tcPr>
          <w:p w14:paraId="39DEF750"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14.87</w:t>
            </w:r>
          </w:p>
        </w:tc>
        <w:tc>
          <w:tcPr>
            <w:tcW w:w="693" w:type="pct"/>
            <w:tcBorders>
              <w:top w:val="nil"/>
              <w:left w:val="nil"/>
              <w:bottom w:val="single" w:sz="4" w:space="0" w:color="auto"/>
              <w:right w:val="single" w:sz="4" w:space="0" w:color="auto"/>
            </w:tcBorders>
            <w:shd w:val="clear" w:color="000000" w:fill="F4B084"/>
            <w:noWrap/>
            <w:vAlign w:val="bottom"/>
            <w:hideMark/>
          </w:tcPr>
          <w:p w14:paraId="39C295CC"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15.51</w:t>
            </w:r>
          </w:p>
        </w:tc>
        <w:tc>
          <w:tcPr>
            <w:tcW w:w="774" w:type="pct"/>
            <w:tcBorders>
              <w:top w:val="nil"/>
              <w:left w:val="nil"/>
              <w:bottom w:val="single" w:sz="4" w:space="0" w:color="auto"/>
              <w:right w:val="single" w:sz="4" w:space="0" w:color="auto"/>
            </w:tcBorders>
            <w:shd w:val="clear" w:color="000000" w:fill="F4B084"/>
            <w:noWrap/>
            <w:vAlign w:val="bottom"/>
            <w:hideMark/>
          </w:tcPr>
          <w:p w14:paraId="78F995DD"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16.87</w:t>
            </w:r>
          </w:p>
        </w:tc>
        <w:tc>
          <w:tcPr>
            <w:tcW w:w="733" w:type="pct"/>
            <w:tcBorders>
              <w:top w:val="nil"/>
              <w:left w:val="nil"/>
              <w:bottom w:val="single" w:sz="4" w:space="0" w:color="auto"/>
              <w:right w:val="single" w:sz="4" w:space="0" w:color="auto"/>
            </w:tcBorders>
            <w:shd w:val="clear" w:color="000000" w:fill="F4B084"/>
            <w:noWrap/>
            <w:vAlign w:val="bottom"/>
            <w:hideMark/>
          </w:tcPr>
          <w:p w14:paraId="19F72890"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14.91</w:t>
            </w:r>
          </w:p>
        </w:tc>
        <w:tc>
          <w:tcPr>
            <w:tcW w:w="617" w:type="pct"/>
            <w:tcBorders>
              <w:top w:val="nil"/>
              <w:left w:val="nil"/>
              <w:bottom w:val="single" w:sz="4" w:space="0" w:color="auto"/>
              <w:right w:val="single" w:sz="4" w:space="0" w:color="auto"/>
            </w:tcBorders>
            <w:shd w:val="clear" w:color="000000" w:fill="F4B084"/>
            <w:noWrap/>
            <w:vAlign w:val="bottom"/>
            <w:hideMark/>
          </w:tcPr>
          <w:p w14:paraId="39DBD7BB" w14:textId="77777777" w:rsidR="009971CA" w:rsidRPr="001C0EA0" w:rsidRDefault="009971CA" w:rsidP="00535242">
            <w:pPr>
              <w:spacing w:before="0" w:after="0" w:line="240" w:lineRule="auto"/>
              <w:ind w:right="0"/>
              <w:jc w:val="center"/>
              <w:rPr>
                <w:rFonts w:cs="Calibri"/>
                <w:b/>
                <w:bCs/>
                <w:color w:val="000000"/>
                <w:szCs w:val="22"/>
              </w:rPr>
            </w:pPr>
            <w:r>
              <w:rPr>
                <w:rFonts w:cs="Calibri"/>
                <w:b/>
                <w:bCs/>
                <w:color w:val="000000"/>
                <w:szCs w:val="22"/>
              </w:rPr>
              <w:t>10.31</w:t>
            </w:r>
          </w:p>
        </w:tc>
      </w:tr>
      <w:tr w:rsidR="009971CA" w:rsidRPr="001C0EA0" w14:paraId="0A0364B5"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2EB0ACE3"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45%</w:t>
            </w:r>
          </w:p>
        </w:tc>
        <w:tc>
          <w:tcPr>
            <w:tcW w:w="559" w:type="pct"/>
            <w:tcBorders>
              <w:top w:val="nil"/>
              <w:left w:val="nil"/>
              <w:bottom w:val="single" w:sz="4" w:space="0" w:color="auto"/>
              <w:right w:val="single" w:sz="4" w:space="0" w:color="auto"/>
            </w:tcBorders>
            <w:shd w:val="clear" w:color="auto" w:fill="auto"/>
            <w:noWrap/>
            <w:vAlign w:val="bottom"/>
            <w:hideMark/>
          </w:tcPr>
          <w:p w14:paraId="4AE5500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8.97</w:t>
            </w:r>
          </w:p>
        </w:tc>
        <w:tc>
          <w:tcPr>
            <w:tcW w:w="755" w:type="pct"/>
            <w:tcBorders>
              <w:top w:val="nil"/>
              <w:left w:val="nil"/>
              <w:bottom w:val="single" w:sz="4" w:space="0" w:color="auto"/>
              <w:right w:val="single" w:sz="4" w:space="0" w:color="auto"/>
            </w:tcBorders>
            <w:shd w:val="clear" w:color="auto" w:fill="auto"/>
            <w:noWrap/>
            <w:vAlign w:val="bottom"/>
            <w:hideMark/>
          </w:tcPr>
          <w:p w14:paraId="5A3C65B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12.08</w:t>
            </w:r>
          </w:p>
        </w:tc>
        <w:tc>
          <w:tcPr>
            <w:tcW w:w="693" w:type="pct"/>
            <w:tcBorders>
              <w:top w:val="nil"/>
              <w:left w:val="nil"/>
              <w:bottom w:val="single" w:sz="4" w:space="0" w:color="auto"/>
              <w:right w:val="single" w:sz="4" w:space="0" w:color="auto"/>
            </w:tcBorders>
            <w:shd w:val="clear" w:color="auto" w:fill="auto"/>
            <w:noWrap/>
            <w:vAlign w:val="bottom"/>
            <w:hideMark/>
          </w:tcPr>
          <w:p w14:paraId="5A175F1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12.15</w:t>
            </w:r>
          </w:p>
        </w:tc>
        <w:tc>
          <w:tcPr>
            <w:tcW w:w="774" w:type="pct"/>
            <w:tcBorders>
              <w:top w:val="nil"/>
              <w:left w:val="nil"/>
              <w:bottom w:val="single" w:sz="4" w:space="0" w:color="auto"/>
              <w:right w:val="single" w:sz="4" w:space="0" w:color="auto"/>
            </w:tcBorders>
            <w:shd w:val="clear" w:color="auto" w:fill="auto"/>
            <w:noWrap/>
            <w:vAlign w:val="bottom"/>
            <w:hideMark/>
          </w:tcPr>
          <w:p w14:paraId="4DA8035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13.52</w:t>
            </w:r>
          </w:p>
        </w:tc>
        <w:tc>
          <w:tcPr>
            <w:tcW w:w="733" w:type="pct"/>
            <w:tcBorders>
              <w:top w:val="nil"/>
              <w:left w:val="nil"/>
              <w:bottom w:val="single" w:sz="4" w:space="0" w:color="auto"/>
              <w:right w:val="single" w:sz="4" w:space="0" w:color="auto"/>
            </w:tcBorders>
            <w:shd w:val="clear" w:color="auto" w:fill="auto"/>
            <w:noWrap/>
            <w:vAlign w:val="bottom"/>
            <w:hideMark/>
          </w:tcPr>
          <w:p w14:paraId="419528D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12.10</w:t>
            </w:r>
          </w:p>
        </w:tc>
        <w:tc>
          <w:tcPr>
            <w:tcW w:w="617" w:type="pct"/>
            <w:tcBorders>
              <w:top w:val="nil"/>
              <w:left w:val="nil"/>
              <w:bottom w:val="single" w:sz="4" w:space="0" w:color="auto"/>
              <w:right w:val="single" w:sz="4" w:space="0" w:color="auto"/>
            </w:tcBorders>
            <w:shd w:val="clear" w:color="auto" w:fill="auto"/>
            <w:noWrap/>
            <w:vAlign w:val="bottom"/>
            <w:hideMark/>
          </w:tcPr>
          <w:p w14:paraId="124C090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8.35</w:t>
            </w:r>
          </w:p>
        </w:tc>
      </w:tr>
      <w:tr w:rsidR="009971CA" w:rsidRPr="001C0EA0" w14:paraId="27507066"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3F3B1D5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50%</w:t>
            </w:r>
          </w:p>
        </w:tc>
        <w:tc>
          <w:tcPr>
            <w:tcW w:w="559" w:type="pct"/>
            <w:tcBorders>
              <w:top w:val="nil"/>
              <w:left w:val="nil"/>
              <w:bottom w:val="single" w:sz="4" w:space="0" w:color="auto"/>
              <w:right w:val="single" w:sz="4" w:space="0" w:color="auto"/>
            </w:tcBorders>
            <w:shd w:val="clear" w:color="auto" w:fill="auto"/>
            <w:noWrap/>
            <w:vAlign w:val="bottom"/>
            <w:hideMark/>
          </w:tcPr>
          <w:p w14:paraId="59E1652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7.63</w:t>
            </w:r>
          </w:p>
        </w:tc>
        <w:tc>
          <w:tcPr>
            <w:tcW w:w="755" w:type="pct"/>
            <w:tcBorders>
              <w:top w:val="nil"/>
              <w:left w:val="nil"/>
              <w:bottom w:val="single" w:sz="4" w:space="0" w:color="auto"/>
              <w:right w:val="single" w:sz="4" w:space="0" w:color="auto"/>
            </w:tcBorders>
            <w:shd w:val="clear" w:color="auto" w:fill="auto"/>
            <w:noWrap/>
            <w:vAlign w:val="bottom"/>
            <w:hideMark/>
          </w:tcPr>
          <w:p w14:paraId="36F34FA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10.22</w:t>
            </w:r>
          </w:p>
        </w:tc>
        <w:tc>
          <w:tcPr>
            <w:tcW w:w="693" w:type="pct"/>
            <w:tcBorders>
              <w:top w:val="nil"/>
              <w:left w:val="nil"/>
              <w:bottom w:val="single" w:sz="4" w:space="0" w:color="auto"/>
              <w:right w:val="single" w:sz="4" w:space="0" w:color="auto"/>
            </w:tcBorders>
            <w:shd w:val="clear" w:color="auto" w:fill="auto"/>
            <w:noWrap/>
            <w:vAlign w:val="bottom"/>
            <w:hideMark/>
          </w:tcPr>
          <w:p w14:paraId="2F42BCF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10.52</w:t>
            </w:r>
          </w:p>
        </w:tc>
        <w:tc>
          <w:tcPr>
            <w:tcW w:w="774" w:type="pct"/>
            <w:tcBorders>
              <w:top w:val="nil"/>
              <w:left w:val="nil"/>
              <w:bottom w:val="single" w:sz="4" w:space="0" w:color="auto"/>
              <w:right w:val="single" w:sz="4" w:space="0" w:color="auto"/>
            </w:tcBorders>
            <w:shd w:val="clear" w:color="auto" w:fill="auto"/>
            <w:noWrap/>
            <w:vAlign w:val="bottom"/>
            <w:hideMark/>
          </w:tcPr>
          <w:p w14:paraId="2E59062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11.19</w:t>
            </w:r>
          </w:p>
        </w:tc>
        <w:tc>
          <w:tcPr>
            <w:tcW w:w="733" w:type="pct"/>
            <w:tcBorders>
              <w:top w:val="nil"/>
              <w:left w:val="nil"/>
              <w:bottom w:val="single" w:sz="4" w:space="0" w:color="auto"/>
              <w:right w:val="single" w:sz="4" w:space="0" w:color="auto"/>
            </w:tcBorders>
            <w:shd w:val="clear" w:color="auto" w:fill="auto"/>
            <w:noWrap/>
            <w:vAlign w:val="bottom"/>
            <w:hideMark/>
          </w:tcPr>
          <w:p w14:paraId="284E1AF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10.34</w:t>
            </w:r>
          </w:p>
        </w:tc>
        <w:tc>
          <w:tcPr>
            <w:tcW w:w="617" w:type="pct"/>
            <w:tcBorders>
              <w:top w:val="nil"/>
              <w:left w:val="nil"/>
              <w:bottom w:val="single" w:sz="4" w:space="0" w:color="auto"/>
              <w:right w:val="single" w:sz="4" w:space="0" w:color="auto"/>
            </w:tcBorders>
            <w:shd w:val="clear" w:color="auto" w:fill="auto"/>
            <w:noWrap/>
            <w:vAlign w:val="bottom"/>
            <w:hideMark/>
          </w:tcPr>
          <w:p w14:paraId="576DB89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6.85</w:t>
            </w:r>
          </w:p>
        </w:tc>
      </w:tr>
      <w:tr w:rsidR="009971CA" w:rsidRPr="001C0EA0" w14:paraId="48E18902"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53F4BB37"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55%</w:t>
            </w:r>
          </w:p>
        </w:tc>
        <w:tc>
          <w:tcPr>
            <w:tcW w:w="559" w:type="pct"/>
            <w:tcBorders>
              <w:top w:val="nil"/>
              <w:left w:val="nil"/>
              <w:bottom w:val="single" w:sz="4" w:space="0" w:color="auto"/>
              <w:right w:val="single" w:sz="4" w:space="0" w:color="auto"/>
            </w:tcBorders>
            <w:shd w:val="clear" w:color="auto" w:fill="auto"/>
            <w:noWrap/>
            <w:vAlign w:val="bottom"/>
            <w:hideMark/>
          </w:tcPr>
          <w:p w14:paraId="6EBF15B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6.66</w:t>
            </w:r>
          </w:p>
        </w:tc>
        <w:tc>
          <w:tcPr>
            <w:tcW w:w="755" w:type="pct"/>
            <w:tcBorders>
              <w:top w:val="nil"/>
              <w:left w:val="nil"/>
              <w:bottom w:val="single" w:sz="4" w:space="0" w:color="auto"/>
              <w:right w:val="single" w:sz="4" w:space="0" w:color="auto"/>
            </w:tcBorders>
            <w:shd w:val="clear" w:color="auto" w:fill="auto"/>
            <w:noWrap/>
            <w:vAlign w:val="bottom"/>
            <w:hideMark/>
          </w:tcPr>
          <w:p w14:paraId="33B17E3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9.07</w:t>
            </w:r>
          </w:p>
        </w:tc>
        <w:tc>
          <w:tcPr>
            <w:tcW w:w="693" w:type="pct"/>
            <w:tcBorders>
              <w:top w:val="nil"/>
              <w:left w:val="nil"/>
              <w:bottom w:val="single" w:sz="4" w:space="0" w:color="auto"/>
              <w:right w:val="single" w:sz="4" w:space="0" w:color="auto"/>
            </w:tcBorders>
            <w:shd w:val="clear" w:color="auto" w:fill="auto"/>
            <w:noWrap/>
            <w:vAlign w:val="bottom"/>
            <w:hideMark/>
          </w:tcPr>
          <w:p w14:paraId="3B44421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9.29</w:t>
            </w:r>
          </w:p>
        </w:tc>
        <w:tc>
          <w:tcPr>
            <w:tcW w:w="774" w:type="pct"/>
            <w:tcBorders>
              <w:top w:val="nil"/>
              <w:left w:val="nil"/>
              <w:bottom w:val="single" w:sz="4" w:space="0" w:color="auto"/>
              <w:right w:val="single" w:sz="4" w:space="0" w:color="auto"/>
            </w:tcBorders>
            <w:shd w:val="clear" w:color="auto" w:fill="auto"/>
            <w:noWrap/>
            <w:vAlign w:val="bottom"/>
            <w:hideMark/>
          </w:tcPr>
          <w:p w14:paraId="44A7A5E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10.11</w:t>
            </w:r>
          </w:p>
        </w:tc>
        <w:tc>
          <w:tcPr>
            <w:tcW w:w="733" w:type="pct"/>
            <w:tcBorders>
              <w:top w:val="nil"/>
              <w:left w:val="nil"/>
              <w:bottom w:val="single" w:sz="4" w:space="0" w:color="auto"/>
              <w:right w:val="single" w:sz="4" w:space="0" w:color="auto"/>
            </w:tcBorders>
            <w:shd w:val="clear" w:color="auto" w:fill="auto"/>
            <w:noWrap/>
            <w:vAlign w:val="bottom"/>
            <w:hideMark/>
          </w:tcPr>
          <w:p w14:paraId="6E95327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9.07</w:t>
            </w:r>
          </w:p>
        </w:tc>
        <w:tc>
          <w:tcPr>
            <w:tcW w:w="617" w:type="pct"/>
            <w:tcBorders>
              <w:top w:val="nil"/>
              <w:left w:val="nil"/>
              <w:bottom w:val="single" w:sz="4" w:space="0" w:color="auto"/>
              <w:right w:val="single" w:sz="4" w:space="0" w:color="auto"/>
            </w:tcBorders>
            <w:shd w:val="clear" w:color="auto" w:fill="auto"/>
            <w:noWrap/>
            <w:vAlign w:val="bottom"/>
            <w:hideMark/>
          </w:tcPr>
          <w:p w14:paraId="6CBDD00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5.89</w:t>
            </w:r>
          </w:p>
        </w:tc>
      </w:tr>
      <w:tr w:rsidR="009971CA" w:rsidRPr="001C0EA0" w14:paraId="2BDFD576"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0F51F90E"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60%</w:t>
            </w:r>
          </w:p>
        </w:tc>
        <w:tc>
          <w:tcPr>
            <w:tcW w:w="559" w:type="pct"/>
            <w:tcBorders>
              <w:top w:val="nil"/>
              <w:left w:val="nil"/>
              <w:bottom w:val="single" w:sz="4" w:space="0" w:color="auto"/>
              <w:right w:val="single" w:sz="4" w:space="0" w:color="auto"/>
            </w:tcBorders>
            <w:shd w:val="clear" w:color="auto" w:fill="auto"/>
            <w:noWrap/>
            <w:vAlign w:val="bottom"/>
            <w:hideMark/>
          </w:tcPr>
          <w:p w14:paraId="56CC5411"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5.81</w:t>
            </w:r>
          </w:p>
        </w:tc>
        <w:tc>
          <w:tcPr>
            <w:tcW w:w="755" w:type="pct"/>
            <w:tcBorders>
              <w:top w:val="nil"/>
              <w:left w:val="nil"/>
              <w:bottom w:val="single" w:sz="4" w:space="0" w:color="auto"/>
              <w:right w:val="single" w:sz="4" w:space="0" w:color="auto"/>
            </w:tcBorders>
            <w:shd w:val="clear" w:color="auto" w:fill="auto"/>
            <w:noWrap/>
            <w:vAlign w:val="bottom"/>
            <w:hideMark/>
          </w:tcPr>
          <w:p w14:paraId="77C2030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8.20</w:t>
            </w:r>
          </w:p>
        </w:tc>
        <w:tc>
          <w:tcPr>
            <w:tcW w:w="693" w:type="pct"/>
            <w:tcBorders>
              <w:top w:val="nil"/>
              <w:left w:val="nil"/>
              <w:bottom w:val="single" w:sz="4" w:space="0" w:color="auto"/>
              <w:right w:val="single" w:sz="4" w:space="0" w:color="auto"/>
            </w:tcBorders>
            <w:shd w:val="clear" w:color="auto" w:fill="auto"/>
            <w:noWrap/>
            <w:vAlign w:val="bottom"/>
            <w:hideMark/>
          </w:tcPr>
          <w:p w14:paraId="68FB81E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8.49</w:t>
            </w:r>
          </w:p>
        </w:tc>
        <w:tc>
          <w:tcPr>
            <w:tcW w:w="774" w:type="pct"/>
            <w:tcBorders>
              <w:top w:val="nil"/>
              <w:left w:val="nil"/>
              <w:bottom w:val="single" w:sz="4" w:space="0" w:color="auto"/>
              <w:right w:val="single" w:sz="4" w:space="0" w:color="auto"/>
            </w:tcBorders>
            <w:shd w:val="clear" w:color="auto" w:fill="auto"/>
            <w:noWrap/>
            <w:vAlign w:val="bottom"/>
            <w:hideMark/>
          </w:tcPr>
          <w:p w14:paraId="13B4658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8.98</w:t>
            </w:r>
          </w:p>
        </w:tc>
        <w:tc>
          <w:tcPr>
            <w:tcW w:w="733" w:type="pct"/>
            <w:tcBorders>
              <w:top w:val="nil"/>
              <w:left w:val="nil"/>
              <w:bottom w:val="single" w:sz="4" w:space="0" w:color="auto"/>
              <w:right w:val="single" w:sz="4" w:space="0" w:color="auto"/>
            </w:tcBorders>
            <w:shd w:val="clear" w:color="auto" w:fill="auto"/>
            <w:noWrap/>
            <w:vAlign w:val="bottom"/>
            <w:hideMark/>
          </w:tcPr>
          <w:p w14:paraId="0AA6916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8.10</w:t>
            </w:r>
          </w:p>
        </w:tc>
        <w:tc>
          <w:tcPr>
            <w:tcW w:w="617" w:type="pct"/>
            <w:tcBorders>
              <w:top w:val="nil"/>
              <w:left w:val="nil"/>
              <w:bottom w:val="single" w:sz="4" w:space="0" w:color="auto"/>
              <w:right w:val="single" w:sz="4" w:space="0" w:color="auto"/>
            </w:tcBorders>
            <w:shd w:val="clear" w:color="auto" w:fill="auto"/>
            <w:noWrap/>
            <w:vAlign w:val="bottom"/>
            <w:hideMark/>
          </w:tcPr>
          <w:p w14:paraId="3324F53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5.19</w:t>
            </w:r>
          </w:p>
        </w:tc>
      </w:tr>
      <w:tr w:rsidR="009971CA" w:rsidRPr="001C0EA0" w14:paraId="1BB853FE"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450CD63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65%</w:t>
            </w:r>
          </w:p>
        </w:tc>
        <w:tc>
          <w:tcPr>
            <w:tcW w:w="559" w:type="pct"/>
            <w:tcBorders>
              <w:top w:val="nil"/>
              <w:left w:val="nil"/>
              <w:bottom w:val="single" w:sz="4" w:space="0" w:color="auto"/>
              <w:right w:val="single" w:sz="4" w:space="0" w:color="auto"/>
            </w:tcBorders>
            <w:shd w:val="clear" w:color="auto" w:fill="auto"/>
            <w:noWrap/>
            <w:vAlign w:val="bottom"/>
            <w:hideMark/>
          </w:tcPr>
          <w:p w14:paraId="1883380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5.09</w:t>
            </w:r>
          </w:p>
        </w:tc>
        <w:tc>
          <w:tcPr>
            <w:tcW w:w="755" w:type="pct"/>
            <w:tcBorders>
              <w:top w:val="nil"/>
              <w:left w:val="nil"/>
              <w:bottom w:val="single" w:sz="4" w:space="0" w:color="auto"/>
              <w:right w:val="single" w:sz="4" w:space="0" w:color="auto"/>
            </w:tcBorders>
            <w:shd w:val="clear" w:color="auto" w:fill="auto"/>
            <w:noWrap/>
            <w:vAlign w:val="bottom"/>
            <w:hideMark/>
          </w:tcPr>
          <w:p w14:paraId="7D0A2169"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7.54</w:t>
            </w:r>
          </w:p>
        </w:tc>
        <w:tc>
          <w:tcPr>
            <w:tcW w:w="693" w:type="pct"/>
            <w:tcBorders>
              <w:top w:val="nil"/>
              <w:left w:val="nil"/>
              <w:bottom w:val="single" w:sz="4" w:space="0" w:color="auto"/>
              <w:right w:val="single" w:sz="4" w:space="0" w:color="auto"/>
            </w:tcBorders>
            <w:shd w:val="clear" w:color="auto" w:fill="auto"/>
            <w:noWrap/>
            <w:vAlign w:val="bottom"/>
            <w:hideMark/>
          </w:tcPr>
          <w:p w14:paraId="08B0BF6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7.74</w:t>
            </w:r>
          </w:p>
        </w:tc>
        <w:tc>
          <w:tcPr>
            <w:tcW w:w="774" w:type="pct"/>
            <w:tcBorders>
              <w:top w:val="nil"/>
              <w:left w:val="nil"/>
              <w:bottom w:val="single" w:sz="4" w:space="0" w:color="auto"/>
              <w:right w:val="single" w:sz="4" w:space="0" w:color="auto"/>
            </w:tcBorders>
            <w:shd w:val="clear" w:color="auto" w:fill="auto"/>
            <w:noWrap/>
            <w:vAlign w:val="bottom"/>
            <w:hideMark/>
          </w:tcPr>
          <w:p w14:paraId="7FAC328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8.35</w:t>
            </w:r>
          </w:p>
        </w:tc>
        <w:tc>
          <w:tcPr>
            <w:tcW w:w="733" w:type="pct"/>
            <w:tcBorders>
              <w:top w:val="nil"/>
              <w:left w:val="nil"/>
              <w:bottom w:val="single" w:sz="4" w:space="0" w:color="auto"/>
              <w:right w:val="single" w:sz="4" w:space="0" w:color="auto"/>
            </w:tcBorders>
            <w:shd w:val="clear" w:color="auto" w:fill="auto"/>
            <w:noWrap/>
            <w:vAlign w:val="bottom"/>
            <w:hideMark/>
          </w:tcPr>
          <w:p w14:paraId="0C1B49E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7.38</w:t>
            </w:r>
          </w:p>
        </w:tc>
        <w:tc>
          <w:tcPr>
            <w:tcW w:w="617" w:type="pct"/>
            <w:tcBorders>
              <w:top w:val="nil"/>
              <w:left w:val="nil"/>
              <w:bottom w:val="single" w:sz="4" w:space="0" w:color="auto"/>
              <w:right w:val="single" w:sz="4" w:space="0" w:color="auto"/>
            </w:tcBorders>
            <w:shd w:val="clear" w:color="auto" w:fill="auto"/>
            <w:noWrap/>
            <w:vAlign w:val="bottom"/>
            <w:hideMark/>
          </w:tcPr>
          <w:p w14:paraId="0DEEC2E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4.71</w:t>
            </w:r>
          </w:p>
        </w:tc>
      </w:tr>
      <w:tr w:rsidR="009971CA" w:rsidRPr="001C0EA0" w14:paraId="4D2D9A25"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097AE79B"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70%</w:t>
            </w:r>
          </w:p>
        </w:tc>
        <w:tc>
          <w:tcPr>
            <w:tcW w:w="559" w:type="pct"/>
            <w:tcBorders>
              <w:top w:val="nil"/>
              <w:left w:val="nil"/>
              <w:bottom w:val="single" w:sz="4" w:space="0" w:color="auto"/>
              <w:right w:val="single" w:sz="4" w:space="0" w:color="auto"/>
            </w:tcBorders>
            <w:shd w:val="clear" w:color="auto" w:fill="auto"/>
            <w:noWrap/>
            <w:vAlign w:val="bottom"/>
            <w:hideMark/>
          </w:tcPr>
          <w:p w14:paraId="4B13DED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4.63</w:t>
            </w:r>
          </w:p>
        </w:tc>
        <w:tc>
          <w:tcPr>
            <w:tcW w:w="755" w:type="pct"/>
            <w:tcBorders>
              <w:top w:val="nil"/>
              <w:left w:val="nil"/>
              <w:bottom w:val="single" w:sz="4" w:space="0" w:color="auto"/>
              <w:right w:val="single" w:sz="4" w:space="0" w:color="auto"/>
            </w:tcBorders>
            <w:shd w:val="clear" w:color="auto" w:fill="auto"/>
            <w:noWrap/>
            <w:vAlign w:val="bottom"/>
            <w:hideMark/>
          </w:tcPr>
          <w:p w14:paraId="54593E3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6.89</w:t>
            </w:r>
          </w:p>
        </w:tc>
        <w:tc>
          <w:tcPr>
            <w:tcW w:w="693" w:type="pct"/>
            <w:tcBorders>
              <w:top w:val="nil"/>
              <w:left w:val="nil"/>
              <w:bottom w:val="single" w:sz="4" w:space="0" w:color="auto"/>
              <w:right w:val="single" w:sz="4" w:space="0" w:color="auto"/>
            </w:tcBorders>
            <w:shd w:val="clear" w:color="auto" w:fill="auto"/>
            <w:noWrap/>
            <w:vAlign w:val="bottom"/>
            <w:hideMark/>
          </w:tcPr>
          <w:p w14:paraId="7EB4A8D5"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7.11</w:t>
            </w:r>
          </w:p>
        </w:tc>
        <w:tc>
          <w:tcPr>
            <w:tcW w:w="774" w:type="pct"/>
            <w:tcBorders>
              <w:top w:val="nil"/>
              <w:left w:val="nil"/>
              <w:bottom w:val="single" w:sz="4" w:space="0" w:color="auto"/>
              <w:right w:val="single" w:sz="4" w:space="0" w:color="auto"/>
            </w:tcBorders>
            <w:shd w:val="clear" w:color="auto" w:fill="auto"/>
            <w:noWrap/>
            <w:vAlign w:val="bottom"/>
            <w:hideMark/>
          </w:tcPr>
          <w:p w14:paraId="73BDDFF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7.84</w:t>
            </w:r>
          </w:p>
        </w:tc>
        <w:tc>
          <w:tcPr>
            <w:tcW w:w="733" w:type="pct"/>
            <w:tcBorders>
              <w:top w:val="nil"/>
              <w:left w:val="nil"/>
              <w:bottom w:val="single" w:sz="4" w:space="0" w:color="auto"/>
              <w:right w:val="single" w:sz="4" w:space="0" w:color="auto"/>
            </w:tcBorders>
            <w:shd w:val="clear" w:color="auto" w:fill="auto"/>
            <w:noWrap/>
            <w:vAlign w:val="bottom"/>
            <w:hideMark/>
          </w:tcPr>
          <w:p w14:paraId="56454EC2"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6.81</w:t>
            </w:r>
          </w:p>
        </w:tc>
        <w:tc>
          <w:tcPr>
            <w:tcW w:w="617" w:type="pct"/>
            <w:tcBorders>
              <w:top w:val="nil"/>
              <w:left w:val="nil"/>
              <w:bottom w:val="single" w:sz="4" w:space="0" w:color="auto"/>
              <w:right w:val="single" w:sz="4" w:space="0" w:color="auto"/>
            </w:tcBorders>
            <w:shd w:val="clear" w:color="auto" w:fill="auto"/>
            <w:noWrap/>
            <w:vAlign w:val="bottom"/>
            <w:hideMark/>
          </w:tcPr>
          <w:p w14:paraId="3BEB4E7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4.33</w:t>
            </w:r>
          </w:p>
        </w:tc>
      </w:tr>
      <w:tr w:rsidR="009971CA" w:rsidRPr="001C0EA0" w14:paraId="6FB03351"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697F6DC2"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75%</w:t>
            </w:r>
          </w:p>
        </w:tc>
        <w:tc>
          <w:tcPr>
            <w:tcW w:w="559" w:type="pct"/>
            <w:tcBorders>
              <w:top w:val="nil"/>
              <w:left w:val="nil"/>
              <w:bottom w:val="single" w:sz="4" w:space="0" w:color="auto"/>
              <w:right w:val="single" w:sz="4" w:space="0" w:color="auto"/>
            </w:tcBorders>
            <w:shd w:val="clear" w:color="auto" w:fill="auto"/>
            <w:noWrap/>
            <w:vAlign w:val="bottom"/>
            <w:hideMark/>
          </w:tcPr>
          <w:p w14:paraId="58A2900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4.26</w:t>
            </w:r>
          </w:p>
        </w:tc>
        <w:tc>
          <w:tcPr>
            <w:tcW w:w="755" w:type="pct"/>
            <w:tcBorders>
              <w:top w:val="nil"/>
              <w:left w:val="nil"/>
              <w:bottom w:val="single" w:sz="4" w:space="0" w:color="auto"/>
              <w:right w:val="single" w:sz="4" w:space="0" w:color="auto"/>
            </w:tcBorders>
            <w:shd w:val="clear" w:color="auto" w:fill="auto"/>
            <w:noWrap/>
            <w:vAlign w:val="bottom"/>
            <w:hideMark/>
          </w:tcPr>
          <w:p w14:paraId="6F7C539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6.29</w:t>
            </w:r>
          </w:p>
        </w:tc>
        <w:tc>
          <w:tcPr>
            <w:tcW w:w="693" w:type="pct"/>
            <w:tcBorders>
              <w:top w:val="nil"/>
              <w:left w:val="nil"/>
              <w:bottom w:val="single" w:sz="4" w:space="0" w:color="auto"/>
              <w:right w:val="single" w:sz="4" w:space="0" w:color="auto"/>
            </w:tcBorders>
            <w:shd w:val="clear" w:color="auto" w:fill="auto"/>
            <w:noWrap/>
            <w:vAlign w:val="bottom"/>
            <w:hideMark/>
          </w:tcPr>
          <w:p w14:paraId="0FA02CD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6.67</w:t>
            </w:r>
          </w:p>
        </w:tc>
        <w:tc>
          <w:tcPr>
            <w:tcW w:w="774" w:type="pct"/>
            <w:tcBorders>
              <w:top w:val="nil"/>
              <w:left w:val="nil"/>
              <w:bottom w:val="single" w:sz="4" w:space="0" w:color="auto"/>
              <w:right w:val="single" w:sz="4" w:space="0" w:color="auto"/>
            </w:tcBorders>
            <w:shd w:val="clear" w:color="auto" w:fill="auto"/>
            <w:noWrap/>
            <w:vAlign w:val="bottom"/>
            <w:hideMark/>
          </w:tcPr>
          <w:p w14:paraId="0EE4EB2E"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7.10</w:t>
            </w:r>
          </w:p>
        </w:tc>
        <w:tc>
          <w:tcPr>
            <w:tcW w:w="733" w:type="pct"/>
            <w:tcBorders>
              <w:top w:val="nil"/>
              <w:left w:val="nil"/>
              <w:bottom w:val="single" w:sz="4" w:space="0" w:color="auto"/>
              <w:right w:val="single" w:sz="4" w:space="0" w:color="auto"/>
            </w:tcBorders>
            <w:shd w:val="clear" w:color="auto" w:fill="auto"/>
            <w:noWrap/>
            <w:vAlign w:val="bottom"/>
            <w:hideMark/>
          </w:tcPr>
          <w:p w14:paraId="7F1F0A97"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6.37</w:t>
            </w:r>
          </w:p>
        </w:tc>
        <w:tc>
          <w:tcPr>
            <w:tcW w:w="617" w:type="pct"/>
            <w:tcBorders>
              <w:top w:val="nil"/>
              <w:left w:val="nil"/>
              <w:bottom w:val="single" w:sz="4" w:space="0" w:color="auto"/>
              <w:right w:val="single" w:sz="4" w:space="0" w:color="auto"/>
            </w:tcBorders>
            <w:shd w:val="clear" w:color="auto" w:fill="auto"/>
            <w:noWrap/>
            <w:vAlign w:val="bottom"/>
            <w:hideMark/>
          </w:tcPr>
          <w:p w14:paraId="64E63C9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3.96</w:t>
            </w:r>
          </w:p>
        </w:tc>
      </w:tr>
      <w:tr w:rsidR="009971CA" w:rsidRPr="001C0EA0" w14:paraId="2497B26F"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55AD93EC"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80%</w:t>
            </w:r>
          </w:p>
        </w:tc>
        <w:tc>
          <w:tcPr>
            <w:tcW w:w="559" w:type="pct"/>
            <w:tcBorders>
              <w:top w:val="nil"/>
              <w:left w:val="nil"/>
              <w:bottom w:val="single" w:sz="4" w:space="0" w:color="auto"/>
              <w:right w:val="single" w:sz="4" w:space="0" w:color="auto"/>
            </w:tcBorders>
            <w:shd w:val="clear" w:color="auto" w:fill="auto"/>
            <w:noWrap/>
            <w:vAlign w:val="bottom"/>
            <w:hideMark/>
          </w:tcPr>
          <w:p w14:paraId="7F10BB5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3.89</w:t>
            </w:r>
          </w:p>
        </w:tc>
        <w:tc>
          <w:tcPr>
            <w:tcW w:w="755" w:type="pct"/>
            <w:tcBorders>
              <w:top w:val="nil"/>
              <w:left w:val="nil"/>
              <w:bottom w:val="single" w:sz="4" w:space="0" w:color="auto"/>
              <w:right w:val="single" w:sz="4" w:space="0" w:color="auto"/>
            </w:tcBorders>
            <w:shd w:val="clear" w:color="auto" w:fill="auto"/>
            <w:noWrap/>
            <w:vAlign w:val="bottom"/>
            <w:hideMark/>
          </w:tcPr>
          <w:p w14:paraId="3FF00D6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5.79</w:t>
            </w:r>
          </w:p>
        </w:tc>
        <w:tc>
          <w:tcPr>
            <w:tcW w:w="693" w:type="pct"/>
            <w:tcBorders>
              <w:top w:val="nil"/>
              <w:left w:val="nil"/>
              <w:bottom w:val="single" w:sz="4" w:space="0" w:color="auto"/>
              <w:right w:val="single" w:sz="4" w:space="0" w:color="auto"/>
            </w:tcBorders>
            <w:shd w:val="clear" w:color="auto" w:fill="auto"/>
            <w:noWrap/>
            <w:vAlign w:val="bottom"/>
            <w:hideMark/>
          </w:tcPr>
          <w:p w14:paraId="773F6B7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6.10</w:t>
            </w:r>
          </w:p>
        </w:tc>
        <w:tc>
          <w:tcPr>
            <w:tcW w:w="774" w:type="pct"/>
            <w:tcBorders>
              <w:top w:val="nil"/>
              <w:left w:val="nil"/>
              <w:bottom w:val="single" w:sz="4" w:space="0" w:color="auto"/>
              <w:right w:val="single" w:sz="4" w:space="0" w:color="auto"/>
            </w:tcBorders>
            <w:shd w:val="clear" w:color="auto" w:fill="auto"/>
            <w:noWrap/>
            <w:vAlign w:val="bottom"/>
            <w:hideMark/>
          </w:tcPr>
          <w:p w14:paraId="570A3A13"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6.65</w:t>
            </w:r>
          </w:p>
        </w:tc>
        <w:tc>
          <w:tcPr>
            <w:tcW w:w="733" w:type="pct"/>
            <w:tcBorders>
              <w:top w:val="nil"/>
              <w:left w:val="nil"/>
              <w:bottom w:val="single" w:sz="4" w:space="0" w:color="auto"/>
              <w:right w:val="single" w:sz="4" w:space="0" w:color="auto"/>
            </w:tcBorders>
            <w:shd w:val="clear" w:color="auto" w:fill="auto"/>
            <w:noWrap/>
            <w:vAlign w:val="bottom"/>
            <w:hideMark/>
          </w:tcPr>
          <w:p w14:paraId="3E62CB5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5.94</w:t>
            </w:r>
          </w:p>
        </w:tc>
        <w:tc>
          <w:tcPr>
            <w:tcW w:w="617" w:type="pct"/>
            <w:tcBorders>
              <w:top w:val="nil"/>
              <w:left w:val="nil"/>
              <w:bottom w:val="single" w:sz="4" w:space="0" w:color="auto"/>
              <w:right w:val="single" w:sz="4" w:space="0" w:color="auto"/>
            </w:tcBorders>
            <w:shd w:val="clear" w:color="auto" w:fill="auto"/>
            <w:noWrap/>
            <w:vAlign w:val="bottom"/>
            <w:hideMark/>
          </w:tcPr>
          <w:p w14:paraId="6F1F735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3.68</w:t>
            </w:r>
          </w:p>
        </w:tc>
      </w:tr>
      <w:tr w:rsidR="009971CA" w:rsidRPr="001C0EA0" w14:paraId="104BA687"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6AA5153A"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85%</w:t>
            </w:r>
          </w:p>
        </w:tc>
        <w:tc>
          <w:tcPr>
            <w:tcW w:w="559" w:type="pct"/>
            <w:tcBorders>
              <w:top w:val="nil"/>
              <w:left w:val="nil"/>
              <w:bottom w:val="single" w:sz="4" w:space="0" w:color="auto"/>
              <w:right w:val="single" w:sz="4" w:space="0" w:color="auto"/>
            </w:tcBorders>
            <w:shd w:val="clear" w:color="auto" w:fill="auto"/>
            <w:noWrap/>
            <w:vAlign w:val="bottom"/>
            <w:hideMark/>
          </w:tcPr>
          <w:p w14:paraId="5A2C482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3.60</w:t>
            </w:r>
          </w:p>
        </w:tc>
        <w:tc>
          <w:tcPr>
            <w:tcW w:w="755" w:type="pct"/>
            <w:tcBorders>
              <w:top w:val="nil"/>
              <w:left w:val="nil"/>
              <w:bottom w:val="single" w:sz="4" w:space="0" w:color="auto"/>
              <w:right w:val="single" w:sz="4" w:space="0" w:color="auto"/>
            </w:tcBorders>
            <w:shd w:val="clear" w:color="auto" w:fill="auto"/>
            <w:noWrap/>
            <w:vAlign w:val="bottom"/>
            <w:hideMark/>
          </w:tcPr>
          <w:p w14:paraId="6FD90A8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5.46</w:t>
            </w:r>
          </w:p>
        </w:tc>
        <w:tc>
          <w:tcPr>
            <w:tcW w:w="693" w:type="pct"/>
            <w:tcBorders>
              <w:top w:val="nil"/>
              <w:left w:val="nil"/>
              <w:bottom w:val="single" w:sz="4" w:space="0" w:color="auto"/>
              <w:right w:val="single" w:sz="4" w:space="0" w:color="auto"/>
            </w:tcBorders>
            <w:shd w:val="clear" w:color="auto" w:fill="auto"/>
            <w:noWrap/>
            <w:vAlign w:val="bottom"/>
            <w:hideMark/>
          </w:tcPr>
          <w:p w14:paraId="7476FC9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5.60</w:t>
            </w:r>
          </w:p>
        </w:tc>
        <w:tc>
          <w:tcPr>
            <w:tcW w:w="774" w:type="pct"/>
            <w:tcBorders>
              <w:top w:val="nil"/>
              <w:left w:val="nil"/>
              <w:bottom w:val="single" w:sz="4" w:space="0" w:color="auto"/>
              <w:right w:val="single" w:sz="4" w:space="0" w:color="auto"/>
            </w:tcBorders>
            <w:shd w:val="clear" w:color="auto" w:fill="auto"/>
            <w:noWrap/>
            <w:vAlign w:val="bottom"/>
            <w:hideMark/>
          </w:tcPr>
          <w:p w14:paraId="13C53BB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6.14</w:t>
            </w:r>
          </w:p>
        </w:tc>
        <w:tc>
          <w:tcPr>
            <w:tcW w:w="733" w:type="pct"/>
            <w:tcBorders>
              <w:top w:val="nil"/>
              <w:left w:val="nil"/>
              <w:bottom w:val="single" w:sz="4" w:space="0" w:color="auto"/>
              <w:right w:val="single" w:sz="4" w:space="0" w:color="auto"/>
            </w:tcBorders>
            <w:shd w:val="clear" w:color="auto" w:fill="auto"/>
            <w:noWrap/>
            <w:vAlign w:val="bottom"/>
            <w:hideMark/>
          </w:tcPr>
          <w:p w14:paraId="1091D0D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5.47</w:t>
            </w:r>
          </w:p>
        </w:tc>
        <w:tc>
          <w:tcPr>
            <w:tcW w:w="617" w:type="pct"/>
            <w:tcBorders>
              <w:top w:val="nil"/>
              <w:left w:val="nil"/>
              <w:bottom w:val="single" w:sz="4" w:space="0" w:color="auto"/>
              <w:right w:val="single" w:sz="4" w:space="0" w:color="auto"/>
            </w:tcBorders>
            <w:shd w:val="clear" w:color="auto" w:fill="auto"/>
            <w:noWrap/>
            <w:vAlign w:val="bottom"/>
            <w:hideMark/>
          </w:tcPr>
          <w:p w14:paraId="4505F31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3.43</w:t>
            </w:r>
          </w:p>
        </w:tc>
      </w:tr>
      <w:tr w:rsidR="009971CA" w:rsidRPr="001C0EA0" w14:paraId="39C61EB6"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41405578"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90%</w:t>
            </w:r>
          </w:p>
        </w:tc>
        <w:tc>
          <w:tcPr>
            <w:tcW w:w="559" w:type="pct"/>
            <w:tcBorders>
              <w:top w:val="nil"/>
              <w:left w:val="nil"/>
              <w:bottom w:val="single" w:sz="4" w:space="0" w:color="auto"/>
              <w:right w:val="single" w:sz="4" w:space="0" w:color="auto"/>
            </w:tcBorders>
            <w:shd w:val="clear" w:color="auto" w:fill="auto"/>
            <w:noWrap/>
            <w:vAlign w:val="bottom"/>
            <w:hideMark/>
          </w:tcPr>
          <w:p w14:paraId="5C1BC0E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3.34</w:t>
            </w:r>
          </w:p>
        </w:tc>
        <w:tc>
          <w:tcPr>
            <w:tcW w:w="755" w:type="pct"/>
            <w:tcBorders>
              <w:top w:val="nil"/>
              <w:left w:val="nil"/>
              <w:bottom w:val="single" w:sz="4" w:space="0" w:color="auto"/>
              <w:right w:val="single" w:sz="4" w:space="0" w:color="auto"/>
            </w:tcBorders>
            <w:shd w:val="clear" w:color="auto" w:fill="auto"/>
            <w:noWrap/>
            <w:vAlign w:val="bottom"/>
            <w:hideMark/>
          </w:tcPr>
          <w:p w14:paraId="2FC4FFE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5.02</w:t>
            </w:r>
          </w:p>
        </w:tc>
        <w:tc>
          <w:tcPr>
            <w:tcW w:w="693" w:type="pct"/>
            <w:tcBorders>
              <w:top w:val="nil"/>
              <w:left w:val="nil"/>
              <w:bottom w:val="single" w:sz="4" w:space="0" w:color="auto"/>
              <w:right w:val="single" w:sz="4" w:space="0" w:color="auto"/>
            </w:tcBorders>
            <w:shd w:val="clear" w:color="auto" w:fill="auto"/>
            <w:noWrap/>
            <w:vAlign w:val="bottom"/>
            <w:hideMark/>
          </w:tcPr>
          <w:p w14:paraId="3399A5B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4.81</w:t>
            </w:r>
          </w:p>
        </w:tc>
        <w:tc>
          <w:tcPr>
            <w:tcW w:w="774" w:type="pct"/>
            <w:tcBorders>
              <w:top w:val="nil"/>
              <w:left w:val="nil"/>
              <w:bottom w:val="single" w:sz="4" w:space="0" w:color="auto"/>
              <w:right w:val="single" w:sz="4" w:space="0" w:color="auto"/>
            </w:tcBorders>
            <w:shd w:val="clear" w:color="auto" w:fill="auto"/>
            <w:noWrap/>
            <w:vAlign w:val="bottom"/>
            <w:hideMark/>
          </w:tcPr>
          <w:p w14:paraId="2877602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5.61</w:t>
            </w:r>
          </w:p>
        </w:tc>
        <w:tc>
          <w:tcPr>
            <w:tcW w:w="733" w:type="pct"/>
            <w:tcBorders>
              <w:top w:val="nil"/>
              <w:left w:val="nil"/>
              <w:bottom w:val="single" w:sz="4" w:space="0" w:color="auto"/>
              <w:right w:val="single" w:sz="4" w:space="0" w:color="auto"/>
            </w:tcBorders>
            <w:shd w:val="clear" w:color="auto" w:fill="auto"/>
            <w:noWrap/>
            <w:vAlign w:val="bottom"/>
            <w:hideMark/>
          </w:tcPr>
          <w:p w14:paraId="06B0AFF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5.04</w:t>
            </w:r>
          </w:p>
        </w:tc>
        <w:tc>
          <w:tcPr>
            <w:tcW w:w="617" w:type="pct"/>
            <w:tcBorders>
              <w:top w:val="nil"/>
              <w:left w:val="nil"/>
              <w:bottom w:val="single" w:sz="4" w:space="0" w:color="auto"/>
              <w:right w:val="single" w:sz="4" w:space="0" w:color="auto"/>
            </w:tcBorders>
            <w:shd w:val="clear" w:color="auto" w:fill="auto"/>
            <w:noWrap/>
            <w:vAlign w:val="bottom"/>
            <w:hideMark/>
          </w:tcPr>
          <w:p w14:paraId="435BF4A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3.26</w:t>
            </w:r>
          </w:p>
        </w:tc>
      </w:tr>
      <w:tr w:rsidR="009971CA" w:rsidRPr="001C0EA0" w14:paraId="11D3C070"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0094F6C0"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95%</w:t>
            </w:r>
          </w:p>
        </w:tc>
        <w:tc>
          <w:tcPr>
            <w:tcW w:w="559" w:type="pct"/>
            <w:tcBorders>
              <w:top w:val="nil"/>
              <w:left w:val="nil"/>
              <w:bottom w:val="single" w:sz="4" w:space="0" w:color="auto"/>
              <w:right w:val="single" w:sz="4" w:space="0" w:color="auto"/>
            </w:tcBorders>
            <w:shd w:val="clear" w:color="auto" w:fill="auto"/>
            <w:noWrap/>
            <w:vAlign w:val="bottom"/>
            <w:hideMark/>
          </w:tcPr>
          <w:p w14:paraId="6DCAD3ED"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3.03</w:t>
            </w:r>
          </w:p>
        </w:tc>
        <w:tc>
          <w:tcPr>
            <w:tcW w:w="755" w:type="pct"/>
            <w:tcBorders>
              <w:top w:val="nil"/>
              <w:left w:val="nil"/>
              <w:bottom w:val="single" w:sz="4" w:space="0" w:color="auto"/>
              <w:right w:val="single" w:sz="4" w:space="0" w:color="auto"/>
            </w:tcBorders>
            <w:shd w:val="clear" w:color="auto" w:fill="auto"/>
            <w:noWrap/>
            <w:vAlign w:val="bottom"/>
            <w:hideMark/>
          </w:tcPr>
          <w:p w14:paraId="19312370"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4.41</w:t>
            </w:r>
          </w:p>
        </w:tc>
        <w:tc>
          <w:tcPr>
            <w:tcW w:w="693" w:type="pct"/>
            <w:tcBorders>
              <w:top w:val="nil"/>
              <w:left w:val="nil"/>
              <w:bottom w:val="single" w:sz="4" w:space="0" w:color="auto"/>
              <w:right w:val="single" w:sz="4" w:space="0" w:color="auto"/>
            </w:tcBorders>
            <w:shd w:val="clear" w:color="auto" w:fill="auto"/>
            <w:noWrap/>
            <w:vAlign w:val="bottom"/>
            <w:hideMark/>
          </w:tcPr>
          <w:p w14:paraId="0D2933C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3.90</w:t>
            </w:r>
          </w:p>
        </w:tc>
        <w:tc>
          <w:tcPr>
            <w:tcW w:w="774" w:type="pct"/>
            <w:tcBorders>
              <w:top w:val="nil"/>
              <w:left w:val="nil"/>
              <w:bottom w:val="single" w:sz="4" w:space="0" w:color="auto"/>
              <w:right w:val="single" w:sz="4" w:space="0" w:color="auto"/>
            </w:tcBorders>
            <w:shd w:val="clear" w:color="auto" w:fill="auto"/>
            <w:noWrap/>
            <w:vAlign w:val="bottom"/>
            <w:hideMark/>
          </w:tcPr>
          <w:p w14:paraId="00B3A2E6"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4.85</w:t>
            </w:r>
          </w:p>
        </w:tc>
        <w:tc>
          <w:tcPr>
            <w:tcW w:w="733" w:type="pct"/>
            <w:tcBorders>
              <w:top w:val="nil"/>
              <w:left w:val="nil"/>
              <w:bottom w:val="single" w:sz="4" w:space="0" w:color="auto"/>
              <w:right w:val="single" w:sz="4" w:space="0" w:color="auto"/>
            </w:tcBorders>
            <w:shd w:val="clear" w:color="auto" w:fill="auto"/>
            <w:noWrap/>
            <w:vAlign w:val="bottom"/>
            <w:hideMark/>
          </w:tcPr>
          <w:p w14:paraId="067D09F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4.43</w:t>
            </w:r>
          </w:p>
        </w:tc>
        <w:tc>
          <w:tcPr>
            <w:tcW w:w="617" w:type="pct"/>
            <w:tcBorders>
              <w:top w:val="nil"/>
              <w:left w:val="nil"/>
              <w:bottom w:val="single" w:sz="4" w:space="0" w:color="auto"/>
              <w:right w:val="single" w:sz="4" w:space="0" w:color="auto"/>
            </w:tcBorders>
            <w:shd w:val="clear" w:color="auto" w:fill="auto"/>
            <w:noWrap/>
            <w:vAlign w:val="bottom"/>
            <w:hideMark/>
          </w:tcPr>
          <w:p w14:paraId="05F48D0C"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3.05</w:t>
            </w:r>
          </w:p>
        </w:tc>
      </w:tr>
      <w:tr w:rsidR="009971CA" w:rsidRPr="001C0EA0" w14:paraId="7A2E0481" w14:textId="77777777" w:rsidTr="00E472E6">
        <w:trPr>
          <w:trHeight w:val="345"/>
        </w:trPr>
        <w:tc>
          <w:tcPr>
            <w:tcW w:w="870" w:type="pct"/>
            <w:tcBorders>
              <w:top w:val="nil"/>
              <w:left w:val="single" w:sz="4" w:space="0" w:color="auto"/>
              <w:bottom w:val="single" w:sz="4" w:space="0" w:color="auto"/>
              <w:right w:val="single" w:sz="4" w:space="0" w:color="auto"/>
            </w:tcBorders>
            <w:shd w:val="clear" w:color="auto" w:fill="auto"/>
            <w:noWrap/>
            <w:vAlign w:val="bottom"/>
            <w:hideMark/>
          </w:tcPr>
          <w:p w14:paraId="038A504D" w14:textId="77777777" w:rsidR="009971CA" w:rsidRPr="001C0EA0" w:rsidRDefault="009971CA" w:rsidP="00535242">
            <w:pPr>
              <w:spacing w:before="0" w:after="0" w:line="240" w:lineRule="auto"/>
              <w:ind w:right="0"/>
              <w:jc w:val="center"/>
              <w:rPr>
                <w:rFonts w:cs="Calibri"/>
                <w:color w:val="000000"/>
                <w:szCs w:val="22"/>
              </w:rPr>
            </w:pPr>
            <w:r w:rsidRPr="001C0EA0">
              <w:rPr>
                <w:rFonts w:cs="Calibri"/>
                <w:color w:val="000000"/>
                <w:szCs w:val="22"/>
              </w:rPr>
              <w:t>100%</w:t>
            </w:r>
          </w:p>
        </w:tc>
        <w:tc>
          <w:tcPr>
            <w:tcW w:w="559" w:type="pct"/>
            <w:tcBorders>
              <w:top w:val="nil"/>
              <w:left w:val="nil"/>
              <w:bottom w:val="single" w:sz="4" w:space="0" w:color="auto"/>
              <w:right w:val="single" w:sz="4" w:space="0" w:color="auto"/>
            </w:tcBorders>
            <w:shd w:val="clear" w:color="auto" w:fill="auto"/>
            <w:noWrap/>
            <w:vAlign w:val="bottom"/>
            <w:hideMark/>
          </w:tcPr>
          <w:p w14:paraId="6C37402F"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1.32</w:t>
            </w:r>
          </w:p>
        </w:tc>
        <w:tc>
          <w:tcPr>
            <w:tcW w:w="755" w:type="pct"/>
            <w:tcBorders>
              <w:top w:val="nil"/>
              <w:left w:val="nil"/>
              <w:bottom w:val="single" w:sz="4" w:space="0" w:color="auto"/>
              <w:right w:val="single" w:sz="4" w:space="0" w:color="auto"/>
            </w:tcBorders>
            <w:shd w:val="clear" w:color="auto" w:fill="auto"/>
            <w:noWrap/>
            <w:vAlign w:val="bottom"/>
            <w:hideMark/>
          </w:tcPr>
          <w:p w14:paraId="1EA63D5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2.90</w:t>
            </w:r>
          </w:p>
        </w:tc>
        <w:tc>
          <w:tcPr>
            <w:tcW w:w="693" w:type="pct"/>
            <w:tcBorders>
              <w:top w:val="nil"/>
              <w:left w:val="nil"/>
              <w:bottom w:val="single" w:sz="4" w:space="0" w:color="auto"/>
              <w:right w:val="single" w:sz="4" w:space="0" w:color="auto"/>
            </w:tcBorders>
            <w:shd w:val="clear" w:color="auto" w:fill="auto"/>
            <w:noWrap/>
            <w:vAlign w:val="bottom"/>
            <w:hideMark/>
          </w:tcPr>
          <w:p w14:paraId="6A8C0C98"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0.06</w:t>
            </w:r>
          </w:p>
        </w:tc>
        <w:tc>
          <w:tcPr>
            <w:tcW w:w="774" w:type="pct"/>
            <w:tcBorders>
              <w:top w:val="nil"/>
              <w:left w:val="nil"/>
              <w:bottom w:val="single" w:sz="4" w:space="0" w:color="auto"/>
              <w:right w:val="single" w:sz="4" w:space="0" w:color="auto"/>
            </w:tcBorders>
            <w:shd w:val="clear" w:color="auto" w:fill="auto"/>
            <w:noWrap/>
            <w:vAlign w:val="bottom"/>
            <w:hideMark/>
          </w:tcPr>
          <w:p w14:paraId="19CC02D4"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0.97</w:t>
            </w:r>
          </w:p>
        </w:tc>
        <w:tc>
          <w:tcPr>
            <w:tcW w:w="733" w:type="pct"/>
            <w:tcBorders>
              <w:top w:val="nil"/>
              <w:left w:val="nil"/>
              <w:bottom w:val="single" w:sz="4" w:space="0" w:color="auto"/>
              <w:right w:val="single" w:sz="4" w:space="0" w:color="auto"/>
            </w:tcBorders>
            <w:shd w:val="clear" w:color="auto" w:fill="auto"/>
            <w:noWrap/>
            <w:vAlign w:val="bottom"/>
            <w:hideMark/>
          </w:tcPr>
          <w:p w14:paraId="4295502A"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2.28</w:t>
            </w:r>
          </w:p>
        </w:tc>
        <w:tc>
          <w:tcPr>
            <w:tcW w:w="617" w:type="pct"/>
            <w:tcBorders>
              <w:top w:val="nil"/>
              <w:left w:val="nil"/>
              <w:bottom w:val="single" w:sz="4" w:space="0" w:color="auto"/>
              <w:right w:val="single" w:sz="4" w:space="0" w:color="auto"/>
            </w:tcBorders>
            <w:shd w:val="clear" w:color="auto" w:fill="auto"/>
            <w:noWrap/>
            <w:vAlign w:val="bottom"/>
            <w:hideMark/>
          </w:tcPr>
          <w:p w14:paraId="75312A3B" w14:textId="77777777" w:rsidR="009971CA" w:rsidRPr="001C0EA0" w:rsidRDefault="009971CA" w:rsidP="00535242">
            <w:pPr>
              <w:spacing w:before="0" w:after="0" w:line="240" w:lineRule="auto"/>
              <w:ind w:right="0"/>
              <w:jc w:val="center"/>
              <w:rPr>
                <w:rFonts w:cs="Calibri"/>
                <w:color w:val="000000"/>
                <w:szCs w:val="22"/>
              </w:rPr>
            </w:pPr>
            <w:r>
              <w:rPr>
                <w:rFonts w:cs="Calibri"/>
                <w:color w:val="000000"/>
                <w:szCs w:val="22"/>
              </w:rPr>
              <w:t>1.67</w:t>
            </w:r>
          </w:p>
        </w:tc>
      </w:tr>
    </w:tbl>
    <w:p w14:paraId="526FB86E" w14:textId="77777777" w:rsidR="009971CA" w:rsidRPr="00906E06" w:rsidRDefault="009971CA" w:rsidP="00906E06">
      <w:pPr>
        <w:ind w:right="-46"/>
      </w:pPr>
    </w:p>
    <w:p w14:paraId="23033FA3" w14:textId="77777777" w:rsidR="009971CA" w:rsidRDefault="009971CA" w:rsidP="009971CA">
      <w:pPr>
        <w:pStyle w:val="Heading2"/>
        <w:numPr>
          <w:ilvl w:val="2"/>
          <w:numId w:val="1"/>
        </w:numPr>
        <w:spacing w:after="240"/>
        <w:ind w:left="709" w:right="-46" w:hanging="709"/>
      </w:pPr>
      <w:bookmarkStart w:id="219" w:name="_Toc90989306"/>
      <w:bookmarkStart w:id="220" w:name="_Toc91255222"/>
      <w:bookmarkStart w:id="221" w:name="_Toc92369065"/>
      <w:bookmarkStart w:id="222" w:name="_Toc92876310"/>
      <w:r w:rsidRPr="001C0EA0">
        <w:t>Regional Regression Analysis</w:t>
      </w:r>
      <w:bookmarkEnd w:id="219"/>
      <w:bookmarkEnd w:id="220"/>
      <w:bookmarkEnd w:id="221"/>
      <w:bookmarkEnd w:id="222"/>
    </w:p>
    <w:p w14:paraId="4EAD045D" w14:textId="35BBA6ED" w:rsidR="009971CA" w:rsidRDefault="009971CA" w:rsidP="003B0443">
      <w:pPr>
        <w:ind w:right="-46"/>
      </w:pPr>
      <w:r w:rsidRPr="001C0EA0">
        <w:t xml:space="preserve">The flow duration curves of the reference six gauging stations have been developed based on available mean daily flows and tabulated in </w:t>
      </w:r>
      <w:r w:rsidR="000F7CEB">
        <w:fldChar w:fldCharType="begin"/>
      </w:r>
      <w:r w:rsidR="000F7CEB">
        <w:instrText xml:space="preserve"> REF _Ref92875168 \h </w:instrText>
      </w:r>
      <w:r w:rsidR="000F7CEB">
        <w:fldChar w:fldCharType="separate"/>
      </w:r>
      <w:r w:rsidR="006C6245">
        <w:t xml:space="preserve">Table </w:t>
      </w:r>
      <w:r w:rsidR="006C6245">
        <w:rPr>
          <w:noProof/>
        </w:rPr>
        <w:t>1</w:t>
      </w:r>
      <w:r w:rsidR="006C6245">
        <w:noBreakHyphen/>
      </w:r>
      <w:r w:rsidR="006C6245">
        <w:rPr>
          <w:noProof/>
        </w:rPr>
        <w:t>20</w:t>
      </w:r>
      <w:r w:rsidR="000F7CEB">
        <w:fldChar w:fldCharType="end"/>
      </w:r>
      <w:r w:rsidR="000F7CEB">
        <w:t xml:space="preserve"> </w:t>
      </w:r>
      <w:r w:rsidRPr="001C0EA0">
        <w:t>below.</w:t>
      </w:r>
    </w:p>
    <w:p w14:paraId="5E8D4DCF" w14:textId="7B81905C" w:rsidR="000F7CEB" w:rsidRDefault="000F7CEB" w:rsidP="000F7CEB">
      <w:pPr>
        <w:pStyle w:val="TableHeading"/>
        <w:ind w:left="0" w:firstLine="0"/>
      </w:pPr>
      <w:bookmarkStart w:id="223" w:name="_Ref92875168"/>
      <w:bookmarkStart w:id="224" w:name="_Toc92876611"/>
      <w:r>
        <w:t xml:space="preserve">Table </w:t>
      </w:r>
      <w:fldSimple w:instr=" STYLEREF 1 \s ">
        <w:r w:rsidR="006C6245">
          <w:rPr>
            <w:noProof/>
          </w:rPr>
          <w:t>1</w:t>
        </w:r>
      </w:fldSimple>
      <w:r w:rsidR="00F46335">
        <w:noBreakHyphen/>
      </w:r>
      <w:fldSimple w:instr=" SEQ Table \* ARABIC \s 1 ">
        <w:r w:rsidR="006C6245">
          <w:rPr>
            <w:noProof/>
          </w:rPr>
          <w:t>20</w:t>
        </w:r>
      </w:fldSimple>
      <w:bookmarkEnd w:id="223"/>
      <w:r>
        <w:t xml:space="preserve">: </w:t>
      </w:r>
      <w:r w:rsidRPr="001C0EA0">
        <w:t>Flow duration curve of the reference gauging stations from regional regression</w:t>
      </w:r>
      <w:bookmarkEnd w:id="224"/>
      <w:r w:rsidRPr="001C0EA0">
        <w:t xml:space="preserve"> </w:t>
      </w:r>
    </w:p>
    <w:tbl>
      <w:tblPr>
        <w:tblW w:w="5000" w:type="pct"/>
        <w:tblLook w:val="04A0" w:firstRow="1" w:lastRow="0" w:firstColumn="1" w:lastColumn="0" w:noHBand="0" w:noVBand="1"/>
      </w:tblPr>
      <w:tblGrid>
        <w:gridCol w:w="1875"/>
        <w:gridCol w:w="1185"/>
        <w:gridCol w:w="968"/>
        <w:gridCol w:w="1313"/>
        <w:gridCol w:w="1123"/>
        <w:gridCol w:w="1111"/>
        <w:gridCol w:w="1441"/>
      </w:tblGrid>
      <w:tr w:rsidR="009971CA" w:rsidRPr="001C0EA0" w14:paraId="3AE684CE" w14:textId="77777777" w:rsidTr="00BA6F2E">
        <w:trPr>
          <w:trHeight w:val="953"/>
          <w:tblHeader/>
        </w:trPr>
        <w:tc>
          <w:tcPr>
            <w:tcW w:w="1040" w:type="pct"/>
            <w:tcBorders>
              <w:top w:val="single" w:sz="4" w:space="0" w:color="auto"/>
              <w:left w:val="single" w:sz="4" w:space="0" w:color="auto"/>
              <w:bottom w:val="nil"/>
              <w:right w:val="single" w:sz="4" w:space="0" w:color="auto"/>
            </w:tcBorders>
            <w:shd w:val="clear" w:color="000000" w:fill="FFFFFF"/>
            <w:vAlign w:val="center"/>
            <w:hideMark/>
          </w:tcPr>
          <w:p w14:paraId="6DEED8DC" w14:textId="77777777" w:rsidR="009971CA" w:rsidRPr="001C0EA0" w:rsidRDefault="009971CA" w:rsidP="005F2016">
            <w:pPr>
              <w:pStyle w:val="Table"/>
              <w:jc w:val="center"/>
              <w:rPr>
                <w:b/>
              </w:rPr>
            </w:pPr>
            <w:r w:rsidRPr="001C0EA0">
              <w:rPr>
                <w:b/>
              </w:rPr>
              <w:t xml:space="preserve">Probability of </w:t>
            </w:r>
            <w:proofErr w:type="spellStart"/>
            <w:r w:rsidRPr="001C0EA0">
              <w:rPr>
                <w:b/>
              </w:rPr>
              <w:t>Exceedence</w:t>
            </w:r>
            <w:proofErr w:type="spellEnd"/>
            <w:r w:rsidRPr="001C0EA0">
              <w:rPr>
                <w:b/>
              </w:rPr>
              <w:t xml:space="preserve"> (%)</w:t>
            </w:r>
          </w:p>
        </w:tc>
        <w:tc>
          <w:tcPr>
            <w:tcW w:w="657" w:type="pct"/>
            <w:tcBorders>
              <w:top w:val="single" w:sz="4" w:space="0" w:color="auto"/>
              <w:left w:val="nil"/>
              <w:bottom w:val="single" w:sz="4" w:space="0" w:color="auto"/>
              <w:right w:val="single" w:sz="4" w:space="0" w:color="auto"/>
            </w:tcBorders>
            <w:shd w:val="clear" w:color="000000" w:fill="FFFFFF"/>
            <w:vAlign w:val="center"/>
            <w:hideMark/>
          </w:tcPr>
          <w:p w14:paraId="7F0267E1" w14:textId="77777777" w:rsidR="009971CA" w:rsidRPr="001C0EA0" w:rsidRDefault="009971CA" w:rsidP="005F2016">
            <w:pPr>
              <w:pStyle w:val="Table"/>
              <w:jc w:val="center"/>
              <w:rPr>
                <w:b/>
              </w:rPr>
            </w:pPr>
            <w:proofErr w:type="spellStart"/>
            <w:r w:rsidRPr="001C0EA0">
              <w:rPr>
                <w:b/>
              </w:rPr>
              <w:t>Myagdi</w:t>
            </w:r>
            <w:proofErr w:type="spellEnd"/>
            <w:r w:rsidRPr="001C0EA0">
              <w:rPr>
                <w:b/>
              </w:rPr>
              <w:t xml:space="preserve"> </w:t>
            </w:r>
            <w:proofErr w:type="spellStart"/>
            <w:r w:rsidRPr="001C0EA0">
              <w:rPr>
                <w:b/>
              </w:rPr>
              <w:t>Khola</w:t>
            </w:r>
            <w:proofErr w:type="spellEnd"/>
            <w:r w:rsidRPr="001C0EA0">
              <w:rPr>
                <w:b/>
              </w:rPr>
              <w:t xml:space="preserve"> (404.7)</w:t>
            </w:r>
          </w:p>
        </w:tc>
        <w:tc>
          <w:tcPr>
            <w:tcW w:w="537" w:type="pct"/>
            <w:tcBorders>
              <w:top w:val="single" w:sz="4" w:space="0" w:color="auto"/>
              <w:left w:val="nil"/>
              <w:bottom w:val="single" w:sz="4" w:space="0" w:color="auto"/>
              <w:right w:val="single" w:sz="4" w:space="0" w:color="auto"/>
            </w:tcBorders>
            <w:shd w:val="clear" w:color="000000" w:fill="FFFFFF"/>
            <w:vAlign w:val="center"/>
            <w:hideMark/>
          </w:tcPr>
          <w:p w14:paraId="1A581B9A" w14:textId="77777777" w:rsidR="009971CA" w:rsidRPr="001C0EA0" w:rsidRDefault="009971CA" w:rsidP="005F2016">
            <w:pPr>
              <w:pStyle w:val="Table"/>
              <w:jc w:val="center"/>
              <w:rPr>
                <w:b/>
              </w:rPr>
            </w:pPr>
            <w:r w:rsidRPr="001C0EA0">
              <w:rPr>
                <w:b/>
              </w:rPr>
              <w:t xml:space="preserve">Modi </w:t>
            </w:r>
            <w:proofErr w:type="spellStart"/>
            <w:r w:rsidRPr="001C0EA0">
              <w:rPr>
                <w:b/>
              </w:rPr>
              <w:t>Khola</w:t>
            </w:r>
            <w:proofErr w:type="spellEnd"/>
            <w:r w:rsidRPr="001C0EA0">
              <w:rPr>
                <w:b/>
              </w:rPr>
              <w:t xml:space="preserve"> (406.5)</w:t>
            </w:r>
          </w:p>
        </w:tc>
        <w:tc>
          <w:tcPr>
            <w:tcW w:w="728" w:type="pct"/>
            <w:tcBorders>
              <w:top w:val="single" w:sz="4" w:space="0" w:color="auto"/>
              <w:left w:val="nil"/>
              <w:bottom w:val="single" w:sz="4" w:space="0" w:color="auto"/>
              <w:right w:val="single" w:sz="4" w:space="0" w:color="auto"/>
            </w:tcBorders>
            <w:shd w:val="clear" w:color="000000" w:fill="FFFFFF"/>
            <w:vAlign w:val="center"/>
            <w:hideMark/>
          </w:tcPr>
          <w:p w14:paraId="412795F9" w14:textId="77777777" w:rsidR="009971CA" w:rsidRPr="001C0EA0" w:rsidRDefault="009971CA" w:rsidP="005F2016">
            <w:pPr>
              <w:pStyle w:val="Table"/>
              <w:jc w:val="center"/>
              <w:rPr>
                <w:b/>
              </w:rPr>
            </w:pPr>
            <w:r w:rsidRPr="001C0EA0">
              <w:rPr>
                <w:b/>
              </w:rPr>
              <w:t xml:space="preserve">Mardi </w:t>
            </w:r>
            <w:proofErr w:type="spellStart"/>
            <w:r w:rsidRPr="001C0EA0">
              <w:rPr>
                <w:b/>
              </w:rPr>
              <w:t>Khola</w:t>
            </w:r>
            <w:proofErr w:type="spellEnd"/>
            <w:r w:rsidRPr="001C0EA0">
              <w:rPr>
                <w:b/>
              </w:rPr>
              <w:t xml:space="preserve"> (428)</w:t>
            </w:r>
          </w:p>
        </w:tc>
        <w:tc>
          <w:tcPr>
            <w:tcW w:w="623" w:type="pct"/>
            <w:tcBorders>
              <w:top w:val="single" w:sz="4" w:space="0" w:color="auto"/>
              <w:left w:val="nil"/>
              <w:bottom w:val="single" w:sz="4" w:space="0" w:color="auto"/>
              <w:right w:val="single" w:sz="4" w:space="0" w:color="auto"/>
            </w:tcBorders>
            <w:shd w:val="clear" w:color="000000" w:fill="FFFFFF"/>
            <w:vAlign w:val="center"/>
            <w:hideMark/>
          </w:tcPr>
          <w:p w14:paraId="26B13FAF" w14:textId="77777777" w:rsidR="009971CA" w:rsidRPr="001C0EA0" w:rsidRDefault="009971CA" w:rsidP="005F2016">
            <w:pPr>
              <w:pStyle w:val="Table"/>
              <w:jc w:val="center"/>
              <w:rPr>
                <w:b/>
              </w:rPr>
            </w:pPr>
            <w:proofErr w:type="spellStart"/>
            <w:r w:rsidRPr="001C0EA0">
              <w:rPr>
                <w:b/>
              </w:rPr>
              <w:t>Seti</w:t>
            </w:r>
            <w:proofErr w:type="spellEnd"/>
            <w:r w:rsidRPr="001C0EA0">
              <w:rPr>
                <w:b/>
              </w:rPr>
              <w:t xml:space="preserve"> </w:t>
            </w:r>
            <w:proofErr w:type="spellStart"/>
            <w:r w:rsidRPr="001C0EA0">
              <w:rPr>
                <w:b/>
              </w:rPr>
              <w:t>Nadi</w:t>
            </w:r>
            <w:proofErr w:type="spellEnd"/>
            <w:r w:rsidRPr="001C0EA0">
              <w:rPr>
                <w:b/>
              </w:rPr>
              <w:t xml:space="preserve"> (430)</w:t>
            </w:r>
          </w:p>
        </w:tc>
        <w:tc>
          <w:tcPr>
            <w:tcW w:w="616" w:type="pct"/>
            <w:tcBorders>
              <w:top w:val="single" w:sz="4" w:space="0" w:color="auto"/>
              <w:left w:val="nil"/>
              <w:bottom w:val="single" w:sz="4" w:space="0" w:color="auto"/>
              <w:right w:val="single" w:sz="4" w:space="0" w:color="auto"/>
            </w:tcBorders>
            <w:shd w:val="clear" w:color="000000" w:fill="FFFFFF"/>
            <w:vAlign w:val="center"/>
            <w:hideMark/>
          </w:tcPr>
          <w:p w14:paraId="78E4E853" w14:textId="77777777" w:rsidR="009971CA" w:rsidRPr="001C0EA0" w:rsidRDefault="009971CA" w:rsidP="005F2016">
            <w:pPr>
              <w:pStyle w:val="Table"/>
              <w:jc w:val="center"/>
              <w:rPr>
                <w:b/>
              </w:rPr>
            </w:pPr>
            <w:proofErr w:type="spellStart"/>
            <w:r w:rsidRPr="001C0EA0">
              <w:rPr>
                <w:b/>
              </w:rPr>
              <w:t>Madi</w:t>
            </w:r>
            <w:proofErr w:type="spellEnd"/>
            <w:r w:rsidRPr="001C0EA0">
              <w:rPr>
                <w:b/>
              </w:rPr>
              <w:t xml:space="preserve"> </w:t>
            </w:r>
            <w:proofErr w:type="spellStart"/>
            <w:r w:rsidRPr="001C0EA0">
              <w:rPr>
                <w:b/>
              </w:rPr>
              <w:t>Nadi</w:t>
            </w:r>
            <w:proofErr w:type="spellEnd"/>
            <w:r w:rsidRPr="001C0EA0">
              <w:rPr>
                <w:b/>
              </w:rPr>
              <w:t xml:space="preserve"> (438)</w:t>
            </w:r>
          </w:p>
        </w:tc>
        <w:tc>
          <w:tcPr>
            <w:tcW w:w="799" w:type="pct"/>
            <w:tcBorders>
              <w:top w:val="single" w:sz="4" w:space="0" w:color="auto"/>
              <w:left w:val="nil"/>
              <w:bottom w:val="single" w:sz="4" w:space="0" w:color="auto"/>
              <w:right w:val="single" w:sz="4" w:space="0" w:color="auto"/>
            </w:tcBorders>
            <w:shd w:val="clear" w:color="000000" w:fill="FFFFFF"/>
            <w:vAlign w:val="center"/>
            <w:hideMark/>
          </w:tcPr>
          <w:p w14:paraId="00B1AA7F" w14:textId="77777777" w:rsidR="009971CA" w:rsidRPr="001C0EA0" w:rsidRDefault="009971CA" w:rsidP="005F2016">
            <w:pPr>
              <w:pStyle w:val="Table"/>
              <w:jc w:val="center"/>
              <w:rPr>
                <w:b/>
              </w:rPr>
            </w:pPr>
            <w:proofErr w:type="spellStart"/>
            <w:r w:rsidRPr="001C0EA0">
              <w:rPr>
                <w:b/>
              </w:rPr>
              <w:t>Marsyangdi</w:t>
            </w:r>
            <w:proofErr w:type="spellEnd"/>
            <w:r w:rsidRPr="001C0EA0">
              <w:rPr>
                <w:b/>
              </w:rPr>
              <w:t xml:space="preserve"> </w:t>
            </w:r>
            <w:proofErr w:type="spellStart"/>
            <w:r w:rsidRPr="001C0EA0">
              <w:rPr>
                <w:b/>
              </w:rPr>
              <w:t>Nadi</w:t>
            </w:r>
            <w:proofErr w:type="spellEnd"/>
            <w:r w:rsidRPr="001C0EA0">
              <w:rPr>
                <w:b/>
              </w:rPr>
              <w:t xml:space="preserve"> (439.7)</w:t>
            </w:r>
          </w:p>
        </w:tc>
      </w:tr>
      <w:tr w:rsidR="009971CA" w:rsidRPr="001C0EA0" w14:paraId="53CE4063" w14:textId="77777777" w:rsidTr="00535242">
        <w:trPr>
          <w:trHeight w:val="360"/>
        </w:trPr>
        <w:tc>
          <w:tcPr>
            <w:tcW w:w="1040"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3881B54B" w14:textId="77777777" w:rsidR="009971CA" w:rsidRPr="001C0EA0" w:rsidRDefault="009971CA" w:rsidP="00535242">
            <w:pPr>
              <w:pStyle w:val="Table"/>
              <w:jc w:val="center"/>
            </w:pPr>
            <w:r>
              <w:rPr>
                <w:rFonts w:cs="Calibri"/>
                <w:color w:val="000000"/>
                <w:szCs w:val="22"/>
              </w:rPr>
              <w:t>5%</w:t>
            </w:r>
          </w:p>
        </w:tc>
        <w:tc>
          <w:tcPr>
            <w:tcW w:w="657" w:type="pct"/>
            <w:tcBorders>
              <w:top w:val="nil"/>
              <w:left w:val="nil"/>
              <w:bottom w:val="single" w:sz="4" w:space="0" w:color="auto"/>
              <w:right w:val="single" w:sz="4" w:space="0" w:color="auto"/>
            </w:tcBorders>
            <w:shd w:val="clear" w:color="000000" w:fill="FFFFFF"/>
            <w:noWrap/>
            <w:vAlign w:val="bottom"/>
          </w:tcPr>
          <w:p w14:paraId="6314D71C" w14:textId="77777777" w:rsidR="009971CA" w:rsidRDefault="009971CA" w:rsidP="00535242">
            <w:pPr>
              <w:pStyle w:val="Table"/>
              <w:jc w:val="center"/>
              <w:rPr>
                <w:rFonts w:cs="Calibri"/>
                <w:color w:val="000000"/>
                <w:szCs w:val="22"/>
              </w:rPr>
            </w:pPr>
            <w:r>
              <w:rPr>
                <w:rFonts w:cs="Calibri"/>
                <w:color w:val="000000"/>
                <w:szCs w:val="22"/>
              </w:rPr>
              <w:t>277.00</w:t>
            </w:r>
          </w:p>
        </w:tc>
        <w:tc>
          <w:tcPr>
            <w:tcW w:w="537" w:type="pct"/>
            <w:tcBorders>
              <w:top w:val="nil"/>
              <w:left w:val="nil"/>
              <w:bottom w:val="single" w:sz="4" w:space="0" w:color="auto"/>
              <w:right w:val="single" w:sz="4" w:space="0" w:color="auto"/>
            </w:tcBorders>
            <w:shd w:val="clear" w:color="000000" w:fill="FFFFFF"/>
            <w:noWrap/>
            <w:vAlign w:val="bottom"/>
          </w:tcPr>
          <w:p w14:paraId="318D3759" w14:textId="77777777" w:rsidR="009971CA" w:rsidRDefault="009971CA" w:rsidP="00535242">
            <w:pPr>
              <w:pStyle w:val="Table"/>
              <w:jc w:val="center"/>
              <w:rPr>
                <w:rFonts w:cs="Calibri"/>
                <w:color w:val="000000"/>
                <w:szCs w:val="22"/>
              </w:rPr>
            </w:pPr>
            <w:r>
              <w:rPr>
                <w:rFonts w:cs="Calibri"/>
                <w:color w:val="000000"/>
                <w:szCs w:val="22"/>
              </w:rPr>
              <w:t>198.00</w:t>
            </w:r>
          </w:p>
        </w:tc>
        <w:tc>
          <w:tcPr>
            <w:tcW w:w="728" w:type="pct"/>
            <w:tcBorders>
              <w:top w:val="nil"/>
              <w:left w:val="nil"/>
              <w:bottom w:val="single" w:sz="4" w:space="0" w:color="auto"/>
              <w:right w:val="single" w:sz="4" w:space="0" w:color="auto"/>
            </w:tcBorders>
            <w:shd w:val="clear" w:color="000000" w:fill="FFFFFF"/>
            <w:noWrap/>
            <w:vAlign w:val="bottom"/>
          </w:tcPr>
          <w:p w14:paraId="11911392" w14:textId="77777777" w:rsidR="009971CA" w:rsidRDefault="009971CA" w:rsidP="00535242">
            <w:pPr>
              <w:pStyle w:val="Table"/>
              <w:jc w:val="center"/>
              <w:rPr>
                <w:rFonts w:cs="Calibri"/>
                <w:color w:val="000000"/>
                <w:szCs w:val="22"/>
              </w:rPr>
            </w:pPr>
            <w:r>
              <w:rPr>
                <w:rFonts w:cs="Calibri"/>
                <w:color w:val="000000"/>
                <w:szCs w:val="22"/>
              </w:rPr>
              <w:t>59.96</w:t>
            </w:r>
          </w:p>
        </w:tc>
        <w:tc>
          <w:tcPr>
            <w:tcW w:w="623" w:type="pct"/>
            <w:tcBorders>
              <w:top w:val="nil"/>
              <w:left w:val="nil"/>
              <w:bottom w:val="single" w:sz="4" w:space="0" w:color="auto"/>
              <w:right w:val="single" w:sz="4" w:space="0" w:color="auto"/>
            </w:tcBorders>
            <w:shd w:val="clear" w:color="000000" w:fill="FFFFFF"/>
            <w:noWrap/>
            <w:vAlign w:val="bottom"/>
          </w:tcPr>
          <w:p w14:paraId="05A89166" w14:textId="77777777" w:rsidR="009971CA" w:rsidRDefault="009971CA" w:rsidP="00535242">
            <w:pPr>
              <w:pStyle w:val="Table"/>
              <w:jc w:val="center"/>
              <w:rPr>
                <w:rFonts w:cs="Calibri"/>
                <w:color w:val="000000"/>
                <w:szCs w:val="22"/>
              </w:rPr>
            </w:pPr>
            <w:r>
              <w:rPr>
                <w:rFonts w:cs="Calibri"/>
                <w:color w:val="000000"/>
                <w:szCs w:val="22"/>
              </w:rPr>
              <w:t>153.00</w:t>
            </w:r>
          </w:p>
        </w:tc>
        <w:tc>
          <w:tcPr>
            <w:tcW w:w="616" w:type="pct"/>
            <w:tcBorders>
              <w:top w:val="nil"/>
              <w:left w:val="nil"/>
              <w:bottom w:val="single" w:sz="4" w:space="0" w:color="auto"/>
              <w:right w:val="single" w:sz="4" w:space="0" w:color="auto"/>
            </w:tcBorders>
            <w:shd w:val="clear" w:color="000000" w:fill="FFFFFF"/>
            <w:noWrap/>
            <w:vAlign w:val="bottom"/>
          </w:tcPr>
          <w:p w14:paraId="2EDEA2DD" w14:textId="77777777" w:rsidR="009971CA" w:rsidRDefault="009971CA" w:rsidP="00535242">
            <w:pPr>
              <w:pStyle w:val="Table"/>
              <w:jc w:val="center"/>
              <w:rPr>
                <w:rFonts w:cs="Calibri"/>
                <w:color w:val="000000"/>
                <w:szCs w:val="22"/>
              </w:rPr>
            </w:pPr>
            <w:r>
              <w:rPr>
                <w:rFonts w:cs="Calibri"/>
                <w:color w:val="000000"/>
                <w:szCs w:val="22"/>
              </w:rPr>
              <w:t>254.00</w:t>
            </w:r>
          </w:p>
        </w:tc>
        <w:tc>
          <w:tcPr>
            <w:tcW w:w="799" w:type="pct"/>
            <w:tcBorders>
              <w:top w:val="nil"/>
              <w:left w:val="nil"/>
              <w:bottom w:val="single" w:sz="4" w:space="0" w:color="auto"/>
              <w:right w:val="single" w:sz="4" w:space="0" w:color="auto"/>
            </w:tcBorders>
            <w:shd w:val="clear" w:color="000000" w:fill="FFFFFF"/>
            <w:noWrap/>
            <w:vAlign w:val="bottom"/>
          </w:tcPr>
          <w:p w14:paraId="2E1AC397" w14:textId="77777777" w:rsidR="009971CA" w:rsidRDefault="009971CA" w:rsidP="00535242">
            <w:pPr>
              <w:pStyle w:val="Table"/>
              <w:jc w:val="center"/>
              <w:rPr>
                <w:rFonts w:cs="Calibri"/>
                <w:color w:val="000000"/>
                <w:szCs w:val="22"/>
              </w:rPr>
            </w:pPr>
            <w:r>
              <w:rPr>
                <w:rFonts w:cs="Calibri"/>
                <w:color w:val="000000"/>
                <w:szCs w:val="22"/>
              </w:rPr>
              <w:t>736.00</w:t>
            </w:r>
          </w:p>
        </w:tc>
      </w:tr>
      <w:tr w:rsidR="009971CA" w:rsidRPr="001C0EA0" w14:paraId="30C8FA13"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A88E936" w14:textId="77777777" w:rsidR="009971CA" w:rsidRPr="001C0EA0" w:rsidRDefault="009971CA" w:rsidP="00535242">
            <w:pPr>
              <w:pStyle w:val="Table"/>
              <w:jc w:val="center"/>
            </w:pPr>
            <w:r>
              <w:rPr>
                <w:rFonts w:cs="Calibri"/>
                <w:color w:val="000000"/>
                <w:szCs w:val="22"/>
              </w:rPr>
              <w:t>10%</w:t>
            </w:r>
          </w:p>
        </w:tc>
        <w:tc>
          <w:tcPr>
            <w:tcW w:w="657" w:type="pct"/>
            <w:tcBorders>
              <w:top w:val="nil"/>
              <w:left w:val="nil"/>
              <w:bottom w:val="single" w:sz="4" w:space="0" w:color="auto"/>
              <w:right w:val="single" w:sz="4" w:space="0" w:color="auto"/>
            </w:tcBorders>
            <w:shd w:val="clear" w:color="000000" w:fill="FFFFFF"/>
            <w:noWrap/>
            <w:vAlign w:val="bottom"/>
          </w:tcPr>
          <w:p w14:paraId="61678EE3" w14:textId="77777777" w:rsidR="009971CA" w:rsidRPr="001C0EA0" w:rsidRDefault="009971CA" w:rsidP="00535242">
            <w:pPr>
              <w:pStyle w:val="Table"/>
              <w:jc w:val="center"/>
            </w:pPr>
            <w:r>
              <w:rPr>
                <w:rFonts w:cs="Calibri"/>
                <w:color w:val="000000"/>
                <w:szCs w:val="22"/>
              </w:rPr>
              <w:t>195.00</w:t>
            </w:r>
          </w:p>
        </w:tc>
        <w:tc>
          <w:tcPr>
            <w:tcW w:w="537" w:type="pct"/>
            <w:tcBorders>
              <w:top w:val="nil"/>
              <w:left w:val="nil"/>
              <w:bottom w:val="single" w:sz="4" w:space="0" w:color="auto"/>
              <w:right w:val="single" w:sz="4" w:space="0" w:color="auto"/>
            </w:tcBorders>
            <w:shd w:val="clear" w:color="000000" w:fill="FFFFFF"/>
            <w:noWrap/>
            <w:vAlign w:val="bottom"/>
          </w:tcPr>
          <w:p w14:paraId="5CE1853C" w14:textId="77777777" w:rsidR="009971CA" w:rsidRPr="001C0EA0" w:rsidRDefault="009971CA" w:rsidP="00535242">
            <w:pPr>
              <w:pStyle w:val="Table"/>
              <w:jc w:val="center"/>
            </w:pPr>
            <w:r>
              <w:rPr>
                <w:rFonts w:cs="Calibri"/>
                <w:color w:val="000000"/>
                <w:szCs w:val="22"/>
              </w:rPr>
              <w:t>150.00</w:t>
            </w:r>
          </w:p>
        </w:tc>
        <w:tc>
          <w:tcPr>
            <w:tcW w:w="728" w:type="pct"/>
            <w:tcBorders>
              <w:top w:val="nil"/>
              <w:left w:val="nil"/>
              <w:bottom w:val="single" w:sz="4" w:space="0" w:color="auto"/>
              <w:right w:val="single" w:sz="4" w:space="0" w:color="auto"/>
            </w:tcBorders>
            <w:shd w:val="clear" w:color="000000" w:fill="FFFFFF"/>
            <w:noWrap/>
            <w:vAlign w:val="bottom"/>
          </w:tcPr>
          <w:p w14:paraId="52C148C8" w14:textId="77777777" w:rsidR="009971CA" w:rsidRPr="001C0EA0" w:rsidRDefault="009971CA" w:rsidP="00535242">
            <w:pPr>
              <w:pStyle w:val="Table"/>
              <w:jc w:val="center"/>
            </w:pPr>
            <w:r>
              <w:rPr>
                <w:rFonts w:cs="Calibri"/>
                <w:color w:val="000000"/>
                <w:szCs w:val="22"/>
              </w:rPr>
              <w:t>45.50</w:t>
            </w:r>
          </w:p>
        </w:tc>
        <w:tc>
          <w:tcPr>
            <w:tcW w:w="623" w:type="pct"/>
            <w:tcBorders>
              <w:top w:val="nil"/>
              <w:left w:val="nil"/>
              <w:bottom w:val="single" w:sz="4" w:space="0" w:color="auto"/>
              <w:right w:val="single" w:sz="4" w:space="0" w:color="auto"/>
            </w:tcBorders>
            <w:shd w:val="clear" w:color="000000" w:fill="FFFFFF"/>
            <w:noWrap/>
            <w:vAlign w:val="bottom"/>
          </w:tcPr>
          <w:p w14:paraId="5C11EF68" w14:textId="77777777" w:rsidR="009971CA" w:rsidRPr="001C0EA0" w:rsidRDefault="009971CA" w:rsidP="00535242">
            <w:pPr>
              <w:pStyle w:val="Table"/>
              <w:jc w:val="center"/>
            </w:pPr>
            <w:r>
              <w:rPr>
                <w:rFonts w:cs="Calibri"/>
                <w:color w:val="000000"/>
                <w:szCs w:val="22"/>
              </w:rPr>
              <w:t>130.00</w:t>
            </w:r>
          </w:p>
        </w:tc>
        <w:tc>
          <w:tcPr>
            <w:tcW w:w="616" w:type="pct"/>
            <w:tcBorders>
              <w:top w:val="nil"/>
              <w:left w:val="nil"/>
              <w:bottom w:val="single" w:sz="4" w:space="0" w:color="auto"/>
              <w:right w:val="single" w:sz="4" w:space="0" w:color="auto"/>
            </w:tcBorders>
            <w:shd w:val="clear" w:color="000000" w:fill="FFFFFF"/>
            <w:noWrap/>
            <w:vAlign w:val="bottom"/>
          </w:tcPr>
          <w:p w14:paraId="371A3EF3" w14:textId="77777777" w:rsidR="009971CA" w:rsidRPr="001C0EA0" w:rsidRDefault="009971CA" w:rsidP="00535242">
            <w:pPr>
              <w:pStyle w:val="Table"/>
              <w:jc w:val="center"/>
            </w:pPr>
            <w:r>
              <w:rPr>
                <w:rFonts w:cs="Calibri"/>
                <w:color w:val="000000"/>
                <w:szCs w:val="22"/>
              </w:rPr>
              <w:t>187.00</w:t>
            </w:r>
          </w:p>
        </w:tc>
        <w:tc>
          <w:tcPr>
            <w:tcW w:w="799" w:type="pct"/>
            <w:tcBorders>
              <w:top w:val="nil"/>
              <w:left w:val="nil"/>
              <w:bottom w:val="single" w:sz="4" w:space="0" w:color="auto"/>
              <w:right w:val="single" w:sz="4" w:space="0" w:color="auto"/>
            </w:tcBorders>
            <w:shd w:val="clear" w:color="000000" w:fill="FFFFFF"/>
            <w:noWrap/>
            <w:vAlign w:val="bottom"/>
          </w:tcPr>
          <w:p w14:paraId="04EDC5C6" w14:textId="77777777" w:rsidR="009971CA" w:rsidRPr="001C0EA0" w:rsidRDefault="009971CA" w:rsidP="00535242">
            <w:pPr>
              <w:pStyle w:val="Table"/>
              <w:jc w:val="center"/>
            </w:pPr>
            <w:r>
              <w:rPr>
                <w:rFonts w:cs="Calibri"/>
                <w:color w:val="000000"/>
                <w:szCs w:val="22"/>
              </w:rPr>
              <w:t>604.00</w:t>
            </w:r>
          </w:p>
        </w:tc>
      </w:tr>
      <w:tr w:rsidR="009971CA" w:rsidRPr="001C0EA0" w14:paraId="2426A966"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92E66C6" w14:textId="77777777" w:rsidR="009971CA" w:rsidRPr="001C0EA0" w:rsidRDefault="009971CA" w:rsidP="00535242">
            <w:pPr>
              <w:pStyle w:val="Table"/>
              <w:jc w:val="center"/>
            </w:pPr>
            <w:r>
              <w:rPr>
                <w:rFonts w:cs="Calibri"/>
                <w:color w:val="000000"/>
                <w:szCs w:val="22"/>
              </w:rPr>
              <w:t>15%</w:t>
            </w:r>
          </w:p>
        </w:tc>
        <w:tc>
          <w:tcPr>
            <w:tcW w:w="657" w:type="pct"/>
            <w:tcBorders>
              <w:top w:val="nil"/>
              <w:left w:val="nil"/>
              <w:bottom w:val="single" w:sz="4" w:space="0" w:color="auto"/>
              <w:right w:val="single" w:sz="4" w:space="0" w:color="auto"/>
            </w:tcBorders>
            <w:shd w:val="clear" w:color="000000" w:fill="FFFFFF"/>
            <w:noWrap/>
            <w:vAlign w:val="bottom"/>
          </w:tcPr>
          <w:p w14:paraId="7429726C" w14:textId="77777777" w:rsidR="009971CA" w:rsidRPr="001C0EA0" w:rsidRDefault="009971CA" w:rsidP="00535242">
            <w:pPr>
              <w:pStyle w:val="Table"/>
              <w:jc w:val="center"/>
            </w:pPr>
            <w:r>
              <w:rPr>
                <w:rFonts w:cs="Calibri"/>
                <w:color w:val="000000"/>
                <w:szCs w:val="22"/>
              </w:rPr>
              <w:t>152.99</w:t>
            </w:r>
          </w:p>
        </w:tc>
        <w:tc>
          <w:tcPr>
            <w:tcW w:w="537" w:type="pct"/>
            <w:tcBorders>
              <w:top w:val="nil"/>
              <w:left w:val="nil"/>
              <w:bottom w:val="single" w:sz="4" w:space="0" w:color="auto"/>
              <w:right w:val="single" w:sz="4" w:space="0" w:color="auto"/>
            </w:tcBorders>
            <w:shd w:val="clear" w:color="000000" w:fill="FFFFFF"/>
            <w:noWrap/>
            <w:vAlign w:val="bottom"/>
          </w:tcPr>
          <w:p w14:paraId="751797C9" w14:textId="77777777" w:rsidR="009971CA" w:rsidRPr="001C0EA0" w:rsidRDefault="009971CA" w:rsidP="00535242">
            <w:pPr>
              <w:pStyle w:val="Table"/>
              <w:jc w:val="center"/>
            </w:pPr>
            <w:r>
              <w:rPr>
                <w:rFonts w:cs="Calibri"/>
                <w:color w:val="000000"/>
                <w:szCs w:val="22"/>
              </w:rPr>
              <w:t>122.95</w:t>
            </w:r>
          </w:p>
        </w:tc>
        <w:tc>
          <w:tcPr>
            <w:tcW w:w="728" w:type="pct"/>
            <w:tcBorders>
              <w:top w:val="nil"/>
              <w:left w:val="nil"/>
              <w:bottom w:val="single" w:sz="4" w:space="0" w:color="auto"/>
              <w:right w:val="single" w:sz="4" w:space="0" w:color="auto"/>
            </w:tcBorders>
            <w:shd w:val="clear" w:color="000000" w:fill="FFFFFF"/>
            <w:noWrap/>
            <w:vAlign w:val="bottom"/>
          </w:tcPr>
          <w:p w14:paraId="2526F248" w14:textId="77777777" w:rsidR="009971CA" w:rsidRPr="001C0EA0" w:rsidRDefault="009971CA" w:rsidP="00535242">
            <w:pPr>
              <w:pStyle w:val="Table"/>
              <w:jc w:val="center"/>
            </w:pPr>
            <w:r>
              <w:rPr>
                <w:rFonts w:cs="Calibri"/>
                <w:color w:val="000000"/>
                <w:szCs w:val="22"/>
              </w:rPr>
              <w:t>35.80</w:t>
            </w:r>
          </w:p>
        </w:tc>
        <w:tc>
          <w:tcPr>
            <w:tcW w:w="623" w:type="pct"/>
            <w:tcBorders>
              <w:top w:val="nil"/>
              <w:left w:val="nil"/>
              <w:bottom w:val="single" w:sz="4" w:space="0" w:color="auto"/>
              <w:right w:val="single" w:sz="4" w:space="0" w:color="auto"/>
            </w:tcBorders>
            <w:shd w:val="clear" w:color="000000" w:fill="FFFFFF"/>
            <w:noWrap/>
            <w:vAlign w:val="bottom"/>
          </w:tcPr>
          <w:p w14:paraId="62297C29" w14:textId="77777777" w:rsidR="009971CA" w:rsidRPr="001C0EA0" w:rsidRDefault="009971CA" w:rsidP="00535242">
            <w:pPr>
              <w:pStyle w:val="Table"/>
              <w:jc w:val="center"/>
            </w:pPr>
            <w:r>
              <w:rPr>
                <w:rFonts w:cs="Calibri"/>
                <w:color w:val="000000"/>
                <w:szCs w:val="22"/>
              </w:rPr>
              <w:t>116.00</w:t>
            </w:r>
          </w:p>
        </w:tc>
        <w:tc>
          <w:tcPr>
            <w:tcW w:w="616" w:type="pct"/>
            <w:tcBorders>
              <w:top w:val="nil"/>
              <w:left w:val="nil"/>
              <w:bottom w:val="single" w:sz="4" w:space="0" w:color="auto"/>
              <w:right w:val="single" w:sz="4" w:space="0" w:color="auto"/>
            </w:tcBorders>
            <w:shd w:val="clear" w:color="000000" w:fill="FFFFFF"/>
            <w:noWrap/>
            <w:vAlign w:val="bottom"/>
          </w:tcPr>
          <w:p w14:paraId="6C8D2016" w14:textId="77777777" w:rsidR="009971CA" w:rsidRPr="001C0EA0" w:rsidRDefault="009971CA" w:rsidP="00535242">
            <w:pPr>
              <w:pStyle w:val="Table"/>
              <w:jc w:val="center"/>
            </w:pPr>
            <w:r>
              <w:rPr>
                <w:rFonts w:cs="Calibri"/>
                <w:color w:val="000000"/>
                <w:szCs w:val="22"/>
              </w:rPr>
              <w:t>153.00</w:t>
            </w:r>
          </w:p>
        </w:tc>
        <w:tc>
          <w:tcPr>
            <w:tcW w:w="799" w:type="pct"/>
            <w:tcBorders>
              <w:top w:val="nil"/>
              <w:left w:val="nil"/>
              <w:bottom w:val="single" w:sz="4" w:space="0" w:color="auto"/>
              <w:right w:val="single" w:sz="4" w:space="0" w:color="auto"/>
            </w:tcBorders>
            <w:shd w:val="clear" w:color="000000" w:fill="FFFFFF"/>
            <w:noWrap/>
            <w:vAlign w:val="bottom"/>
          </w:tcPr>
          <w:p w14:paraId="7D14DB1C" w14:textId="77777777" w:rsidR="009971CA" w:rsidRPr="001C0EA0" w:rsidRDefault="009971CA" w:rsidP="00535242">
            <w:pPr>
              <w:pStyle w:val="Table"/>
              <w:jc w:val="center"/>
            </w:pPr>
            <w:r>
              <w:rPr>
                <w:rFonts w:cs="Calibri"/>
                <w:color w:val="000000"/>
                <w:szCs w:val="22"/>
              </w:rPr>
              <w:t>515.00</w:t>
            </w:r>
          </w:p>
        </w:tc>
      </w:tr>
      <w:tr w:rsidR="009971CA" w:rsidRPr="001C0EA0" w14:paraId="5E243188"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7A3D7B01" w14:textId="77777777" w:rsidR="009971CA" w:rsidRPr="001C0EA0" w:rsidRDefault="009971CA" w:rsidP="00535242">
            <w:pPr>
              <w:pStyle w:val="Table"/>
              <w:jc w:val="center"/>
            </w:pPr>
            <w:r>
              <w:rPr>
                <w:rFonts w:cs="Calibri"/>
                <w:color w:val="000000"/>
                <w:szCs w:val="22"/>
              </w:rPr>
              <w:t>20%</w:t>
            </w:r>
          </w:p>
        </w:tc>
        <w:tc>
          <w:tcPr>
            <w:tcW w:w="657" w:type="pct"/>
            <w:tcBorders>
              <w:top w:val="nil"/>
              <w:left w:val="nil"/>
              <w:bottom w:val="single" w:sz="4" w:space="0" w:color="auto"/>
              <w:right w:val="single" w:sz="4" w:space="0" w:color="auto"/>
            </w:tcBorders>
            <w:shd w:val="clear" w:color="000000" w:fill="FFFFFF"/>
            <w:noWrap/>
            <w:vAlign w:val="bottom"/>
          </w:tcPr>
          <w:p w14:paraId="23A4C41C" w14:textId="77777777" w:rsidR="009971CA" w:rsidRPr="001C0EA0" w:rsidRDefault="009971CA" w:rsidP="00535242">
            <w:pPr>
              <w:pStyle w:val="Table"/>
              <w:jc w:val="center"/>
            </w:pPr>
            <w:r>
              <w:rPr>
                <w:rFonts w:cs="Calibri"/>
                <w:color w:val="000000"/>
                <w:szCs w:val="22"/>
              </w:rPr>
              <w:t>120.00</w:t>
            </w:r>
          </w:p>
        </w:tc>
        <w:tc>
          <w:tcPr>
            <w:tcW w:w="537" w:type="pct"/>
            <w:tcBorders>
              <w:top w:val="nil"/>
              <w:left w:val="nil"/>
              <w:bottom w:val="single" w:sz="4" w:space="0" w:color="auto"/>
              <w:right w:val="single" w:sz="4" w:space="0" w:color="auto"/>
            </w:tcBorders>
            <w:shd w:val="clear" w:color="000000" w:fill="FFFFFF"/>
            <w:noWrap/>
            <w:vAlign w:val="bottom"/>
          </w:tcPr>
          <w:p w14:paraId="03042BA2" w14:textId="77777777" w:rsidR="009971CA" w:rsidRPr="001C0EA0" w:rsidRDefault="009971CA" w:rsidP="00535242">
            <w:pPr>
              <w:pStyle w:val="Table"/>
              <w:jc w:val="center"/>
            </w:pPr>
            <w:r>
              <w:rPr>
                <w:rFonts w:cs="Calibri"/>
                <w:color w:val="000000"/>
                <w:szCs w:val="22"/>
              </w:rPr>
              <w:t>98.30</w:t>
            </w:r>
          </w:p>
        </w:tc>
        <w:tc>
          <w:tcPr>
            <w:tcW w:w="728" w:type="pct"/>
            <w:tcBorders>
              <w:top w:val="nil"/>
              <w:left w:val="nil"/>
              <w:bottom w:val="single" w:sz="4" w:space="0" w:color="auto"/>
              <w:right w:val="single" w:sz="4" w:space="0" w:color="auto"/>
            </w:tcBorders>
            <w:shd w:val="clear" w:color="000000" w:fill="FFFFFF"/>
            <w:noWrap/>
            <w:vAlign w:val="bottom"/>
          </w:tcPr>
          <w:p w14:paraId="520AA7F0" w14:textId="77777777" w:rsidR="009971CA" w:rsidRPr="001C0EA0" w:rsidRDefault="009971CA" w:rsidP="00535242">
            <w:pPr>
              <w:pStyle w:val="Table"/>
              <w:jc w:val="center"/>
            </w:pPr>
            <w:r>
              <w:rPr>
                <w:rFonts w:cs="Calibri"/>
                <w:color w:val="000000"/>
                <w:szCs w:val="22"/>
              </w:rPr>
              <w:t>27.10</w:t>
            </w:r>
          </w:p>
        </w:tc>
        <w:tc>
          <w:tcPr>
            <w:tcW w:w="623" w:type="pct"/>
            <w:tcBorders>
              <w:top w:val="nil"/>
              <w:left w:val="nil"/>
              <w:bottom w:val="single" w:sz="4" w:space="0" w:color="auto"/>
              <w:right w:val="single" w:sz="4" w:space="0" w:color="auto"/>
            </w:tcBorders>
            <w:shd w:val="clear" w:color="000000" w:fill="FFFFFF"/>
            <w:noWrap/>
            <w:vAlign w:val="bottom"/>
          </w:tcPr>
          <w:p w14:paraId="7DD983F8" w14:textId="77777777" w:rsidR="009971CA" w:rsidRPr="001C0EA0" w:rsidRDefault="009971CA" w:rsidP="00535242">
            <w:pPr>
              <w:pStyle w:val="Table"/>
              <w:jc w:val="center"/>
            </w:pPr>
            <w:r>
              <w:rPr>
                <w:rFonts w:cs="Calibri"/>
                <w:color w:val="000000"/>
                <w:szCs w:val="22"/>
              </w:rPr>
              <w:t>94.50</w:t>
            </w:r>
          </w:p>
        </w:tc>
        <w:tc>
          <w:tcPr>
            <w:tcW w:w="616" w:type="pct"/>
            <w:tcBorders>
              <w:top w:val="nil"/>
              <w:left w:val="nil"/>
              <w:bottom w:val="single" w:sz="4" w:space="0" w:color="auto"/>
              <w:right w:val="single" w:sz="4" w:space="0" w:color="auto"/>
            </w:tcBorders>
            <w:shd w:val="clear" w:color="000000" w:fill="FFFFFF"/>
            <w:noWrap/>
            <w:vAlign w:val="bottom"/>
          </w:tcPr>
          <w:p w14:paraId="1CA8B383" w14:textId="77777777" w:rsidR="009971CA" w:rsidRPr="001C0EA0" w:rsidRDefault="009971CA" w:rsidP="00535242">
            <w:pPr>
              <w:pStyle w:val="Table"/>
              <w:jc w:val="center"/>
            </w:pPr>
            <w:r>
              <w:rPr>
                <w:rFonts w:cs="Calibri"/>
                <w:color w:val="000000"/>
                <w:szCs w:val="22"/>
              </w:rPr>
              <w:t>129.00</w:t>
            </w:r>
          </w:p>
        </w:tc>
        <w:tc>
          <w:tcPr>
            <w:tcW w:w="799" w:type="pct"/>
            <w:tcBorders>
              <w:top w:val="nil"/>
              <w:left w:val="nil"/>
              <w:bottom w:val="single" w:sz="4" w:space="0" w:color="auto"/>
              <w:right w:val="single" w:sz="4" w:space="0" w:color="auto"/>
            </w:tcBorders>
            <w:shd w:val="clear" w:color="000000" w:fill="FFFFFF"/>
            <w:noWrap/>
            <w:vAlign w:val="bottom"/>
          </w:tcPr>
          <w:p w14:paraId="0EFB6A28" w14:textId="77777777" w:rsidR="009971CA" w:rsidRPr="001C0EA0" w:rsidRDefault="009971CA" w:rsidP="00535242">
            <w:pPr>
              <w:pStyle w:val="Table"/>
              <w:jc w:val="center"/>
            </w:pPr>
            <w:r>
              <w:rPr>
                <w:rFonts w:cs="Calibri"/>
                <w:color w:val="000000"/>
                <w:szCs w:val="22"/>
              </w:rPr>
              <w:t>416.80</w:t>
            </w:r>
          </w:p>
        </w:tc>
      </w:tr>
      <w:tr w:rsidR="009971CA" w:rsidRPr="001C0EA0" w14:paraId="64022AC2"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D8D26AB" w14:textId="77777777" w:rsidR="009971CA" w:rsidRPr="001C0EA0" w:rsidRDefault="009971CA" w:rsidP="00535242">
            <w:pPr>
              <w:pStyle w:val="Table"/>
              <w:jc w:val="center"/>
            </w:pPr>
            <w:r>
              <w:rPr>
                <w:rFonts w:cs="Calibri"/>
                <w:color w:val="000000"/>
                <w:szCs w:val="22"/>
              </w:rPr>
              <w:t>25%</w:t>
            </w:r>
          </w:p>
        </w:tc>
        <w:tc>
          <w:tcPr>
            <w:tcW w:w="657" w:type="pct"/>
            <w:tcBorders>
              <w:top w:val="nil"/>
              <w:left w:val="nil"/>
              <w:bottom w:val="single" w:sz="4" w:space="0" w:color="auto"/>
              <w:right w:val="single" w:sz="4" w:space="0" w:color="auto"/>
            </w:tcBorders>
            <w:shd w:val="clear" w:color="000000" w:fill="FFFFFF"/>
            <w:noWrap/>
            <w:vAlign w:val="bottom"/>
          </w:tcPr>
          <w:p w14:paraId="1B11360E" w14:textId="77777777" w:rsidR="009971CA" w:rsidRPr="001C0EA0" w:rsidRDefault="009971CA" w:rsidP="00535242">
            <w:pPr>
              <w:pStyle w:val="Table"/>
              <w:jc w:val="center"/>
            </w:pPr>
            <w:r>
              <w:rPr>
                <w:rFonts w:cs="Calibri"/>
                <w:color w:val="000000"/>
                <w:szCs w:val="22"/>
              </w:rPr>
              <w:t>90.40</w:t>
            </w:r>
          </w:p>
        </w:tc>
        <w:tc>
          <w:tcPr>
            <w:tcW w:w="537" w:type="pct"/>
            <w:tcBorders>
              <w:top w:val="nil"/>
              <w:left w:val="nil"/>
              <w:bottom w:val="single" w:sz="4" w:space="0" w:color="auto"/>
              <w:right w:val="single" w:sz="4" w:space="0" w:color="auto"/>
            </w:tcBorders>
            <w:shd w:val="clear" w:color="000000" w:fill="FFFFFF"/>
            <w:noWrap/>
            <w:vAlign w:val="bottom"/>
          </w:tcPr>
          <w:p w14:paraId="7E5378F2" w14:textId="77777777" w:rsidR="009971CA" w:rsidRPr="001C0EA0" w:rsidRDefault="009971CA" w:rsidP="00535242">
            <w:pPr>
              <w:pStyle w:val="Table"/>
              <w:jc w:val="center"/>
            </w:pPr>
            <w:r>
              <w:rPr>
                <w:rFonts w:cs="Calibri"/>
                <w:color w:val="000000"/>
                <w:szCs w:val="22"/>
              </w:rPr>
              <w:t>73.80</w:t>
            </w:r>
          </w:p>
        </w:tc>
        <w:tc>
          <w:tcPr>
            <w:tcW w:w="728" w:type="pct"/>
            <w:tcBorders>
              <w:top w:val="nil"/>
              <w:left w:val="nil"/>
              <w:bottom w:val="single" w:sz="4" w:space="0" w:color="auto"/>
              <w:right w:val="single" w:sz="4" w:space="0" w:color="auto"/>
            </w:tcBorders>
            <w:shd w:val="clear" w:color="000000" w:fill="FFFFFF"/>
            <w:noWrap/>
            <w:vAlign w:val="bottom"/>
          </w:tcPr>
          <w:p w14:paraId="6353CF27" w14:textId="77777777" w:rsidR="009971CA" w:rsidRPr="001C0EA0" w:rsidRDefault="009971CA" w:rsidP="00535242">
            <w:pPr>
              <w:pStyle w:val="Table"/>
              <w:jc w:val="center"/>
            </w:pPr>
            <w:r>
              <w:rPr>
                <w:rFonts w:cs="Calibri"/>
                <w:color w:val="000000"/>
                <w:szCs w:val="22"/>
              </w:rPr>
              <w:t>20.00</w:t>
            </w:r>
          </w:p>
        </w:tc>
        <w:tc>
          <w:tcPr>
            <w:tcW w:w="623" w:type="pct"/>
            <w:tcBorders>
              <w:top w:val="nil"/>
              <w:left w:val="nil"/>
              <w:bottom w:val="single" w:sz="4" w:space="0" w:color="auto"/>
              <w:right w:val="single" w:sz="4" w:space="0" w:color="auto"/>
            </w:tcBorders>
            <w:shd w:val="clear" w:color="000000" w:fill="FFFFFF"/>
            <w:noWrap/>
            <w:vAlign w:val="bottom"/>
          </w:tcPr>
          <w:p w14:paraId="213EF319" w14:textId="77777777" w:rsidR="009971CA" w:rsidRPr="001C0EA0" w:rsidRDefault="009971CA" w:rsidP="00535242">
            <w:pPr>
              <w:pStyle w:val="Table"/>
              <w:jc w:val="center"/>
            </w:pPr>
            <w:r>
              <w:rPr>
                <w:rFonts w:cs="Calibri"/>
                <w:color w:val="000000"/>
                <w:szCs w:val="22"/>
              </w:rPr>
              <w:t>67.80</w:t>
            </w:r>
          </w:p>
        </w:tc>
        <w:tc>
          <w:tcPr>
            <w:tcW w:w="616" w:type="pct"/>
            <w:tcBorders>
              <w:top w:val="nil"/>
              <w:left w:val="nil"/>
              <w:bottom w:val="single" w:sz="4" w:space="0" w:color="auto"/>
              <w:right w:val="single" w:sz="4" w:space="0" w:color="auto"/>
            </w:tcBorders>
            <w:shd w:val="clear" w:color="000000" w:fill="FFFFFF"/>
            <w:noWrap/>
            <w:vAlign w:val="bottom"/>
          </w:tcPr>
          <w:p w14:paraId="0700B717" w14:textId="77777777" w:rsidR="009971CA" w:rsidRPr="001C0EA0" w:rsidRDefault="009971CA" w:rsidP="00535242">
            <w:pPr>
              <w:pStyle w:val="Table"/>
              <w:jc w:val="center"/>
            </w:pPr>
            <w:r>
              <w:rPr>
                <w:rFonts w:cs="Calibri"/>
                <w:color w:val="000000"/>
                <w:szCs w:val="22"/>
              </w:rPr>
              <w:t>103.00</w:t>
            </w:r>
          </w:p>
        </w:tc>
        <w:tc>
          <w:tcPr>
            <w:tcW w:w="799" w:type="pct"/>
            <w:tcBorders>
              <w:top w:val="nil"/>
              <w:left w:val="nil"/>
              <w:bottom w:val="single" w:sz="4" w:space="0" w:color="auto"/>
              <w:right w:val="single" w:sz="4" w:space="0" w:color="auto"/>
            </w:tcBorders>
            <w:shd w:val="clear" w:color="000000" w:fill="FFFFFF"/>
            <w:noWrap/>
            <w:vAlign w:val="bottom"/>
          </w:tcPr>
          <w:p w14:paraId="417C98E4" w14:textId="77777777" w:rsidR="009971CA" w:rsidRPr="001C0EA0" w:rsidRDefault="009971CA" w:rsidP="00535242">
            <w:pPr>
              <w:pStyle w:val="Table"/>
              <w:jc w:val="center"/>
            </w:pPr>
            <w:r>
              <w:rPr>
                <w:rFonts w:cs="Calibri"/>
                <w:color w:val="000000"/>
                <w:szCs w:val="22"/>
              </w:rPr>
              <w:t>329.25</w:t>
            </w:r>
          </w:p>
        </w:tc>
      </w:tr>
      <w:tr w:rsidR="009971CA" w:rsidRPr="001C0EA0" w14:paraId="32A2142E"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422F3CB4" w14:textId="77777777" w:rsidR="009971CA" w:rsidRPr="001C0EA0" w:rsidRDefault="009971CA" w:rsidP="00535242">
            <w:pPr>
              <w:pStyle w:val="Table"/>
              <w:jc w:val="center"/>
            </w:pPr>
            <w:r>
              <w:rPr>
                <w:rFonts w:cs="Calibri"/>
                <w:color w:val="000000"/>
                <w:szCs w:val="22"/>
              </w:rPr>
              <w:t>30%</w:t>
            </w:r>
          </w:p>
        </w:tc>
        <w:tc>
          <w:tcPr>
            <w:tcW w:w="657" w:type="pct"/>
            <w:tcBorders>
              <w:top w:val="nil"/>
              <w:left w:val="nil"/>
              <w:bottom w:val="single" w:sz="4" w:space="0" w:color="auto"/>
              <w:right w:val="single" w:sz="4" w:space="0" w:color="auto"/>
            </w:tcBorders>
            <w:shd w:val="clear" w:color="000000" w:fill="FFFFFF"/>
            <w:noWrap/>
            <w:vAlign w:val="bottom"/>
          </w:tcPr>
          <w:p w14:paraId="29389245" w14:textId="77777777" w:rsidR="009971CA" w:rsidRPr="001C0EA0" w:rsidRDefault="009971CA" w:rsidP="00535242">
            <w:pPr>
              <w:pStyle w:val="Table"/>
              <w:jc w:val="center"/>
            </w:pPr>
            <w:r>
              <w:rPr>
                <w:rFonts w:cs="Calibri"/>
                <w:color w:val="000000"/>
                <w:szCs w:val="22"/>
              </w:rPr>
              <w:t>63.80</w:t>
            </w:r>
          </w:p>
        </w:tc>
        <w:tc>
          <w:tcPr>
            <w:tcW w:w="537" w:type="pct"/>
            <w:tcBorders>
              <w:top w:val="nil"/>
              <w:left w:val="nil"/>
              <w:bottom w:val="single" w:sz="4" w:space="0" w:color="auto"/>
              <w:right w:val="single" w:sz="4" w:space="0" w:color="auto"/>
            </w:tcBorders>
            <w:shd w:val="clear" w:color="000000" w:fill="FFFFFF"/>
            <w:noWrap/>
            <w:vAlign w:val="bottom"/>
          </w:tcPr>
          <w:p w14:paraId="7A50227A" w14:textId="77777777" w:rsidR="009971CA" w:rsidRPr="001C0EA0" w:rsidRDefault="009971CA" w:rsidP="00535242">
            <w:pPr>
              <w:pStyle w:val="Table"/>
              <w:jc w:val="center"/>
            </w:pPr>
            <w:r>
              <w:rPr>
                <w:rFonts w:cs="Calibri"/>
                <w:color w:val="000000"/>
                <w:szCs w:val="22"/>
              </w:rPr>
              <w:t>49.59</w:t>
            </w:r>
          </w:p>
        </w:tc>
        <w:tc>
          <w:tcPr>
            <w:tcW w:w="728" w:type="pct"/>
            <w:tcBorders>
              <w:top w:val="nil"/>
              <w:left w:val="nil"/>
              <w:bottom w:val="single" w:sz="4" w:space="0" w:color="auto"/>
              <w:right w:val="single" w:sz="4" w:space="0" w:color="auto"/>
            </w:tcBorders>
            <w:shd w:val="clear" w:color="000000" w:fill="FFFFFF"/>
            <w:noWrap/>
            <w:vAlign w:val="bottom"/>
          </w:tcPr>
          <w:p w14:paraId="6F47921C" w14:textId="77777777" w:rsidR="009971CA" w:rsidRPr="001C0EA0" w:rsidRDefault="009971CA" w:rsidP="00535242">
            <w:pPr>
              <w:pStyle w:val="Table"/>
              <w:jc w:val="center"/>
            </w:pPr>
            <w:r>
              <w:rPr>
                <w:rFonts w:cs="Calibri"/>
                <w:color w:val="000000"/>
                <w:szCs w:val="22"/>
              </w:rPr>
              <w:t>13.70</w:t>
            </w:r>
          </w:p>
        </w:tc>
        <w:tc>
          <w:tcPr>
            <w:tcW w:w="623" w:type="pct"/>
            <w:tcBorders>
              <w:top w:val="nil"/>
              <w:left w:val="nil"/>
              <w:bottom w:val="single" w:sz="4" w:space="0" w:color="auto"/>
              <w:right w:val="single" w:sz="4" w:space="0" w:color="auto"/>
            </w:tcBorders>
            <w:shd w:val="clear" w:color="000000" w:fill="FFFFFF"/>
            <w:noWrap/>
            <w:vAlign w:val="bottom"/>
          </w:tcPr>
          <w:p w14:paraId="27BD3CAD" w14:textId="77777777" w:rsidR="009971CA" w:rsidRPr="001C0EA0" w:rsidRDefault="009971CA" w:rsidP="00535242">
            <w:pPr>
              <w:pStyle w:val="Table"/>
              <w:jc w:val="center"/>
            </w:pPr>
            <w:r>
              <w:rPr>
                <w:rFonts w:cs="Calibri"/>
                <w:color w:val="000000"/>
                <w:szCs w:val="22"/>
              </w:rPr>
              <w:t>46.30</w:t>
            </w:r>
          </w:p>
        </w:tc>
        <w:tc>
          <w:tcPr>
            <w:tcW w:w="616" w:type="pct"/>
            <w:tcBorders>
              <w:top w:val="nil"/>
              <w:left w:val="nil"/>
              <w:bottom w:val="single" w:sz="4" w:space="0" w:color="auto"/>
              <w:right w:val="single" w:sz="4" w:space="0" w:color="auto"/>
            </w:tcBorders>
            <w:shd w:val="clear" w:color="000000" w:fill="FFFFFF"/>
            <w:noWrap/>
            <w:vAlign w:val="bottom"/>
          </w:tcPr>
          <w:p w14:paraId="21CD801B" w14:textId="77777777" w:rsidR="009971CA" w:rsidRPr="001C0EA0" w:rsidRDefault="009971CA" w:rsidP="00535242">
            <w:pPr>
              <w:pStyle w:val="Table"/>
              <w:jc w:val="center"/>
            </w:pPr>
            <w:r>
              <w:rPr>
                <w:rFonts w:cs="Calibri"/>
                <w:color w:val="000000"/>
                <w:szCs w:val="22"/>
              </w:rPr>
              <w:t>75.41</w:t>
            </w:r>
          </w:p>
        </w:tc>
        <w:tc>
          <w:tcPr>
            <w:tcW w:w="799" w:type="pct"/>
            <w:tcBorders>
              <w:top w:val="nil"/>
              <w:left w:val="nil"/>
              <w:bottom w:val="single" w:sz="4" w:space="0" w:color="auto"/>
              <w:right w:val="single" w:sz="4" w:space="0" w:color="auto"/>
            </w:tcBorders>
            <w:shd w:val="clear" w:color="000000" w:fill="FFFFFF"/>
            <w:noWrap/>
            <w:vAlign w:val="bottom"/>
          </w:tcPr>
          <w:p w14:paraId="63B85BAE" w14:textId="77777777" w:rsidR="009971CA" w:rsidRPr="001C0EA0" w:rsidRDefault="009971CA" w:rsidP="00535242">
            <w:pPr>
              <w:pStyle w:val="Table"/>
              <w:jc w:val="center"/>
            </w:pPr>
            <w:r>
              <w:rPr>
                <w:rFonts w:cs="Calibri"/>
                <w:color w:val="000000"/>
                <w:szCs w:val="22"/>
              </w:rPr>
              <w:t>240.94</w:t>
            </w:r>
          </w:p>
        </w:tc>
      </w:tr>
      <w:tr w:rsidR="009971CA" w:rsidRPr="001C0EA0" w14:paraId="4AF34B80"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0EECE6C1" w14:textId="77777777" w:rsidR="009971CA" w:rsidRPr="001C0EA0" w:rsidRDefault="009971CA" w:rsidP="00535242">
            <w:pPr>
              <w:pStyle w:val="Table"/>
              <w:jc w:val="center"/>
            </w:pPr>
            <w:r>
              <w:rPr>
                <w:rFonts w:cs="Calibri"/>
                <w:color w:val="000000"/>
                <w:szCs w:val="22"/>
              </w:rPr>
              <w:t>35%</w:t>
            </w:r>
          </w:p>
        </w:tc>
        <w:tc>
          <w:tcPr>
            <w:tcW w:w="657" w:type="pct"/>
            <w:tcBorders>
              <w:top w:val="nil"/>
              <w:left w:val="nil"/>
              <w:bottom w:val="single" w:sz="4" w:space="0" w:color="auto"/>
              <w:right w:val="single" w:sz="4" w:space="0" w:color="auto"/>
            </w:tcBorders>
            <w:shd w:val="clear" w:color="000000" w:fill="FFFFFF"/>
            <w:noWrap/>
            <w:vAlign w:val="bottom"/>
          </w:tcPr>
          <w:p w14:paraId="315D3CE0" w14:textId="77777777" w:rsidR="009971CA" w:rsidRPr="001C0EA0" w:rsidRDefault="009971CA" w:rsidP="00535242">
            <w:pPr>
              <w:pStyle w:val="Table"/>
              <w:jc w:val="center"/>
            </w:pPr>
            <w:r>
              <w:rPr>
                <w:rFonts w:cs="Calibri"/>
                <w:color w:val="000000"/>
                <w:szCs w:val="22"/>
              </w:rPr>
              <w:t>47.10</w:t>
            </w:r>
          </w:p>
        </w:tc>
        <w:tc>
          <w:tcPr>
            <w:tcW w:w="537" w:type="pct"/>
            <w:tcBorders>
              <w:top w:val="nil"/>
              <w:left w:val="nil"/>
              <w:bottom w:val="single" w:sz="4" w:space="0" w:color="auto"/>
              <w:right w:val="single" w:sz="4" w:space="0" w:color="auto"/>
            </w:tcBorders>
            <w:shd w:val="clear" w:color="000000" w:fill="FFFFFF"/>
            <w:noWrap/>
            <w:vAlign w:val="bottom"/>
          </w:tcPr>
          <w:p w14:paraId="60F53125" w14:textId="77777777" w:rsidR="009971CA" w:rsidRPr="001C0EA0" w:rsidRDefault="009971CA" w:rsidP="00535242">
            <w:pPr>
              <w:pStyle w:val="Table"/>
              <w:jc w:val="center"/>
            </w:pPr>
            <w:r>
              <w:rPr>
                <w:rFonts w:cs="Calibri"/>
                <w:color w:val="000000"/>
                <w:szCs w:val="22"/>
              </w:rPr>
              <w:t>34.80</w:t>
            </w:r>
          </w:p>
        </w:tc>
        <w:tc>
          <w:tcPr>
            <w:tcW w:w="728" w:type="pct"/>
            <w:tcBorders>
              <w:top w:val="nil"/>
              <w:left w:val="nil"/>
              <w:bottom w:val="single" w:sz="4" w:space="0" w:color="auto"/>
              <w:right w:val="single" w:sz="4" w:space="0" w:color="auto"/>
            </w:tcBorders>
            <w:shd w:val="clear" w:color="000000" w:fill="FFFFFF"/>
            <w:noWrap/>
            <w:vAlign w:val="bottom"/>
          </w:tcPr>
          <w:p w14:paraId="396B3521" w14:textId="77777777" w:rsidR="009971CA" w:rsidRPr="001C0EA0" w:rsidRDefault="009971CA" w:rsidP="00535242">
            <w:pPr>
              <w:pStyle w:val="Table"/>
              <w:jc w:val="center"/>
            </w:pPr>
            <w:r>
              <w:rPr>
                <w:rFonts w:cs="Calibri"/>
                <w:color w:val="000000"/>
                <w:szCs w:val="22"/>
              </w:rPr>
              <w:t>9.69</w:t>
            </w:r>
          </w:p>
        </w:tc>
        <w:tc>
          <w:tcPr>
            <w:tcW w:w="623" w:type="pct"/>
            <w:tcBorders>
              <w:top w:val="nil"/>
              <w:left w:val="nil"/>
              <w:bottom w:val="single" w:sz="4" w:space="0" w:color="auto"/>
              <w:right w:val="single" w:sz="4" w:space="0" w:color="auto"/>
            </w:tcBorders>
            <w:shd w:val="clear" w:color="000000" w:fill="FFFFFF"/>
            <w:noWrap/>
            <w:vAlign w:val="bottom"/>
          </w:tcPr>
          <w:p w14:paraId="60E200E9" w14:textId="77777777" w:rsidR="009971CA" w:rsidRPr="001C0EA0" w:rsidRDefault="009971CA" w:rsidP="00535242">
            <w:pPr>
              <w:pStyle w:val="Table"/>
              <w:jc w:val="center"/>
            </w:pPr>
            <w:r>
              <w:rPr>
                <w:rFonts w:cs="Calibri"/>
                <w:color w:val="000000"/>
                <w:szCs w:val="22"/>
              </w:rPr>
              <w:t>36.50</w:t>
            </w:r>
          </w:p>
        </w:tc>
        <w:tc>
          <w:tcPr>
            <w:tcW w:w="616" w:type="pct"/>
            <w:tcBorders>
              <w:top w:val="nil"/>
              <w:left w:val="nil"/>
              <w:bottom w:val="single" w:sz="4" w:space="0" w:color="auto"/>
              <w:right w:val="single" w:sz="4" w:space="0" w:color="auto"/>
            </w:tcBorders>
            <w:shd w:val="clear" w:color="000000" w:fill="FFFFFF"/>
            <w:noWrap/>
            <w:vAlign w:val="bottom"/>
          </w:tcPr>
          <w:p w14:paraId="5949E740" w14:textId="77777777" w:rsidR="009971CA" w:rsidRPr="001C0EA0" w:rsidRDefault="009971CA" w:rsidP="00535242">
            <w:pPr>
              <w:pStyle w:val="Table"/>
              <w:jc w:val="center"/>
            </w:pPr>
            <w:r>
              <w:rPr>
                <w:rFonts w:cs="Calibri"/>
                <w:color w:val="000000"/>
                <w:szCs w:val="22"/>
              </w:rPr>
              <w:t>53.30</w:t>
            </w:r>
          </w:p>
        </w:tc>
        <w:tc>
          <w:tcPr>
            <w:tcW w:w="799" w:type="pct"/>
            <w:tcBorders>
              <w:top w:val="nil"/>
              <w:left w:val="nil"/>
              <w:bottom w:val="single" w:sz="4" w:space="0" w:color="auto"/>
              <w:right w:val="single" w:sz="4" w:space="0" w:color="auto"/>
            </w:tcBorders>
            <w:shd w:val="clear" w:color="000000" w:fill="FFFFFF"/>
            <w:noWrap/>
            <w:vAlign w:val="bottom"/>
          </w:tcPr>
          <w:p w14:paraId="03395EB7" w14:textId="77777777" w:rsidR="009971CA" w:rsidRPr="001C0EA0" w:rsidRDefault="009971CA" w:rsidP="00535242">
            <w:pPr>
              <w:pStyle w:val="Table"/>
              <w:jc w:val="center"/>
            </w:pPr>
            <w:r>
              <w:rPr>
                <w:rFonts w:cs="Calibri"/>
                <w:color w:val="000000"/>
                <w:szCs w:val="22"/>
              </w:rPr>
              <w:t>174.00</w:t>
            </w:r>
          </w:p>
        </w:tc>
      </w:tr>
      <w:tr w:rsidR="009971CA" w:rsidRPr="001C0EA0" w14:paraId="0D5F7E30"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72A4501B" w14:textId="77777777" w:rsidR="009971CA" w:rsidRPr="001C0EA0" w:rsidRDefault="009971CA" w:rsidP="00535242">
            <w:pPr>
              <w:pStyle w:val="Table"/>
              <w:jc w:val="center"/>
              <w:rPr>
                <w:b/>
              </w:rPr>
            </w:pPr>
            <w:r>
              <w:rPr>
                <w:rFonts w:cs="Calibri"/>
                <w:b/>
                <w:bCs/>
                <w:color w:val="000000"/>
                <w:szCs w:val="22"/>
              </w:rPr>
              <w:t>40%</w:t>
            </w:r>
          </w:p>
        </w:tc>
        <w:tc>
          <w:tcPr>
            <w:tcW w:w="657" w:type="pct"/>
            <w:tcBorders>
              <w:top w:val="nil"/>
              <w:left w:val="nil"/>
              <w:bottom w:val="single" w:sz="4" w:space="0" w:color="auto"/>
              <w:right w:val="single" w:sz="4" w:space="0" w:color="auto"/>
            </w:tcBorders>
            <w:shd w:val="clear" w:color="000000" w:fill="FFFFFF"/>
            <w:noWrap/>
            <w:vAlign w:val="bottom"/>
          </w:tcPr>
          <w:p w14:paraId="24A20E27" w14:textId="77777777" w:rsidR="009971CA" w:rsidRPr="001C0EA0" w:rsidRDefault="009971CA" w:rsidP="00535242">
            <w:pPr>
              <w:pStyle w:val="Table"/>
              <w:jc w:val="center"/>
            </w:pPr>
            <w:r>
              <w:rPr>
                <w:rFonts w:cs="Calibri"/>
                <w:b/>
                <w:bCs/>
                <w:color w:val="000000"/>
                <w:szCs w:val="22"/>
              </w:rPr>
              <w:t>38.01</w:t>
            </w:r>
          </w:p>
        </w:tc>
        <w:tc>
          <w:tcPr>
            <w:tcW w:w="537" w:type="pct"/>
            <w:tcBorders>
              <w:top w:val="nil"/>
              <w:left w:val="nil"/>
              <w:bottom w:val="single" w:sz="4" w:space="0" w:color="auto"/>
              <w:right w:val="single" w:sz="4" w:space="0" w:color="auto"/>
            </w:tcBorders>
            <w:shd w:val="clear" w:color="000000" w:fill="FFFFFF"/>
            <w:noWrap/>
            <w:vAlign w:val="bottom"/>
          </w:tcPr>
          <w:p w14:paraId="7805A8D5" w14:textId="77777777" w:rsidR="009971CA" w:rsidRPr="001C0EA0" w:rsidRDefault="009971CA" w:rsidP="00535242">
            <w:pPr>
              <w:pStyle w:val="Table"/>
              <w:jc w:val="center"/>
            </w:pPr>
            <w:r>
              <w:rPr>
                <w:rFonts w:cs="Calibri"/>
                <w:b/>
                <w:bCs/>
                <w:color w:val="000000"/>
                <w:szCs w:val="22"/>
              </w:rPr>
              <w:t>27.20</w:t>
            </w:r>
          </w:p>
        </w:tc>
        <w:tc>
          <w:tcPr>
            <w:tcW w:w="728" w:type="pct"/>
            <w:tcBorders>
              <w:top w:val="nil"/>
              <w:left w:val="nil"/>
              <w:bottom w:val="single" w:sz="4" w:space="0" w:color="auto"/>
              <w:right w:val="single" w:sz="4" w:space="0" w:color="auto"/>
            </w:tcBorders>
            <w:shd w:val="clear" w:color="000000" w:fill="FFFFFF"/>
            <w:noWrap/>
            <w:vAlign w:val="bottom"/>
          </w:tcPr>
          <w:p w14:paraId="0C2AFC34" w14:textId="77777777" w:rsidR="009971CA" w:rsidRPr="001C0EA0" w:rsidRDefault="009971CA" w:rsidP="00535242">
            <w:pPr>
              <w:pStyle w:val="Table"/>
              <w:jc w:val="center"/>
            </w:pPr>
            <w:r>
              <w:rPr>
                <w:rFonts w:cs="Calibri"/>
                <w:b/>
                <w:bCs/>
                <w:color w:val="000000"/>
                <w:szCs w:val="22"/>
              </w:rPr>
              <w:t>7.09</w:t>
            </w:r>
          </w:p>
        </w:tc>
        <w:tc>
          <w:tcPr>
            <w:tcW w:w="623" w:type="pct"/>
            <w:tcBorders>
              <w:top w:val="nil"/>
              <w:left w:val="nil"/>
              <w:bottom w:val="single" w:sz="4" w:space="0" w:color="auto"/>
              <w:right w:val="single" w:sz="4" w:space="0" w:color="auto"/>
            </w:tcBorders>
            <w:shd w:val="clear" w:color="000000" w:fill="FFFFFF"/>
            <w:noWrap/>
            <w:vAlign w:val="bottom"/>
          </w:tcPr>
          <w:p w14:paraId="6819FE13" w14:textId="77777777" w:rsidR="009971CA" w:rsidRPr="001C0EA0" w:rsidRDefault="009971CA" w:rsidP="00535242">
            <w:pPr>
              <w:pStyle w:val="Table"/>
              <w:jc w:val="center"/>
            </w:pPr>
            <w:r>
              <w:rPr>
                <w:rFonts w:cs="Calibri"/>
                <w:b/>
                <w:bCs/>
                <w:color w:val="000000"/>
                <w:szCs w:val="22"/>
              </w:rPr>
              <w:t>29.70</w:t>
            </w:r>
          </w:p>
        </w:tc>
        <w:tc>
          <w:tcPr>
            <w:tcW w:w="616" w:type="pct"/>
            <w:tcBorders>
              <w:top w:val="nil"/>
              <w:left w:val="nil"/>
              <w:bottom w:val="single" w:sz="4" w:space="0" w:color="auto"/>
              <w:right w:val="single" w:sz="4" w:space="0" w:color="auto"/>
            </w:tcBorders>
            <w:shd w:val="clear" w:color="000000" w:fill="FFFFFF"/>
            <w:noWrap/>
            <w:vAlign w:val="bottom"/>
          </w:tcPr>
          <w:p w14:paraId="48351F08" w14:textId="77777777" w:rsidR="009971CA" w:rsidRPr="001C0EA0" w:rsidRDefault="009971CA" w:rsidP="00535242">
            <w:pPr>
              <w:pStyle w:val="Table"/>
              <w:jc w:val="center"/>
            </w:pPr>
            <w:r>
              <w:rPr>
                <w:rFonts w:cs="Calibri"/>
                <w:b/>
                <w:bCs/>
                <w:color w:val="000000"/>
                <w:szCs w:val="22"/>
              </w:rPr>
              <w:t>41.40</w:t>
            </w:r>
          </w:p>
        </w:tc>
        <w:tc>
          <w:tcPr>
            <w:tcW w:w="799" w:type="pct"/>
            <w:tcBorders>
              <w:top w:val="nil"/>
              <w:left w:val="nil"/>
              <w:bottom w:val="single" w:sz="4" w:space="0" w:color="auto"/>
              <w:right w:val="single" w:sz="4" w:space="0" w:color="auto"/>
            </w:tcBorders>
            <w:shd w:val="clear" w:color="000000" w:fill="FFFFFF"/>
            <w:noWrap/>
            <w:vAlign w:val="bottom"/>
          </w:tcPr>
          <w:p w14:paraId="38F4409C" w14:textId="77777777" w:rsidR="009971CA" w:rsidRPr="001C0EA0" w:rsidRDefault="009971CA" w:rsidP="00535242">
            <w:pPr>
              <w:pStyle w:val="Table"/>
              <w:jc w:val="center"/>
            </w:pPr>
            <w:r>
              <w:rPr>
                <w:rFonts w:cs="Calibri"/>
                <w:b/>
                <w:bCs/>
                <w:color w:val="000000"/>
                <w:szCs w:val="22"/>
              </w:rPr>
              <w:t>137.00</w:t>
            </w:r>
          </w:p>
        </w:tc>
      </w:tr>
      <w:tr w:rsidR="009971CA" w:rsidRPr="001C0EA0" w14:paraId="04C854E9"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3789EED" w14:textId="77777777" w:rsidR="009971CA" w:rsidRPr="001C0EA0" w:rsidRDefault="009971CA" w:rsidP="00535242">
            <w:pPr>
              <w:pStyle w:val="Table"/>
              <w:jc w:val="center"/>
            </w:pPr>
            <w:r>
              <w:rPr>
                <w:rFonts w:cs="Calibri"/>
                <w:color w:val="000000"/>
                <w:szCs w:val="22"/>
              </w:rPr>
              <w:t>45%</w:t>
            </w:r>
          </w:p>
        </w:tc>
        <w:tc>
          <w:tcPr>
            <w:tcW w:w="657" w:type="pct"/>
            <w:tcBorders>
              <w:top w:val="nil"/>
              <w:left w:val="nil"/>
              <w:bottom w:val="single" w:sz="4" w:space="0" w:color="auto"/>
              <w:right w:val="single" w:sz="4" w:space="0" w:color="auto"/>
            </w:tcBorders>
            <w:shd w:val="clear" w:color="000000" w:fill="FFFFFF"/>
            <w:noWrap/>
            <w:vAlign w:val="bottom"/>
          </w:tcPr>
          <w:p w14:paraId="6575B95F" w14:textId="77777777" w:rsidR="009971CA" w:rsidRPr="001C0EA0" w:rsidRDefault="009971CA" w:rsidP="00535242">
            <w:pPr>
              <w:pStyle w:val="Table"/>
              <w:jc w:val="center"/>
            </w:pPr>
            <w:r>
              <w:rPr>
                <w:rFonts w:cs="Calibri"/>
                <w:color w:val="000000"/>
                <w:szCs w:val="22"/>
              </w:rPr>
              <w:t>31.40</w:t>
            </w:r>
          </w:p>
        </w:tc>
        <w:tc>
          <w:tcPr>
            <w:tcW w:w="537" w:type="pct"/>
            <w:tcBorders>
              <w:top w:val="nil"/>
              <w:left w:val="nil"/>
              <w:bottom w:val="single" w:sz="4" w:space="0" w:color="auto"/>
              <w:right w:val="single" w:sz="4" w:space="0" w:color="auto"/>
            </w:tcBorders>
            <w:shd w:val="clear" w:color="000000" w:fill="FFFFFF"/>
            <w:noWrap/>
            <w:vAlign w:val="bottom"/>
          </w:tcPr>
          <w:p w14:paraId="70555217" w14:textId="77777777" w:rsidR="009971CA" w:rsidRPr="001C0EA0" w:rsidRDefault="009971CA" w:rsidP="00535242">
            <w:pPr>
              <w:pStyle w:val="Table"/>
              <w:jc w:val="center"/>
            </w:pPr>
            <w:r>
              <w:rPr>
                <w:rFonts w:cs="Calibri"/>
                <w:color w:val="000000"/>
                <w:szCs w:val="22"/>
              </w:rPr>
              <w:t>22.10</w:t>
            </w:r>
          </w:p>
        </w:tc>
        <w:tc>
          <w:tcPr>
            <w:tcW w:w="728" w:type="pct"/>
            <w:tcBorders>
              <w:top w:val="nil"/>
              <w:left w:val="nil"/>
              <w:bottom w:val="single" w:sz="4" w:space="0" w:color="auto"/>
              <w:right w:val="single" w:sz="4" w:space="0" w:color="auto"/>
            </w:tcBorders>
            <w:shd w:val="clear" w:color="000000" w:fill="FFFFFF"/>
            <w:noWrap/>
            <w:vAlign w:val="bottom"/>
          </w:tcPr>
          <w:p w14:paraId="143B41BB" w14:textId="77777777" w:rsidR="009971CA" w:rsidRPr="001C0EA0" w:rsidRDefault="009971CA" w:rsidP="00535242">
            <w:pPr>
              <w:pStyle w:val="Table"/>
              <w:jc w:val="center"/>
            </w:pPr>
            <w:r>
              <w:rPr>
                <w:rFonts w:cs="Calibri"/>
                <w:color w:val="000000"/>
                <w:szCs w:val="22"/>
              </w:rPr>
              <w:t>5.55</w:t>
            </w:r>
          </w:p>
        </w:tc>
        <w:tc>
          <w:tcPr>
            <w:tcW w:w="623" w:type="pct"/>
            <w:tcBorders>
              <w:top w:val="nil"/>
              <w:left w:val="nil"/>
              <w:bottom w:val="single" w:sz="4" w:space="0" w:color="auto"/>
              <w:right w:val="single" w:sz="4" w:space="0" w:color="auto"/>
            </w:tcBorders>
            <w:shd w:val="clear" w:color="000000" w:fill="FFFFFF"/>
            <w:noWrap/>
            <w:vAlign w:val="bottom"/>
          </w:tcPr>
          <w:p w14:paraId="405562B3" w14:textId="77777777" w:rsidR="009971CA" w:rsidRPr="001C0EA0" w:rsidRDefault="009971CA" w:rsidP="00535242">
            <w:pPr>
              <w:pStyle w:val="Table"/>
              <w:jc w:val="center"/>
            </w:pPr>
            <w:r>
              <w:rPr>
                <w:rFonts w:cs="Calibri"/>
                <w:color w:val="000000"/>
                <w:szCs w:val="22"/>
              </w:rPr>
              <w:t>23.80</w:t>
            </w:r>
          </w:p>
        </w:tc>
        <w:tc>
          <w:tcPr>
            <w:tcW w:w="616" w:type="pct"/>
            <w:tcBorders>
              <w:top w:val="nil"/>
              <w:left w:val="nil"/>
              <w:bottom w:val="single" w:sz="4" w:space="0" w:color="auto"/>
              <w:right w:val="single" w:sz="4" w:space="0" w:color="auto"/>
            </w:tcBorders>
            <w:shd w:val="clear" w:color="000000" w:fill="FFFFFF"/>
            <w:noWrap/>
            <w:vAlign w:val="bottom"/>
          </w:tcPr>
          <w:p w14:paraId="26B8369C" w14:textId="77777777" w:rsidR="009971CA" w:rsidRPr="001C0EA0" w:rsidRDefault="009971CA" w:rsidP="00535242">
            <w:pPr>
              <w:pStyle w:val="Table"/>
              <w:jc w:val="center"/>
            </w:pPr>
            <w:r>
              <w:rPr>
                <w:rFonts w:cs="Calibri"/>
                <w:color w:val="000000"/>
                <w:szCs w:val="22"/>
              </w:rPr>
              <w:t>33.60</w:t>
            </w:r>
          </w:p>
        </w:tc>
        <w:tc>
          <w:tcPr>
            <w:tcW w:w="799" w:type="pct"/>
            <w:tcBorders>
              <w:top w:val="nil"/>
              <w:left w:val="nil"/>
              <w:bottom w:val="single" w:sz="4" w:space="0" w:color="auto"/>
              <w:right w:val="single" w:sz="4" w:space="0" w:color="auto"/>
            </w:tcBorders>
            <w:shd w:val="clear" w:color="000000" w:fill="FFFFFF"/>
            <w:noWrap/>
            <w:vAlign w:val="bottom"/>
          </w:tcPr>
          <w:p w14:paraId="0413C063" w14:textId="77777777" w:rsidR="009971CA" w:rsidRPr="001C0EA0" w:rsidRDefault="009971CA" w:rsidP="00535242">
            <w:pPr>
              <w:pStyle w:val="Table"/>
              <w:jc w:val="center"/>
            </w:pPr>
            <w:r>
              <w:rPr>
                <w:rFonts w:cs="Calibri"/>
                <w:color w:val="000000"/>
                <w:szCs w:val="22"/>
              </w:rPr>
              <w:t>111.00</w:t>
            </w:r>
          </w:p>
        </w:tc>
      </w:tr>
      <w:tr w:rsidR="009971CA" w:rsidRPr="001C0EA0" w14:paraId="34C6A38F"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146E11F0" w14:textId="77777777" w:rsidR="009971CA" w:rsidRPr="001C0EA0" w:rsidRDefault="009971CA" w:rsidP="00535242">
            <w:pPr>
              <w:pStyle w:val="Table"/>
              <w:jc w:val="center"/>
            </w:pPr>
            <w:r>
              <w:rPr>
                <w:rFonts w:cs="Calibri"/>
                <w:color w:val="000000"/>
                <w:szCs w:val="22"/>
              </w:rPr>
              <w:t>50%</w:t>
            </w:r>
          </w:p>
        </w:tc>
        <w:tc>
          <w:tcPr>
            <w:tcW w:w="657" w:type="pct"/>
            <w:tcBorders>
              <w:top w:val="nil"/>
              <w:left w:val="nil"/>
              <w:bottom w:val="single" w:sz="4" w:space="0" w:color="auto"/>
              <w:right w:val="single" w:sz="4" w:space="0" w:color="auto"/>
            </w:tcBorders>
            <w:shd w:val="clear" w:color="000000" w:fill="FFFFFF"/>
            <w:noWrap/>
            <w:vAlign w:val="bottom"/>
          </w:tcPr>
          <w:p w14:paraId="5DB2ECDE" w14:textId="77777777" w:rsidR="009971CA" w:rsidRPr="001C0EA0" w:rsidRDefault="009971CA" w:rsidP="00535242">
            <w:pPr>
              <w:pStyle w:val="Table"/>
              <w:jc w:val="center"/>
            </w:pPr>
            <w:r>
              <w:rPr>
                <w:rFonts w:cs="Calibri"/>
                <w:color w:val="000000"/>
                <w:szCs w:val="22"/>
              </w:rPr>
              <w:t>26.70</w:t>
            </w:r>
          </w:p>
        </w:tc>
        <w:tc>
          <w:tcPr>
            <w:tcW w:w="537" w:type="pct"/>
            <w:tcBorders>
              <w:top w:val="nil"/>
              <w:left w:val="nil"/>
              <w:bottom w:val="single" w:sz="4" w:space="0" w:color="auto"/>
              <w:right w:val="single" w:sz="4" w:space="0" w:color="auto"/>
            </w:tcBorders>
            <w:shd w:val="clear" w:color="000000" w:fill="FFFFFF"/>
            <w:noWrap/>
            <w:vAlign w:val="bottom"/>
          </w:tcPr>
          <w:p w14:paraId="3435E1D5" w14:textId="77777777" w:rsidR="009971CA" w:rsidRPr="001C0EA0" w:rsidRDefault="009971CA" w:rsidP="00535242">
            <w:pPr>
              <w:pStyle w:val="Table"/>
              <w:jc w:val="center"/>
            </w:pPr>
            <w:r>
              <w:rPr>
                <w:rFonts w:cs="Calibri"/>
                <w:color w:val="000000"/>
                <w:szCs w:val="22"/>
              </w:rPr>
              <w:t>18.70</w:t>
            </w:r>
          </w:p>
        </w:tc>
        <w:tc>
          <w:tcPr>
            <w:tcW w:w="728" w:type="pct"/>
            <w:tcBorders>
              <w:top w:val="nil"/>
              <w:left w:val="nil"/>
              <w:bottom w:val="single" w:sz="4" w:space="0" w:color="auto"/>
              <w:right w:val="single" w:sz="4" w:space="0" w:color="auto"/>
            </w:tcBorders>
            <w:shd w:val="clear" w:color="000000" w:fill="FFFFFF"/>
            <w:noWrap/>
            <w:vAlign w:val="bottom"/>
          </w:tcPr>
          <w:p w14:paraId="12257269" w14:textId="77777777" w:rsidR="009971CA" w:rsidRPr="001C0EA0" w:rsidRDefault="009971CA" w:rsidP="00535242">
            <w:pPr>
              <w:pStyle w:val="Table"/>
              <w:jc w:val="center"/>
            </w:pPr>
            <w:r>
              <w:rPr>
                <w:rFonts w:cs="Calibri"/>
                <w:color w:val="000000"/>
                <w:szCs w:val="22"/>
              </w:rPr>
              <w:t>4.81</w:t>
            </w:r>
          </w:p>
        </w:tc>
        <w:tc>
          <w:tcPr>
            <w:tcW w:w="623" w:type="pct"/>
            <w:tcBorders>
              <w:top w:val="nil"/>
              <w:left w:val="nil"/>
              <w:bottom w:val="single" w:sz="4" w:space="0" w:color="auto"/>
              <w:right w:val="single" w:sz="4" w:space="0" w:color="auto"/>
            </w:tcBorders>
            <w:shd w:val="clear" w:color="000000" w:fill="FFFFFF"/>
            <w:noWrap/>
            <w:vAlign w:val="bottom"/>
          </w:tcPr>
          <w:p w14:paraId="41A2EB4E" w14:textId="77777777" w:rsidR="009971CA" w:rsidRPr="001C0EA0" w:rsidRDefault="009971CA" w:rsidP="00535242">
            <w:pPr>
              <w:pStyle w:val="Table"/>
              <w:jc w:val="center"/>
            </w:pPr>
            <w:r>
              <w:rPr>
                <w:rFonts w:cs="Calibri"/>
                <w:color w:val="000000"/>
                <w:szCs w:val="22"/>
              </w:rPr>
              <w:t>19.70</w:t>
            </w:r>
          </w:p>
        </w:tc>
        <w:tc>
          <w:tcPr>
            <w:tcW w:w="616" w:type="pct"/>
            <w:tcBorders>
              <w:top w:val="nil"/>
              <w:left w:val="nil"/>
              <w:bottom w:val="single" w:sz="4" w:space="0" w:color="auto"/>
              <w:right w:val="single" w:sz="4" w:space="0" w:color="auto"/>
            </w:tcBorders>
            <w:shd w:val="clear" w:color="000000" w:fill="FFFFFF"/>
            <w:noWrap/>
            <w:vAlign w:val="bottom"/>
          </w:tcPr>
          <w:p w14:paraId="2229DBEA" w14:textId="77777777" w:rsidR="009971CA" w:rsidRPr="001C0EA0" w:rsidRDefault="009971CA" w:rsidP="00535242">
            <w:pPr>
              <w:pStyle w:val="Table"/>
              <w:jc w:val="center"/>
            </w:pPr>
            <w:r>
              <w:rPr>
                <w:rFonts w:cs="Calibri"/>
                <w:color w:val="000000"/>
                <w:szCs w:val="22"/>
              </w:rPr>
              <w:t>28.70</w:t>
            </w:r>
          </w:p>
        </w:tc>
        <w:tc>
          <w:tcPr>
            <w:tcW w:w="799" w:type="pct"/>
            <w:tcBorders>
              <w:top w:val="nil"/>
              <w:left w:val="nil"/>
              <w:bottom w:val="single" w:sz="4" w:space="0" w:color="auto"/>
              <w:right w:val="single" w:sz="4" w:space="0" w:color="auto"/>
            </w:tcBorders>
            <w:shd w:val="clear" w:color="000000" w:fill="FFFFFF"/>
            <w:noWrap/>
            <w:vAlign w:val="bottom"/>
          </w:tcPr>
          <w:p w14:paraId="3AE66BE9" w14:textId="77777777" w:rsidR="009971CA" w:rsidRPr="001C0EA0" w:rsidRDefault="009971CA" w:rsidP="00535242">
            <w:pPr>
              <w:pStyle w:val="Table"/>
              <w:jc w:val="center"/>
            </w:pPr>
            <w:r>
              <w:rPr>
                <w:rFonts w:cs="Calibri"/>
                <w:color w:val="000000"/>
                <w:szCs w:val="22"/>
              </w:rPr>
              <w:t>91.10</w:t>
            </w:r>
          </w:p>
        </w:tc>
      </w:tr>
      <w:tr w:rsidR="009971CA" w:rsidRPr="001C0EA0" w14:paraId="19AA650C"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437D7D97" w14:textId="77777777" w:rsidR="009971CA" w:rsidRPr="001C0EA0" w:rsidRDefault="009971CA" w:rsidP="00535242">
            <w:pPr>
              <w:pStyle w:val="Table"/>
              <w:jc w:val="center"/>
            </w:pPr>
            <w:r>
              <w:rPr>
                <w:rFonts w:cs="Calibri"/>
                <w:color w:val="000000"/>
                <w:szCs w:val="22"/>
              </w:rPr>
              <w:t>55%</w:t>
            </w:r>
          </w:p>
        </w:tc>
        <w:tc>
          <w:tcPr>
            <w:tcW w:w="657" w:type="pct"/>
            <w:tcBorders>
              <w:top w:val="nil"/>
              <w:left w:val="nil"/>
              <w:bottom w:val="single" w:sz="4" w:space="0" w:color="auto"/>
              <w:right w:val="single" w:sz="4" w:space="0" w:color="auto"/>
            </w:tcBorders>
            <w:shd w:val="clear" w:color="000000" w:fill="FFFFFF"/>
            <w:noWrap/>
            <w:vAlign w:val="bottom"/>
          </w:tcPr>
          <w:p w14:paraId="4047DF20" w14:textId="77777777" w:rsidR="009971CA" w:rsidRPr="001C0EA0" w:rsidRDefault="009971CA" w:rsidP="00535242">
            <w:pPr>
              <w:pStyle w:val="Table"/>
              <w:jc w:val="center"/>
            </w:pPr>
            <w:r>
              <w:rPr>
                <w:rFonts w:cs="Calibri"/>
                <w:color w:val="000000"/>
                <w:szCs w:val="22"/>
              </w:rPr>
              <w:t>23.32</w:t>
            </w:r>
          </w:p>
        </w:tc>
        <w:tc>
          <w:tcPr>
            <w:tcW w:w="537" w:type="pct"/>
            <w:tcBorders>
              <w:top w:val="nil"/>
              <w:left w:val="nil"/>
              <w:bottom w:val="single" w:sz="4" w:space="0" w:color="auto"/>
              <w:right w:val="single" w:sz="4" w:space="0" w:color="auto"/>
            </w:tcBorders>
            <w:shd w:val="clear" w:color="000000" w:fill="FFFFFF"/>
            <w:noWrap/>
            <w:vAlign w:val="bottom"/>
          </w:tcPr>
          <w:p w14:paraId="20479D3A" w14:textId="77777777" w:rsidR="009971CA" w:rsidRPr="001C0EA0" w:rsidRDefault="009971CA" w:rsidP="00535242">
            <w:pPr>
              <w:pStyle w:val="Table"/>
              <w:jc w:val="center"/>
            </w:pPr>
            <w:r>
              <w:rPr>
                <w:rFonts w:cs="Calibri"/>
                <w:color w:val="000000"/>
                <w:szCs w:val="22"/>
              </w:rPr>
              <w:t>16.60</w:t>
            </w:r>
          </w:p>
        </w:tc>
        <w:tc>
          <w:tcPr>
            <w:tcW w:w="728" w:type="pct"/>
            <w:tcBorders>
              <w:top w:val="nil"/>
              <w:left w:val="nil"/>
              <w:bottom w:val="single" w:sz="4" w:space="0" w:color="auto"/>
              <w:right w:val="single" w:sz="4" w:space="0" w:color="auto"/>
            </w:tcBorders>
            <w:shd w:val="clear" w:color="000000" w:fill="FFFFFF"/>
            <w:noWrap/>
            <w:vAlign w:val="bottom"/>
          </w:tcPr>
          <w:p w14:paraId="7667824C" w14:textId="77777777" w:rsidR="009971CA" w:rsidRPr="001C0EA0" w:rsidRDefault="009971CA" w:rsidP="00535242">
            <w:pPr>
              <w:pStyle w:val="Table"/>
              <w:jc w:val="center"/>
            </w:pPr>
            <w:r>
              <w:rPr>
                <w:rFonts w:cs="Calibri"/>
                <w:color w:val="000000"/>
                <w:szCs w:val="22"/>
              </w:rPr>
              <w:t>4.25</w:t>
            </w:r>
          </w:p>
        </w:tc>
        <w:tc>
          <w:tcPr>
            <w:tcW w:w="623" w:type="pct"/>
            <w:tcBorders>
              <w:top w:val="nil"/>
              <w:left w:val="nil"/>
              <w:bottom w:val="single" w:sz="4" w:space="0" w:color="auto"/>
              <w:right w:val="single" w:sz="4" w:space="0" w:color="auto"/>
            </w:tcBorders>
            <w:shd w:val="clear" w:color="000000" w:fill="FFFFFF"/>
            <w:noWrap/>
            <w:vAlign w:val="bottom"/>
          </w:tcPr>
          <w:p w14:paraId="7BFEA1B4" w14:textId="77777777" w:rsidR="009971CA" w:rsidRPr="001C0EA0" w:rsidRDefault="009971CA" w:rsidP="00535242">
            <w:pPr>
              <w:pStyle w:val="Table"/>
              <w:jc w:val="center"/>
            </w:pPr>
            <w:r>
              <w:rPr>
                <w:rFonts w:cs="Calibri"/>
                <w:color w:val="000000"/>
                <w:szCs w:val="22"/>
              </w:rPr>
              <w:t>17.80</w:t>
            </w:r>
          </w:p>
        </w:tc>
        <w:tc>
          <w:tcPr>
            <w:tcW w:w="616" w:type="pct"/>
            <w:tcBorders>
              <w:top w:val="nil"/>
              <w:left w:val="nil"/>
              <w:bottom w:val="single" w:sz="4" w:space="0" w:color="auto"/>
              <w:right w:val="single" w:sz="4" w:space="0" w:color="auto"/>
            </w:tcBorders>
            <w:shd w:val="clear" w:color="000000" w:fill="FFFFFF"/>
            <w:noWrap/>
            <w:vAlign w:val="bottom"/>
          </w:tcPr>
          <w:p w14:paraId="728E7F95" w14:textId="77777777" w:rsidR="009971CA" w:rsidRPr="001C0EA0" w:rsidRDefault="009971CA" w:rsidP="00535242">
            <w:pPr>
              <w:pStyle w:val="Table"/>
              <w:jc w:val="center"/>
            </w:pPr>
            <w:r>
              <w:rPr>
                <w:rFonts w:cs="Calibri"/>
                <w:color w:val="000000"/>
                <w:szCs w:val="22"/>
              </w:rPr>
              <w:t>25.18</w:t>
            </w:r>
          </w:p>
        </w:tc>
        <w:tc>
          <w:tcPr>
            <w:tcW w:w="799" w:type="pct"/>
            <w:tcBorders>
              <w:top w:val="nil"/>
              <w:left w:val="nil"/>
              <w:bottom w:val="single" w:sz="4" w:space="0" w:color="auto"/>
              <w:right w:val="single" w:sz="4" w:space="0" w:color="auto"/>
            </w:tcBorders>
            <w:shd w:val="clear" w:color="000000" w:fill="FFFFFF"/>
            <w:noWrap/>
            <w:vAlign w:val="bottom"/>
          </w:tcPr>
          <w:p w14:paraId="5FC16772" w14:textId="77777777" w:rsidR="009971CA" w:rsidRPr="001C0EA0" w:rsidRDefault="009971CA" w:rsidP="00535242">
            <w:pPr>
              <w:pStyle w:val="Table"/>
              <w:jc w:val="center"/>
            </w:pPr>
            <w:r>
              <w:rPr>
                <w:rFonts w:cs="Calibri"/>
                <w:color w:val="000000"/>
                <w:szCs w:val="22"/>
              </w:rPr>
              <w:t>78.30</w:t>
            </w:r>
          </w:p>
        </w:tc>
      </w:tr>
      <w:tr w:rsidR="009971CA" w:rsidRPr="001C0EA0" w14:paraId="422EA231"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38F32EAA" w14:textId="77777777" w:rsidR="009971CA" w:rsidRPr="001C0EA0" w:rsidRDefault="009971CA" w:rsidP="00535242">
            <w:pPr>
              <w:pStyle w:val="Table"/>
              <w:jc w:val="center"/>
            </w:pPr>
            <w:r>
              <w:rPr>
                <w:rFonts w:cs="Calibri"/>
                <w:color w:val="000000"/>
                <w:szCs w:val="22"/>
              </w:rPr>
              <w:t>60%</w:t>
            </w:r>
          </w:p>
        </w:tc>
        <w:tc>
          <w:tcPr>
            <w:tcW w:w="657" w:type="pct"/>
            <w:tcBorders>
              <w:top w:val="nil"/>
              <w:left w:val="nil"/>
              <w:bottom w:val="single" w:sz="4" w:space="0" w:color="auto"/>
              <w:right w:val="single" w:sz="4" w:space="0" w:color="auto"/>
            </w:tcBorders>
            <w:shd w:val="clear" w:color="000000" w:fill="FFFFFF"/>
            <w:noWrap/>
            <w:vAlign w:val="bottom"/>
          </w:tcPr>
          <w:p w14:paraId="6451F72A" w14:textId="77777777" w:rsidR="009971CA" w:rsidRPr="001C0EA0" w:rsidRDefault="009971CA" w:rsidP="00535242">
            <w:pPr>
              <w:pStyle w:val="Table"/>
              <w:jc w:val="center"/>
            </w:pPr>
            <w:r>
              <w:rPr>
                <w:rFonts w:cs="Calibri"/>
                <w:color w:val="000000"/>
                <w:szCs w:val="22"/>
              </w:rPr>
              <w:t>20.35</w:t>
            </w:r>
          </w:p>
        </w:tc>
        <w:tc>
          <w:tcPr>
            <w:tcW w:w="537" w:type="pct"/>
            <w:tcBorders>
              <w:top w:val="nil"/>
              <w:left w:val="nil"/>
              <w:bottom w:val="single" w:sz="4" w:space="0" w:color="auto"/>
              <w:right w:val="single" w:sz="4" w:space="0" w:color="auto"/>
            </w:tcBorders>
            <w:shd w:val="clear" w:color="000000" w:fill="FFFFFF"/>
            <w:noWrap/>
            <w:vAlign w:val="bottom"/>
          </w:tcPr>
          <w:p w14:paraId="3783E412" w14:textId="77777777" w:rsidR="009971CA" w:rsidRPr="001C0EA0" w:rsidRDefault="009971CA" w:rsidP="00535242">
            <w:pPr>
              <w:pStyle w:val="Table"/>
              <w:jc w:val="center"/>
            </w:pPr>
            <w:r>
              <w:rPr>
                <w:rFonts w:cs="Calibri"/>
                <w:color w:val="000000"/>
                <w:szCs w:val="22"/>
              </w:rPr>
              <w:t>15.00</w:t>
            </w:r>
          </w:p>
        </w:tc>
        <w:tc>
          <w:tcPr>
            <w:tcW w:w="728" w:type="pct"/>
            <w:tcBorders>
              <w:top w:val="nil"/>
              <w:left w:val="nil"/>
              <w:bottom w:val="single" w:sz="4" w:space="0" w:color="auto"/>
              <w:right w:val="single" w:sz="4" w:space="0" w:color="auto"/>
            </w:tcBorders>
            <w:shd w:val="clear" w:color="000000" w:fill="FFFFFF"/>
            <w:noWrap/>
            <w:vAlign w:val="bottom"/>
          </w:tcPr>
          <w:p w14:paraId="59D149E6" w14:textId="77777777" w:rsidR="009971CA" w:rsidRPr="001C0EA0" w:rsidRDefault="009971CA" w:rsidP="00535242">
            <w:pPr>
              <w:pStyle w:val="Table"/>
              <w:jc w:val="center"/>
            </w:pPr>
            <w:r>
              <w:rPr>
                <w:rFonts w:cs="Calibri"/>
                <w:color w:val="000000"/>
                <w:szCs w:val="22"/>
              </w:rPr>
              <w:t>3.88</w:t>
            </w:r>
          </w:p>
        </w:tc>
        <w:tc>
          <w:tcPr>
            <w:tcW w:w="623" w:type="pct"/>
            <w:tcBorders>
              <w:top w:val="nil"/>
              <w:left w:val="nil"/>
              <w:bottom w:val="single" w:sz="4" w:space="0" w:color="auto"/>
              <w:right w:val="single" w:sz="4" w:space="0" w:color="auto"/>
            </w:tcBorders>
            <w:shd w:val="clear" w:color="000000" w:fill="FFFFFF"/>
            <w:noWrap/>
            <w:vAlign w:val="bottom"/>
          </w:tcPr>
          <w:p w14:paraId="4D0CE1B5" w14:textId="77777777" w:rsidR="009971CA" w:rsidRPr="001C0EA0" w:rsidRDefault="009971CA" w:rsidP="00535242">
            <w:pPr>
              <w:pStyle w:val="Table"/>
              <w:jc w:val="center"/>
            </w:pPr>
            <w:r>
              <w:rPr>
                <w:rFonts w:cs="Calibri"/>
                <w:color w:val="000000"/>
                <w:szCs w:val="22"/>
              </w:rPr>
              <w:t>15.80</w:t>
            </w:r>
          </w:p>
        </w:tc>
        <w:tc>
          <w:tcPr>
            <w:tcW w:w="616" w:type="pct"/>
            <w:tcBorders>
              <w:top w:val="nil"/>
              <w:left w:val="nil"/>
              <w:bottom w:val="single" w:sz="4" w:space="0" w:color="auto"/>
              <w:right w:val="single" w:sz="4" w:space="0" w:color="auto"/>
            </w:tcBorders>
            <w:shd w:val="clear" w:color="000000" w:fill="FFFFFF"/>
            <w:noWrap/>
            <w:vAlign w:val="bottom"/>
          </w:tcPr>
          <w:p w14:paraId="023BBED7" w14:textId="77777777" w:rsidR="009971CA" w:rsidRPr="001C0EA0" w:rsidRDefault="009971CA" w:rsidP="00535242">
            <w:pPr>
              <w:pStyle w:val="Table"/>
              <w:jc w:val="center"/>
            </w:pPr>
            <w:r>
              <w:rPr>
                <w:rFonts w:cs="Calibri"/>
                <w:color w:val="000000"/>
                <w:szCs w:val="22"/>
              </w:rPr>
              <w:t>22.50</w:t>
            </w:r>
          </w:p>
        </w:tc>
        <w:tc>
          <w:tcPr>
            <w:tcW w:w="799" w:type="pct"/>
            <w:tcBorders>
              <w:top w:val="nil"/>
              <w:left w:val="nil"/>
              <w:bottom w:val="single" w:sz="4" w:space="0" w:color="auto"/>
              <w:right w:val="single" w:sz="4" w:space="0" w:color="auto"/>
            </w:tcBorders>
            <w:shd w:val="clear" w:color="000000" w:fill="FFFFFF"/>
            <w:noWrap/>
            <w:vAlign w:val="bottom"/>
          </w:tcPr>
          <w:p w14:paraId="4914E8AA" w14:textId="77777777" w:rsidR="009971CA" w:rsidRPr="001C0EA0" w:rsidRDefault="009971CA" w:rsidP="00535242">
            <w:pPr>
              <w:pStyle w:val="Table"/>
              <w:jc w:val="center"/>
            </w:pPr>
            <w:r>
              <w:rPr>
                <w:rFonts w:cs="Calibri"/>
                <w:color w:val="000000"/>
                <w:szCs w:val="22"/>
              </w:rPr>
              <w:t>69.01</w:t>
            </w:r>
          </w:p>
        </w:tc>
      </w:tr>
      <w:tr w:rsidR="009971CA" w:rsidRPr="001C0EA0" w14:paraId="6390153F"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121119E1" w14:textId="77777777" w:rsidR="009971CA" w:rsidRPr="001C0EA0" w:rsidRDefault="009971CA" w:rsidP="00535242">
            <w:pPr>
              <w:pStyle w:val="Table"/>
              <w:jc w:val="center"/>
            </w:pPr>
            <w:r>
              <w:rPr>
                <w:rFonts w:cs="Calibri"/>
                <w:color w:val="000000"/>
                <w:szCs w:val="22"/>
              </w:rPr>
              <w:lastRenderedPageBreak/>
              <w:t>65%</w:t>
            </w:r>
          </w:p>
        </w:tc>
        <w:tc>
          <w:tcPr>
            <w:tcW w:w="657" w:type="pct"/>
            <w:tcBorders>
              <w:top w:val="nil"/>
              <w:left w:val="nil"/>
              <w:bottom w:val="single" w:sz="4" w:space="0" w:color="auto"/>
              <w:right w:val="single" w:sz="4" w:space="0" w:color="auto"/>
            </w:tcBorders>
            <w:shd w:val="clear" w:color="000000" w:fill="FFFFFF"/>
            <w:noWrap/>
            <w:vAlign w:val="bottom"/>
          </w:tcPr>
          <w:p w14:paraId="351A8BAE" w14:textId="77777777" w:rsidR="009971CA" w:rsidRPr="001C0EA0" w:rsidRDefault="009971CA" w:rsidP="00535242">
            <w:pPr>
              <w:pStyle w:val="Table"/>
              <w:jc w:val="center"/>
            </w:pPr>
            <w:r>
              <w:rPr>
                <w:rFonts w:cs="Calibri"/>
                <w:color w:val="000000"/>
                <w:szCs w:val="22"/>
              </w:rPr>
              <w:t>17.80</w:t>
            </w:r>
          </w:p>
        </w:tc>
        <w:tc>
          <w:tcPr>
            <w:tcW w:w="537" w:type="pct"/>
            <w:tcBorders>
              <w:top w:val="nil"/>
              <w:left w:val="nil"/>
              <w:bottom w:val="single" w:sz="4" w:space="0" w:color="auto"/>
              <w:right w:val="single" w:sz="4" w:space="0" w:color="auto"/>
            </w:tcBorders>
            <w:shd w:val="clear" w:color="000000" w:fill="FFFFFF"/>
            <w:noWrap/>
            <w:vAlign w:val="bottom"/>
          </w:tcPr>
          <w:p w14:paraId="566D5BDD" w14:textId="77777777" w:rsidR="009971CA" w:rsidRPr="001C0EA0" w:rsidRDefault="009971CA" w:rsidP="00535242">
            <w:pPr>
              <w:pStyle w:val="Table"/>
              <w:jc w:val="center"/>
            </w:pPr>
            <w:r>
              <w:rPr>
                <w:rFonts w:cs="Calibri"/>
                <w:color w:val="000000"/>
                <w:szCs w:val="22"/>
              </w:rPr>
              <w:t>13.80</w:t>
            </w:r>
          </w:p>
        </w:tc>
        <w:tc>
          <w:tcPr>
            <w:tcW w:w="728" w:type="pct"/>
            <w:tcBorders>
              <w:top w:val="nil"/>
              <w:left w:val="nil"/>
              <w:bottom w:val="single" w:sz="4" w:space="0" w:color="auto"/>
              <w:right w:val="single" w:sz="4" w:space="0" w:color="auto"/>
            </w:tcBorders>
            <w:shd w:val="clear" w:color="000000" w:fill="FFFFFF"/>
            <w:noWrap/>
            <w:vAlign w:val="bottom"/>
          </w:tcPr>
          <w:p w14:paraId="3C6A1C54" w14:textId="77777777" w:rsidR="009971CA" w:rsidRPr="001C0EA0" w:rsidRDefault="009971CA" w:rsidP="00535242">
            <w:pPr>
              <w:pStyle w:val="Table"/>
              <w:jc w:val="center"/>
            </w:pPr>
            <w:r>
              <w:rPr>
                <w:rFonts w:cs="Calibri"/>
                <w:color w:val="000000"/>
                <w:szCs w:val="22"/>
              </w:rPr>
              <w:t>3.54</w:t>
            </w:r>
          </w:p>
        </w:tc>
        <w:tc>
          <w:tcPr>
            <w:tcW w:w="623" w:type="pct"/>
            <w:tcBorders>
              <w:top w:val="nil"/>
              <w:left w:val="nil"/>
              <w:bottom w:val="single" w:sz="4" w:space="0" w:color="auto"/>
              <w:right w:val="single" w:sz="4" w:space="0" w:color="auto"/>
            </w:tcBorders>
            <w:shd w:val="clear" w:color="000000" w:fill="FFFFFF"/>
            <w:noWrap/>
            <w:vAlign w:val="bottom"/>
          </w:tcPr>
          <w:p w14:paraId="4DCDA3B2" w14:textId="77777777" w:rsidR="009971CA" w:rsidRPr="001C0EA0" w:rsidRDefault="009971CA" w:rsidP="00535242">
            <w:pPr>
              <w:pStyle w:val="Table"/>
              <w:jc w:val="center"/>
            </w:pPr>
            <w:r>
              <w:rPr>
                <w:rFonts w:cs="Calibri"/>
                <w:color w:val="000000"/>
                <w:szCs w:val="22"/>
              </w:rPr>
              <w:t>14.70</w:t>
            </w:r>
          </w:p>
        </w:tc>
        <w:tc>
          <w:tcPr>
            <w:tcW w:w="616" w:type="pct"/>
            <w:tcBorders>
              <w:top w:val="nil"/>
              <w:left w:val="nil"/>
              <w:bottom w:val="single" w:sz="4" w:space="0" w:color="auto"/>
              <w:right w:val="single" w:sz="4" w:space="0" w:color="auto"/>
            </w:tcBorders>
            <w:shd w:val="clear" w:color="000000" w:fill="FFFFFF"/>
            <w:noWrap/>
            <w:vAlign w:val="bottom"/>
          </w:tcPr>
          <w:p w14:paraId="650DD40E" w14:textId="77777777" w:rsidR="009971CA" w:rsidRPr="001C0EA0" w:rsidRDefault="009971CA" w:rsidP="00535242">
            <w:pPr>
              <w:pStyle w:val="Table"/>
              <w:jc w:val="center"/>
            </w:pPr>
            <w:r>
              <w:rPr>
                <w:rFonts w:cs="Calibri"/>
                <w:color w:val="000000"/>
                <w:szCs w:val="22"/>
              </w:rPr>
              <w:t>20.50</w:t>
            </w:r>
          </w:p>
        </w:tc>
        <w:tc>
          <w:tcPr>
            <w:tcW w:w="799" w:type="pct"/>
            <w:tcBorders>
              <w:top w:val="nil"/>
              <w:left w:val="nil"/>
              <w:bottom w:val="single" w:sz="4" w:space="0" w:color="auto"/>
              <w:right w:val="single" w:sz="4" w:space="0" w:color="auto"/>
            </w:tcBorders>
            <w:shd w:val="clear" w:color="000000" w:fill="FFFFFF"/>
            <w:noWrap/>
            <w:vAlign w:val="bottom"/>
          </w:tcPr>
          <w:p w14:paraId="5E8D089B" w14:textId="77777777" w:rsidR="009971CA" w:rsidRPr="001C0EA0" w:rsidRDefault="009971CA" w:rsidP="00535242">
            <w:pPr>
              <w:pStyle w:val="Table"/>
              <w:jc w:val="center"/>
            </w:pPr>
            <w:r>
              <w:rPr>
                <w:rFonts w:cs="Calibri"/>
                <w:color w:val="000000"/>
                <w:szCs w:val="22"/>
              </w:rPr>
              <w:t>62.60</w:t>
            </w:r>
          </w:p>
        </w:tc>
      </w:tr>
      <w:tr w:rsidR="009971CA" w:rsidRPr="001C0EA0" w14:paraId="33BFF5F7"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98C0427" w14:textId="77777777" w:rsidR="009971CA" w:rsidRPr="001C0EA0" w:rsidRDefault="009971CA" w:rsidP="00535242">
            <w:pPr>
              <w:pStyle w:val="Table"/>
              <w:jc w:val="center"/>
            </w:pPr>
            <w:r>
              <w:rPr>
                <w:rFonts w:cs="Calibri"/>
                <w:color w:val="000000"/>
                <w:szCs w:val="22"/>
              </w:rPr>
              <w:t>70%</w:t>
            </w:r>
          </w:p>
        </w:tc>
        <w:tc>
          <w:tcPr>
            <w:tcW w:w="657" w:type="pct"/>
            <w:tcBorders>
              <w:top w:val="nil"/>
              <w:left w:val="nil"/>
              <w:bottom w:val="single" w:sz="4" w:space="0" w:color="auto"/>
              <w:right w:val="single" w:sz="4" w:space="0" w:color="auto"/>
            </w:tcBorders>
            <w:shd w:val="clear" w:color="000000" w:fill="FFFFFF"/>
            <w:noWrap/>
            <w:vAlign w:val="bottom"/>
          </w:tcPr>
          <w:p w14:paraId="7B882614" w14:textId="77777777" w:rsidR="009971CA" w:rsidRPr="001C0EA0" w:rsidRDefault="009971CA" w:rsidP="00535242">
            <w:pPr>
              <w:pStyle w:val="Table"/>
              <w:jc w:val="center"/>
            </w:pPr>
            <w:r>
              <w:rPr>
                <w:rFonts w:cs="Calibri"/>
                <w:color w:val="000000"/>
                <w:szCs w:val="22"/>
              </w:rPr>
              <w:t>16.20</w:t>
            </w:r>
          </w:p>
        </w:tc>
        <w:tc>
          <w:tcPr>
            <w:tcW w:w="537" w:type="pct"/>
            <w:tcBorders>
              <w:top w:val="nil"/>
              <w:left w:val="nil"/>
              <w:bottom w:val="single" w:sz="4" w:space="0" w:color="auto"/>
              <w:right w:val="single" w:sz="4" w:space="0" w:color="auto"/>
            </w:tcBorders>
            <w:shd w:val="clear" w:color="000000" w:fill="FFFFFF"/>
            <w:noWrap/>
            <w:vAlign w:val="bottom"/>
          </w:tcPr>
          <w:p w14:paraId="3129CC45" w14:textId="77777777" w:rsidR="009971CA" w:rsidRPr="001C0EA0" w:rsidRDefault="009971CA" w:rsidP="00535242">
            <w:pPr>
              <w:pStyle w:val="Table"/>
              <w:jc w:val="center"/>
            </w:pPr>
            <w:r>
              <w:rPr>
                <w:rFonts w:cs="Calibri"/>
                <w:color w:val="000000"/>
                <w:szCs w:val="22"/>
              </w:rPr>
              <w:t>12.60</w:t>
            </w:r>
          </w:p>
        </w:tc>
        <w:tc>
          <w:tcPr>
            <w:tcW w:w="728" w:type="pct"/>
            <w:tcBorders>
              <w:top w:val="nil"/>
              <w:left w:val="nil"/>
              <w:bottom w:val="single" w:sz="4" w:space="0" w:color="auto"/>
              <w:right w:val="single" w:sz="4" w:space="0" w:color="auto"/>
            </w:tcBorders>
            <w:shd w:val="clear" w:color="000000" w:fill="FFFFFF"/>
            <w:noWrap/>
            <w:vAlign w:val="bottom"/>
          </w:tcPr>
          <w:p w14:paraId="2B8E4869" w14:textId="77777777" w:rsidR="009971CA" w:rsidRPr="001C0EA0" w:rsidRDefault="009971CA" w:rsidP="00535242">
            <w:pPr>
              <w:pStyle w:val="Table"/>
              <w:jc w:val="center"/>
            </w:pPr>
            <w:r>
              <w:rPr>
                <w:rFonts w:cs="Calibri"/>
                <w:color w:val="000000"/>
                <w:szCs w:val="22"/>
              </w:rPr>
              <w:t>3.25</w:t>
            </w:r>
          </w:p>
        </w:tc>
        <w:tc>
          <w:tcPr>
            <w:tcW w:w="623" w:type="pct"/>
            <w:tcBorders>
              <w:top w:val="nil"/>
              <w:left w:val="nil"/>
              <w:bottom w:val="single" w:sz="4" w:space="0" w:color="auto"/>
              <w:right w:val="single" w:sz="4" w:space="0" w:color="auto"/>
            </w:tcBorders>
            <w:shd w:val="clear" w:color="000000" w:fill="FFFFFF"/>
            <w:noWrap/>
            <w:vAlign w:val="bottom"/>
          </w:tcPr>
          <w:p w14:paraId="0C7CB9B7" w14:textId="77777777" w:rsidR="009971CA" w:rsidRPr="001C0EA0" w:rsidRDefault="009971CA" w:rsidP="00535242">
            <w:pPr>
              <w:pStyle w:val="Table"/>
              <w:jc w:val="center"/>
            </w:pPr>
            <w:r>
              <w:rPr>
                <w:rFonts w:cs="Calibri"/>
                <w:color w:val="000000"/>
                <w:szCs w:val="22"/>
              </w:rPr>
              <w:t>13.80</w:t>
            </w:r>
          </w:p>
        </w:tc>
        <w:tc>
          <w:tcPr>
            <w:tcW w:w="616" w:type="pct"/>
            <w:tcBorders>
              <w:top w:val="nil"/>
              <w:left w:val="nil"/>
              <w:bottom w:val="single" w:sz="4" w:space="0" w:color="auto"/>
              <w:right w:val="single" w:sz="4" w:space="0" w:color="auto"/>
            </w:tcBorders>
            <w:shd w:val="clear" w:color="000000" w:fill="FFFFFF"/>
            <w:noWrap/>
            <w:vAlign w:val="bottom"/>
          </w:tcPr>
          <w:p w14:paraId="27ED6598" w14:textId="77777777" w:rsidR="009971CA" w:rsidRPr="001C0EA0" w:rsidRDefault="009971CA" w:rsidP="00535242">
            <w:pPr>
              <w:pStyle w:val="Table"/>
              <w:jc w:val="center"/>
            </w:pPr>
            <w:r>
              <w:rPr>
                <w:rFonts w:cs="Calibri"/>
                <w:color w:val="000000"/>
                <w:szCs w:val="22"/>
              </w:rPr>
              <w:t>18.90</w:t>
            </w:r>
          </w:p>
        </w:tc>
        <w:tc>
          <w:tcPr>
            <w:tcW w:w="799" w:type="pct"/>
            <w:tcBorders>
              <w:top w:val="nil"/>
              <w:left w:val="nil"/>
              <w:bottom w:val="single" w:sz="4" w:space="0" w:color="auto"/>
              <w:right w:val="single" w:sz="4" w:space="0" w:color="auto"/>
            </w:tcBorders>
            <w:shd w:val="clear" w:color="000000" w:fill="FFFFFF"/>
            <w:noWrap/>
            <w:vAlign w:val="bottom"/>
          </w:tcPr>
          <w:p w14:paraId="595F2FF7" w14:textId="77777777" w:rsidR="009971CA" w:rsidRPr="001C0EA0" w:rsidRDefault="009971CA" w:rsidP="00535242">
            <w:pPr>
              <w:pStyle w:val="Table"/>
              <w:jc w:val="center"/>
            </w:pPr>
            <w:r>
              <w:rPr>
                <w:rFonts w:cs="Calibri"/>
                <w:color w:val="000000"/>
                <w:szCs w:val="22"/>
              </w:rPr>
              <w:t>57.50</w:t>
            </w:r>
          </w:p>
        </w:tc>
      </w:tr>
      <w:tr w:rsidR="009971CA" w:rsidRPr="001C0EA0" w14:paraId="1B1159FD"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664BD966" w14:textId="77777777" w:rsidR="009971CA" w:rsidRPr="001C0EA0" w:rsidRDefault="009971CA" w:rsidP="00535242">
            <w:pPr>
              <w:pStyle w:val="Table"/>
              <w:jc w:val="center"/>
            </w:pPr>
            <w:r>
              <w:rPr>
                <w:rFonts w:cs="Calibri"/>
                <w:color w:val="000000"/>
                <w:szCs w:val="22"/>
              </w:rPr>
              <w:t>75%</w:t>
            </w:r>
          </w:p>
        </w:tc>
        <w:tc>
          <w:tcPr>
            <w:tcW w:w="657" w:type="pct"/>
            <w:tcBorders>
              <w:top w:val="nil"/>
              <w:left w:val="nil"/>
              <w:bottom w:val="single" w:sz="4" w:space="0" w:color="auto"/>
              <w:right w:val="single" w:sz="4" w:space="0" w:color="auto"/>
            </w:tcBorders>
            <w:shd w:val="clear" w:color="000000" w:fill="FFFFFF"/>
            <w:noWrap/>
            <w:vAlign w:val="bottom"/>
          </w:tcPr>
          <w:p w14:paraId="06E001A3" w14:textId="77777777" w:rsidR="009971CA" w:rsidRPr="001C0EA0" w:rsidRDefault="009971CA" w:rsidP="00535242">
            <w:pPr>
              <w:pStyle w:val="Table"/>
              <w:jc w:val="center"/>
            </w:pPr>
            <w:r>
              <w:rPr>
                <w:rFonts w:cs="Calibri"/>
                <w:color w:val="000000"/>
                <w:szCs w:val="22"/>
              </w:rPr>
              <w:t>14.90</w:t>
            </w:r>
          </w:p>
        </w:tc>
        <w:tc>
          <w:tcPr>
            <w:tcW w:w="537" w:type="pct"/>
            <w:tcBorders>
              <w:top w:val="nil"/>
              <w:left w:val="nil"/>
              <w:bottom w:val="single" w:sz="4" w:space="0" w:color="auto"/>
              <w:right w:val="single" w:sz="4" w:space="0" w:color="auto"/>
            </w:tcBorders>
            <w:shd w:val="clear" w:color="000000" w:fill="FFFFFF"/>
            <w:noWrap/>
            <w:vAlign w:val="bottom"/>
          </w:tcPr>
          <w:p w14:paraId="5AAB8D0D" w14:textId="77777777" w:rsidR="009971CA" w:rsidRPr="001C0EA0" w:rsidRDefault="009971CA" w:rsidP="00535242">
            <w:pPr>
              <w:pStyle w:val="Table"/>
              <w:jc w:val="center"/>
            </w:pPr>
            <w:r>
              <w:rPr>
                <w:rFonts w:cs="Calibri"/>
                <w:color w:val="000000"/>
                <w:szCs w:val="22"/>
              </w:rPr>
              <w:t>11.50</w:t>
            </w:r>
          </w:p>
        </w:tc>
        <w:tc>
          <w:tcPr>
            <w:tcW w:w="728" w:type="pct"/>
            <w:tcBorders>
              <w:top w:val="nil"/>
              <w:left w:val="nil"/>
              <w:bottom w:val="single" w:sz="4" w:space="0" w:color="auto"/>
              <w:right w:val="single" w:sz="4" w:space="0" w:color="auto"/>
            </w:tcBorders>
            <w:shd w:val="clear" w:color="000000" w:fill="FFFFFF"/>
            <w:noWrap/>
            <w:vAlign w:val="bottom"/>
          </w:tcPr>
          <w:p w14:paraId="024F0677" w14:textId="77777777" w:rsidR="009971CA" w:rsidRPr="001C0EA0" w:rsidRDefault="009971CA" w:rsidP="00535242">
            <w:pPr>
              <w:pStyle w:val="Table"/>
              <w:jc w:val="center"/>
            </w:pPr>
            <w:r>
              <w:rPr>
                <w:rFonts w:cs="Calibri"/>
                <w:color w:val="000000"/>
                <w:szCs w:val="22"/>
              </w:rPr>
              <w:t>3.05</w:t>
            </w:r>
          </w:p>
        </w:tc>
        <w:tc>
          <w:tcPr>
            <w:tcW w:w="623" w:type="pct"/>
            <w:tcBorders>
              <w:top w:val="nil"/>
              <w:left w:val="nil"/>
              <w:bottom w:val="single" w:sz="4" w:space="0" w:color="auto"/>
              <w:right w:val="single" w:sz="4" w:space="0" w:color="auto"/>
            </w:tcBorders>
            <w:shd w:val="clear" w:color="000000" w:fill="FFFFFF"/>
            <w:noWrap/>
            <w:vAlign w:val="bottom"/>
          </w:tcPr>
          <w:p w14:paraId="2CB7B56F" w14:textId="77777777" w:rsidR="009971CA" w:rsidRPr="001C0EA0" w:rsidRDefault="009971CA" w:rsidP="00535242">
            <w:pPr>
              <w:pStyle w:val="Table"/>
              <w:jc w:val="center"/>
            </w:pPr>
            <w:r>
              <w:rPr>
                <w:rFonts w:cs="Calibri"/>
                <w:color w:val="000000"/>
                <w:szCs w:val="22"/>
              </w:rPr>
              <w:t>12.50</w:t>
            </w:r>
          </w:p>
        </w:tc>
        <w:tc>
          <w:tcPr>
            <w:tcW w:w="616" w:type="pct"/>
            <w:tcBorders>
              <w:top w:val="nil"/>
              <w:left w:val="nil"/>
              <w:bottom w:val="single" w:sz="4" w:space="0" w:color="auto"/>
              <w:right w:val="single" w:sz="4" w:space="0" w:color="auto"/>
            </w:tcBorders>
            <w:shd w:val="clear" w:color="000000" w:fill="FFFFFF"/>
            <w:noWrap/>
            <w:vAlign w:val="bottom"/>
          </w:tcPr>
          <w:p w14:paraId="1EB831A1" w14:textId="77777777" w:rsidR="009971CA" w:rsidRPr="001C0EA0" w:rsidRDefault="009971CA" w:rsidP="00535242">
            <w:pPr>
              <w:pStyle w:val="Table"/>
              <w:jc w:val="center"/>
            </w:pPr>
            <w:r>
              <w:rPr>
                <w:rFonts w:cs="Calibri"/>
                <w:color w:val="000000"/>
                <w:szCs w:val="22"/>
              </w:rPr>
              <w:t>17.70</w:t>
            </w:r>
          </w:p>
        </w:tc>
        <w:tc>
          <w:tcPr>
            <w:tcW w:w="799" w:type="pct"/>
            <w:tcBorders>
              <w:top w:val="nil"/>
              <w:left w:val="nil"/>
              <w:bottom w:val="single" w:sz="4" w:space="0" w:color="auto"/>
              <w:right w:val="single" w:sz="4" w:space="0" w:color="auto"/>
            </w:tcBorders>
            <w:shd w:val="clear" w:color="000000" w:fill="FFFFFF"/>
            <w:noWrap/>
            <w:vAlign w:val="bottom"/>
          </w:tcPr>
          <w:p w14:paraId="1B54B0DA" w14:textId="77777777" w:rsidR="009971CA" w:rsidRPr="001C0EA0" w:rsidRDefault="009971CA" w:rsidP="00535242">
            <w:pPr>
              <w:pStyle w:val="Table"/>
              <w:jc w:val="center"/>
            </w:pPr>
            <w:r>
              <w:rPr>
                <w:rFonts w:cs="Calibri"/>
                <w:color w:val="000000"/>
                <w:szCs w:val="22"/>
              </w:rPr>
              <w:t>52.60</w:t>
            </w:r>
          </w:p>
        </w:tc>
      </w:tr>
      <w:tr w:rsidR="009971CA" w:rsidRPr="001C0EA0" w14:paraId="2189A14F"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03B5FAA2" w14:textId="77777777" w:rsidR="009971CA" w:rsidRPr="001C0EA0" w:rsidRDefault="009971CA" w:rsidP="00535242">
            <w:pPr>
              <w:pStyle w:val="Table"/>
              <w:jc w:val="center"/>
            </w:pPr>
            <w:r>
              <w:rPr>
                <w:rFonts w:cs="Calibri"/>
                <w:color w:val="000000"/>
                <w:szCs w:val="22"/>
              </w:rPr>
              <w:t>80%</w:t>
            </w:r>
          </w:p>
        </w:tc>
        <w:tc>
          <w:tcPr>
            <w:tcW w:w="657" w:type="pct"/>
            <w:tcBorders>
              <w:top w:val="nil"/>
              <w:left w:val="nil"/>
              <w:bottom w:val="single" w:sz="4" w:space="0" w:color="auto"/>
              <w:right w:val="single" w:sz="4" w:space="0" w:color="auto"/>
            </w:tcBorders>
            <w:shd w:val="clear" w:color="000000" w:fill="FFFFFF"/>
            <w:noWrap/>
            <w:vAlign w:val="bottom"/>
          </w:tcPr>
          <w:p w14:paraId="775CC368" w14:textId="77777777" w:rsidR="009971CA" w:rsidRPr="001C0EA0" w:rsidRDefault="009971CA" w:rsidP="00535242">
            <w:pPr>
              <w:pStyle w:val="Table"/>
              <w:jc w:val="center"/>
            </w:pPr>
            <w:r>
              <w:rPr>
                <w:rFonts w:cs="Calibri"/>
                <w:color w:val="000000"/>
                <w:szCs w:val="22"/>
              </w:rPr>
              <w:t>13.60</w:t>
            </w:r>
          </w:p>
        </w:tc>
        <w:tc>
          <w:tcPr>
            <w:tcW w:w="537" w:type="pct"/>
            <w:tcBorders>
              <w:top w:val="nil"/>
              <w:left w:val="nil"/>
              <w:bottom w:val="single" w:sz="4" w:space="0" w:color="auto"/>
              <w:right w:val="single" w:sz="4" w:space="0" w:color="auto"/>
            </w:tcBorders>
            <w:shd w:val="clear" w:color="000000" w:fill="FFFFFF"/>
            <w:noWrap/>
            <w:vAlign w:val="bottom"/>
          </w:tcPr>
          <w:p w14:paraId="3CC17394" w14:textId="77777777" w:rsidR="009971CA" w:rsidRPr="001C0EA0" w:rsidRDefault="009971CA" w:rsidP="00535242">
            <w:pPr>
              <w:pStyle w:val="Table"/>
              <w:jc w:val="center"/>
            </w:pPr>
            <w:r>
              <w:rPr>
                <w:rFonts w:cs="Calibri"/>
                <w:color w:val="000000"/>
                <w:szCs w:val="22"/>
              </w:rPr>
              <w:t>10.60</w:t>
            </w:r>
          </w:p>
        </w:tc>
        <w:tc>
          <w:tcPr>
            <w:tcW w:w="728" w:type="pct"/>
            <w:tcBorders>
              <w:top w:val="nil"/>
              <w:left w:val="nil"/>
              <w:bottom w:val="single" w:sz="4" w:space="0" w:color="auto"/>
              <w:right w:val="single" w:sz="4" w:space="0" w:color="auto"/>
            </w:tcBorders>
            <w:shd w:val="clear" w:color="000000" w:fill="FFFFFF"/>
            <w:noWrap/>
            <w:vAlign w:val="bottom"/>
          </w:tcPr>
          <w:p w14:paraId="647BC5E9" w14:textId="77777777" w:rsidR="009971CA" w:rsidRPr="001C0EA0" w:rsidRDefault="009971CA" w:rsidP="00535242">
            <w:pPr>
              <w:pStyle w:val="Table"/>
              <w:jc w:val="center"/>
            </w:pPr>
            <w:r>
              <w:rPr>
                <w:rFonts w:cs="Calibri"/>
                <w:color w:val="000000"/>
                <w:szCs w:val="22"/>
              </w:rPr>
              <w:t>2.79</w:t>
            </w:r>
          </w:p>
        </w:tc>
        <w:tc>
          <w:tcPr>
            <w:tcW w:w="623" w:type="pct"/>
            <w:tcBorders>
              <w:top w:val="nil"/>
              <w:left w:val="nil"/>
              <w:bottom w:val="single" w:sz="4" w:space="0" w:color="auto"/>
              <w:right w:val="single" w:sz="4" w:space="0" w:color="auto"/>
            </w:tcBorders>
            <w:shd w:val="clear" w:color="000000" w:fill="FFFFFF"/>
            <w:noWrap/>
            <w:vAlign w:val="bottom"/>
          </w:tcPr>
          <w:p w14:paraId="7B6470FB" w14:textId="77777777" w:rsidR="009971CA" w:rsidRPr="001C0EA0" w:rsidRDefault="009971CA" w:rsidP="00535242">
            <w:pPr>
              <w:pStyle w:val="Table"/>
              <w:jc w:val="center"/>
            </w:pPr>
            <w:r>
              <w:rPr>
                <w:rFonts w:cs="Calibri"/>
                <w:color w:val="000000"/>
                <w:szCs w:val="22"/>
              </w:rPr>
              <w:t>11.70</w:t>
            </w:r>
          </w:p>
        </w:tc>
        <w:tc>
          <w:tcPr>
            <w:tcW w:w="616" w:type="pct"/>
            <w:tcBorders>
              <w:top w:val="nil"/>
              <w:left w:val="nil"/>
              <w:bottom w:val="single" w:sz="4" w:space="0" w:color="auto"/>
              <w:right w:val="single" w:sz="4" w:space="0" w:color="auto"/>
            </w:tcBorders>
            <w:shd w:val="clear" w:color="000000" w:fill="FFFFFF"/>
            <w:noWrap/>
            <w:vAlign w:val="bottom"/>
          </w:tcPr>
          <w:p w14:paraId="574F3841" w14:textId="77777777" w:rsidR="009971CA" w:rsidRPr="001C0EA0" w:rsidRDefault="009971CA" w:rsidP="00535242">
            <w:pPr>
              <w:pStyle w:val="Table"/>
              <w:jc w:val="center"/>
            </w:pPr>
            <w:r>
              <w:rPr>
                <w:rFonts w:cs="Calibri"/>
                <w:color w:val="000000"/>
                <w:szCs w:val="22"/>
              </w:rPr>
              <w:t>16.50</w:t>
            </w:r>
          </w:p>
        </w:tc>
        <w:tc>
          <w:tcPr>
            <w:tcW w:w="799" w:type="pct"/>
            <w:tcBorders>
              <w:top w:val="nil"/>
              <w:left w:val="nil"/>
              <w:bottom w:val="single" w:sz="4" w:space="0" w:color="auto"/>
              <w:right w:val="single" w:sz="4" w:space="0" w:color="auto"/>
            </w:tcBorders>
            <w:shd w:val="clear" w:color="000000" w:fill="FFFFFF"/>
            <w:noWrap/>
            <w:vAlign w:val="bottom"/>
          </w:tcPr>
          <w:p w14:paraId="152E052F" w14:textId="77777777" w:rsidR="009971CA" w:rsidRPr="001C0EA0" w:rsidRDefault="009971CA" w:rsidP="00535242">
            <w:pPr>
              <w:pStyle w:val="Table"/>
              <w:jc w:val="center"/>
            </w:pPr>
            <w:r>
              <w:rPr>
                <w:rFonts w:cs="Calibri"/>
                <w:color w:val="000000"/>
                <w:szCs w:val="22"/>
              </w:rPr>
              <w:t>48.90</w:t>
            </w:r>
          </w:p>
        </w:tc>
      </w:tr>
      <w:tr w:rsidR="009971CA" w:rsidRPr="001C0EA0" w14:paraId="0DF92C14"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37FE273F" w14:textId="77777777" w:rsidR="009971CA" w:rsidRPr="001C0EA0" w:rsidRDefault="009971CA" w:rsidP="00535242">
            <w:pPr>
              <w:pStyle w:val="Table"/>
              <w:jc w:val="center"/>
            </w:pPr>
            <w:r>
              <w:rPr>
                <w:rFonts w:cs="Calibri"/>
                <w:color w:val="000000"/>
                <w:szCs w:val="22"/>
              </w:rPr>
              <w:t>85%</w:t>
            </w:r>
          </w:p>
        </w:tc>
        <w:tc>
          <w:tcPr>
            <w:tcW w:w="657" w:type="pct"/>
            <w:tcBorders>
              <w:top w:val="nil"/>
              <w:left w:val="nil"/>
              <w:bottom w:val="single" w:sz="4" w:space="0" w:color="auto"/>
              <w:right w:val="single" w:sz="4" w:space="0" w:color="auto"/>
            </w:tcBorders>
            <w:shd w:val="clear" w:color="000000" w:fill="FFFFFF"/>
            <w:noWrap/>
            <w:vAlign w:val="bottom"/>
          </w:tcPr>
          <w:p w14:paraId="2C3463AB" w14:textId="77777777" w:rsidR="009971CA" w:rsidRPr="001C0EA0" w:rsidRDefault="009971CA" w:rsidP="00535242">
            <w:pPr>
              <w:pStyle w:val="Table"/>
              <w:jc w:val="center"/>
            </w:pPr>
            <w:r>
              <w:rPr>
                <w:rFonts w:cs="Calibri"/>
                <w:color w:val="000000"/>
                <w:szCs w:val="22"/>
              </w:rPr>
              <w:t>12.60</w:t>
            </w:r>
          </w:p>
        </w:tc>
        <w:tc>
          <w:tcPr>
            <w:tcW w:w="537" w:type="pct"/>
            <w:tcBorders>
              <w:top w:val="nil"/>
              <w:left w:val="nil"/>
              <w:bottom w:val="single" w:sz="4" w:space="0" w:color="auto"/>
              <w:right w:val="single" w:sz="4" w:space="0" w:color="auto"/>
            </w:tcBorders>
            <w:shd w:val="clear" w:color="000000" w:fill="FFFFFF"/>
            <w:noWrap/>
            <w:vAlign w:val="bottom"/>
          </w:tcPr>
          <w:p w14:paraId="70E07168" w14:textId="77777777" w:rsidR="009971CA" w:rsidRPr="001C0EA0" w:rsidRDefault="009971CA" w:rsidP="00535242">
            <w:pPr>
              <w:pStyle w:val="Table"/>
              <w:jc w:val="center"/>
            </w:pPr>
            <w:r>
              <w:rPr>
                <w:rFonts w:cs="Calibri"/>
                <w:color w:val="000000"/>
                <w:szCs w:val="22"/>
              </w:rPr>
              <w:t>9.99</w:t>
            </w:r>
          </w:p>
        </w:tc>
        <w:tc>
          <w:tcPr>
            <w:tcW w:w="728" w:type="pct"/>
            <w:tcBorders>
              <w:top w:val="nil"/>
              <w:left w:val="nil"/>
              <w:bottom w:val="single" w:sz="4" w:space="0" w:color="auto"/>
              <w:right w:val="single" w:sz="4" w:space="0" w:color="auto"/>
            </w:tcBorders>
            <w:shd w:val="clear" w:color="000000" w:fill="FFFFFF"/>
            <w:noWrap/>
            <w:vAlign w:val="bottom"/>
          </w:tcPr>
          <w:p w14:paraId="6D6B9E43" w14:textId="77777777" w:rsidR="009971CA" w:rsidRPr="001C0EA0" w:rsidRDefault="009971CA" w:rsidP="00535242">
            <w:pPr>
              <w:pStyle w:val="Table"/>
              <w:jc w:val="center"/>
            </w:pPr>
            <w:r>
              <w:rPr>
                <w:rFonts w:cs="Calibri"/>
                <w:color w:val="000000"/>
                <w:szCs w:val="22"/>
              </w:rPr>
              <w:t>2.56</w:t>
            </w:r>
          </w:p>
        </w:tc>
        <w:tc>
          <w:tcPr>
            <w:tcW w:w="623" w:type="pct"/>
            <w:tcBorders>
              <w:top w:val="nil"/>
              <w:left w:val="nil"/>
              <w:bottom w:val="single" w:sz="4" w:space="0" w:color="auto"/>
              <w:right w:val="single" w:sz="4" w:space="0" w:color="auto"/>
            </w:tcBorders>
            <w:shd w:val="clear" w:color="000000" w:fill="FFFFFF"/>
            <w:noWrap/>
            <w:vAlign w:val="bottom"/>
          </w:tcPr>
          <w:p w14:paraId="54A3575E" w14:textId="77777777" w:rsidR="009971CA" w:rsidRPr="001C0EA0" w:rsidRDefault="009971CA" w:rsidP="00535242">
            <w:pPr>
              <w:pStyle w:val="Table"/>
              <w:jc w:val="center"/>
            </w:pPr>
            <w:r>
              <w:rPr>
                <w:rFonts w:cs="Calibri"/>
                <w:color w:val="000000"/>
                <w:szCs w:val="22"/>
              </w:rPr>
              <w:t>10.80</w:t>
            </w:r>
          </w:p>
        </w:tc>
        <w:tc>
          <w:tcPr>
            <w:tcW w:w="616" w:type="pct"/>
            <w:tcBorders>
              <w:top w:val="nil"/>
              <w:left w:val="nil"/>
              <w:bottom w:val="single" w:sz="4" w:space="0" w:color="auto"/>
              <w:right w:val="single" w:sz="4" w:space="0" w:color="auto"/>
            </w:tcBorders>
            <w:shd w:val="clear" w:color="000000" w:fill="FFFFFF"/>
            <w:noWrap/>
            <w:vAlign w:val="bottom"/>
          </w:tcPr>
          <w:p w14:paraId="195B81B3" w14:textId="77777777" w:rsidR="009971CA" w:rsidRPr="001C0EA0" w:rsidRDefault="009971CA" w:rsidP="00535242">
            <w:pPr>
              <w:pStyle w:val="Table"/>
              <w:jc w:val="center"/>
            </w:pPr>
            <w:r>
              <w:rPr>
                <w:rFonts w:cs="Calibri"/>
                <w:color w:val="000000"/>
                <w:szCs w:val="22"/>
              </w:rPr>
              <w:t>15.20</w:t>
            </w:r>
          </w:p>
        </w:tc>
        <w:tc>
          <w:tcPr>
            <w:tcW w:w="799" w:type="pct"/>
            <w:tcBorders>
              <w:top w:val="nil"/>
              <w:left w:val="nil"/>
              <w:bottom w:val="single" w:sz="4" w:space="0" w:color="auto"/>
              <w:right w:val="single" w:sz="4" w:space="0" w:color="auto"/>
            </w:tcBorders>
            <w:shd w:val="clear" w:color="000000" w:fill="FFFFFF"/>
            <w:noWrap/>
            <w:vAlign w:val="bottom"/>
          </w:tcPr>
          <w:p w14:paraId="668B6D9E" w14:textId="77777777" w:rsidR="009971CA" w:rsidRPr="001C0EA0" w:rsidRDefault="009971CA" w:rsidP="00535242">
            <w:pPr>
              <w:pStyle w:val="Table"/>
              <w:jc w:val="center"/>
            </w:pPr>
            <w:r>
              <w:rPr>
                <w:rFonts w:cs="Calibri"/>
                <w:color w:val="000000"/>
                <w:szCs w:val="22"/>
              </w:rPr>
              <w:t>45.60</w:t>
            </w:r>
          </w:p>
        </w:tc>
      </w:tr>
      <w:tr w:rsidR="009971CA" w:rsidRPr="001C0EA0" w14:paraId="0C7656D9" w14:textId="77777777" w:rsidTr="00535242">
        <w:trPr>
          <w:trHeight w:val="360"/>
        </w:trPr>
        <w:tc>
          <w:tcPr>
            <w:tcW w:w="1040" w:type="pct"/>
            <w:tcBorders>
              <w:top w:val="nil"/>
              <w:left w:val="single" w:sz="4" w:space="0" w:color="auto"/>
              <w:bottom w:val="single" w:sz="4" w:space="0" w:color="auto"/>
              <w:right w:val="single" w:sz="4" w:space="0" w:color="auto"/>
            </w:tcBorders>
            <w:shd w:val="clear" w:color="000000" w:fill="FFFFFF"/>
            <w:noWrap/>
            <w:vAlign w:val="bottom"/>
            <w:hideMark/>
          </w:tcPr>
          <w:p w14:paraId="2B1CC166" w14:textId="77777777" w:rsidR="009971CA" w:rsidRPr="001C0EA0" w:rsidRDefault="009971CA" w:rsidP="00535242">
            <w:pPr>
              <w:pStyle w:val="Table"/>
              <w:jc w:val="center"/>
            </w:pPr>
            <w:r>
              <w:rPr>
                <w:rFonts w:cs="Calibri"/>
                <w:color w:val="000000"/>
                <w:szCs w:val="22"/>
              </w:rPr>
              <w:t>90%</w:t>
            </w:r>
          </w:p>
        </w:tc>
        <w:tc>
          <w:tcPr>
            <w:tcW w:w="657" w:type="pct"/>
            <w:tcBorders>
              <w:top w:val="nil"/>
              <w:left w:val="nil"/>
              <w:bottom w:val="single" w:sz="4" w:space="0" w:color="auto"/>
              <w:right w:val="single" w:sz="4" w:space="0" w:color="auto"/>
            </w:tcBorders>
            <w:shd w:val="clear" w:color="000000" w:fill="FFFFFF"/>
            <w:noWrap/>
            <w:vAlign w:val="bottom"/>
          </w:tcPr>
          <w:p w14:paraId="0934407F" w14:textId="77777777" w:rsidR="009971CA" w:rsidRPr="001C0EA0" w:rsidRDefault="009971CA" w:rsidP="00535242">
            <w:pPr>
              <w:pStyle w:val="Table"/>
              <w:jc w:val="center"/>
            </w:pPr>
            <w:r>
              <w:rPr>
                <w:rFonts w:cs="Calibri"/>
                <w:color w:val="000000"/>
                <w:szCs w:val="22"/>
              </w:rPr>
              <w:t>11.70</w:t>
            </w:r>
          </w:p>
        </w:tc>
        <w:tc>
          <w:tcPr>
            <w:tcW w:w="537" w:type="pct"/>
            <w:tcBorders>
              <w:top w:val="nil"/>
              <w:left w:val="nil"/>
              <w:bottom w:val="single" w:sz="4" w:space="0" w:color="auto"/>
              <w:right w:val="single" w:sz="4" w:space="0" w:color="auto"/>
            </w:tcBorders>
            <w:shd w:val="clear" w:color="000000" w:fill="FFFFFF"/>
            <w:noWrap/>
            <w:vAlign w:val="bottom"/>
          </w:tcPr>
          <w:p w14:paraId="349B04D4" w14:textId="77777777" w:rsidR="009971CA" w:rsidRPr="001C0EA0" w:rsidRDefault="009971CA" w:rsidP="00535242">
            <w:pPr>
              <w:pStyle w:val="Table"/>
              <w:jc w:val="center"/>
            </w:pPr>
            <w:r>
              <w:rPr>
                <w:rFonts w:cs="Calibri"/>
                <w:color w:val="000000"/>
                <w:szCs w:val="22"/>
              </w:rPr>
              <w:t>9.18</w:t>
            </w:r>
          </w:p>
        </w:tc>
        <w:tc>
          <w:tcPr>
            <w:tcW w:w="728" w:type="pct"/>
            <w:tcBorders>
              <w:top w:val="nil"/>
              <w:left w:val="nil"/>
              <w:bottom w:val="single" w:sz="4" w:space="0" w:color="auto"/>
              <w:right w:val="single" w:sz="4" w:space="0" w:color="auto"/>
            </w:tcBorders>
            <w:shd w:val="clear" w:color="000000" w:fill="FFFFFF"/>
            <w:noWrap/>
            <w:vAlign w:val="bottom"/>
          </w:tcPr>
          <w:p w14:paraId="3A1517CD" w14:textId="77777777" w:rsidR="009971CA" w:rsidRPr="001C0EA0" w:rsidRDefault="009971CA" w:rsidP="00535242">
            <w:pPr>
              <w:pStyle w:val="Table"/>
              <w:jc w:val="center"/>
            </w:pPr>
            <w:r>
              <w:rPr>
                <w:rFonts w:cs="Calibri"/>
                <w:color w:val="000000"/>
                <w:szCs w:val="22"/>
              </w:rPr>
              <w:t>2.20</w:t>
            </w:r>
          </w:p>
        </w:tc>
        <w:tc>
          <w:tcPr>
            <w:tcW w:w="623" w:type="pct"/>
            <w:tcBorders>
              <w:top w:val="nil"/>
              <w:left w:val="nil"/>
              <w:bottom w:val="single" w:sz="4" w:space="0" w:color="auto"/>
              <w:right w:val="single" w:sz="4" w:space="0" w:color="auto"/>
            </w:tcBorders>
            <w:shd w:val="clear" w:color="000000" w:fill="FFFFFF"/>
            <w:noWrap/>
            <w:vAlign w:val="bottom"/>
          </w:tcPr>
          <w:p w14:paraId="563EE4B2" w14:textId="77777777" w:rsidR="009971CA" w:rsidRPr="001C0EA0" w:rsidRDefault="009971CA" w:rsidP="00535242">
            <w:pPr>
              <w:pStyle w:val="Table"/>
              <w:jc w:val="center"/>
            </w:pPr>
            <w:r>
              <w:rPr>
                <w:rFonts w:cs="Calibri"/>
                <w:color w:val="000000"/>
                <w:szCs w:val="22"/>
              </w:rPr>
              <w:t>9.88</w:t>
            </w:r>
          </w:p>
        </w:tc>
        <w:tc>
          <w:tcPr>
            <w:tcW w:w="616" w:type="pct"/>
            <w:tcBorders>
              <w:top w:val="nil"/>
              <w:left w:val="nil"/>
              <w:bottom w:val="single" w:sz="4" w:space="0" w:color="auto"/>
              <w:right w:val="single" w:sz="4" w:space="0" w:color="auto"/>
            </w:tcBorders>
            <w:shd w:val="clear" w:color="000000" w:fill="FFFFFF"/>
            <w:noWrap/>
            <w:vAlign w:val="bottom"/>
          </w:tcPr>
          <w:p w14:paraId="45D8569B" w14:textId="77777777" w:rsidR="009971CA" w:rsidRPr="001C0EA0" w:rsidRDefault="009971CA" w:rsidP="00535242">
            <w:pPr>
              <w:pStyle w:val="Table"/>
              <w:jc w:val="center"/>
            </w:pPr>
            <w:r>
              <w:rPr>
                <w:rFonts w:cs="Calibri"/>
                <w:color w:val="000000"/>
                <w:szCs w:val="22"/>
              </w:rPr>
              <w:t>14.00</w:t>
            </w:r>
          </w:p>
        </w:tc>
        <w:tc>
          <w:tcPr>
            <w:tcW w:w="799" w:type="pct"/>
            <w:tcBorders>
              <w:top w:val="nil"/>
              <w:left w:val="nil"/>
              <w:bottom w:val="single" w:sz="4" w:space="0" w:color="auto"/>
              <w:right w:val="single" w:sz="4" w:space="0" w:color="auto"/>
            </w:tcBorders>
            <w:shd w:val="clear" w:color="000000" w:fill="FFFFFF"/>
            <w:noWrap/>
            <w:vAlign w:val="bottom"/>
          </w:tcPr>
          <w:p w14:paraId="177F5F43" w14:textId="77777777" w:rsidR="009971CA" w:rsidRPr="001C0EA0" w:rsidRDefault="009971CA" w:rsidP="00535242">
            <w:pPr>
              <w:pStyle w:val="Table"/>
              <w:jc w:val="center"/>
            </w:pPr>
            <w:r>
              <w:rPr>
                <w:rFonts w:cs="Calibri"/>
                <w:color w:val="000000"/>
                <w:szCs w:val="22"/>
              </w:rPr>
              <w:t>43.30</w:t>
            </w:r>
          </w:p>
        </w:tc>
      </w:tr>
      <w:tr w:rsidR="009971CA" w:rsidRPr="001C0EA0" w14:paraId="51F70DAE" w14:textId="77777777" w:rsidTr="00535242">
        <w:trPr>
          <w:trHeight w:val="360"/>
        </w:trPr>
        <w:tc>
          <w:tcPr>
            <w:tcW w:w="10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2EE7D94" w14:textId="77777777" w:rsidR="009971CA" w:rsidRPr="001C0EA0" w:rsidRDefault="009971CA" w:rsidP="00535242">
            <w:pPr>
              <w:pStyle w:val="Table"/>
              <w:jc w:val="center"/>
            </w:pPr>
            <w:r>
              <w:rPr>
                <w:rFonts w:cs="Calibri"/>
                <w:color w:val="000000"/>
                <w:szCs w:val="22"/>
              </w:rPr>
              <w:t>95%</w:t>
            </w:r>
          </w:p>
        </w:tc>
        <w:tc>
          <w:tcPr>
            <w:tcW w:w="657" w:type="pct"/>
            <w:tcBorders>
              <w:top w:val="single" w:sz="4" w:space="0" w:color="auto"/>
              <w:left w:val="nil"/>
              <w:bottom w:val="single" w:sz="4" w:space="0" w:color="auto"/>
              <w:right w:val="single" w:sz="4" w:space="0" w:color="auto"/>
            </w:tcBorders>
            <w:shd w:val="clear" w:color="000000" w:fill="FFFFFF"/>
            <w:noWrap/>
            <w:vAlign w:val="bottom"/>
          </w:tcPr>
          <w:p w14:paraId="025459D5" w14:textId="77777777" w:rsidR="009971CA" w:rsidRPr="001C0EA0" w:rsidRDefault="009971CA" w:rsidP="00535242">
            <w:pPr>
              <w:pStyle w:val="Table"/>
              <w:jc w:val="center"/>
            </w:pPr>
            <w:r>
              <w:rPr>
                <w:rFonts w:cs="Calibri"/>
                <w:color w:val="000000"/>
                <w:szCs w:val="22"/>
              </w:rPr>
              <w:t>10.60</w:t>
            </w:r>
          </w:p>
        </w:tc>
        <w:tc>
          <w:tcPr>
            <w:tcW w:w="537" w:type="pct"/>
            <w:tcBorders>
              <w:top w:val="single" w:sz="4" w:space="0" w:color="auto"/>
              <w:left w:val="nil"/>
              <w:bottom w:val="single" w:sz="4" w:space="0" w:color="auto"/>
              <w:right w:val="single" w:sz="4" w:space="0" w:color="auto"/>
            </w:tcBorders>
            <w:shd w:val="clear" w:color="000000" w:fill="FFFFFF"/>
            <w:noWrap/>
            <w:vAlign w:val="bottom"/>
          </w:tcPr>
          <w:p w14:paraId="7906E34B" w14:textId="77777777" w:rsidR="009971CA" w:rsidRPr="001C0EA0" w:rsidRDefault="009971CA" w:rsidP="00535242">
            <w:pPr>
              <w:pStyle w:val="Table"/>
              <w:jc w:val="center"/>
            </w:pPr>
            <w:r>
              <w:rPr>
                <w:rFonts w:cs="Calibri"/>
                <w:color w:val="000000"/>
                <w:szCs w:val="22"/>
              </w:rPr>
              <w:t>8.06</w:t>
            </w:r>
          </w:p>
        </w:tc>
        <w:tc>
          <w:tcPr>
            <w:tcW w:w="728" w:type="pct"/>
            <w:tcBorders>
              <w:top w:val="single" w:sz="4" w:space="0" w:color="auto"/>
              <w:left w:val="nil"/>
              <w:bottom w:val="single" w:sz="4" w:space="0" w:color="auto"/>
              <w:right w:val="single" w:sz="4" w:space="0" w:color="auto"/>
            </w:tcBorders>
            <w:shd w:val="clear" w:color="000000" w:fill="FFFFFF"/>
            <w:noWrap/>
            <w:vAlign w:val="bottom"/>
          </w:tcPr>
          <w:p w14:paraId="184AA6D1" w14:textId="77777777" w:rsidR="009971CA" w:rsidRPr="001C0EA0" w:rsidRDefault="009971CA" w:rsidP="00535242">
            <w:pPr>
              <w:pStyle w:val="Table"/>
              <w:jc w:val="center"/>
            </w:pPr>
            <w:r>
              <w:rPr>
                <w:rFonts w:cs="Calibri"/>
                <w:color w:val="000000"/>
                <w:szCs w:val="22"/>
              </w:rPr>
              <w:t>1.78</w:t>
            </w:r>
          </w:p>
        </w:tc>
        <w:tc>
          <w:tcPr>
            <w:tcW w:w="623" w:type="pct"/>
            <w:tcBorders>
              <w:top w:val="single" w:sz="4" w:space="0" w:color="auto"/>
              <w:left w:val="nil"/>
              <w:bottom w:val="single" w:sz="4" w:space="0" w:color="auto"/>
              <w:right w:val="single" w:sz="4" w:space="0" w:color="auto"/>
            </w:tcBorders>
            <w:shd w:val="clear" w:color="000000" w:fill="FFFFFF"/>
            <w:noWrap/>
            <w:vAlign w:val="bottom"/>
          </w:tcPr>
          <w:p w14:paraId="02EE5FFE" w14:textId="77777777" w:rsidR="009971CA" w:rsidRPr="001C0EA0" w:rsidRDefault="009971CA" w:rsidP="00535242">
            <w:pPr>
              <w:pStyle w:val="Table"/>
              <w:jc w:val="center"/>
            </w:pPr>
            <w:r>
              <w:rPr>
                <w:rFonts w:cs="Calibri"/>
                <w:color w:val="000000"/>
                <w:szCs w:val="22"/>
              </w:rPr>
              <w:t>8.54</w:t>
            </w:r>
          </w:p>
        </w:tc>
        <w:tc>
          <w:tcPr>
            <w:tcW w:w="616" w:type="pct"/>
            <w:tcBorders>
              <w:top w:val="single" w:sz="4" w:space="0" w:color="auto"/>
              <w:left w:val="nil"/>
              <w:bottom w:val="single" w:sz="4" w:space="0" w:color="auto"/>
              <w:right w:val="single" w:sz="4" w:space="0" w:color="auto"/>
            </w:tcBorders>
            <w:shd w:val="clear" w:color="000000" w:fill="FFFFFF"/>
            <w:noWrap/>
            <w:vAlign w:val="bottom"/>
          </w:tcPr>
          <w:p w14:paraId="0DE5525E" w14:textId="77777777" w:rsidR="009971CA" w:rsidRPr="001C0EA0" w:rsidRDefault="009971CA" w:rsidP="00535242">
            <w:pPr>
              <w:pStyle w:val="Table"/>
              <w:jc w:val="center"/>
            </w:pPr>
            <w:r>
              <w:rPr>
                <w:rFonts w:cs="Calibri"/>
                <w:color w:val="000000"/>
                <w:szCs w:val="22"/>
              </w:rPr>
              <w:t>12.30</w:t>
            </w:r>
          </w:p>
        </w:tc>
        <w:tc>
          <w:tcPr>
            <w:tcW w:w="799" w:type="pct"/>
            <w:tcBorders>
              <w:top w:val="single" w:sz="4" w:space="0" w:color="auto"/>
              <w:left w:val="nil"/>
              <w:bottom w:val="single" w:sz="4" w:space="0" w:color="auto"/>
              <w:right w:val="single" w:sz="4" w:space="0" w:color="auto"/>
            </w:tcBorders>
            <w:shd w:val="clear" w:color="000000" w:fill="FFFFFF"/>
            <w:noWrap/>
            <w:vAlign w:val="bottom"/>
          </w:tcPr>
          <w:p w14:paraId="31959161" w14:textId="77777777" w:rsidR="009971CA" w:rsidRPr="001C0EA0" w:rsidRDefault="009971CA" w:rsidP="00535242">
            <w:pPr>
              <w:pStyle w:val="Table"/>
              <w:jc w:val="center"/>
            </w:pPr>
            <w:r>
              <w:rPr>
                <w:rFonts w:cs="Calibri"/>
                <w:color w:val="000000"/>
                <w:szCs w:val="22"/>
              </w:rPr>
              <w:t>40.50</w:t>
            </w:r>
          </w:p>
        </w:tc>
      </w:tr>
    </w:tbl>
    <w:p w14:paraId="0DD4A514" w14:textId="77777777" w:rsidR="009971CA" w:rsidRPr="001C0EA0" w:rsidRDefault="009971CA" w:rsidP="009971CA">
      <w:pPr>
        <w:rPr>
          <w:sz w:val="8"/>
          <w:szCs w:val="8"/>
        </w:rPr>
      </w:pPr>
    </w:p>
    <w:p w14:paraId="31CDB414" w14:textId="77777777" w:rsidR="009971CA" w:rsidRDefault="009971CA" w:rsidP="003B0443">
      <w:pPr>
        <w:ind w:right="-45"/>
      </w:pPr>
      <w:r w:rsidRPr="001C0EA0">
        <w:t xml:space="preserve">For each values of the probability of </w:t>
      </w:r>
      <w:proofErr w:type="spellStart"/>
      <w:r w:rsidRPr="001C0EA0">
        <w:t>exceedence</w:t>
      </w:r>
      <w:proofErr w:type="spellEnd"/>
      <w:r w:rsidRPr="001C0EA0">
        <w:t xml:space="preserve"> (5% to 95%), the discharges against total catchment area of the corresponding reference gauging stations were plotted on a log scale. The regression equations along with the corresponding coefficient of correlation R</w:t>
      </w:r>
      <w:r w:rsidRPr="001C0EA0">
        <w:rPr>
          <w:vertAlign w:val="superscript"/>
        </w:rPr>
        <w:t>2</w:t>
      </w:r>
      <w:r w:rsidRPr="001C0EA0">
        <w:t xml:space="preserve">, thus obtained, for each values of the probability of </w:t>
      </w:r>
      <w:proofErr w:type="spellStart"/>
      <w:r w:rsidRPr="001C0EA0">
        <w:t>exceedence</w:t>
      </w:r>
      <w:proofErr w:type="spellEnd"/>
      <w:r w:rsidRPr="001C0EA0">
        <w:t xml:space="preserve"> were used to develop the flow duration curve at the proposed intake site of MKHPP as presented in Table </w:t>
      </w:r>
      <w:r>
        <w:rPr>
          <w:noProof/>
        </w:rPr>
        <w:t>2</w:t>
      </w:r>
      <w:r w:rsidRPr="001C0EA0">
        <w:rPr>
          <w:noProof/>
        </w:rPr>
        <w:noBreakHyphen/>
      </w:r>
      <w:r>
        <w:rPr>
          <w:noProof/>
        </w:rPr>
        <w:t>24</w:t>
      </w:r>
      <w:r w:rsidRPr="001C0EA0">
        <w:t>.</w:t>
      </w:r>
    </w:p>
    <w:p w14:paraId="3B822581" w14:textId="3841F37B" w:rsidR="000F7CEB" w:rsidRDefault="000F7CEB" w:rsidP="000F7CEB">
      <w:pPr>
        <w:pStyle w:val="TableHeading"/>
        <w:ind w:left="0" w:firstLine="0"/>
      </w:pPr>
      <w:bookmarkStart w:id="225" w:name="_Toc92876612"/>
      <w:r>
        <w:t xml:space="preserve">Table </w:t>
      </w:r>
      <w:fldSimple w:instr=" STYLEREF 1 \s ">
        <w:r w:rsidR="006C6245">
          <w:rPr>
            <w:noProof/>
          </w:rPr>
          <w:t>1</w:t>
        </w:r>
      </w:fldSimple>
      <w:r w:rsidR="00F46335">
        <w:noBreakHyphen/>
      </w:r>
      <w:fldSimple w:instr=" SEQ Table \* ARABIC \s 1 ">
        <w:r w:rsidR="006C6245">
          <w:rPr>
            <w:noProof/>
          </w:rPr>
          <w:t>21</w:t>
        </w:r>
      </w:fldSimple>
      <w:r>
        <w:t xml:space="preserve">: </w:t>
      </w:r>
      <w:r w:rsidRPr="001C0EA0">
        <w:t>Flow duration curve at the intake of MKHPP from regional regression analysis</w:t>
      </w:r>
      <w:bookmarkEnd w:id="225"/>
    </w:p>
    <w:tbl>
      <w:tblPr>
        <w:tblW w:w="5000" w:type="pct"/>
        <w:jc w:val="center"/>
        <w:tblLook w:val="04A0" w:firstRow="1" w:lastRow="0" w:firstColumn="1" w:lastColumn="0" w:noHBand="0" w:noVBand="1"/>
      </w:tblPr>
      <w:tblGrid>
        <w:gridCol w:w="2283"/>
        <w:gridCol w:w="2772"/>
        <w:gridCol w:w="1794"/>
        <w:gridCol w:w="2167"/>
      </w:tblGrid>
      <w:tr w:rsidR="009971CA" w:rsidRPr="001C0EA0" w14:paraId="67540778" w14:textId="77777777" w:rsidTr="00DD0606">
        <w:trPr>
          <w:trHeight w:val="20"/>
          <w:tblHeader/>
          <w:jc w:val="center"/>
        </w:trPr>
        <w:tc>
          <w:tcPr>
            <w:tcW w:w="126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E58F39" w14:textId="77777777" w:rsidR="009971CA" w:rsidRPr="001C0EA0" w:rsidRDefault="009971CA" w:rsidP="00DD0606">
            <w:pPr>
              <w:pStyle w:val="Table"/>
              <w:jc w:val="center"/>
              <w:rPr>
                <w:b/>
              </w:rPr>
            </w:pPr>
            <w:r w:rsidRPr="001C0EA0">
              <w:rPr>
                <w:b/>
              </w:rPr>
              <w:t xml:space="preserve">Probability of </w:t>
            </w:r>
            <w:proofErr w:type="spellStart"/>
            <w:r w:rsidRPr="001C0EA0">
              <w:rPr>
                <w:b/>
              </w:rPr>
              <w:t>Exceedence</w:t>
            </w:r>
            <w:proofErr w:type="spellEnd"/>
            <w:r w:rsidRPr="001C0EA0">
              <w:rPr>
                <w:b/>
              </w:rPr>
              <w:t xml:space="preserve"> (%)</w:t>
            </w:r>
          </w:p>
        </w:tc>
        <w:tc>
          <w:tcPr>
            <w:tcW w:w="1537" w:type="pct"/>
            <w:tcBorders>
              <w:top w:val="single" w:sz="4" w:space="0" w:color="auto"/>
              <w:left w:val="nil"/>
              <w:bottom w:val="single" w:sz="4" w:space="0" w:color="auto"/>
              <w:right w:val="single" w:sz="4" w:space="0" w:color="auto"/>
            </w:tcBorders>
            <w:shd w:val="clear" w:color="000000" w:fill="FFFFFF"/>
            <w:vAlign w:val="center"/>
            <w:hideMark/>
          </w:tcPr>
          <w:p w14:paraId="23B42A84" w14:textId="77777777" w:rsidR="009971CA" w:rsidRPr="001C0EA0" w:rsidRDefault="009971CA" w:rsidP="00DD0606">
            <w:pPr>
              <w:pStyle w:val="Table"/>
              <w:jc w:val="center"/>
              <w:rPr>
                <w:b/>
              </w:rPr>
            </w:pPr>
            <w:r w:rsidRPr="001C0EA0">
              <w:rPr>
                <w:b/>
              </w:rPr>
              <w:t>Regression Equation</w:t>
            </w:r>
          </w:p>
        </w:tc>
        <w:tc>
          <w:tcPr>
            <w:tcW w:w="995" w:type="pct"/>
            <w:tcBorders>
              <w:top w:val="single" w:sz="4" w:space="0" w:color="auto"/>
              <w:left w:val="nil"/>
              <w:bottom w:val="single" w:sz="4" w:space="0" w:color="auto"/>
              <w:right w:val="single" w:sz="4" w:space="0" w:color="auto"/>
            </w:tcBorders>
            <w:shd w:val="clear" w:color="000000" w:fill="FFFFFF"/>
            <w:vAlign w:val="center"/>
            <w:hideMark/>
          </w:tcPr>
          <w:p w14:paraId="51CFD541" w14:textId="77777777" w:rsidR="009971CA" w:rsidRPr="001C0EA0" w:rsidRDefault="009971CA" w:rsidP="00DD0606">
            <w:pPr>
              <w:pStyle w:val="Table"/>
              <w:jc w:val="center"/>
              <w:rPr>
                <w:b/>
              </w:rPr>
            </w:pPr>
            <w:r w:rsidRPr="001C0EA0">
              <w:rPr>
                <w:b/>
              </w:rPr>
              <w:t>Value of R</w:t>
            </w:r>
            <w:r w:rsidRPr="001C0EA0">
              <w:rPr>
                <w:b/>
                <w:vertAlign w:val="superscript"/>
              </w:rPr>
              <w:t>2</w:t>
            </w:r>
          </w:p>
        </w:tc>
        <w:tc>
          <w:tcPr>
            <w:tcW w:w="1202" w:type="pct"/>
            <w:tcBorders>
              <w:top w:val="single" w:sz="4" w:space="0" w:color="auto"/>
              <w:left w:val="nil"/>
              <w:bottom w:val="single" w:sz="4" w:space="0" w:color="auto"/>
              <w:right w:val="single" w:sz="4" w:space="0" w:color="auto"/>
            </w:tcBorders>
            <w:shd w:val="clear" w:color="000000" w:fill="FFFFFF"/>
            <w:vAlign w:val="center"/>
            <w:hideMark/>
          </w:tcPr>
          <w:p w14:paraId="2D350D82" w14:textId="77777777" w:rsidR="009971CA" w:rsidRPr="001C0EA0" w:rsidRDefault="009971CA" w:rsidP="00DD0606">
            <w:pPr>
              <w:pStyle w:val="Table"/>
              <w:jc w:val="center"/>
              <w:rPr>
                <w:b/>
              </w:rPr>
            </w:pPr>
            <w:r w:rsidRPr="001C0EA0">
              <w:rPr>
                <w:b/>
              </w:rPr>
              <w:t>Discharge (m</w:t>
            </w:r>
            <w:r w:rsidRPr="001C0EA0">
              <w:rPr>
                <w:b/>
                <w:vertAlign w:val="superscript"/>
              </w:rPr>
              <w:t>3</w:t>
            </w:r>
            <w:r w:rsidRPr="001C0EA0">
              <w:rPr>
                <w:b/>
              </w:rPr>
              <w:t>/s)</w:t>
            </w:r>
          </w:p>
        </w:tc>
      </w:tr>
      <w:tr w:rsidR="009971CA" w:rsidRPr="001C0EA0" w14:paraId="3DE876FA"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1DAF7F3B" w14:textId="77777777" w:rsidR="009971CA" w:rsidRPr="001C0EA0" w:rsidRDefault="009971CA" w:rsidP="00DD0606">
            <w:pPr>
              <w:pStyle w:val="Table"/>
              <w:jc w:val="center"/>
            </w:pPr>
            <w:r>
              <w:rPr>
                <w:rFonts w:cs="Calibri"/>
                <w:color w:val="000000"/>
                <w:szCs w:val="22"/>
              </w:rPr>
              <w:t>5%</w:t>
            </w:r>
          </w:p>
        </w:tc>
        <w:tc>
          <w:tcPr>
            <w:tcW w:w="1537" w:type="pct"/>
            <w:tcBorders>
              <w:top w:val="nil"/>
              <w:left w:val="nil"/>
              <w:bottom w:val="single" w:sz="4" w:space="0" w:color="auto"/>
              <w:right w:val="single" w:sz="4" w:space="0" w:color="auto"/>
            </w:tcBorders>
            <w:shd w:val="clear" w:color="000000" w:fill="FFFFFF"/>
            <w:noWrap/>
            <w:vAlign w:val="center"/>
          </w:tcPr>
          <w:p w14:paraId="70B0BED7" w14:textId="77777777" w:rsidR="009971CA" w:rsidRPr="001C0EA0" w:rsidRDefault="009971CA" w:rsidP="00DD0606">
            <w:pPr>
              <w:pStyle w:val="Table"/>
              <w:jc w:val="center"/>
            </w:pPr>
            <w:r>
              <w:rPr>
                <w:rFonts w:cs="Calibri"/>
                <w:color w:val="000000"/>
                <w:szCs w:val="22"/>
              </w:rPr>
              <w:t>Y=1.5804X^0.7437</w:t>
            </w:r>
          </w:p>
        </w:tc>
        <w:tc>
          <w:tcPr>
            <w:tcW w:w="995" w:type="pct"/>
            <w:tcBorders>
              <w:top w:val="nil"/>
              <w:left w:val="nil"/>
              <w:bottom w:val="single" w:sz="4" w:space="0" w:color="auto"/>
              <w:right w:val="single" w:sz="4" w:space="0" w:color="auto"/>
            </w:tcBorders>
            <w:shd w:val="clear" w:color="000000" w:fill="FFFFFF"/>
            <w:noWrap/>
            <w:vAlign w:val="center"/>
          </w:tcPr>
          <w:p w14:paraId="47963817" w14:textId="77777777" w:rsidR="009971CA" w:rsidRPr="001C0EA0" w:rsidRDefault="009971CA" w:rsidP="00DD0606">
            <w:pPr>
              <w:pStyle w:val="Table"/>
              <w:jc w:val="center"/>
            </w:pPr>
            <w:r>
              <w:rPr>
                <w:rFonts w:cs="Calibri"/>
                <w:color w:val="000000"/>
                <w:szCs w:val="22"/>
              </w:rPr>
              <w:t>0.9899</w:t>
            </w:r>
          </w:p>
        </w:tc>
        <w:tc>
          <w:tcPr>
            <w:tcW w:w="1202" w:type="pct"/>
            <w:tcBorders>
              <w:top w:val="nil"/>
              <w:left w:val="nil"/>
              <w:bottom w:val="single" w:sz="4" w:space="0" w:color="auto"/>
              <w:right w:val="single" w:sz="4" w:space="0" w:color="auto"/>
            </w:tcBorders>
            <w:shd w:val="clear" w:color="000000" w:fill="FFFFFF"/>
            <w:noWrap/>
            <w:vAlign w:val="center"/>
          </w:tcPr>
          <w:p w14:paraId="68F2991A" w14:textId="77777777" w:rsidR="009971CA" w:rsidRPr="001C0EA0" w:rsidRDefault="009971CA" w:rsidP="00DD0606">
            <w:pPr>
              <w:pStyle w:val="Table"/>
              <w:jc w:val="center"/>
            </w:pPr>
            <w:r>
              <w:rPr>
                <w:rFonts w:cs="Calibri"/>
                <w:color w:val="000000"/>
                <w:szCs w:val="22"/>
              </w:rPr>
              <w:t>111.27</w:t>
            </w:r>
          </w:p>
        </w:tc>
      </w:tr>
      <w:tr w:rsidR="009971CA" w:rsidRPr="001C0EA0" w14:paraId="0EE89A46"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tcPr>
          <w:p w14:paraId="1A292A51" w14:textId="77777777" w:rsidR="009971CA" w:rsidRPr="001C0EA0" w:rsidRDefault="009971CA" w:rsidP="00DD0606">
            <w:pPr>
              <w:pStyle w:val="Table"/>
              <w:jc w:val="center"/>
            </w:pPr>
            <w:r>
              <w:rPr>
                <w:rFonts w:cs="Calibri"/>
                <w:color w:val="000000"/>
                <w:szCs w:val="22"/>
              </w:rPr>
              <w:t>10%</w:t>
            </w:r>
          </w:p>
        </w:tc>
        <w:tc>
          <w:tcPr>
            <w:tcW w:w="1537" w:type="pct"/>
            <w:tcBorders>
              <w:top w:val="nil"/>
              <w:left w:val="nil"/>
              <w:bottom w:val="single" w:sz="4" w:space="0" w:color="auto"/>
              <w:right w:val="single" w:sz="4" w:space="0" w:color="auto"/>
            </w:tcBorders>
            <w:shd w:val="clear" w:color="000000" w:fill="FFFFFF"/>
            <w:noWrap/>
            <w:vAlign w:val="center"/>
          </w:tcPr>
          <w:p w14:paraId="38492291" w14:textId="77777777" w:rsidR="009971CA" w:rsidRPr="001C0EA0" w:rsidRDefault="009971CA" w:rsidP="00DD0606">
            <w:pPr>
              <w:pStyle w:val="Table"/>
              <w:jc w:val="center"/>
              <w:rPr>
                <w:rFonts w:cs="Calibri"/>
                <w:color w:val="000000"/>
                <w:szCs w:val="22"/>
              </w:rPr>
            </w:pPr>
            <w:r>
              <w:rPr>
                <w:rFonts w:cs="Calibri"/>
                <w:color w:val="000000"/>
                <w:szCs w:val="22"/>
              </w:rPr>
              <w:t>Y=1.1303X^0.7549</w:t>
            </w:r>
          </w:p>
        </w:tc>
        <w:tc>
          <w:tcPr>
            <w:tcW w:w="995" w:type="pct"/>
            <w:tcBorders>
              <w:top w:val="nil"/>
              <w:left w:val="nil"/>
              <w:bottom w:val="single" w:sz="4" w:space="0" w:color="auto"/>
              <w:right w:val="single" w:sz="4" w:space="0" w:color="auto"/>
            </w:tcBorders>
            <w:shd w:val="clear" w:color="000000" w:fill="FFFFFF"/>
            <w:noWrap/>
            <w:vAlign w:val="center"/>
          </w:tcPr>
          <w:p w14:paraId="68BFF6E8" w14:textId="77777777" w:rsidR="009971CA" w:rsidRPr="001C0EA0" w:rsidRDefault="009971CA" w:rsidP="00DD0606">
            <w:pPr>
              <w:pStyle w:val="Table"/>
              <w:jc w:val="center"/>
              <w:rPr>
                <w:rFonts w:cs="Calibri"/>
                <w:color w:val="000000"/>
                <w:szCs w:val="22"/>
              </w:rPr>
            </w:pPr>
            <w:r>
              <w:rPr>
                <w:rFonts w:cs="Calibri"/>
                <w:color w:val="000000"/>
                <w:szCs w:val="22"/>
              </w:rPr>
              <w:t>0.9921</w:t>
            </w:r>
          </w:p>
        </w:tc>
        <w:tc>
          <w:tcPr>
            <w:tcW w:w="1202" w:type="pct"/>
            <w:tcBorders>
              <w:top w:val="nil"/>
              <w:left w:val="nil"/>
              <w:bottom w:val="single" w:sz="4" w:space="0" w:color="auto"/>
              <w:right w:val="single" w:sz="4" w:space="0" w:color="auto"/>
            </w:tcBorders>
            <w:shd w:val="clear" w:color="000000" w:fill="FFFFFF"/>
            <w:noWrap/>
            <w:vAlign w:val="center"/>
          </w:tcPr>
          <w:p w14:paraId="27700124" w14:textId="77777777" w:rsidR="009971CA" w:rsidRPr="001C0EA0" w:rsidRDefault="009971CA" w:rsidP="00DD0606">
            <w:pPr>
              <w:pStyle w:val="Table"/>
              <w:jc w:val="center"/>
              <w:rPr>
                <w:rFonts w:cs="Calibri"/>
                <w:color w:val="000000"/>
                <w:szCs w:val="22"/>
              </w:rPr>
            </w:pPr>
            <w:r>
              <w:rPr>
                <w:rFonts w:cs="Calibri"/>
                <w:color w:val="000000"/>
                <w:szCs w:val="22"/>
              </w:rPr>
              <w:t>84.81</w:t>
            </w:r>
          </w:p>
        </w:tc>
      </w:tr>
      <w:tr w:rsidR="009971CA" w:rsidRPr="001C0EA0" w14:paraId="6925219F"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0C731AE4" w14:textId="77777777" w:rsidR="009971CA" w:rsidRPr="001C0EA0" w:rsidRDefault="009971CA" w:rsidP="00DD0606">
            <w:pPr>
              <w:pStyle w:val="Table"/>
              <w:jc w:val="center"/>
            </w:pPr>
            <w:r>
              <w:rPr>
                <w:rFonts w:cs="Calibri"/>
                <w:color w:val="000000"/>
                <w:szCs w:val="22"/>
              </w:rPr>
              <w:t>15%</w:t>
            </w:r>
          </w:p>
        </w:tc>
        <w:tc>
          <w:tcPr>
            <w:tcW w:w="1537" w:type="pct"/>
            <w:tcBorders>
              <w:top w:val="nil"/>
              <w:left w:val="nil"/>
              <w:bottom w:val="single" w:sz="4" w:space="0" w:color="auto"/>
              <w:right w:val="single" w:sz="4" w:space="0" w:color="auto"/>
            </w:tcBorders>
            <w:shd w:val="clear" w:color="000000" w:fill="FFFFFF"/>
            <w:noWrap/>
            <w:vAlign w:val="center"/>
          </w:tcPr>
          <w:p w14:paraId="36DB5DCB" w14:textId="77777777" w:rsidR="009971CA" w:rsidRPr="001C0EA0" w:rsidRDefault="009971CA" w:rsidP="00DD0606">
            <w:pPr>
              <w:pStyle w:val="Table"/>
              <w:jc w:val="center"/>
            </w:pPr>
            <w:r>
              <w:rPr>
                <w:rFonts w:cs="Calibri"/>
                <w:color w:val="000000"/>
                <w:szCs w:val="22"/>
              </w:rPr>
              <w:t>Y=0.8426X^0.7702</w:t>
            </w:r>
          </w:p>
        </w:tc>
        <w:tc>
          <w:tcPr>
            <w:tcW w:w="995" w:type="pct"/>
            <w:tcBorders>
              <w:top w:val="nil"/>
              <w:left w:val="nil"/>
              <w:bottom w:val="single" w:sz="4" w:space="0" w:color="auto"/>
              <w:right w:val="single" w:sz="4" w:space="0" w:color="auto"/>
            </w:tcBorders>
            <w:shd w:val="clear" w:color="000000" w:fill="FFFFFF"/>
            <w:noWrap/>
            <w:vAlign w:val="center"/>
          </w:tcPr>
          <w:p w14:paraId="18A9FABB" w14:textId="77777777" w:rsidR="009971CA" w:rsidRPr="001C0EA0" w:rsidRDefault="009971CA" w:rsidP="00DD0606">
            <w:pPr>
              <w:pStyle w:val="Table"/>
              <w:jc w:val="center"/>
            </w:pPr>
            <w:r>
              <w:rPr>
                <w:rFonts w:cs="Calibri"/>
                <w:color w:val="000000"/>
                <w:szCs w:val="22"/>
              </w:rPr>
              <w:t>0.9858</w:t>
            </w:r>
          </w:p>
        </w:tc>
        <w:tc>
          <w:tcPr>
            <w:tcW w:w="1202" w:type="pct"/>
            <w:tcBorders>
              <w:top w:val="nil"/>
              <w:left w:val="nil"/>
              <w:bottom w:val="single" w:sz="4" w:space="0" w:color="auto"/>
              <w:right w:val="single" w:sz="4" w:space="0" w:color="auto"/>
            </w:tcBorders>
            <w:shd w:val="clear" w:color="000000" w:fill="FFFFFF"/>
            <w:noWrap/>
            <w:vAlign w:val="center"/>
          </w:tcPr>
          <w:p w14:paraId="4C04A46F" w14:textId="77777777" w:rsidR="009971CA" w:rsidRPr="001C0EA0" w:rsidRDefault="009971CA" w:rsidP="00DD0606">
            <w:pPr>
              <w:pStyle w:val="Table"/>
              <w:jc w:val="center"/>
            </w:pPr>
            <w:r>
              <w:rPr>
                <w:rFonts w:cs="Calibri"/>
                <w:color w:val="000000"/>
                <w:szCs w:val="22"/>
              </w:rPr>
              <w:t>69.02</w:t>
            </w:r>
          </w:p>
        </w:tc>
      </w:tr>
      <w:tr w:rsidR="009971CA" w:rsidRPr="001C0EA0" w14:paraId="7829B779"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5087AECC" w14:textId="77777777" w:rsidR="009971CA" w:rsidRPr="001C0EA0" w:rsidRDefault="009971CA" w:rsidP="00DD0606">
            <w:pPr>
              <w:pStyle w:val="Table"/>
              <w:jc w:val="center"/>
            </w:pPr>
            <w:r>
              <w:rPr>
                <w:rFonts w:cs="Calibri"/>
                <w:color w:val="000000"/>
                <w:szCs w:val="22"/>
              </w:rPr>
              <w:t>20%</w:t>
            </w:r>
          </w:p>
        </w:tc>
        <w:tc>
          <w:tcPr>
            <w:tcW w:w="1537" w:type="pct"/>
            <w:tcBorders>
              <w:top w:val="nil"/>
              <w:left w:val="nil"/>
              <w:bottom w:val="single" w:sz="4" w:space="0" w:color="auto"/>
              <w:right w:val="single" w:sz="4" w:space="0" w:color="auto"/>
            </w:tcBorders>
            <w:shd w:val="clear" w:color="000000" w:fill="FFFFFF"/>
            <w:noWrap/>
            <w:vAlign w:val="center"/>
          </w:tcPr>
          <w:p w14:paraId="0049A061" w14:textId="77777777" w:rsidR="009971CA" w:rsidRPr="001C0EA0" w:rsidRDefault="009971CA" w:rsidP="00DD0606">
            <w:pPr>
              <w:pStyle w:val="Table"/>
              <w:jc w:val="center"/>
            </w:pPr>
            <w:r>
              <w:rPr>
                <w:rFonts w:cs="Calibri"/>
                <w:color w:val="000000"/>
                <w:szCs w:val="22"/>
              </w:rPr>
              <w:t>Y=0.6006X^0.7879</w:t>
            </w:r>
          </w:p>
        </w:tc>
        <w:tc>
          <w:tcPr>
            <w:tcW w:w="995" w:type="pct"/>
            <w:tcBorders>
              <w:top w:val="nil"/>
              <w:left w:val="nil"/>
              <w:bottom w:val="single" w:sz="4" w:space="0" w:color="auto"/>
              <w:right w:val="single" w:sz="4" w:space="0" w:color="auto"/>
            </w:tcBorders>
            <w:shd w:val="clear" w:color="000000" w:fill="FFFFFF"/>
            <w:noWrap/>
            <w:vAlign w:val="center"/>
          </w:tcPr>
          <w:p w14:paraId="239A5BAB" w14:textId="77777777" w:rsidR="009971CA" w:rsidRPr="001C0EA0" w:rsidRDefault="009971CA" w:rsidP="00DD0606">
            <w:pPr>
              <w:pStyle w:val="Table"/>
              <w:jc w:val="center"/>
            </w:pPr>
            <w:r>
              <w:rPr>
                <w:rFonts w:cs="Calibri"/>
                <w:color w:val="000000"/>
                <w:szCs w:val="22"/>
              </w:rPr>
              <w:t>0.9808</w:t>
            </w:r>
          </w:p>
        </w:tc>
        <w:tc>
          <w:tcPr>
            <w:tcW w:w="1202" w:type="pct"/>
            <w:tcBorders>
              <w:top w:val="nil"/>
              <w:left w:val="nil"/>
              <w:bottom w:val="single" w:sz="4" w:space="0" w:color="auto"/>
              <w:right w:val="single" w:sz="4" w:space="0" w:color="auto"/>
            </w:tcBorders>
            <w:shd w:val="clear" w:color="000000" w:fill="FFFFFF"/>
            <w:noWrap/>
            <w:vAlign w:val="center"/>
          </w:tcPr>
          <w:p w14:paraId="73BB6BF6" w14:textId="77777777" w:rsidR="009971CA" w:rsidRPr="001C0EA0" w:rsidRDefault="009971CA" w:rsidP="00DD0606">
            <w:pPr>
              <w:pStyle w:val="Table"/>
              <w:jc w:val="center"/>
            </w:pPr>
            <w:r>
              <w:rPr>
                <w:rFonts w:cs="Calibri"/>
                <w:color w:val="000000"/>
                <w:szCs w:val="22"/>
              </w:rPr>
              <w:t>54.43</w:t>
            </w:r>
          </w:p>
        </w:tc>
      </w:tr>
      <w:tr w:rsidR="009971CA" w:rsidRPr="001C0EA0" w14:paraId="3CC08BFE"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73708794" w14:textId="77777777" w:rsidR="009971CA" w:rsidRPr="001C0EA0" w:rsidRDefault="009971CA" w:rsidP="00DD0606">
            <w:pPr>
              <w:pStyle w:val="Table"/>
              <w:jc w:val="center"/>
            </w:pPr>
            <w:r>
              <w:rPr>
                <w:rFonts w:cs="Calibri"/>
                <w:color w:val="000000"/>
                <w:szCs w:val="22"/>
              </w:rPr>
              <w:t>25%</w:t>
            </w:r>
          </w:p>
        </w:tc>
        <w:tc>
          <w:tcPr>
            <w:tcW w:w="1537" w:type="pct"/>
            <w:tcBorders>
              <w:top w:val="nil"/>
              <w:left w:val="nil"/>
              <w:bottom w:val="single" w:sz="4" w:space="0" w:color="auto"/>
              <w:right w:val="single" w:sz="4" w:space="0" w:color="auto"/>
            </w:tcBorders>
            <w:shd w:val="clear" w:color="000000" w:fill="FFFFFF"/>
            <w:noWrap/>
            <w:vAlign w:val="center"/>
          </w:tcPr>
          <w:p w14:paraId="3F0E24E3" w14:textId="77777777" w:rsidR="009971CA" w:rsidRPr="001C0EA0" w:rsidRDefault="009971CA" w:rsidP="00DD0606">
            <w:pPr>
              <w:pStyle w:val="Table"/>
              <w:jc w:val="center"/>
            </w:pPr>
            <w:r>
              <w:rPr>
                <w:rFonts w:cs="Calibri"/>
                <w:color w:val="000000"/>
                <w:szCs w:val="22"/>
              </w:rPr>
              <w:t>Y=0.3903X^0.8111</w:t>
            </w:r>
          </w:p>
        </w:tc>
        <w:tc>
          <w:tcPr>
            <w:tcW w:w="995" w:type="pct"/>
            <w:tcBorders>
              <w:top w:val="nil"/>
              <w:left w:val="nil"/>
              <w:bottom w:val="single" w:sz="4" w:space="0" w:color="auto"/>
              <w:right w:val="single" w:sz="4" w:space="0" w:color="auto"/>
            </w:tcBorders>
            <w:shd w:val="clear" w:color="000000" w:fill="FFFFFF"/>
            <w:noWrap/>
            <w:vAlign w:val="center"/>
          </w:tcPr>
          <w:p w14:paraId="1CA9F681" w14:textId="77777777" w:rsidR="009971CA" w:rsidRPr="001C0EA0" w:rsidRDefault="009971CA" w:rsidP="00DD0606">
            <w:pPr>
              <w:pStyle w:val="Table"/>
              <w:jc w:val="center"/>
            </w:pPr>
            <w:r>
              <w:rPr>
                <w:rFonts w:cs="Calibri"/>
                <w:color w:val="000000"/>
                <w:szCs w:val="22"/>
              </w:rPr>
              <w:t>0.9810</w:t>
            </w:r>
          </w:p>
        </w:tc>
        <w:tc>
          <w:tcPr>
            <w:tcW w:w="1202" w:type="pct"/>
            <w:tcBorders>
              <w:top w:val="nil"/>
              <w:left w:val="nil"/>
              <w:bottom w:val="single" w:sz="4" w:space="0" w:color="auto"/>
              <w:right w:val="single" w:sz="4" w:space="0" w:color="auto"/>
            </w:tcBorders>
            <w:shd w:val="clear" w:color="000000" w:fill="FFFFFF"/>
            <w:noWrap/>
            <w:vAlign w:val="center"/>
          </w:tcPr>
          <w:p w14:paraId="3F6264C4" w14:textId="77777777" w:rsidR="009971CA" w:rsidRPr="001C0EA0" w:rsidRDefault="009971CA" w:rsidP="00DD0606">
            <w:pPr>
              <w:pStyle w:val="Table"/>
              <w:jc w:val="center"/>
            </w:pPr>
            <w:r>
              <w:rPr>
                <w:rFonts w:cs="Calibri"/>
                <w:color w:val="000000"/>
                <w:szCs w:val="22"/>
              </w:rPr>
              <w:t>40.40</w:t>
            </w:r>
          </w:p>
        </w:tc>
      </w:tr>
      <w:tr w:rsidR="009971CA" w:rsidRPr="001C0EA0" w14:paraId="3614F380"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41C7727B" w14:textId="77777777" w:rsidR="009971CA" w:rsidRPr="001C0EA0" w:rsidRDefault="009971CA" w:rsidP="00DD0606">
            <w:pPr>
              <w:pStyle w:val="Table"/>
              <w:jc w:val="center"/>
            </w:pPr>
            <w:r>
              <w:rPr>
                <w:rFonts w:cs="Calibri"/>
                <w:color w:val="000000"/>
                <w:szCs w:val="22"/>
              </w:rPr>
              <w:t>30%</w:t>
            </w:r>
          </w:p>
        </w:tc>
        <w:tc>
          <w:tcPr>
            <w:tcW w:w="1537" w:type="pct"/>
            <w:tcBorders>
              <w:top w:val="nil"/>
              <w:left w:val="nil"/>
              <w:bottom w:val="single" w:sz="4" w:space="0" w:color="auto"/>
              <w:right w:val="single" w:sz="4" w:space="0" w:color="auto"/>
            </w:tcBorders>
            <w:shd w:val="clear" w:color="000000" w:fill="FFFFFF"/>
            <w:noWrap/>
            <w:vAlign w:val="center"/>
          </w:tcPr>
          <w:p w14:paraId="1B7F9F0B" w14:textId="77777777" w:rsidR="009971CA" w:rsidRPr="001C0EA0" w:rsidRDefault="009971CA" w:rsidP="00DD0606">
            <w:pPr>
              <w:pStyle w:val="Table"/>
              <w:jc w:val="center"/>
            </w:pPr>
            <w:r>
              <w:rPr>
                <w:rFonts w:cs="Calibri"/>
                <w:color w:val="000000"/>
                <w:szCs w:val="22"/>
              </w:rPr>
              <w:t>Y=0.2346X^0.8345</w:t>
            </w:r>
          </w:p>
        </w:tc>
        <w:tc>
          <w:tcPr>
            <w:tcW w:w="995" w:type="pct"/>
            <w:tcBorders>
              <w:top w:val="nil"/>
              <w:left w:val="nil"/>
              <w:bottom w:val="single" w:sz="4" w:space="0" w:color="auto"/>
              <w:right w:val="single" w:sz="4" w:space="0" w:color="auto"/>
            </w:tcBorders>
            <w:shd w:val="clear" w:color="000000" w:fill="FFFFFF"/>
            <w:noWrap/>
            <w:vAlign w:val="center"/>
          </w:tcPr>
          <w:p w14:paraId="0A0531FB" w14:textId="77777777" w:rsidR="009971CA" w:rsidRPr="001C0EA0" w:rsidRDefault="009971CA" w:rsidP="00DD0606">
            <w:pPr>
              <w:pStyle w:val="Table"/>
              <w:jc w:val="center"/>
            </w:pPr>
            <w:r>
              <w:rPr>
                <w:rFonts w:cs="Calibri"/>
                <w:color w:val="000000"/>
                <w:szCs w:val="22"/>
              </w:rPr>
              <w:t>0.9819</w:t>
            </w:r>
          </w:p>
        </w:tc>
        <w:tc>
          <w:tcPr>
            <w:tcW w:w="1202" w:type="pct"/>
            <w:tcBorders>
              <w:top w:val="nil"/>
              <w:left w:val="nil"/>
              <w:bottom w:val="single" w:sz="4" w:space="0" w:color="auto"/>
              <w:right w:val="single" w:sz="4" w:space="0" w:color="auto"/>
            </w:tcBorders>
            <w:shd w:val="clear" w:color="000000" w:fill="FFFFFF"/>
            <w:noWrap/>
            <w:vAlign w:val="center"/>
          </w:tcPr>
          <w:p w14:paraId="045B1A84" w14:textId="77777777" w:rsidR="009971CA" w:rsidRPr="001C0EA0" w:rsidRDefault="009971CA" w:rsidP="00DD0606">
            <w:pPr>
              <w:pStyle w:val="Table"/>
              <w:jc w:val="center"/>
            </w:pPr>
            <w:r>
              <w:rPr>
                <w:rFonts w:cs="Calibri"/>
                <w:color w:val="000000"/>
                <w:szCs w:val="22"/>
              </w:rPr>
              <w:t>27.75</w:t>
            </w:r>
          </w:p>
        </w:tc>
      </w:tr>
      <w:tr w:rsidR="009971CA" w:rsidRPr="001C0EA0" w14:paraId="043A9723"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5CCE3C28" w14:textId="77777777" w:rsidR="009971CA" w:rsidRPr="001C0EA0" w:rsidRDefault="009971CA" w:rsidP="00DD0606">
            <w:pPr>
              <w:pStyle w:val="Table"/>
              <w:jc w:val="center"/>
            </w:pPr>
            <w:r>
              <w:rPr>
                <w:rFonts w:cs="Calibri"/>
                <w:color w:val="000000"/>
                <w:szCs w:val="22"/>
              </w:rPr>
              <w:t>35%</w:t>
            </w:r>
          </w:p>
        </w:tc>
        <w:tc>
          <w:tcPr>
            <w:tcW w:w="1537" w:type="pct"/>
            <w:tcBorders>
              <w:top w:val="nil"/>
              <w:left w:val="nil"/>
              <w:bottom w:val="single" w:sz="4" w:space="0" w:color="auto"/>
              <w:right w:val="single" w:sz="4" w:space="0" w:color="auto"/>
            </w:tcBorders>
            <w:shd w:val="clear" w:color="000000" w:fill="FFFFFF"/>
            <w:noWrap/>
            <w:vAlign w:val="center"/>
          </w:tcPr>
          <w:p w14:paraId="6EE6AF62" w14:textId="77777777" w:rsidR="009971CA" w:rsidRPr="001C0EA0" w:rsidRDefault="009971CA" w:rsidP="00DD0606">
            <w:pPr>
              <w:pStyle w:val="Table"/>
              <w:jc w:val="center"/>
            </w:pPr>
            <w:r>
              <w:rPr>
                <w:rFonts w:cs="Calibri"/>
                <w:color w:val="000000"/>
                <w:szCs w:val="22"/>
              </w:rPr>
              <w:t>Y=0.1668X^0.8379</w:t>
            </w:r>
          </w:p>
        </w:tc>
        <w:tc>
          <w:tcPr>
            <w:tcW w:w="995" w:type="pct"/>
            <w:tcBorders>
              <w:top w:val="nil"/>
              <w:left w:val="nil"/>
              <w:bottom w:val="single" w:sz="4" w:space="0" w:color="auto"/>
              <w:right w:val="single" w:sz="4" w:space="0" w:color="auto"/>
            </w:tcBorders>
            <w:shd w:val="clear" w:color="000000" w:fill="FFFFFF"/>
            <w:noWrap/>
            <w:vAlign w:val="center"/>
          </w:tcPr>
          <w:p w14:paraId="22E32F2D" w14:textId="77777777" w:rsidR="009971CA" w:rsidRPr="001C0EA0" w:rsidRDefault="009971CA" w:rsidP="00DD0606">
            <w:pPr>
              <w:pStyle w:val="Table"/>
              <w:jc w:val="center"/>
            </w:pPr>
            <w:r>
              <w:rPr>
                <w:rFonts w:cs="Calibri"/>
                <w:color w:val="000000"/>
                <w:szCs w:val="22"/>
              </w:rPr>
              <w:t>0.9823</w:t>
            </w:r>
          </w:p>
        </w:tc>
        <w:tc>
          <w:tcPr>
            <w:tcW w:w="1202" w:type="pct"/>
            <w:tcBorders>
              <w:top w:val="nil"/>
              <w:left w:val="nil"/>
              <w:bottom w:val="single" w:sz="4" w:space="0" w:color="auto"/>
              <w:right w:val="single" w:sz="4" w:space="0" w:color="auto"/>
            </w:tcBorders>
            <w:shd w:val="clear" w:color="000000" w:fill="FFFFFF"/>
            <w:noWrap/>
            <w:vAlign w:val="center"/>
          </w:tcPr>
          <w:p w14:paraId="00958C78" w14:textId="77777777" w:rsidR="009971CA" w:rsidRPr="001C0EA0" w:rsidRDefault="009971CA" w:rsidP="00DD0606">
            <w:pPr>
              <w:pStyle w:val="Table"/>
              <w:jc w:val="center"/>
            </w:pPr>
            <w:r>
              <w:rPr>
                <w:rFonts w:cs="Calibri"/>
                <w:color w:val="000000"/>
                <w:szCs w:val="22"/>
              </w:rPr>
              <w:t>20.11</w:t>
            </w:r>
          </w:p>
        </w:tc>
      </w:tr>
      <w:tr w:rsidR="009971CA" w:rsidRPr="001C0EA0" w14:paraId="5ABF53CF"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56C4CE64" w14:textId="77777777" w:rsidR="009971CA" w:rsidRPr="001C0EA0" w:rsidRDefault="009971CA" w:rsidP="00DD0606">
            <w:pPr>
              <w:pStyle w:val="Table"/>
              <w:jc w:val="center"/>
            </w:pPr>
            <w:r>
              <w:rPr>
                <w:rFonts w:cs="Calibri"/>
                <w:b/>
                <w:bCs/>
                <w:color w:val="000000"/>
                <w:szCs w:val="22"/>
              </w:rPr>
              <w:t>40%</w:t>
            </w:r>
          </w:p>
        </w:tc>
        <w:tc>
          <w:tcPr>
            <w:tcW w:w="1537" w:type="pct"/>
            <w:tcBorders>
              <w:top w:val="nil"/>
              <w:left w:val="nil"/>
              <w:bottom w:val="single" w:sz="4" w:space="0" w:color="auto"/>
              <w:right w:val="single" w:sz="4" w:space="0" w:color="auto"/>
            </w:tcBorders>
            <w:shd w:val="clear" w:color="000000" w:fill="FFFFFF"/>
            <w:noWrap/>
            <w:vAlign w:val="center"/>
          </w:tcPr>
          <w:p w14:paraId="572EABE6" w14:textId="77777777" w:rsidR="009971CA" w:rsidRPr="001C0EA0" w:rsidRDefault="009971CA" w:rsidP="00DD0606">
            <w:pPr>
              <w:pStyle w:val="Table"/>
              <w:jc w:val="center"/>
            </w:pPr>
            <w:r>
              <w:rPr>
                <w:rFonts w:cs="Calibri"/>
                <w:b/>
                <w:bCs/>
                <w:color w:val="000000"/>
                <w:szCs w:val="22"/>
              </w:rPr>
              <w:t>Y=0.1144X^0.8579</w:t>
            </w:r>
          </w:p>
        </w:tc>
        <w:tc>
          <w:tcPr>
            <w:tcW w:w="995" w:type="pct"/>
            <w:tcBorders>
              <w:top w:val="nil"/>
              <w:left w:val="nil"/>
              <w:bottom w:val="single" w:sz="4" w:space="0" w:color="auto"/>
              <w:right w:val="single" w:sz="4" w:space="0" w:color="auto"/>
            </w:tcBorders>
            <w:shd w:val="clear" w:color="000000" w:fill="FFFFFF"/>
            <w:noWrap/>
            <w:vAlign w:val="center"/>
          </w:tcPr>
          <w:p w14:paraId="348581C7" w14:textId="77777777" w:rsidR="009971CA" w:rsidRPr="001C0EA0" w:rsidRDefault="009971CA" w:rsidP="00DD0606">
            <w:pPr>
              <w:pStyle w:val="Table"/>
              <w:jc w:val="center"/>
            </w:pPr>
            <w:r>
              <w:rPr>
                <w:rFonts w:cs="Calibri"/>
                <w:b/>
                <w:bCs/>
                <w:color w:val="000000"/>
                <w:szCs w:val="22"/>
              </w:rPr>
              <w:t>0.9809</w:t>
            </w:r>
          </w:p>
        </w:tc>
        <w:tc>
          <w:tcPr>
            <w:tcW w:w="1202" w:type="pct"/>
            <w:tcBorders>
              <w:top w:val="nil"/>
              <w:left w:val="nil"/>
              <w:bottom w:val="single" w:sz="4" w:space="0" w:color="auto"/>
              <w:right w:val="single" w:sz="4" w:space="0" w:color="auto"/>
            </w:tcBorders>
            <w:shd w:val="clear" w:color="000000" w:fill="FFFFFF"/>
            <w:noWrap/>
            <w:vAlign w:val="center"/>
          </w:tcPr>
          <w:p w14:paraId="00D0865D" w14:textId="77777777" w:rsidR="009971CA" w:rsidRPr="001C0EA0" w:rsidRDefault="009971CA" w:rsidP="00DD0606">
            <w:pPr>
              <w:pStyle w:val="Table"/>
              <w:jc w:val="center"/>
            </w:pPr>
            <w:r>
              <w:rPr>
                <w:rFonts w:cs="Calibri"/>
                <w:b/>
                <w:bCs/>
                <w:color w:val="000000"/>
                <w:szCs w:val="22"/>
              </w:rPr>
              <w:t>15.47</w:t>
            </w:r>
          </w:p>
        </w:tc>
      </w:tr>
      <w:tr w:rsidR="009971CA" w:rsidRPr="001C0EA0" w14:paraId="34E235E0"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78FF049D" w14:textId="77777777" w:rsidR="009971CA" w:rsidRPr="001C0EA0" w:rsidRDefault="009971CA" w:rsidP="00DD0606">
            <w:pPr>
              <w:pStyle w:val="Table"/>
              <w:jc w:val="center"/>
            </w:pPr>
            <w:r>
              <w:rPr>
                <w:rFonts w:cs="Calibri"/>
                <w:color w:val="000000"/>
                <w:szCs w:val="22"/>
              </w:rPr>
              <w:t>45%</w:t>
            </w:r>
          </w:p>
        </w:tc>
        <w:tc>
          <w:tcPr>
            <w:tcW w:w="1537" w:type="pct"/>
            <w:tcBorders>
              <w:top w:val="nil"/>
              <w:left w:val="nil"/>
              <w:bottom w:val="single" w:sz="4" w:space="0" w:color="auto"/>
              <w:right w:val="single" w:sz="4" w:space="0" w:color="auto"/>
            </w:tcBorders>
            <w:shd w:val="clear" w:color="000000" w:fill="FFFFFF"/>
            <w:noWrap/>
            <w:vAlign w:val="center"/>
          </w:tcPr>
          <w:p w14:paraId="6A60ED39" w14:textId="77777777" w:rsidR="009971CA" w:rsidRPr="001C0EA0" w:rsidRDefault="009971CA" w:rsidP="00DD0606">
            <w:pPr>
              <w:pStyle w:val="Table"/>
              <w:jc w:val="center"/>
            </w:pPr>
            <w:r>
              <w:rPr>
                <w:rFonts w:cs="Calibri"/>
                <w:color w:val="000000"/>
                <w:szCs w:val="22"/>
              </w:rPr>
              <w:t>Y=0.0859X^0.8689</w:t>
            </w:r>
          </w:p>
        </w:tc>
        <w:tc>
          <w:tcPr>
            <w:tcW w:w="995" w:type="pct"/>
            <w:tcBorders>
              <w:top w:val="nil"/>
              <w:left w:val="nil"/>
              <w:bottom w:val="single" w:sz="4" w:space="0" w:color="auto"/>
              <w:right w:val="single" w:sz="4" w:space="0" w:color="auto"/>
            </w:tcBorders>
            <w:shd w:val="clear" w:color="000000" w:fill="FFFFFF"/>
            <w:noWrap/>
            <w:vAlign w:val="center"/>
          </w:tcPr>
          <w:p w14:paraId="23799D05" w14:textId="77777777" w:rsidR="009971CA" w:rsidRPr="001C0EA0" w:rsidRDefault="009971CA" w:rsidP="00DD0606">
            <w:pPr>
              <w:pStyle w:val="Table"/>
              <w:jc w:val="center"/>
            </w:pPr>
            <w:r>
              <w:rPr>
                <w:rFonts w:cs="Calibri"/>
                <w:color w:val="000000"/>
                <w:szCs w:val="22"/>
              </w:rPr>
              <w:t>0.9818</w:t>
            </w:r>
          </w:p>
        </w:tc>
        <w:tc>
          <w:tcPr>
            <w:tcW w:w="1202" w:type="pct"/>
            <w:tcBorders>
              <w:top w:val="nil"/>
              <w:left w:val="nil"/>
              <w:bottom w:val="single" w:sz="4" w:space="0" w:color="auto"/>
              <w:right w:val="single" w:sz="4" w:space="0" w:color="auto"/>
            </w:tcBorders>
            <w:shd w:val="clear" w:color="000000" w:fill="FFFFFF"/>
            <w:noWrap/>
            <w:vAlign w:val="center"/>
          </w:tcPr>
          <w:p w14:paraId="0B897F38" w14:textId="77777777" w:rsidR="009971CA" w:rsidRPr="001C0EA0" w:rsidRDefault="009971CA" w:rsidP="00DD0606">
            <w:pPr>
              <w:pStyle w:val="Table"/>
              <w:jc w:val="center"/>
            </w:pPr>
            <w:r>
              <w:rPr>
                <w:rFonts w:cs="Calibri"/>
                <w:color w:val="000000"/>
                <w:szCs w:val="22"/>
              </w:rPr>
              <w:t>12.37</w:t>
            </w:r>
          </w:p>
        </w:tc>
      </w:tr>
      <w:tr w:rsidR="009971CA" w:rsidRPr="001C0EA0" w14:paraId="18632156"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6539A47F" w14:textId="77777777" w:rsidR="009971CA" w:rsidRPr="001C0EA0" w:rsidRDefault="009971CA" w:rsidP="00DD0606">
            <w:pPr>
              <w:pStyle w:val="Table"/>
              <w:jc w:val="center"/>
            </w:pPr>
            <w:r>
              <w:rPr>
                <w:rFonts w:cs="Calibri"/>
                <w:color w:val="000000"/>
                <w:szCs w:val="22"/>
              </w:rPr>
              <w:t>50%</w:t>
            </w:r>
          </w:p>
        </w:tc>
        <w:tc>
          <w:tcPr>
            <w:tcW w:w="1537" w:type="pct"/>
            <w:tcBorders>
              <w:top w:val="nil"/>
              <w:left w:val="nil"/>
              <w:bottom w:val="single" w:sz="4" w:space="0" w:color="auto"/>
              <w:right w:val="single" w:sz="4" w:space="0" w:color="auto"/>
            </w:tcBorders>
            <w:shd w:val="clear" w:color="000000" w:fill="FFFFFF"/>
            <w:noWrap/>
            <w:vAlign w:val="center"/>
          </w:tcPr>
          <w:p w14:paraId="6F6878F8" w14:textId="77777777" w:rsidR="009971CA" w:rsidRPr="001C0EA0" w:rsidRDefault="009971CA" w:rsidP="00DD0606">
            <w:pPr>
              <w:pStyle w:val="Table"/>
              <w:jc w:val="center"/>
            </w:pPr>
            <w:r>
              <w:rPr>
                <w:rFonts w:cs="Calibri"/>
                <w:color w:val="000000"/>
                <w:szCs w:val="22"/>
              </w:rPr>
              <w:t>Y=0.0792X^0.8555</w:t>
            </w:r>
          </w:p>
        </w:tc>
        <w:tc>
          <w:tcPr>
            <w:tcW w:w="995" w:type="pct"/>
            <w:tcBorders>
              <w:top w:val="nil"/>
              <w:left w:val="nil"/>
              <w:bottom w:val="single" w:sz="4" w:space="0" w:color="auto"/>
              <w:right w:val="single" w:sz="4" w:space="0" w:color="auto"/>
            </w:tcBorders>
            <w:shd w:val="clear" w:color="000000" w:fill="FFFFFF"/>
            <w:noWrap/>
            <w:vAlign w:val="center"/>
          </w:tcPr>
          <w:p w14:paraId="15F5C452" w14:textId="77777777" w:rsidR="009971CA" w:rsidRPr="001C0EA0" w:rsidRDefault="009971CA" w:rsidP="00DD0606">
            <w:pPr>
              <w:pStyle w:val="Table"/>
              <w:jc w:val="center"/>
            </w:pPr>
            <w:r>
              <w:rPr>
                <w:rFonts w:cs="Calibri"/>
                <w:color w:val="000000"/>
                <w:szCs w:val="22"/>
              </w:rPr>
              <w:t>0.9830</w:t>
            </w:r>
          </w:p>
        </w:tc>
        <w:tc>
          <w:tcPr>
            <w:tcW w:w="1202" w:type="pct"/>
            <w:tcBorders>
              <w:top w:val="nil"/>
              <w:left w:val="nil"/>
              <w:bottom w:val="single" w:sz="4" w:space="0" w:color="auto"/>
              <w:right w:val="single" w:sz="4" w:space="0" w:color="auto"/>
            </w:tcBorders>
            <w:shd w:val="clear" w:color="000000" w:fill="FFFFFF"/>
            <w:noWrap/>
            <w:vAlign w:val="center"/>
          </w:tcPr>
          <w:p w14:paraId="10794BF1" w14:textId="77777777" w:rsidR="009971CA" w:rsidRPr="001C0EA0" w:rsidRDefault="009971CA" w:rsidP="00DD0606">
            <w:pPr>
              <w:pStyle w:val="Table"/>
              <w:jc w:val="center"/>
            </w:pPr>
            <w:r>
              <w:rPr>
                <w:rFonts w:cs="Calibri"/>
                <w:color w:val="000000"/>
                <w:szCs w:val="22"/>
              </w:rPr>
              <w:t>10.56</w:t>
            </w:r>
          </w:p>
        </w:tc>
      </w:tr>
      <w:tr w:rsidR="009971CA" w:rsidRPr="001C0EA0" w14:paraId="30DF4EE0"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2E02B058" w14:textId="77777777" w:rsidR="009971CA" w:rsidRPr="001C0EA0" w:rsidRDefault="009971CA" w:rsidP="00DD0606">
            <w:pPr>
              <w:pStyle w:val="Table"/>
              <w:jc w:val="center"/>
            </w:pPr>
            <w:r>
              <w:rPr>
                <w:rFonts w:cs="Calibri"/>
                <w:color w:val="000000"/>
                <w:szCs w:val="22"/>
              </w:rPr>
              <w:t>55%</w:t>
            </w:r>
          </w:p>
        </w:tc>
        <w:tc>
          <w:tcPr>
            <w:tcW w:w="1537" w:type="pct"/>
            <w:tcBorders>
              <w:top w:val="nil"/>
              <w:left w:val="nil"/>
              <w:bottom w:val="single" w:sz="4" w:space="0" w:color="auto"/>
              <w:right w:val="single" w:sz="4" w:space="0" w:color="auto"/>
            </w:tcBorders>
            <w:shd w:val="clear" w:color="000000" w:fill="FFFFFF"/>
            <w:noWrap/>
            <w:vAlign w:val="center"/>
          </w:tcPr>
          <w:p w14:paraId="3833DA1D" w14:textId="77777777" w:rsidR="009971CA" w:rsidRPr="001C0EA0" w:rsidRDefault="009971CA" w:rsidP="00DD0606">
            <w:pPr>
              <w:pStyle w:val="Table"/>
              <w:jc w:val="center"/>
            </w:pPr>
            <w:r>
              <w:rPr>
                <w:rFonts w:cs="Calibri"/>
                <w:color w:val="000000"/>
                <w:szCs w:val="22"/>
              </w:rPr>
              <w:t>Y=0.0746X^0.6863</w:t>
            </w:r>
          </w:p>
        </w:tc>
        <w:tc>
          <w:tcPr>
            <w:tcW w:w="995" w:type="pct"/>
            <w:tcBorders>
              <w:top w:val="nil"/>
              <w:left w:val="nil"/>
              <w:bottom w:val="single" w:sz="4" w:space="0" w:color="auto"/>
              <w:right w:val="single" w:sz="4" w:space="0" w:color="auto"/>
            </w:tcBorders>
            <w:shd w:val="clear" w:color="000000" w:fill="FFFFFF"/>
            <w:noWrap/>
            <w:vAlign w:val="center"/>
          </w:tcPr>
          <w:p w14:paraId="38436294" w14:textId="77777777" w:rsidR="009971CA" w:rsidRPr="001C0EA0" w:rsidRDefault="009971CA" w:rsidP="00DD0606">
            <w:pPr>
              <w:pStyle w:val="Table"/>
              <w:jc w:val="center"/>
            </w:pPr>
            <w:r>
              <w:rPr>
                <w:rFonts w:cs="Calibri"/>
                <w:color w:val="000000"/>
                <w:szCs w:val="22"/>
              </w:rPr>
              <w:t>0.9798</w:t>
            </w:r>
          </w:p>
        </w:tc>
        <w:tc>
          <w:tcPr>
            <w:tcW w:w="1202" w:type="pct"/>
            <w:tcBorders>
              <w:top w:val="nil"/>
              <w:left w:val="nil"/>
              <w:bottom w:val="single" w:sz="4" w:space="0" w:color="auto"/>
              <w:right w:val="single" w:sz="4" w:space="0" w:color="auto"/>
            </w:tcBorders>
            <w:shd w:val="clear" w:color="000000" w:fill="FFFFFF"/>
            <w:noWrap/>
            <w:vAlign w:val="center"/>
          </w:tcPr>
          <w:p w14:paraId="0C298BA7" w14:textId="77777777" w:rsidR="009971CA" w:rsidRPr="001C0EA0" w:rsidRDefault="009971CA" w:rsidP="00DD0606">
            <w:pPr>
              <w:pStyle w:val="Table"/>
              <w:jc w:val="center"/>
            </w:pPr>
            <w:r>
              <w:rPr>
                <w:rFonts w:cs="Calibri"/>
                <w:color w:val="000000"/>
                <w:szCs w:val="22"/>
              </w:rPr>
              <w:t>3.78</w:t>
            </w:r>
          </w:p>
        </w:tc>
      </w:tr>
      <w:tr w:rsidR="009971CA" w:rsidRPr="001C0EA0" w14:paraId="4D6B4B6C"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01E1AC9D" w14:textId="77777777" w:rsidR="009971CA" w:rsidRPr="001C0EA0" w:rsidRDefault="009971CA" w:rsidP="00DD0606">
            <w:pPr>
              <w:pStyle w:val="Table"/>
              <w:jc w:val="center"/>
            </w:pPr>
            <w:r>
              <w:rPr>
                <w:rFonts w:cs="Calibri"/>
                <w:color w:val="000000"/>
                <w:szCs w:val="22"/>
              </w:rPr>
              <w:t>60%</w:t>
            </w:r>
          </w:p>
        </w:tc>
        <w:tc>
          <w:tcPr>
            <w:tcW w:w="1537" w:type="pct"/>
            <w:tcBorders>
              <w:top w:val="nil"/>
              <w:left w:val="nil"/>
              <w:bottom w:val="single" w:sz="4" w:space="0" w:color="auto"/>
              <w:right w:val="single" w:sz="4" w:space="0" w:color="auto"/>
            </w:tcBorders>
            <w:shd w:val="clear" w:color="000000" w:fill="FFFFFF"/>
            <w:noWrap/>
            <w:vAlign w:val="center"/>
          </w:tcPr>
          <w:p w14:paraId="49A7B037" w14:textId="77777777" w:rsidR="009971CA" w:rsidRPr="001C0EA0" w:rsidRDefault="009971CA" w:rsidP="00DD0606">
            <w:pPr>
              <w:pStyle w:val="Table"/>
              <w:jc w:val="center"/>
            </w:pPr>
            <w:r>
              <w:rPr>
                <w:rFonts w:cs="Calibri"/>
                <w:color w:val="000000"/>
                <w:szCs w:val="22"/>
              </w:rPr>
              <w:t>Y=0.0718X^0.7437</w:t>
            </w:r>
          </w:p>
        </w:tc>
        <w:tc>
          <w:tcPr>
            <w:tcW w:w="995" w:type="pct"/>
            <w:tcBorders>
              <w:top w:val="nil"/>
              <w:left w:val="nil"/>
              <w:bottom w:val="single" w:sz="4" w:space="0" w:color="auto"/>
              <w:right w:val="single" w:sz="4" w:space="0" w:color="auto"/>
            </w:tcBorders>
            <w:shd w:val="clear" w:color="000000" w:fill="FFFFFF"/>
            <w:noWrap/>
            <w:vAlign w:val="center"/>
          </w:tcPr>
          <w:p w14:paraId="41201C21" w14:textId="77777777" w:rsidR="009971CA" w:rsidRPr="001C0EA0" w:rsidRDefault="009971CA" w:rsidP="00DD0606">
            <w:pPr>
              <w:pStyle w:val="Table"/>
              <w:jc w:val="center"/>
            </w:pPr>
            <w:r>
              <w:rPr>
                <w:rFonts w:cs="Calibri"/>
                <w:color w:val="000000"/>
                <w:szCs w:val="22"/>
              </w:rPr>
              <w:t>0.9786</w:t>
            </w:r>
          </w:p>
        </w:tc>
        <w:tc>
          <w:tcPr>
            <w:tcW w:w="1202" w:type="pct"/>
            <w:tcBorders>
              <w:top w:val="nil"/>
              <w:left w:val="nil"/>
              <w:bottom w:val="single" w:sz="4" w:space="0" w:color="auto"/>
              <w:right w:val="single" w:sz="4" w:space="0" w:color="auto"/>
            </w:tcBorders>
            <w:shd w:val="clear" w:color="000000" w:fill="FFFFFF"/>
            <w:noWrap/>
            <w:vAlign w:val="center"/>
          </w:tcPr>
          <w:p w14:paraId="07E3E8EC" w14:textId="77777777" w:rsidR="009971CA" w:rsidRPr="001C0EA0" w:rsidRDefault="009971CA" w:rsidP="00DD0606">
            <w:pPr>
              <w:pStyle w:val="Table"/>
              <w:jc w:val="center"/>
            </w:pPr>
            <w:r>
              <w:rPr>
                <w:rFonts w:cs="Calibri"/>
                <w:color w:val="000000"/>
                <w:szCs w:val="22"/>
              </w:rPr>
              <w:t>5.05</w:t>
            </w:r>
          </w:p>
        </w:tc>
      </w:tr>
      <w:tr w:rsidR="009971CA" w:rsidRPr="001C0EA0" w14:paraId="2E751D37"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28395616" w14:textId="77777777" w:rsidR="009971CA" w:rsidRPr="001C0EA0" w:rsidRDefault="009971CA" w:rsidP="00DD0606">
            <w:pPr>
              <w:pStyle w:val="Table"/>
              <w:jc w:val="center"/>
            </w:pPr>
            <w:r>
              <w:rPr>
                <w:rFonts w:cs="Calibri"/>
                <w:color w:val="000000"/>
                <w:szCs w:val="22"/>
              </w:rPr>
              <w:t>65%</w:t>
            </w:r>
          </w:p>
        </w:tc>
        <w:tc>
          <w:tcPr>
            <w:tcW w:w="1537" w:type="pct"/>
            <w:tcBorders>
              <w:top w:val="nil"/>
              <w:left w:val="nil"/>
              <w:bottom w:val="single" w:sz="4" w:space="0" w:color="auto"/>
              <w:right w:val="single" w:sz="4" w:space="0" w:color="auto"/>
            </w:tcBorders>
            <w:shd w:val="clear" w:color="000000" w:fill="FFFFFF"/>
            <w:noWrap/>
            <w:vAlign w:val="center"/>
          </w:tcPr>
          <w:p w14:paraId="3AA85A64" w14:textId="77777777" w:rsidR="009971CA" w:rsidRPr="001C0EA0" w:rsidRDefault="009971CA" w:rsidP="00DD0606">
            <w:pPr>
              <w:pStyle w:val="Table"/>
              <w:jc w:val="center"/>
            </w:pPr>
            <w:r>
              <w:rPr>
                <w:rFonts w:cs="Calibri"/>
                <w:color w:val="000000"/>
                <w:szCs w:val="22"/>
              </w:rPr>
              <w:t>Y=0.0677X^0.7549</w:t>
            </w:r>
          </w:p>
        </w:tc>
        <w:tc>
          <w:tcPr>
            <w:tcW w:w="995" w:type="pct"/>
            <w:tcBorders>
              <w:top w:val="nil"/>
              <w:left w:val="nil"/>
              <w:bottom w:val="single" w:sz="4" w:space="0" w:color="auto"/>
              <w:right w:val="single" w:sz="4" w:space="0" w:color="auto"/>
            </w:tcBorders>
            <w:shd w:val="clear" w:color="000000" w:fill="FFFFFF"/>
            <w:noWrap/>
            <w:vAlign w:val="center"/>
          </w:tcPr>
          <w:p w14:paraId="67A08458" w14:textId="77777777" w:rsidR="009971CA" w:rsidRPr="001C0EA0" w:rsidRDefault="009971CA" w:rsidP="00DD0606">
            <w:pPr>
              <w:pStyle w:val="Table"/>
              <w:jc w:val="center"/>
            </w:pPr>
            <w:r>
              <w:rPr>
                <w:rFonts w:cs="Calibri"/>
                <w:color w:val="000000"/>
                <w:szCs w:val="22"/>
              </w:rPr>
              <w:t>0.9728</w:t>
            </w:r>
          </w:p>
        </w:tc>
        <w:tc>
          <w:tcPr>
            <w:tcW w:w="1202" w:type="pct"/>
            <w:tcBorders>
              <w:top w:val="nil"/>
              <w:left w:val="nil"/>
              <w:bottom w:val="single" w:sz="4" w:space="0" w:color="auto"/>
              <w:right w:val="single" w:sz="4" w:space="0" w:color="auto"/>
            </w:tcBorders>
            <w:shd w:val="clear" w:color="000000" w:fill="FFFFFF"/>
            <w:noWrap/>
            <w:vAlign w:val="center"/>
          </w:tcPr>
          <w:p w14:paraId="140211E4" w14:textId="77777777" w:rsidR="009971CA" w:rsidRPr="001C0EA0" w:rsidRDefault="009971CA" w:rsidP="00DD0606">
            <w:pPr>
              <w:pStyle w:val="Table"/>
              <w:jc w:val="center"/>
            </w:pPr>
            <w:r>
              <w:rPr>
                <w:rFonts w:cs="Calibri"/>
                <w:color w:val="000000"/>
                <w:szCs w:val="22"/>
              </w:rPr>
              <w:t>5.08</w:t>
            </w:r>
          </w:p>
        </w:tc>
      </w:tr>
      <w:tr w:rsidR="009971CA" w:rsidRPr="001C0EA0" w14:paraId="68812ADA"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5DEE8219" w14:textId="77777777" w:rsidR="009971CA" w:rsidRPr="001C0EA0" w:rsidRDefault="009971CA" w:rsidP="00DD0606">
            <w:pPr>
              <w:pStyle w:val="Table"/>
              <w:jc w:val="center"/>
            </w:pPr>
            <w:r>
              <w:rPr>
                <w:rFonts w:cs="Calibri"/>
                <w:color w:val="000000"/>
                <w:szCs w:val="22"/>
              </w:rPr>
              <w:t>70%</w:t>
            </w:r>
          </w:p>
        </w:tc>
        <w:tc>
          <w:tcPr>
            <w:tcW w:w="1537" w:type="pct"/>
            <w:tcBorders>
              <w:top w:val="nil"/>
              <w:left w:val="nil"/>
              <w:bottom w:val="single" w:sz="4" w:space="0" w:color="auto"/>
              <w:right w:val="single" w:sz="4" w:space="0" w:color="auto"/>
            </w:tcBorders>
            <w:shd w:val="clear" w:color="000000" w:fill="FFFFFF"/>
            <w:noWrap/>
            <w:vAlign w:val="center"/>
          </w:tcPr>
          <w:p w14:paraId="2201DEFD" w14:textId="77777777" w:rsidR="009971CA" w:rsidRPr="001C0EA0" w:rsidRDefault="009971CA" w:rsidP="00DD0606">
            <w:pPr>
              <w:pStyle w:val="Table"/>
              <w:jc w:val="center"/>
            </w:pPr>
            <w:r>
              <w:rPr>
                <w:rFonts w:cs="Calibri"/>
                <w:color w:val="000000"/>
                <w:szCs w:val="22"/>
              </w:rPr>
              <w:t>Y=0.0628X^0.7702</w:t>
            </w:r>
          </w:p>
        </w:tc>
        <w:tc>
          <w:tcPr>
            <w:tcW w:w="995" w:type="pct"/>
            <w:tcBorders>
              <w:top w:val="nil"/>
              <w:left w:val="nil"/>
              <w:bottom w:val="single" w:sz="4" w:space="0" w:color="auto"/>
              <w:right w:val="single" w:sz="4" w:space="0" w:color="auto"/>
            </w:tcBorders>
            <w:shd w:val="clear" w:color="000000" w:fill="FFFFFF"/>
            <w:noWrap/>
            <w:vAlign w:val="center"/>
          </w:tcPr>
          <w:p w14:paraId="3CD44496" w14:textId="77777777" w:rsidR="009971CA" w:rsidRPr="001C0EA0" w:rsidRDefault="009971CA" w:rsidP="00DD0606">
            <w:pPr>
              <w:pStyle w:val="Table"/>
              <w:jc w:val="center"/>
            </w:pPr>
            <w:r>
              <w:rPr>
                <w:rFonts w:cs="Calibri"/>
                <w:color w:val="000000"/>
                <w:szCs w:val="22"/>
              </w:rPr>
              <w:t>0.9700</w:t>
            </w:r>
          </w:p>
        </w:tc>
        <w:tc>
          <w:tcPr>
            <w:tcW w:w="1202" w:type="pct"/>
            <w:tcBorders>
              <w:top w:val="nil"/>
              <w:left w:val="nil"/>
              <w:bottom w:val="single" w:sz="4" w:space="0" w:color="auto"/>
              <w:right w:val="single" w:sz="4" w:space="0" w:color="auto"/>
            </w:tcBorders>
            <w:shd w:val="clear" w:color="000000" w:fill="FFFFFF"/>
            <w:noWrap/>
            <w:vAlign w:val="center"/>
          </w:tcPr>
          <w:p w14:paraId="3657FC92" w14:textId="77777777" w:rsidR="009971CA" w:rsidRPr="001C0EA0" w:rsidRDefault="009971CA" w:rsidP="00DD0606">
            <w:pPr>
              <w:pStyle w:val="Table"/>
              <w:jc w:val="center"/>
            </w:pPr>
            <w:r>
              <w:rPr>
                <w:rFonts w:cs="Calibri"/>
                <w:color w:val="000000"/>
                <w:szCs w:val="22"/>
              </w:rPr>
              <w:t>5.14</w:t>
            </w:r>
          </w:p>
        </w:tc>
      </w:tr>
      <w:tr w:rsidR="009971CA" w:rsidRPr="001C0EA0" w14:paraId="15A01BCC"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3E55E7C7" w14:textId="77777777" w:rsidR="009971CA" w:rsidRPr="001C0EA0" w:rsidRDefault="009971CA" w:rsidP="00DD0606">
            <w:pPr>
              <w:pStyle w:val="Table"/>
              <w:jc w:val="center"/>
            </w:pPr>
            <w:r>
              <w:rPr>
                <w:rFonts w:cs="Calibri"/>
                <w:color w:val="000000"/>
                <w:szCs w:val="22"/>
              </w:rPr>
              <w:t>75%</w:t>
            </w:r>
          </w:p>
        </w:tc>
        <w:tc>
          <w:tcPr>
            <w:tcW w:w="1537" w:type="pct"/>
            <w:tcBorders>
              <w:top w:val="nil"/>
              <w:left w:val="nil"/>
              <w:bottom w:val="single" w:sz="4" w:space="0" w:color="auto"/>
              <w:right w:val="single" w:sz="4" w:space="0" w:color="auto"/>
            </w:tcBorders>
            <w:shd w:val="clear" w:color="000000" w:fill="FFFFFF"/>
            <w:noWrap/>
            <w:vAlign w:val="center"/>
          </w:tcPr>
          <w:p w14:paraId="00A99D6E" w14:textId="77777777" w:rsidR="009971CA" w:rsidRPr="001C0EA0" w:rsidRDefault="009971CA" w:rsidP="00DD0606">
            <w:pPr>
              <w:pStyle w:val="Table"/>
              <w:jc w:val="center"/>
            </w:pPr>
            <w:r>
              <w:rPr>
                <w:rFonts w:cs="Calibri"/>
                <w:color w:val="000000"/>
                <w:szCs w:val="22"/>
              </w:rPr>
              <w:t>Y=0.06X^0.7879</w:t>
            </w:r>
          </w:p>
        </w:tc>
        <w:tc>
          <w:tcPr>
            <w:tcW w:w="995" w:type="pct"/>
            <w:tcBorders>
              <w:top w:val="nil"/>
              <w:left w:val="nil"/>
              <w:bottom w:val="single" w:sz="4" w:space="0" w:color="auto"/>
              <w:right w:val="single" w:sz="4" w:space="0" w:color="auto"/>
            </w:tcBorders>
            <w:shd w:val="clear" w:color="000000" w:fill="FFFFFF"/>
            <w:noWrap/>
            <w:vAlign w:val="center"/>
          </w:tcPr>
          <w:p w14:paraId="06093A2A" w14:textId="77777777" w:rsidR="009971CA" w:rsidRPr="001C0EA0" w:rsidRDefault="009971CA" w:rsidP="00DD0606">
            <w:pPr>
              <w:pStyle w:val="Table"/>
              <w:jc w:val="center"/>
            </w:pPr>
            <w:r>
              <w:rPr>
                <w:rFonts w:cs="Calibri"/>
                <w:color w:val="000000"/>
                <w:szCs w:val="22"/>
              </w:rPr>
              <w:t>0.9711</w:t>
            </w:r>
          </w:p>
        </w:tc>
        <w:tc>
          <w:tcPr>
            <w:tcW w:w="1202" w:type="pct"/>
            <w:tcBorders>
              <w:top w:val="nil"/>
              <w:left w:val="nil"/>
              <w:bottom w:val="single" w:sz="4" w:space="0" w:color="auto"/>
              <w:right w:val="single" w:sz="4" w:space="0" w:color="auto"/>
            </w:tcBorders>
            <w:shd w:val="clear" w:color="000000" w:fill="FFFFFF"/>
            <w:noWrap/>
            <w:vAlign w:val="center"/>
          </w:tcPr>
          <w:p w14:paraId="2B090F63" w14:textId="77777777" w:rsidR="009971CA" w:rsidRPr="001C0EA0" w:rsidRDefault="009971CA" w:rsidP="00DD0606">
            <w:pPr>
              <w:pStyle w:val="Table"/>
              <w:jc w:val="center"/>
            </w:pPr>
            <w:r>
              <w:rPr>
                <w:rFonts w:cs="Calibri"/>
                <w:color w:val="000000"/>
                <w:szCs w:val="22"/>
              </w:rPr>
              <w:t>5.44</w:t>
            </w:r>
          </w:p>
        </w:tc>
      </w:tr>
      <w:tr w:rsidR="009971CA" w:rsidRPr="001C0EA0" w14:paraId="63EE4474"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3A571898" w14:textId="77777777" w:rsidR="009971CA" w:rsidRPr="001C0EA0" w:rsidRDefault="009971CA" w:rsidP="00DD0606">
            <w:pPr>
              <w:pStyle w:val="Table"/>
              <w:jc w:val="center"/>
            </w:pPr>
            <w:r>
              <w:rPr>
                <w:rFonts w:cs="Calibri"/>
                <w:color w:val="000000"/>
                <w:szCs w:val="22"/>
              </w:rPr>
              <w:t>80%</w:t>
            </w:r>
          </w:p>
        </w:tc>
        <w:tc>
          <w:tcPr>
            <w:tcW w:w="1537" w:type="pct"/>
            <w:tcBorders>
              <w:top w:val="nil"/>
              <w:left w:val="nil"/>
              <w:bottom w:val="single" w:sz="4" w:space="0" w:color="auto"/>
              <w:right w:val="single" w:sz="4" w:space="0" w:color="auto"/>
            </w:tcBorders>
            <w:shd w:val="clear" w:color="000000" w:fill="FFFFFF"/>
            <w:noWrap/>
            <w:vAlign w:val="center"/>
          </w:tcPr>
          <w:p w14:paraId="3A57593F" w14:textId="77777777" w:rsidR="009971CA" w:rsidRPr="001C0EA0" w:rsidRDefault="009971CA" w:rsidP="00DD0606">
            <w:pPr>
              <w:pStyle w:val="Table"/>
              <w:jc w:val="center"/>
            </w:pPr>
            <w:r>
              <w:rPr>
                <w:rFonts w:cs="Calibri"/>
                <w:color w:val="000000"/>
                <w:szCs w:val="22"/>
              </w:rPr>
              <w:t>Y=0.0543X^0.8111</w:t>
            </w:r>
          </w:p>
        </w:tc>
        <w:tc>
          <w:tcPr>
            <w:tcW w:w="995" w:type="pct"/>
            <w:tcBorders>
              <w:top w:val="nil"/>
              <w:left w:val="nil"/>
              <w:bottom w:val="single" w:sz="4" w:space="0" w:color="auto"/>
              <w:right w:val="single" w:sz="4" w:space="0" w:color="auto"/>
            </w:tcBorders>
            <w:shd w:val="clear" w:color="000000" w:fill="FFFFFF"/>
            <w:noWrap/>
            <w:vAlign w:val="center"/>
          </w:tcPr>
          <w:p w14:paraId="440795C3" w14:textId="77777777" w:rsidR="009971CA" w:rsidRPr="001C0EA0" w:rsidRDefault="009971CA" w:rsidP="00DD0606">
            <w:pPr>
              <w:pStyle w:val="Table"/>
              <w:jc w:val="center"/>
            </w:pPr>
            <w:r>
              <w:rPr>
                <w:rFonts w:cs="Calibri"/>
                <w:color w:val="000000"/>
                <w:szCs w:val="22"/>
              </w:rPr>
              <w:t>0.9680</w:t>
            </w:r>
          </w:p>
        </w:tc>
        <w:tc>
          <w:tcPr>
            <w:tcW w:w="1202" w:type="pct"/>
            <w:tcBorders>
              <w:top w:val="nil"/>
              <w:left w:val="nil"/>
              <w:bottom w:val="single" w:sz="4" w:space="0" w:color="auto"/>
              <w:right w:val="single" w:sz="4" w:space="0" w:color="auto"/>
            </w:tcBorders>
            <w:shd w:val="clear" w:color="000000" w:fill="FFFFFF"/>
            <w:noWrap/>
            <w:vAlign w:val="center"/>
          </w:tcPr>
          <w:p w14:paraId="72092571" w14:textId="77777777" w:rsidR="009971CA" w:rsidRPr="001C0EA0" w:rsidRDefault="009971CA" w:rsidP="00DD0606">
            <w:pPr>
              <w:pStyle w:val="Table"/>
              <w:jc w:val="center"/>
            </w:pPr>
            <w:r>
              <w:rPr>
                <w:rFonts w:cs="Calibri"/>
                <w:color w:val="000000"/>
                <w:szCs w:val="22"/>
              </w:rPr>
              <w:t>5.61</w:t>
            </w:r>
          </w:p>
        </w:tc>
      </w:tr>
      <w:tr w:rsidR="009971CA" w:rsidRPr="001C0EA0" w14:paraId="70B5D6E3"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46C4FF44" w14:textId="77777777" w:rsidR="009971CA" w:rsidRPr="001C0EA0" w:rsidRDefault="009971CA" w:rsidP="00DD0606">
            <w:pPr>
              <w:pStyle w:val="Table"/>
              <w:jc w:val="center"/>
            </w:pPr>
            <w:r>
              <w:rPr>
                <w:rFonts w:cs="Calibri"/>
                <w:color w:val="000000"/>
                <w:szCs w:val="22"/>
              </w:rPr>
              <w:t>85%</w:t>
            </w:r>
          </w:p>
        </w:tc>
        <w:tc>
          <w:tcPr>
            <w:tcW w:w="1537" w:type="pct"/>
            <w:tcBorders>
              <w:top w:val="nil"/>
              <w:left w:val="nil"/>
              <w:bottom w:val="single" w:sz="4" w:space="0" w:color="auto"/>
              <w:right w:val="single" w:sz="4" w:space="0" w:color="auto"/>
            </w:tcBorders>
            <w:shd w:val="clear" w:color="000000" w:fill="FFFFFF"/>
            <w:noWrap/>
            <w:vAlign w:val="center"/>
          </w:tcPr>
          <w:p w14:paraId="0E81A77A" w14:textId="77777777" w:rsidR="009971CA" w:rsidRPr="001C0EA0" w:rsidRDefault="009971CA" w:rsidP="00DD0606">
            <w:pPr>
              <w:pStyle w:val="Table"/>
              <w:jc w:val="center"/>
            </w:pPr>
            <w:r>
              <w:rPr>
                <w:rFonts w:cs="Calibri"/>
                <w:color w:val="000000"/>
                <w:szCs w:val="22"/>
              </w:rPr>
              <w:t>Y=0.0491X^0.8345</w:t>
            </w:r>
          </w:p>
        </w:tc>
        <w:tc>
          <w:tcPr>
            <w:tcW w:w="995" w:type="pct"/>
            <w:tcBorders>
              <w:top w:val="nil"/>
              <w:left w:val="nil"/>
              <w:bottom w:val="single" w:sz="4" w:space="0" w:color="auto"/>
              <w:right w:val="single" w:sz="4" w:space="0" w:color="auto"/>
            </w:tcBorders>
            <w:shd w:val="clear" w:color="000000" w:fill="FFFFFF"/>
            <w:noWrap/>
            <w:vAlign w:val="center"/>
          </w:tcPr>
          <w:p w14:paraId="1F02A9A5" w14:textId="77777777" w:rsidR="009971CA" w:rsidRPr="001C0EA0" w:rsidRDefault="009971CA" w:rsidP="00DD0606">
            <w:pPr>
              <w:pStyle w:val="Table"/>
              <w:jc w:val="center"/>
            </w:pPr>
            <w:r>
              <w:rPr>
                <w:rFonts w:cs="Calibri"/>
                <w:color w:val="000000"/>
                <w:szCs w:val="22"/>
              </w:rPr>
              <w:t>0.9680</w:t>
            </w:r>
          </w:p>
        </w:tc>
        <w:tc>
          <w:tcPr>
            <w:tcW w:w="1202" w:type="pct"/>
            <w:tcBorders>
              <w:top w:val="nil"/>
              <w:left w:val="nil"/>
              <w:bottom w:val="single" w:sz="4" w:space="0" w:color="auto"/>
              <w:right w:val="single" w:sz="4" w:space="0" w:color="auto"/>
            </w:tcBorders>
            <w:shd w:val="clear" w:color="000000" w:fill="FFFFFF"/>
            <w:noWrap/>
            <w:vAlign w:val="center"/>
          </w:tcPr>
          <w:p w14:paraId="4432ECDE" w14:textId="77777777" w:rsidR="009971CA" w:rsidRPr="001C0EA0" w:rsidRDefault="009971CA" w:rsidP="00DD0606">
            <w:pPr>
              <w:pStyle w:val="Table"/>
              <w:jc w:val="center"/>
            </w:pPr>
            <w:r>
              <w:rPr>
                <w:rFonts w:cs="Calibri"/>
                <w:color w:val="000000"/>
                <w:szCs w:val="22"/>
              </w:rPr>
              <w:t>5.80</w:t>
            </w:r>
          </w:p>
        </w:tc>
      </w:tr>
      <w:tr w:rsidR="009971CA" w:rsidRPr="001C0EA0" w14:paraId="738D1BB2"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0B01C54B" w14:textId="77777777" w:rsidR="009971CA" w:rsidRPr="001C0EA0" w:rsidRDefault="009971CA" w:rsidP="00DD0606">
            <w:pPr>
              <w:pStyle w:val="Table"/>
              <w:jc w:val="center"/>
            </w:pPr>
            <w:r>
              <w:rPr>
                <w:rFonts w:cs="Calibri"/>
                <w:color w:val="000000"/>
                <w:szCs w:val="22"/>
              </w:rPr>
              <w:t>90%</w:t>
            </w:r>
          </w:p>
        </w:tc>
        <w:tc>
          <w:tcPr>
            <w:tcW w:w="1537" w:type="pct"/>
            <w:tcBorders>
              <w:top w:val="nil"/>
              <w:left w:val="nil"/>
              <w:bottom w:val="single" w:sz="4" w:space="0" w:color="auto"/>
              <w:right w:val="single" w:sz="4" w:space="0" w:color="auto"/>
            </w:tcBorders>
            <w:shd w:val="clear" w:color="000000" w:fill="FFFFFF"/>
            <w:noWrap/>
            <w:vAlign w:val="center"/>
          </w:tcPr>
          <w:p w14:paraId="5DFA876A" w14:textId="77777777" w:rsidR="009971CA" w:rsidRPr="001C0EA0" w:rsidRDefault="009971CA" w:rsidP="00DD0606">
            <w:pPr>
              <w:pStyle w:val="Table"/>
              <w:jc w:val="center"/>
            </w:pPr>
            <w:r>
              <w:rPr>
                <w:rFonts w:cs="Calibri"/>
                <w:color w:val="000000"/>
                <w:szCs w:val="22"/>
              </w:rPr>
              <w:t>Y=0.0372X^0.8379</w:t>
            </w:r>
          </w:p>
        </w:tc>
        <w:tc>
          <w:tcPr>
            <w:tcW w:w="995" w:type="pct"/>
            <w:tcBorders>
              <w:top w:val="nil"/>
              <w:left w:val="nil"/>
              <w:bottom w:val="single" w:sz="4" w:space="0" w:color="auto"/>
              <w:right w:val="single" w:sz="4" w:space="0" w:color="auto"/>
            </w:tcBorders>
            <w:shd w:val="clear" w:color="000000" w:fill="FFFFFF"/>
            <w:noWrap/>
            <w:vAlign w:val="center"/>
          </w:tcPr>
          <w:p w14:paraId="6F29DE0C" w14:textId="77777777" w:rsidR="009971CA" w:rsidRPr="001C0EA0" w:rsidRDefault="009971CA" w:rsidP="00DD0606">
            <w:pPr>
              <w:pStyle w:val="Table"/>
              <w:jc w:val="center"/>
            </w:pPr>
            <w:r>
              <w:rPr>
                <w:rFonts w:cs="Calibri"/>
                <w:color w:val="000000"/>
                <w:szCs w:val="22"/>
              </w:rPr>
              <w:t>0.9679</w:t>
            </w:r>
          </w:p>
        </w:tc>
        <w:tc>
          <w:tcPr>
            <w:tcW w:w="1202" w:type="pct"/>
            <w:tcBorders>
              <w:top w:val="nil"/>
              <w:left w:val="nil"/>
              <w:bottom w:val="single" w:sz="4" w:space="0" w:color="auto"/>
              <w:right w:val="single" w:sz="4" w:space="0" w:color="auto"/>
            </w:tcBorders>
            <w:shd w:val="clear" w:color="000000" w:fill="FFFFFF"/>
            <w:noWrap/>
            <w:vAlign w:val="center"/>
          </w:tcPr>
          <w:p w14:paraId="34386BD2" w14:textId="77777777" w:rsidR="009971CA" w:rsidRPr="001C0EA0" w:rsidRDefault="009971CA" w:rsidP="00DD0606">
            <w:pPr>
              <w:pStyle w:val="Table"/>
              <w:jc w:val="center"/>
            </w:pPr>
            <w:r>
              <w:rPr>
                <w:rFonts w:cs="Calibri"/>
                <w:color w:val="000000"/>
                <w:szCs w:val="22"/>
              </w:rPr>
              <w:t>4.48</w:t>
            </w:r>
          </w:p>
        </w:tc>
      </w:tr>
      <w:tr w:rsidR="009971CA" w:rsidRPr="001C0EA0" w14:paraId="6A55ED50" w14:textId="77777777" w:rsidTr="00DD0606">
        <w:trPr>
          <w:trHeight w:val="20"/>
          <w:jc w:val="center"/>
        </w:trPr>
        <w:tc>
          <w:tcPr>
            <w:tcW w:w="1266" w:type="pct"/>
            <w:tcBorders>
              <w:top w:val="nil"/>
              <w:left w:val="single" w:sz="4" w:space="0" w:color="auto"/>
              <w:bottom w:val="single" w:sz="4" w:space="0" w:color="auto"/>
              <w:right w:val="single" w:sz="4" w:space="0" w:color="auto"/>
            </w:tcBorders>
            <w:shd w:val="clear" w:color="000000" w:fill="FFFFFF"/>
            <w:noWrap/>
            <w:vAlign w:val="center"/>
            <w:hideMark/>
          </w:tcPr>
          <w:p w14:paraId="076C75A7" w14:textId="77777777" w:rsidR="009971CA" w:rsidRPr="001C0EA0" w:rsidRDefault="009971CA" w:rsidP="00DD0606">
            <w:pPr>
              <w:pStyle w:val="Table"/>
              <w:jc w:val="center"/>
            </w:pPr>
            <w:r>
              <w:rPr>
                <w:rFonts w:cs="Calibri"/>
                <w:color w:val="000000"/>
                <w:szCs w:val="22"/>
              </w:rPr>
              <w:t>95%</w:t>
            </w:r>
          </w:p>
        </w:tc>
        <w:tc>
          <w:tcPr>
            <w:tcW w:w="1537" w:type="pct"/>
            <w:tcBorders>
              <w:top w:val="nil"/>
              <w:left w:val="nil"/>
              <w:bottom w:val="single" w:sz="4" w:space="0" w:color="auto"/>
              <w:right w:val="single" w:sz="4" w:space="0" w:color="auto"/>
            </w:tcBorders>
            <w:shd w:val="clear" w:color="000000" w:fill="FFFFFF"/>
            <w:noWrap/>
            <w:vAlign w:val="center"/>
          </w:tcPr>
          <w:p w14:paraId="66EA300D" w14:textId="77777777" w:rsidR="009971CA" w:rsidRPr="001C0EA0" w:rsidRDefault="009971CA" w:rsidP="00DD0606">
            <w:pPr>
              <w:pStyle w:val="Table"/>
              <w:jc w:val="center"/>
            </w:pPr>
            <w:r>
              <w:rPr>
                <w:rFonts w:cs="Calibri"/>
                <w:color w:val="000000"/>
                <w:szCs w:val="22"/>
              </w:rPr>
              <w:t>Y=0.0247X^0.8579</w:t>
            </w:r>
          </w:p>
        </w:tc>
        <w:tc>
          <w:tcPr>
            <w:tcW w:w="995" w:type="pct"/>
            <w:tcBorders>
              <w:top w:val="nil"/>
              <w:left w:val="nil"/>
              <w:bottom w:val="single" w:sz="4" w:space="0" w:color="auto"/>
              <w:right w:val="single" w:sz="4" w:space="0" w:color="auto"/>
            </w:tcBorders>
            <w:shd w:val="clear" w:color="000000" w:fill="FFFFFF"/>
            <w:noWrap/>
            <w:vAlign w:val="center"/>
          </w:tcPr>
          <w:p w14:paraId="41425F41" w14:textId="77777777" w:rsidR="009971CA" w:rsidRPr="001C0EA0" w:rsidRDefault="009971CA" w:rsidP="00DD0606">
            <w:pPr>
              <w:pStyle w:val="Table"/>
              <w:jc w:val="center"/>
            </w:pPr>
            <w:r>
              <w:rPr>
                <w:rFonts w:cs="Calibri"/>
                <w:color w:val="000000"/>
                <w:szCs w:val="22"/>
              </w:rPr>
              <w:t>0.9714</w:t>
            </w:r>
          </w:p>
        </w:tc>
        <w:tc>
          <w:tcPr>
            <w:tcW w:w="1202" w:type="pct"/>
            <w:tcBorders>
              <w:top w:val="nil"/>
              <w:left w:val="nil"/>
              <w:bottom w:val="single" w:sz="4" w:space="0" w:color="auto"/>
              <w:right w:val="single" w:sz="4" w:space="0" w:color="auto"/>
            </w:tcBorders>
            <w:shd w:val="clear" w:color="000000" w:fill="FFFFFF"/>
            <w:noWrap/>
            <w:vAlign w:val="center"/>
          </w:tcPr>
          <w:p w14:paraId="2A4D161C" w14:textId="77777777" w:rsidR="009971CA" w:rsidRPr="001C0EA0" w:rsidRDefault="009971CA" w:rsidP="00DD0606">
            <w:pPr>
              <w:pStyle w:val="Table"/>
              <w:jc w:val="center"/>
            </w:pPr>
            <w:r>
              <w:rPr>
                <w:rFonts w:cs="Calibri"/>
                <w:color w:val="000000"/>
                <w:szCs w:val="22"/>
              </w:rPr>
              <w:t>3.33</w:t>
            </w:r>
          </w:p>
        </w:tc>
      </w:tr>
    </w:tbl>
    <w:p w14:paraId="7D7DF84A" w14:textId="77777777" w:rsidR="009971CA" w:rsidRPr="001C0EA0" w:rsidRDefault="009971CA" w:rsidP="009971CA">
      <w:pPr>
        <w:rPr>
          <w:sz w:val="20"/>
        </w:rPr>
      </w:pPr>
      <w:r w:rsidRPr="001C0EA0">
        <w:rPr>
          <w:sz w:val="20"/>
        </w:rPr>
        <w:t>Note: Y=Discharge in m</w:t>
      </w:r>
      <w:r w:rsidRPr="001C0EA0">
        <w:rPr>
          <w:sz w:val="20"/>
          <w:vertAlign w:val="superscript"/>
        </w:rPr>
        <w:t>3</w:t>
      </w:r>
      <w:r w:rsidRPr="001C0EA0">
        <w:rPr>
          <w:sz w:val="20"/>
        </w:rPr>
        <w:t>/s and X=drainage area in km</w:t>
      </w:r>
      <w:r w:rsidRPr="001C0EA0">
        <w:rPr>
          <w:sz w:val="20"/>
          <w:vertAlign w:val="superscript"/>
        </w:rPr>
        <w:t>2</w:t>
      </w:r>
      <w:r w:rsidRPr="001C0EA0">
        <w:rPr>
          <w:sz w:val="20"/>
        </w:rPr>
        <w:t>.</w:t>
      </w:r>
    </w:p>
    <w:p w14:paraId="64AB341A" w14:textId="56AAF8A7" w:rsidR="00DD0606" w:rsidRDefault="009971CA" w:rsidP="009971CA">
      <w:pPr>
        <w:ind w:right="-45"/>
      </w:pPr>
      <w:r w:rsidRPr="001C0EA0">
        <w:t>In above table, the values of R</w:t>
      </w:r>
      <w:r w:rsidRPr="001C0EA0">
        <w:rPr>
          <w:vertAlign w:val="superscript"/>
        </w:rPr>
        <w:t>2</w:t>
      </w:r>
      <w:r w:rsidRPr="001C0EA0">
        <w:t xml:space="preserve"> are more than 0.90 for each value of the probability of </w:t>
      </w:r>
      <w:proofErr w:type="spellStart"/>
      <w:r w:rsidRPr="001C0EA0">
        <w:t>exceedence</w:t>
      </w:r>
      <w:proofErr w:type="spellEnd"/>
      <w:r w:rsidRPr="001C0EA0">
        <w:t xml:space="preserve">. Thus, it shows a good fit between the data and the generated regression equations for each value of the probability of </w:t>
      </w:r>
      <w:proofErr w:type="spellStart"/>
      <w:r w:rsidRPr="001C0EA0">
        <w:t>exceedence</w:t>
      </w:r>
      <w:proofErr w:type="spellEnd"/>
      <w:r w:rsidRPr="001C0EA0">
        <w:t xml:space="preserve"> can give reliable results. </w:t>
      </w:r>
    </w:p>
    <w:p w14:paraId="7811FC7A" w14:textId="77777777" w:rsidR="00DD0606" w:rsidRDefault="00DD0606">
      <w:pPr>
        <w:spacing w:before="0" w:after="160" w:line="259" w:lineRule="auto"/>
        <w:ind w:right="0"/>
        <w:jc w:val="left"/>
      </w:pPr>
      <w:r>
        <w:br w:type="page"/>
      </w:r>
    </w:p>
    <w:p w14:paraId="2DDD3991" w14:textId="77777777" w:rsidR="009971CA" w:rsidRDefault="009971CA" w:rsidP="009971CA">
      <w:pPr>
        <w:pStyle w:val="Heading2"/>
        <w:numPr>
          <w:ilvl w:val="2"/>
          <w:numId w:val="1"/>
        </w:numPr>
        <w:spacing w:after="240"/>
        <w:ind w:left="709" w:right="-46" w:hanging="709"/>
      </w:pPr>
      <w:bookmarkStart w:id="226" w:name="_Toc90989307"/>
      <w:bookmarkStart w:id="227" w:name="_Toc91255223"/>
      <w:bookmarkStart w:id="228" w:name="_Toc92369066"/>
      <w:bookmarkStart w:id="229" w:name="_Toc92876311"/>
      <w:r w:rsidRPr="001C0EA0">
        <w:lastRenderedPageBreak/>
        <w:t>Adopted Flow Duration Curve</w:t>
      </w:r>
      <w:bookmarkEnd w:id="226"/>
      <w:bookmarkEnd w:id="227"/>
      <w:bookmarkEnd w:id="228"/>
      <w:bookmarkEnd w:id="229"/>
    </w:p>
    <w:p w14:paraId="1AF62866" w14:textId="5998CA47" w:rsidR="009971CA" w:rsidRPr="00A04D5E" w:rsidRDefault="00A04D5E" w:rsidP="009971CA">
      <w:pPr>
        <w:rPr>
          <w:i/>
          <w:u w:val="single"/>
          <w:lang w:eastAsia="x-none"/>
          <w:rPrChange w:id="230" w:author="Kumar Baral" w:date="2022-12-12T14:31:00Z">
            <w:rPr>
              <w:i/>
              <w:highlight w:val="yellow"/>
              <w:u w:val="single"/>
              <w:lang w:eastAsia="x-none"/>
            </w:rPr>
          </w:rPrChange>
        </w:rPr>
      </w:pPr>
      <w:ins w:id="231" w:author="Kumar Baral" w:date="2022-12-12T14:31:00Z">
        <w:r w:rsidRPr="00A04D5E">
          <w:rPr>
            <w:i/>
            <w:u w:val="single"/>
            <w:lang w:eastAsia="x-none"/>
            <w:rPrChange w:id="232" w:author="Kumar Baral" w:date="2022-12-12T14:31:00Z">
              <w:rPr>
                <w:i/>
                <w:highlight w:val="yellow"/>
                <w:u w:val="single"/>
                <w:lang w:eastAsia="x-none"/>
              </w:rPr>
            </w:rPrChange>
          </w:rPr>
          <w:t xml:space="preserve">In </w:t>
        </w:r>
      </w:ins>
      <w:r w:rsidR="009971CA" w:rsidRPr="00A04D5E">
        <w:rPr>
          <w:i/>
          <w:u w:val="single"/>
          <w:lang w:eastAsia="x-none"/>
          <w:rPrChange w:id="233" w:author="Kumar Baral" w:date="2022-12-12T14:31:00Z">
            <w:rPr>
              <w:i/>
              <w:highlight w:val="yellow"/>
              <w:u w:val="single"/>
              <w:lang w:eastAsia="x-none"/>
            </w:rPr>
          </w:rPrChange>
        </w:rPr>
        <w:t xml:space="preserve">Previous Updated Feasibility Study (by </w:t>
      </w:r>
      <w:proofErr w:type="spellStart"/>
      <w:r w:rsidR="009971CA" w:rsidRPr="00A04D5E">
        <w:rPr>
          <w:i/>
          <w:u w:val="single"/>
          <w:lang w:eastAsia="x-none"/>
          <w:rPrChange w:id="234" w:author="Kumar Baral" w:date="2022-12-12T14:31:00Z">
            <w:rPr>
              <w:i/>
              <w:highlight w:val="yellow"/>
              <w:u w:val="single"/>
              <w:lang w:eastAsia="x-none"/>
            </w:rPr>
          </w:rPrChange>
        </w:rPr>
        <w:t>Technoquarry</w:t>
      </w:r>
      <w:proofErr w:type="spellEnd"/>
      <w:r w:rsidR="009971CA" w:rsidRPr="00A04D5E">
        <w:rPr>
          <w:i/>
          <w:u w:val="single"/>
          <w:lang w:eastAsia="x-none"/>
          <w:rPrChange w:id="235" w:author="Kumar Baral" w:date="2022-12-12T14:31:00Z">
            <w:rPr>
              <w:i/>
              <w:highlight w:val="yellow"/>
              <w:u w:val="single"/>
              <w:lang w:eastAsia="x-none"/>
            </w:rPr>
          </w:rPrChange>
        </w:rPr>
        <w:t>)</w:t>
      </w:r>
    </w:p>
    <w:p w14:paraId="707897C9" w14:textId="09E7FFE1" w:rsidR="009971CA" w:rsidRDefault="009971CA" w:rsidP="00D51978">
      <w:pPr>
        <w:ind w:right="-46"/>
      </w:pPr>
      <w:r w:rsidRPr="00A04D5E">
        <w:rPr>
          <w:lang w:eastAsia="x-none"/>
          <w:rPrChange w:id="236" w:author="Kumar Baral" w:date="2022-12-12T14:31:00Z">
            <w:rPr>
              <w:highlight w:val="yellow"/>
              <w:lang w:eastAsia="x-none"/>
            </w:rPr>
          </w:rPrChange>
        </w:rPr>
        <w:t xml:space="preserve">In the previous updated feasibility study (by Techno-quarry), </w:t>
      </w:r>
      <w:r w:rsidRPr="00A04D5E">
        <w:rPr>
          <w:rPrChange w:id="237" w:author="Kumar Baral" w:date="2022-12-12T14:31:00Z">
            <w:rPr>
              <w:highlight w:val="yellow"/>
            </w:rPr>
          </w:rPrChange>
        </w:rPr>
        <w:t xml:space="preserve">the flow duration curve at proposed intake site of the </w:t>
      </w:r>
      <w:proofErr w:type="spellStart"/>
      <w:r w:rsidRPr="00A04D5E">
        <w:rPr>
          <w:rPrChange w:id="238" w:author="Kumar Baral" w:date="2022-12-12T14:31:00Z">
            <w:rPr>
              <w:highlight w:val="yellow"/>
            </w:rPr>
          </w:rPrChange>
        </w:rPr>
        <w:t>Myagdi</w:t>
      </w:r>
      <w:proofErr w:type="spellEnd"/>
      <w:r w:rsidRPr="00A04D5E">
        <w:rPr>
          <w:rPrChange w:id="239" w:author="Kumar Baral" w:date="2022-12-12T14:31:00Z">
            <w:rPr>
              <w:highlight w:val="yellow"/>
            </w:rPr>
          </w:rPrChange>
        </w:rPr>
        <w:t xml:space="preserve"> </w:t>
      </w:r>
      <w:proofErr w:type="spellStart"/>
      <w:r w:rsidRPr="00A04D5E">
        <w:rPr>
          <w:rPrChange w:id="240" w:author="Kumar Baral" w:date="2022-12-12T14:31:00Z">
            <w:rPr>
              <w:highlight w:val="yellow"/>
            </w:rPr>
          </w:rPrChange>
        </w:rPr>
        <w:t>Khola</w:t>
      </w:r>
      <w:proofErr w:type="spellEnd"/>
      <w:r w:rsidRPr="00A04D5E">
        <w:rPr>
          <w:rPrChange w:id="241" w:author="Kumar Baral" w:date="2022-12-12T14:31:00Z">
            <w:rPr>
              <w:highlight w:val="yellow"/>
            </w:rPr>
          </w:rPrChange>
        </w:rPr>
        <w:t xml:space="preserve"> HPP was developed from catchment correlation with </w:t>
      </w:r>
      <w:proofErr w:type="spellStart"/>
      <w:r w:rsidRPr="00A04D5E">
        <w:rPr>
          <w:rPrChange w:id="242" w:author="Kumar Baral" w:date="2022-12-12T14:31:00Z">
            <w:rPr>
              <w:highlight w:val="yellow"/>
            </w:rPr>
          </w:rPrChange>
        </w:rPr>
        <w:t>Myadi</w:t>
      </w:r>
      <w:proofErr w:type="spellEnd"/>
      <w:r w:rsidRPr="00A04D5E">
        <w:rPr>
          <w:rPrChange w:id="243" w:author="Kumar Baral" w:date="2022-12-12T14:31:00Z">
            <w:rPr>
              <w:highlight w:val="yellow"/>
            </w:rPr>
          </w:rPrChange>
        </w:rPr>
        <w:t xml:space="preserve"> </w:t>
      </w:r>
      <w:proofErr w:type="spellStart"/>
      <w:r w:rsidRPr="00A04D5E">
        <w:rPr>
          <w:rPrChange w:id="244" w:author="Kumar Baral" w:date="2022-12-12T14:31:00Z">
            <w:rPr>
              <w:highlight w:val="yellow"/>
            </w:rPr>
          </w:rPrChange>
        </w:rPr>
        <w:t>Khola</w:t>
      </w:r>
      <w:proofErr w:type="spellEnd"/>
      <w:r w:rsidRPr="00A04D5E">
        <w:rPr>
          <w:rPrChange w:id="245" w:author="Kumar Baral" w:date="2022-12-12T14:31:00Z">
            <w:rPr>
              <w:highlight w:val="yellow"/>
            </w:rPr>
          </w:rPrChange>
        </w:rPr>
        <w:t xml:space="preserve"> (404.7) and regression analysis of the reference six gauging stations. The flow duration curve developed from catchment correlation with </w:t>
      </w:r>
      <w:proofErr w:type="spellStart"/>
      <w:r w:rsidRPr="00A04D5E">
        <w:rPr>
          <w:rPrChange w:id="246" w:author="Kumar Baral" w:date="2022-12-12T14:31:00Z">
            <w:rPr>
              <w:highlight w:val="yellow"/>
            </w:rPr>
          </w:rPrChange>
        </w:rPr>
        <w:t>Myagdi</w:t>
      </w:r>
      <w:proofErr w:type="spellEnd"/>
      <w:r w:rsidRPr="00A04D5E">
        <w:rPr>
          <w:rPrChange w:id="247" w:author="Kumar Baral" w:date="2022-12-12T14:31:00Z">
            <w:rPr>
              <w:highlight w:val="yellow"/>
            </w:rPr>
          </w:rPrChange>
        </w:rPr>
        <w:t xml:space="preserve"> </w:t>
      </w:r>
      <w:proofErr w:type="spellStart"/>
      <w:r w:rsidRPr="00A04D5E">
        <w:rPr>
          <w:rPrChange w:id="248" w:author="Kumar Baral" w:date="2022-12-12T14:31:00Z">
            <w:rPr>
              <w:highlight w:val="yellow"/>
            </w:rPr>
          </w:rPrChange>
        </w:rPr>
        <w:t>Khola</w:t>
      </w:r>
      <w:proofErr w:type="spellEnd"/>
      <w:r w:rsidRPr="00A04D5E">
        <w:rPr>
          <w:rPrChange w:id="249" w:author="Kumar Baral" w:date="2022-12-12T14:31:00Z">
            <w:rPr>
              <w:highlight w:val="yellow"/>
            </w:rPr>
          </w:rPrChange>
        </w:rPr>
        <w:t xml:space="preserve"> (404.7) were found to be on lower side whereas, the same curve developed from regional regression analysis of the reference six gauging stations were found to be on higher side. The reasons for lower value from the catchment correlation with </w:t>
      </w:r>
      <w:proofErr w:type="spellStart"/>
      <w:r w:rsidRPr="00A04D5E">
        <w:rPr>
          <w:rPrChange w:id="250" w:author="Kumar Baral" w:date="2022-12-12T14:31:00Z">
            <w:rPr>
              <w:highlight w:val="yellow"/>
            </w:rPr>
          </w:rPrChange>
        </w:rPr>
        <w:t>Myagdi</w:t>
      </w:r>
      <w:proofErr w:type="spellEnd"/>
      <w:r w:rsidRPr="00A04D5E">
        <w:rPr>
          <w:rPrChange w:id="251" w:author="Kumar Baral" w:date="2022-12-12T14:31:00Z">
            <w:rPr>
              <w:highlight w:val="yellow"/>
            </w:rPr>
          </w:rPrChange>
        </w:rPr>
        <w:t xml:space="preserve"> </w:t>
      </w:r>
      <w:proofErr w:type="spellStart"/>
      <w:r w:rsidRPr="00A04D5E">
        <w:rPr>
          <w:rPrChange w:id="252" w:author="Kumar Baral" w:date="2022-12-12T14:31:00Z">
            <w:rPr>
              <w:highlight w:val="yellow"/>
            </w:rPr>
          </w:rPrChange>
        </w:rPr>
        <w:t>Khola</w:t>
      </w:r>
      <w:proofErr w:type="spellEnd"/>
      <w:r w:rsidRPr="00A04D5E">
        <w:rPr>
          <w:rPrChange w:id="253" w:author="Kumar Baral" w:date="2022-12-12T14:31:00Z">
            <w:rPr>
              <w:highlight w:val="yellow"/>
            </w:rPr>
          </w:rPrChange>
        </w:rPr>
        <w:t xml:space="preserve"> (404.7) are the same as explained in </w:t>
      </w:r>
      <w:r w:rsidR="000F7CEB" w:rsidRPr="00A04D5E">
        <w:rPr>
          <w:rPrChange w:id="254" w:author="Kumar Baral" w:date="2022-12-12T14:31:00Z">
            <w:rPr>
              <w:highlight w:val="yellow"/>
            </w:rPr>
          </w:rPrChange>
        </w:rPr>
        <w:t xml:space="preserve">Section </w:t>
      </w:r>
      <w:r w:rsidR="000F7CEB" w:rsidRPr="00A04D5E">
        <w:rPr>
          <w:rPrChange w:id="255" w:author="Kumar Baral" w:date="2022-12-12T14:31:00Z">
            <w:rPr>
              <w:highlight w:val="yellow"/>
            </w:rPr>
          </w:rPrChange>
        </w:rPr>
        <w:fldChar w:fldCharType="begin"/>
      </w:r>
      <w:r w:rsidR="000F7CEB" w:rsidRPr="00A04D5E">
        <w:rPr>
          <w:rPrChange w:id="256" w:author="Kumar Baral" w:date="2022-12-12T14:31:00Z">
            <w:rPr>
              <w:highlight w:val="yellow"/>
            </w:rPr>
          </w:rPrChange>
        </w:rPr>
        <w:instrText xml:space="preserve"> REF _Ref90543698 \r \h </w:instrText>
      </w:r>
      <w:r w:rsidR="00AE5EA1" w:rsidRPr="00A04D5E">
        <w:rPr>
          <w:rPrChange w:id="257" w:author="Kumar Baral" w:date="2022-12-12T14:31:00Z">
            <w:rPr>
              <w:highlight w:val="yellow"/>
            </w:rPr>
          </w:rPrChange>
        </w:rPr>
        <w:instrText xml:space="preserve"> \* MERGEFORMAT </w:instrText>
      </w:r>
      <w:r w:rsidR="000F7CEB" w:rsidRPr="00A04D5E">
        <w:rPr>
          <w:rPrChange w:id="258" w:author="Kumar Baral" w:date="2022-12-12T14:31:00Z">
            <w:rPr/>
          </w:rPrChange>
        </w:rPr>
      </w:r>
      <w:r w:rsidR="000F7CEB" w:rsidRPr="00A04D5E">
        <w:rPr>
          <w:rPrChange w:id="259" w:author="Kumar Baral" w:date="2022-12-12T14:31:00Z">
            <w:rPr>
              <w:highlight w:val="yellow"/>
            </w:rPr>
          </w:rPrChange>
        </w:rPr>
        <w:fldChar w:fldCharType="separate"/>
      </w:r>
      <w:r w:rsidR="006C6245" w:rsidRPr="00A04D5E">
        <w:rPr>
          <w:rPrChange w:id="260" w:author="Kumar Baral" w:date="2022-12-12T14:31:00Z">
            <w:rPr>
              <w:highlight w:val="yellow"/>
            </w:rPr>
          </w:rPrChange>
        </w:rPr>
        <w:t>1.6.3</w:t>
      </w:r>
      <w:r w:rsidR="000F7CEB" w:rsidRPr="00A04D5E">
        <w:rPr>
          <w:rPrChange w:id="261" w:author="Kumar Baral" w:date="2022-12-12T14:31:00Z">
            <w:rPr>
              <w:highlight w:val="yellow"/>
            </w:rPr>
          </w:rPrChange>
        </w:rPr>
        <w:fldChar w:fldCharType="end"/>
      </w:r>
      <w:r w:rsidRPr="00A04D5E">
        <w:rPr>
          <w:rPrChange w:id="262" w:author="Kumar Baral" w:date="2022-12-12T14:31:00Z">
            <w:rPr>
              <w:highlight w:val="yellow"/>
            </w:rPr>
          </w:rPrChange>
        </w:rPr>
        <w:t xml:space="preserve">. Therefore, to be in safe side, average of these two methods was recommended for use at proposed intake site and tailrace site of the project as tabulated in </w:t>
      </w:r>
      <w:r w:rsidR="000F7CEB" w:rsidRPr="00A04D5E">
        <w:rPr>
          <w:rPrChange w:id="263" w:author="Kumar Baral" w:date="2022-12-12T14:31:00Z">
            <w:rPr>
              <w:highlight w:val="yellow"/>
            </w:rPr>
          </w:rPrChange>
        </w:rPr>
        <w:fldChar w:fldCharType="begin"/>
      </w:r>
      <w:r w:rsidR="000F7CEB" w:rsidRPr="00A04D5E">
        <w:rPr>
          <w:rPrChange w:id="264" w:author="Kumar Baral" w:date="2022-12-12T14:31:00Z">
            <w:rPr>
              <w:highlight w:val="yellow"/>
            </w:rPr>
          </w:rPrChange>
        </w:rPr>
        <w:instrText xml:space="preserve"> REF _Ref92875258 \h </w:instrText>
      </w:r>
      <w:r w:rsidR="00AE5EA1" w:rsidRPr="00A04D5E">
        <w:rPr>
          <w:rPrChange w:id="265" w:author="Kumar Baral" w:date="2022-12-12T14:31:00Z">
            <w:rPr>
              <w:highlight w:val="yellow"/>
            </w:rPr>
          </w:rPrChange>
        </w:rPr>
        <w:instrText xml:space="preserve"> \* MERGEFORMAT </w:instrText>
      </w:r>
      <w:r w:rsidR="000F7CEB" w:rsidRPr="00A04D5E">
        <w:rPr>
          <w:rPrChange w:id="266" w:author="Kumar Baral" w:date="2022-12-12T14:31:00Z">
            <w:rPr/>
          </w:rPrChange>
        </w:rPr>
      </w:r>
      <w:r w:rsidR="000F7CEB" w:rsidRPr="00A04D5E">
        <w:rPr>
          <w:rPrChange w:id="267" w:author="Kumar Baral" w:date="2022-12-12T14:31:00Z">
            <w:rPr>
              <w:highlight w:val="yellow"/>
            </w:rPr>
          </w:rPrChange>
        </w:rPr>
        <w:fldChar w:fldCharType="separate"/>
      </w:r>
      <w:r w:rsidR="006C6245" w:rsidRPr="00A04D5E">
        <w:rPr>
          <w:rPrChange w:id="268" w:author="Kumar Baral" w:date="2022-12-12T14:31:00Z">
            <w:rPr>
              <w:highlight w:val="yellow"/>
            </w:rPr>
          </w:rPrChange>
        </w:rPr>
        <w:t>Table</w:t>
      </w:r>
      <w:r w:rsidR="006C6245" w:rsidRPr="00A04D5E">
        <w:rPr>
          <w:rPrChange w:id="269" w:author="Kumar Baral" w:date="2022-12-12T14:31:00Z">
            <w:rPr>
              <w:highlight w:val="yellow"/>
            </w:rPr>
          </w:rPrChange>
        </w:rPr>
        <w:t xml:space="preserve"> </w:t>
      </w:r>
      <w:r w:rsidR="006C6245" w:rsidRPr="00A04D5E">
        <w:rPr>
          <w:noProof/>
          <w:rPrChange w:id="270" w:author="Kumar Baral" w:date="2022-12-12T14:31:00Z">
            <w:rPr>
              <w:noProof/>
              <w:highlight w:val="yellow"/>
            </w:rPr>
          </w:rPrChange>
        </w:rPr>
        <w:t>1</w:t>
      </w:r>
      <w:r w:rsidR="006C6245" w:rsidRPr="00A04D5E">
        <w:rPr>
          <w:rPrChange w:id="271" w:author="Kumar Baral" w:date="2022-12-12T14:31:00Z">
            <w:rPr>
              <w:highlight w:val="yellow"/>
            </w:rPr>
          </w:rPrChange>
        </w:rPr>
        <w:noBreakHyphen/>
      </w:r>
      <w:r w:rsidR="006C6245" w:rsidRPr="00A04D5E">
        <w:rPr>
          <w:noProof/>
          <w:rPrChange w:id="272" w:author="Kumar Baral" w:date="2022-12-12T14:31:00Z">
            <w:rPr>
              <w:noProof/>
              <w:highlight w:val="yellow"/>
            </w:rPr>
          </w:rPrChange>
        </w:rPr>
        <w:t>22</w:t>
      </w:r>
      <w:r w:rsidR="000F7CEB" w:rsidRPr="00A04D5E">
        <w:rPr>
          <w:rPrChange w:id="273" w:author="Kumar Baral" w:date="2022-12-12T14:31:00Z">
            <w:rPr>
              <w:highlight w:val="yellow"/>
            </w:rPr>
          </w:rPrChange>
        </w:rPr>
        <w:fldChar w:fldCharType="end"/>
      </w:r>
      <w:r w:rsidRPr="00A04D5E">
        <w:rPr>
          <w:rPrChange w:id="274" w:author="Kumar Baral" w:date="2022-12-12T14:31:00Z">
            <w:rPr>
              <w:highlight w:val="yellow"/>
            </w:rPr>
          </w:rPrChange>
        </w:rPr>
        <w:t>.</w:t>
      </w:r>
    </w:p>
    <w:p w14:paraId="5D63E5D7" w14:textId="631EC364" w:rsidR="000F7CEB" w:rsidRDefault="000F7CEB" w:rsidP="000F7CEB">
      <w:pPr>
        <w:pStyle w:val="Caption"/>
        <w:keepNext/>
      </w:pPr>
      <w:bookmarkStart w:id="275" w:name="_Ref92875258"/>
      <w:bookmarkStart w:id="276" w:name="_Toc92876613"/>
      <w:r>
        <w:t xml:space="preserve">Table </w:t>
      </w:r>
      <w:fldSimple w:instr=" STYLEREF 1 \s ">
        <w:r w:rsidR="006C6245">
          <w:rPr>
            <w:noProof/>
          </w:rPr>
          <w:t>1</w:t>
        </w:r>
      </w:fldSimple>
      <w:r w:rsidR="00F46335">
        <w:noBreakHyphen/>
      </w:r>
      <w:fldSimple w:instr=" SEQ Table \* ARABIC \s 1 ">
        <w:r w:rsidR="006C6245">
          <w:rPr>
            <w:noProof/>
          </w:rPr>
          <w:t>22</w:t>
        </w:r>
      </w:fldSimple>
      <w:bookmarkEnd w:id="275"/>
      <w:r>
        <w:t xml:space="preserve">: </w:t>
      </w:r>
      <w:r w:rsidRPr="001C0EA0">
        <w:rPr>
          <w:noProof/>
        </w:rPr>
        <w:t xml:space="preserve">Adopted </w:t>
      </w:r>
      <w:r w:rsidRPr="001C0EA0">
        <w:t>Flow duration curve at MKHPP intake in previous UFSR</w:t>
      </w:r>
      <w:bookmarkEnd w:id="276"/>
    </w:p>
    <w:tbl>
      <w:tblPr>
        <w:tblW w:w="5000" w:type="pct"/>
        <w:jc w:val="center"/>
        <w:tblLook w:val="04A0" w:firstRow="1" w:lastRow="0" w:firstColumn="1" w:lastColumn="0" w:noHBand="0" w:noVBand="1"/>
      </w:tblPr>
      <w:tblGrid>
        <w:gridCol w:w="1794"/>
        <w:gridCol w:w="2431"/>
        <w:gridCol w:w="2519"/>
        <w:gridCol w:w="2272"/>
      </w:tblGrid>
      <w:tr w:rsidR="009971CA" w:rsidRPr="001C0EA0" w14:paraId="73DBE0B4" w14:textId="77777777" w:rsidTr="000F7CEB">
        <w:trPr>
          <w:trHeight w:val="989"/>
          <w:tblHeader/>
          <w:jc w:val="center"/>
        </w:trPr>
        <w:tc>
          <w:tcPr>
            <w:tcW w:w="995" w:type="pct"/>
            <w:tcBorders>
              <w:top w:val="single" w:sz="4" w:space="0" w:color="auto"/>
              <w:left w:val="single" w:sz="4" w:space="0" w:color="auto"/>
              <w:bottom w:val="single" w:sz="4" w:space="0" w:color="auto"/>
              <w:right w:val="single" w:sz="4" w:space="0" w:color="auto"/>
            </w:tcBorders>
            <w:shd w:val="clear" w:color="000000" w:fill="FFFFFF"/>
            <w:hideMark/>
          </w:tcPr>
          <w:p w14:paraId="5C7551A1" w14:textId="77777777" w:rsidR="009971CA" w:rsidRPr="001C0EA0" w:rsidRDefault="009971CA" w:rsidP="00535242">
            <w:pPr>
              <w:spacing w:after="0" w:line="240" w:lineRule="auto"/>
              <w:jc w:val="center"/>
              <w:rPr>
                <w:b/>
                <w:bCs/>
                <w:color w:val="000000"/>
                <w:szCs w:val="22"/>
                <w:lang w:bidi="ne-NP"/>
              </w:rPr>
            </w:pPr>
            <w:r w:rsidRPr="001C0EA0">
              <w:rPr>
                <w:b/>
                <w:bCs/>
                <w:color w:val="000000"/>
                <w:szCs w:val="22"/>
                <w:lang w:bidi="ne-NP"/>
              </w:rPr>
              <w:t xml:space="preserve">Probability of </w:t>
            </w:r>
            <w:proofErr w:type="spellStart"/>
            <w:r w:rsidRPr="001C0EA0">
              <w:rPr>
                <w:b/>
                <w:bCs/>
                <w:color w:val="000000"/>
                <w:szCs w:val="22"/>
                <w:lang w:bidi="ne-NP"/>
              </w:rPr>
              <w:t>exceedence</w:t>
            </w:r>
            <w:proofErr w:type="spellEnd"/>
            <w:r w:rsidRPr="001C0EA0">
              <w:rPr>
                <w:b/>
                <w:bCs/>
                <w:color w:val="000000"/>
                <w:szCs w:val="22"/>
                <w:lang w:bidi="ne-NP"/>
              </w:rPr>
              <w:t xml:space="preserve"> </w:t>
            </w:r>
          </w:p>
        </w:tc>
        <w:tc>
          <w:tcPr>
            <w:tcW w:w="1348" w:type="pct"/>
            <w:tcBorders>
              <w:top w:val="single" w:sz="4" w:space="0" w:color="auto"/>
              <w:left w:val="single" w:sz="4" w:space="0" w:color="auto"/>
              <w:bottom w:val="single" w:sz="4" w:space="0" w:color="auto"/>
              <w:right w:val="single" w:sz="4" w:space="0" w:color="auto"/>
            </w:tcBorders>
            <w:shd w:val="clear" w:color="000000" w:fill="FFFFFF"/>
          </w:tcPr>
          <w:p w14:paraId="1BC9763E" w14:textId="77777777" w:rsidR="009971CA" w:rsidRPr="001C0EA0" w:rsidRDefault="009971CA" w:rsidP="00535242">
            <w:pPr>
              <w:spacing w:after="0" w:line="240" w:lineRule="auto"/>
              <w:jc w:val="center"/>
              <w:rPr>
                <w:b/>
                <w:bCs/>
                <w:color w:val="000000"/>
                <w:szCs w:val="22"/>
                <w:lang w:bidi="ne-NP"/>
              </w:rPr>
            </w:pPr>
            <w:r w:rsidRPr="001C0EA0">
              <w:rPr>
                <w:b/>
                <w:bCs/>
                <w:color w:val="000000"/>
                <w:szCs w:val="22"/>
                <w:lang w:bidi="ne-NP"/>
              </w:rPr>
              <w:t xml:space="preserve">CAR with </w:t>
            </w:r>
            <w:proofErr w:type="spellStart"/>
            <w:r w:rsidRPr="001C0EA0">
              <w:rPr>
                <w:b/>
                <w:bCs/>
                <w:color w:val="000000"/>
                <w:szCs w:val="22"/>
                <w:lang w:bidi="ne-NP"/>
              </w:rPr>
              <w:t>Myagdi</w:t>
            </w:r>
            <w:proofErr w:type="spellEnd"/>
            <w:r w:rsidRPr="001C0EA0">
              <w:rPr>
                <w:b/>
                <w:bCs/>
                <w:color w:val="000000"/>
                <w:szCs w:val="22"/>
                <w:lang w:bidi="ne-NP"/>
              </w:rPr>
              <w:t xml:space="preserve"> </w:t>
            </w:r>
            <w:proofErr w:type="spellStart"/>
            <w:r w:rsidRPr="001C0EA0">
              <w:rPr>
                <w:b/>
                <w:bCs/>
                <w:color w:val="000000"/>
                <w:szCs w:val="22"/>
                <w:lang w:bidi="ne-NP"/>
              </w:rPr>
              <w:t>Khola</w:t>
            </w:r>
            <w:proofErr w:type="spellEnd"/>
            <w:r w:rsidRPr="001C0EA0">
              <w:rPr>
                <w:b/>
                <w:bCs/>
                <w:color w:val="000000"/>
                <w:szCs w:val="22"/>
                <w:lang w:bidi="ne-NP"/>
              </w:rPr>
              <w:t xml:space="preserve"> (404.7)</w:t>
            </w:r>
          </w:p>
          <w:p w14:paraId="1AC9D974" w14:textId="77777777" w:rsidR="009971CA" w:rsidRPr="001C0EA0" w:rsidRDefault="009971CA" w:rsidP="00535242">
            <w:pPr>
              <w:spacing w:after="0" w:line="240" w:lineRule="auto"/>
              <w:jc w:val="center"/>
              <w:rPr>
                <w:b/>
                <w:bCs/>
                <w:color w:val="000000"/>
                <w:szCs w:val="22"/>
                <w:lang w:bidi="ne-NP"/>
              </w:rPr>
            </w:pPr>
            <w:r w:rsidRPr="001C0EA0">
              <w:rPr>
                <w:b/>
                <w:bCs/>
                <w:color w:val="000000"/>
                <w:szCs w:val="22"/>
                <w:lang w:bidi="ne-NP"/>
              </w:rPr>
              <w:t>(I)</w:t>
            </w:r>
          </w:p>
        </w:tc>
        <w:tc>
          <w:tcPr>
            <w:tcW w:w="1397" w:type="pct"/>
            <w:tcBorders>
              <w:top w:val="single" w:sz="4" w:space="0" w:color="auto"/>
              <w:left w:val="single" w:sz="4" w:space="0" w:color="auto"/>
              <w:bottom w:val="single" w:sz="4" w:space="0" w:color="auto"/>
              <w:right w:val="single" w:sz="4" w:space="0" w:color="auto"/>
            </w:tcBorders>
            <w:shd w:val="clear" w:color="000000" w:fill="FFFFFF"/>
            <w:hideMark/>
          </w:tcPr>
          <w:p w14:paraId="4CA80212" w14:textId="77777777" w:rsidR="009971CA" w:rsidRPr="001C0EA0" w:rsidRDefault="009971CA" w:rsidP="00535242">
            <w:pPr>
              <w:spacing w:after="0" w:line="240" w:lineRule="auto"/>
              <w:ind w:right="0"/>
              <w:jc w:val="center"/>
              <w:rPr>
                <w:b/>
                <w:bCs/>
                <w:color w:val="000000"/>
                <w:szCs w:val="22"/>
                <w:lang w:bidi="ne-NP"/>
              </w:rPr>
            </w:pPr>
            <w:r w:rsidRPr="001C0EA0">
              <w:rPr>
                <w:b/>
                <w:bCs/>
                <w:color w:val="000000"/>
                <w:szCs w:val="22"/>
                <w:lang w:bidi="ne-NP"/>
              </w:rPr>
              <w:t xml:space="preserve">Regional regression analysis    </w:t>
            </w:r>
            <w:r w:rsidRPr="001C0EA0">
              <w:rPr>
                <w:b/>
                <w:bCs/>
                <w:color w:val="000000"/>
                <w:szCs w:val="22"/>
                <w:lang w:bidi="ne-NP"/>
              </w:rPr>
              <w:br/>
              <w:t xml:space="preserve"> (II)</w:t>
            </w:r>
          </w:p>
        </w:tc>
        <w:tc>
          <w:tcPr>
            <w:tcW w:w="1260" w:type="pct"/>
            <w:tcBorders>
              <w:top w:val="single" w:sz="4" w:space="0" w:color="auto"/>
              <w:left w:val="single" w:sz="4" w:space="0" w:color="auto"/>
              <w:bottom w:val="single" w:sz="4" w:space="0" w:color="auto"/>
              <w:right w:val="single" w:sz="4" w:space="0" w:color="auto"/>
            </w:tcBorders>
            <w:shd w:val="clear" w:color="000000" w:fill="FFFFFF"/>
          </w:tcPr>
          <w:p w14:paraId="64643897" w14:textId="77777777" w:rsidR="009971CA" w:rsidRPr="001C0EA0" w:rsidRDefault="009971CA" w:rsidP="00535242">
            <w:pPr>
              <w:spacing w:after="0" w:line="240" w:lineRule="auto"/>
              <w:ind w:right="0"/>
              <w:jc w:val="center"/>
              <w:rPr>
                <w:b/>
                <w:bCs/>
                <w:color w:val="000000"/>
                <w:szCs w:val="22"/>
                <w:lang w:bidi="ne-NP"/>
              </w:rPr>
            </w:pPr>
            <w:r w:rsidRPr="001C0EA0">
              <w:rPr>
                <w:rFonts w:cs="Calibri"/>
                <w:b/>
                <w:bCs/>
                <w:color w:val="000000"/>
                <w:szCs w:val="22"/>
              </w:rPr>
              <w:t xml:space="preserve">Adopted </w:t>
            </w:r>
            <w:r w:rsidRPr="001C0EA0">
              <w:rPr>
                <w:rFonts w:cs="Calibri"/>
                <w:b/>
                <w:bCs/>
                <w:color w:val="000000"/>
                <w:szCs w:val="22"/>
              </w:rPr>
              <w:br/>
              <w:t>(Average of I &amp; II)</w:t>
            </w:r>
          </w:p>
        </w:tc>
      </w:tr>
      <w:tr w:rsidR="009971CA" w:rsidRPr="001C0EA0" w14:paraId="5B93EB80" w14:textId="77777777" w:rsidTr="000F7CEB">
        <w:trPr>
          <w:trHeight w:val="360"/>
          <w:jc w:val="center"/>
        </w:trPr>
        <w:tc>
          <w:tcPr>
            <w:tcW w:w="9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485027" w14:textId="77777777" w:rsidR="009971CA" w:rsidRPr="001C0EA0" w:rsidRDefault="009971CA" w:rsidP="00535242">
            <w:pPr>
              <w:spacing w:after="0" w:line="240" w:lineRule="auto"/>
              <w:jc w:val="center"/>
              <w:rPr>
                <w:szCs w:val="22"/>
                <w:lang w:bidi="ne-NP"/>
              </w:rPr>
            </w:pPr>
            <w:r w:rsidRPr="001C0EA0">
              <w:rPr>
                <w:szCs w:val="22"/>
                <w:lang w:bidi="ne-NP"/>
              </w:rPr>
              <w:t>5%</w:t>
            </w:r>
          </w:p>
        </w:tc>
        <w:tc>
          <w:tcPr>
            <w:tcW w:w="1348" w:type="pct"/>
            <w:tcBorders>
              <w:top w:val="single" w:sz="4" w:space="0" w:color="auto"/>
              <w:left w:val="nil"/>
              <w:bottom w:val="single" w:sz="4" w:space="0" w:color="auto"/>
              <w:right w:val="single" w:sz="4" w:space="0" w:color="auto"/>
            </w:tcBorders>
            <w:shd w:val="clear" w:color="000000" w:fill="FFFFFF"/>
            <w:noWrap/>
            <w:vAlign w:val="center"/>
            <w:hideMark/>
          </w:tcPr>
          <w:p w14:paraId="5237BE43" w14:textId="77777777" w:rsidR="009971CA" w:rsidRPr="001C0EA0" w:rsidRDefault="009971CA" w:rsidP="00535242">
            <w:pPr>
              <w:spacing w:after="0" w:line="240" w:lineRule="auto"/>
              <w:jc w:val="center"/>
              <w:rPr>
                <w:szCs w:val="22"/>
                <w:lang w:bidi="ne-NP"/>
              </w:rPr>
            </w:pPr>
            <w:r w:rsidRPr="001C0EA0">
              <w:rPr>
                <w:szCs w:val="22"/>
                <w:lang w:bidi="ne-NP"/>
              </w:rPr>
              <w:t>75.67</w:t>
            </w:r>
          </w:p>
        </w:tc>
        <w:tc>
          <w:tcPr>
            <w:tcW w:w="1397" w:type="pct"/>
            <w:tcBorders>
              <w:top w:val="single" w:sz="4" w:space="0" w:color="auto"/>
              <w:left w:val="nil"/>
              <w:bottom w:val="single" w:sz="4" w:space="0" w:color="auto"/>
              <w:right w:val="single" w:sz="4" w:space="0" w:color="auto"/>
            </w:tcBorders>
            <w:shd w:val="clear" w:color="000000" w:fill="FFFFFF"/>
            <w:noWrap/>
            <w:vAlign w:val="center"/>
            <w:hideMark/>
          </w:tcPr>
          <w:p w14:paraId="3F8ADEDD"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107.66</w:t>
            </w:r>
          </w:p>
        </w:tc>
        <w:tc>
          <w:tcPr>
            <w:tcW w:w="1260" w:type="pct"/>
            <w:tcBorders>
              <w:top w:val="single" w:sz="4" w:space="0" w:color="auto"/>
              <w:left w:val="nil"/>
              <w:bottom w:val="single" w:sz="4" w:space="0" w:color="auto"/>
              <w:right w:val="single" w:sz="4" w:space="0" w:color="auto"/>
            </w:tcBorders>
            <w:shd w:val="clear" w:color="000000" w:fill="FFFFFF"/>
            <w:vAlign w:val="center"/>
          </w:tcPr>
          <w:p w14:paraId="4D94ABE9"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91.67</w:t>
            </w:r>
          </w:p>
        </w:tc>
      </w:tr>
      <w:tr w:rsidR="009971CA" w:rsidRPr="001C0EA0" w14:paraId="1D5A95CB"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4BE6FE1" w14:textId="77777777" w:rsidR="009971CA" w:rsidRPr="001C0EA0" w:rsidRDefault="009971CA" w:rsidP="00535242">
            <w:pPr>
              <w:spacing w:after="0" w:line="240" w:lineRule="auto"/>
              <w:jc w:val="center"/>
              <w:rPr>
                <w:szCs w:val="22"/>
                <w:lang w:bidi="ne-NP"/>
              </w:rPr>
            </w:pPr>
            <w:r w:rsidRPr="001C0EA0">
              <w:rPr>
                <w:szCs w:val="22"/>
                <w:lang w:bidi="ne-NP"/>
              </w:rPr>
              <w:t>10%</w:t>
            </w:r>
          </w:p>
        </w:tc>
        <w:tc>
          <w:tcPr>
            <w:tcW w:w="1348" w:type="pct"/>
            <w:tcBorders>
              <w:top w:val="nil"/>
              <w:left w:val="nil"/>
              <w:bottom w:val="single" w:sz="4" w:space="0" w:color="auto"/>
              <w:right w:val="single" w:sz="4" w:space="0" w:color="auto"/>
            </w:tcBorders>
            <w:shd w:val="clear" w:color="000000" w:fill="FFFFFF"/>
            <w:noWrap/>
            <w:vAlign w:val="center"/>
            <w:hideMark/>
          </w:tcPr>
          <w:p w14:paraId="28D6F789" w14:textId="77777777" w:rsidR="009971CA" w:rsidRPr="001C0EA0" w:rsidRDefault="009971CA" w:rsidP="00535242">
            <w:pPr>
              <w:spacing w:after="0" w:line="240" w:lineRule="auto"/>
              <w:jc w:val="center"/>
              <w:rPr>
                <w:szCs w:val="22"/>
                <w:lang w:bidi="ne-NP"/>
              </w:rPr>
            </w:pPr>
            <w:r w:rsidRPr="001C0EA0">
              <w:rPr>
                <w:szCs w:val="22"/>
                <w:lang w:bidi="ne-NP"/>
              </w:rPr>
              <w:t>52.56</w:t>
            </w:r>
          </w:p>
        </w:tc>
        <w:tc>
          <w:tcPr>
            <w:tcW w:w="1397" w:type="pct"/>
            <w:tcBorders>
              <w:top w:val="nil"/>
              <w:left w:val="nil"/>
              <w:bottom w:val="single" w:sz="4" w:space="0" w:color="auto"/>
              <w:right w:val="single" w:sz="4" w:space="0" w:color="auto"/>
            </w:tcBorders>
            <w:shd w:val="clear" w:color="000000" w:fill="FFFFFF"/>
            <w:noWrap/>
            <w:vAlign w:val="center"/>
            <w:hideMark/>
          </w:tcPr>
          <w:p w14:paraId="59E312B7"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82.65</w:t>
            </w:r>
          </w:p>
        </w:tc>
        <w:tc>
          <w:tcPr>
            <w:tcW w:w="1260" w:type="pct"/>
            <w:tcBorders>
              <w:top w:val="nil"/>
              <w:left w:val="nil"/>
              <w:bottom w:val="single" w:sz="4" w:space="0" w:color="auto"/>
              <w:right w:val="single" w:sz="4" w:space="0" w:color="auto"/>
            </w:tcBorders>
            <w:shd w:val="clear" w:color="000000" w:fill="FFFFFF"/>
            <w:vAlign w:val="center"/>
          </w:tcPr>
          <w:p w14:paraId="7751EF69"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67.61</w:t>
            </w:r>
          </w:p>
        </w:tc>
      </w:tr>
      <w:tr w:rsidR="009971CA" w:rsidRPr="001C0EA0" w14:paraId="6BF43797"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37314FF5" w14:textId="77777777" w:rsidR="009971CA" w:rsidRPr="001C0EA0" w:rsidRDefault="009971CA" w:rsidP="00535242">
            <w:pPr>
              <w:spacing w:after="0" w:line="240" w:lineRule="auto"/>
              <w:jc w:val="center"/>
              <w:rPr>
                <w:szCs w:val="22"/>
                <w:lang w:bidi="ne-NP"/>
              </w:rPr>
            </w:pPr>
            <w:r w:rsidRPr="001C0EA0">
              <w:rPr>
                <w:szCs w:val="22"/>
                <w:lang w:bidi="ne-NP"/>
              </w:rPr>
              <w:t>15%</w:t>
            </w:r>
          </w:p>
        </w:tc>
        <w:tc>
          <w:tcPr>
            <w:tcW w:w="1348" w:type="pct"/>
            <w:tcBorders>
              <w:top w:val="nil"/>
              <w:left w:val="nil"/>
              <w:bottom w:val="single" w:sz="4" w:space="0" w:color="auto"/>
              <w:right w:val="single" w:sz="4" w:space="0" w:color="auto"/>
            </w:tcBorders>
            <w:shd w:val="clear" w:color="000000" w:fill="FFFFFF"/>
            <w:noWrap/>
            <w:vAlign w:val="center"/>
            <w:hideMark/>
          </w:tcPr>
          <w:p w14:paraId="79D54138" w14:textId="77777777" w:rsidR="009971CA" w:rsidRPr="001C0EA0" w:rsidRDefault="009971CA" w:rsidP="00535242">
            <w:pPr>
              <w:spacing w:after="0" w:line="240" w:lineRule="auto"/>
              <w:jc w:val="center"/>
              <w:rPr>
                <w:szCs w:val="22"/>
                <w:lang w:bidi="ne-NP"/>
              </w:rPr>
            </w:pPr>
            <w:r w:rsidRPr="001C0EA0">
              <w:rPr>
                <w:szCs w:val="22"/>
                <w:lang w:bidi="ne-NP"/>
              </w:rPr>
              <w:t>40.84</w:t>
            </w:r>
          </w:p>
        </w:tc>
        <w:tc>
          <w:tcPr>
            <w:tcW w:w="1397" w:type="pct"/>
            <w:tcBorders>
              <w:top w:val="nil"/>
              <w:left w:val="nil"/>
              <w:bottom w:val="single" w:sz="4" w:space="0" w:color="auto"/>
              <w:right w:val="single" w:sz="4" w:space="0" w:color="auto"/>
            </w:tcBorders>
            <w:shd w:val="clear" w:color="000000" w:fill="FFFFFF"/>
            <w:noWrap/>
            <w:vAlign w:val="center"/>
            <w:hideMark/>
          </w:tcPr>
          <w:p w14:paraId="0533EBAC"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66.93</w:t>
            </w:r>
          </w:p>
        </w:tc>
        <w:tc>
          <w:tcPr>
            <w:tcW w:w="1260" w:type="pct"/>
            <w:tcBorders>
              <w:top w:val="nil"/>
              <w:left w:val="nil"/>
              <w:bottom w:val="single" w:sz="4" w:space="0" w:color="auto"/>
              <w:right w:val="single" w:sz="4" w:space="0" w:color="auto"/>
            </w:tcBorders>
            <w:shd w:val="clear" w:color="000000" w:fill="FFFFFF"/>
            <w:vAlign w:val="center"/>
          </w:tcPr>
          <w:p w14:paraId="33E4CF5F"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53.89</w:t>
            </w:r>
          </w:p>
        </w:tc>
      </w:tr>
      <w:tr w:rsidR="009971CA" w:rsidRPr="001C0EA0" w14:paraId="662E54C6"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13059205" w14:textId="77777777" w:rsidR="009971CA" w:rsidRPr="001C0EA0" w:rsidRDefault="009971CA" w:rsidP="00535242">
            <w:pPr>
              <w:spacing w:after="0" w:line="240" w:lineRule="auto"/>
              <w:jc w:val="center"/>
              <w:rPr>
                <w:szCs w:val="22"/>
                <w:lang w:bidi="ne-NP"/>
              </w:rPr>
            </w:pPr>
            <w:r w:rsidRPr="001C0EA0">
              <w:rPr>
                <w:szCs w:val="22"/>
                <w:lang w:bidi="ne-NP"/>
              </w:rPr>
              <w:t>20%</w:t>
            </w:r>
          </w:p>
        </w:tc>
        <w:tc>
          <w:tcPr>
            <w:tcW w:w="1348" w:type="pct"/>
            <w:tcBorders>
              <w:top w:val="nil"/>
              <w:left w:val="nil"/>
              <w:bottom w:val="single" w:sz="4" w:space="0" w:color="auto"/>
              <w:right w:val="single" w:sz="4" w:space="0" w:color="auto"/>
            </w:tcBorders>
            <w:shd w:val="clear" w:color="000000" w:fill="FFFFFF"/>
            <w:noWrap/>
            <w:vAlign w:val="center"/>
            <w:hideMark/>
          </w:tcPr>
          <w:p w14:paraId="57BF8E86" w14:textId="77777777" w:rsidR="009971CA" w:rsidRPr="001C0EA0" w:rsidRDefault="009971CA" w:rsidP="00535242">
            <w:pPr>
              <w:spacing w:after="0" w:line="240" w:lineRule="auto"/>
              <w:jc w:val="center"/>
              <w:rPr>
                <w:szCs w:val="22"/>
                <w:lang w:bidi="ne-NP"/>
              </w:rPr>
            </w:pPr>
            <w:r w:rsidRPr="001C0EA0">
              <w:rPr>
                <w:szCs w:val="22"/>
                <w:lang w:bidi="ne-NP"/>
              </w:rPr>
              <w:t>31.92</w:t>
            </w:r>
          </w:p>
        </w:tc>
        <w:tc>
          <w:tcPr>
            <w:tcW w:w="1397" w:type="pct"/>
            <w:tcBorders>
              <w:top w:val="nil"/>
              <w:left w:val="nil"/>
              <w:bottom w:val="single" w:sz="4" w:space="0" w:color="auto"/>
              <w:right w:val="single" w:sz="4" w:space="0" w:color="auto"/>
            </w:tcBorders>
            <w:shd w:val="clear" w:color="000000" w:fill="FFFFFF"/>
            <w:noWrap/>
            <w:vAlign w:val="center"/>
            <w:hideMark/>
          </w:tcPr>
          <w:p w14:paraId="6ACB9A2C"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54.00</w:t>
            </w:r>
          </w:p>
        </w:tc>
        <w:tc>
          <w:tcPr>
            <w:tcW w:w="1260" w:type="pct"/>
            <w:tcBorders>
              <w:top w:val="nil"/>
              <w:left w:val="nil"/>
              <w:bottom w:val="single" w:sz="4" w:space="0" w:color="auto"/>
              <w:right w:val="single" w:sz="4" w:space="0" w:color="auto"/>
            </w:tcBorders>
            <w:shd w:val="clear" w:color="000000" w:fill="FFFFFF"/>
            <w:vAlign w:val="center"/>
          </w:tcPr>
          <w:p w14:paraId="1FE66E9E"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42.96</w:t>
            </w:r>
          </w:p>
        </w:tc>
      </w:tr>
      <w:tr w:rsidR="009971CA" w:rsidRPr="001C0EA0" w14:paraId="7F1F90FF"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1A7724AC" w14:textId="77777777" w:rsidR="009971CA" w:rsidRPr="001C0EA0" w:rsidRDefault="009971CA" w:rsidP="00535242">
            <w:pPr>
              <w:spacing w:after="0" w:line="240" w:lineRule="auto"/>
              <w:jc w:val="center"/>
              <w:rPr>
                <w:szCs w:val="22"/>
                <w:lang w:bidi="ne-NP"/>
              </w:rPr>
            </w:pPr>
            <w:r w:rsidRPr="001C0EA0">
              <w:rPr>
                <w:szCs w:val="22"/>
                <w:lang w:bidi="ne-NP"/>
              </w:rPr>
              <w:t>25%</w:t>
            </w:r>
          </w:p>
        </w:tc>
        <w:tc>
          <w:tcPr>
            <w:tcW w:w="1348" w:type="pct"/>
            <w:tcBorders>
              <w:top w:val="nil"/>
              <w:left w:val="nil"/>
              <w:bottom w:val="single" w:sz="4" w:space="0" w:color="auto"/>
              <w:right w:val="single" w:sz="4" w:space="0" w:color="auto"/>
            </w:tcBorders>
            <w:shd w:val="clear" w:color="000000" w:fill="FFFFFF"/>
            <w:noWrap/>
            <w:vAlign w:val="center"/>
            <w:hideMark/>
          </w:tcPr>
          <w:p w14:paraId="67C68DCF" w14:textId="77777777" w:rsidR="009971CA" w:rsidRPr="001C0EA0" w:rsidRDefault="009971CA" w:rsidP="00535242">
            <w:pPr>
              <w:spacing w:after="0" w:line="240" w:lineRule="auto"/>
              <w:jc w:val="center"/>
              <w:rPr>
                <w:szCs w:val="22"/>
                <w:lang w:bidi="ne-NP"/>
              </w:rPr>
            </w:pPr>
            <w:r w:rsidRPr="001C0EA0">
              <w:rPr>
                <w:szCs w:val="22"/>
                <w:lang w:bidi="ne-NP"/>
              </w:rPr>
              <w:t>24.46</w:t>
            </w:r>
          </w:p>
        </w:tc>
        <w:tc>
          <w:tcPr>
            <w:tcW w:w="1397" w:type="pct"/>
            <w:tcBorders>
              <w:top w:val="nil"/>
              <w:left w:val="nil"/>
              <w:bottom w:val="single" w:sz="4" w:space="0" w:color="auto"/>
              <w:right w:val="single" w:sz="4" w:space="0" w:color="auto"/>
            </w:tcBorders>
            <w:shd w:val="clear" w:color="000000" w:fill="FFFFFF"/>
            <w:noWrap/>
            <w:vAlign w:val="center"/>
            <w:hideMark/>
          </w:tcPr>
          <w:p w14:paraId="473B284C"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40.89</w:t>
            </w:r>
          </w:p>
        </w:tc>
        <w:tc>
          <w:tcPr>
            <w:tcW w:w="1260" w:type="pct"/>
            <w:tcBorders>
              <w:top w:val="nil"/>
              <w:left w:val="nil"/>
              <w:bottom w:val="single" w:sz="4" w:space="0" w:color="auto"/>
              <w:right w:val="single" w:sz="4" w:space="0" w:color="auto"/>
            </w:tcBorders>
            <w:shd w:val="clear" w:color="000000" w:fill="FFFFFF"/>
            <w:vAlign w:val="center"/>
          </w:tcPr>
          <w:p w14:paraId="4385CD3E"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32.68</w:t>
            </w:r>
          </w:p>
        </w:tc>
      </w:tr>
      <w:tr w:rsidR="009971CA" w:rsidRPr="001C0EA0" w14:paraId="1F108AA3"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790A7FCB" w14:textId="77777777" w:rsidR="009971CA" w:rsidRPr="001C0EA0" w:rsidRDefault="009971CA" w:rsidP="00535242">
            <w:pPr>
              <w:spacing w:after="0" w:line="240" w:lineRule="auto"/>
              <w:jc w:val="center"/>
              <w:rPr>
                <w:szCs w:val="22"/>
                <w:lang w:bidi="ne-NP"/>
              </w:rPr>
            </w:pPr>
            <w:r w:rsidRPr="001C0EA0">
              <w:rPr>
                <w:szCs w:val="22"/>
                <w:lang w:bidi="ne-NP"/>
              </w:rPr>
              <w:t>30%</w:t>
            </w:r>
          </w:p>
        </w:tc>
        <w:tc>
          <w:tcPr>
            <w:tcW w:w="1348" w:type="pct"/>
            <w:tcBorders>
              <w:top w:val="nil"/>
              <w:left w:val="nil"/>
              <w:bottom w:val="single" w:sz="4" w:space="0" w:color="auto"/>
              <w:right w:val="single" w:sz="4" w:space="0" w:color="auto"/>
            </w:tcBorders>
            <w:shd w:val="clear" w:color="000000" w:fill="FFFFFF"/>
            <w:noWrap/>
            <w:vAlign w:val="center"/>
            <w:hideMark/>
          </w:tcPr>
          <w:p w14:paraId="22D58403" w14:textId="77777777" w:rsidR="009971CA" w:rsidRPr="001C0EA0" w:rsidRDefault="009971CA" w:rsidP="00535242">
            <w:pPr>
              <w:spacing w:after="0" w:line="240" w:lineRule="auto"/>
              <w:jc w:val="center"/>
              <w:rPr>
                <w:szCs w:val="22"/>
                <w:lang w:bidi="ne-NP"/>
              </w:rPr>
            </w:pPr>
            <w:r w:rsidRPr="001C0EA0">
              <w:rPr>
                <w:szCs w:val="22"/>
                <w:lang w:bidi="ne-NP"/>
              </w:rPr>
              <w:t>17.34</w:t>
            </w:r>
          </w:p>
        </w:tc>
        <w:tc>
          <w:tcPr>
            <w:tcW w:w="1397" w:type="pct"/>
            <w:tcBorders>
              <w:top w:val="nil"/>
              <w:left w:val="nil"/>
              <w:bottom w:val="single" w:sz="4" w:space="0" w:color="auto"/>
              <w:right w:val="single" w:sz="4" w:space="0" w:color="auto"/>
            </w:tcBorders>
            <w:shd w:val="clear" w:color="000000" w:fill="FFFFFF"/>
            <w:noWrap/>
            <w:vAlign w:val="center"/>
            <w:hideMark/>
          </w:tcPr>
          <w:p w14:paraId="743624E7"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27.80</w:t>
            </w:r>
          </w:p>
        </w:tc>
        <w:tc>
          <w:tcPr>
            <w:tcW w:w="1260" w:type="pct"/>
            <w:tcBorders>
              <w:top w:val="nil"/>
              <w:left w:val="nil"/>
              <w:bottom w:val="single" w:sz="4" w:space="0" w:color="auto"/>
              <w:right w:val="single" w:sz="4" w:space="0" w:color="auto"/>
            </w:tcBorders>
            <w:shd w:val="clear" w:color="000000" w:fill="FFFFFF"/>
            <w:vAlign w:val="center"/>
          </w:tcPr>
          <w:p w14:paraId="5C32AC80"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22.57</w:t>
            </w:r>
          </w:p>
        </w:tc>
      </w:tr>
      <w:tr w:rsidR="009971CA" w:rsidRPr="001C0EA0" w14:paraId="0C8651B1"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8A3446A" w14:textId="77777777" w:rsidR="009971CA" w:rsidRPr="001C0EA0" w:rsidRDefault="009971CA" w:rsidP="00535242">
            <w:pPr>
              <w:spacing w:after="0" w:line="240" w:lineRule="auto"/>
              <w:jc w:val="center"/>
              <w:rPr>
                <w:szCs w:val="22"/>
                <w:lang w:bidi="ne-NP"/>
              </w:rPr>
            </w:pPr>
            <w:r w:rsidRPr="001C0EA0">
              <w:rPr>
                <w:szCs w:val="22"/>
                <w:lang w:bidi="ne-NP"/>
              </w:rPr>
              <w:t>35%</w:t>
            </w:r>
          </w:p>
        </w:tc>
        <w:tc>
          <w:tcPr>
            <w:tcW w:w="1348" w:type="pct"/>
            <w:tcBorders>
              <w:top w:val="nil"/>
              <w:left w:val="nil"/>
              <w:bottom w:val="single" w:sz="4" w:space="0" w:color="auto"/>
              <w:right w:val="single" w:sz="4" w:space="0" w:color="auto"/>
            </w:tcBorders>
            <w:shd w:val="clear" w:color="000000" w:fill="FFFFFF"/>
            <w:noWrap/>
            <w:vAlign w:val="center"/>
            <w:hideMark/>
          </w:tcPr>
          <w:p w14:paraId="0A846F00" w14:textId="77777777" w:rsidR="009971CA" w:rsidRPr="001C0EA0" w:rsidRDefault="009971CA" w:rsidP="00535242">
            <w:pPr>
              <w:spacing w:after="0" w:line="240" w:lineRule="auto"/>
              <w:jc w:val="center"/>
              <w:rPr>
                <w:szCs w:val="22"/>
                <w:lang w:bidi="ne-NP"/>
              </w:rPr>
            </w:pPr>
            <w:r w:rsidRPr="001C0EA0">
              <w:rPr>
                <w:szCs w:val="22"/>
                <w:lang w:bidi="ne-NP"/>
              </w:rPr>
              <w:t>12.93</w:t>
            </w:r>
          </w:p>
        </w:tc>
        <w:tc>
          <w:tcPr>
            <w:tcW w:w="1397" w:type="pct"/>
            <w:tcBorders>
              <w:top w:val="nil"/>
              <w:left w:val="nil"/>
              <w:bottom w:val="single" w:sz="4" w:space="0" w:color="auto"/>
              <w:right w:val="single" w:sz="4" w:space="0" w:color="auto"/>
            </w:tcBorders>
            <w:shd w:val="clear" w:color="000000" w:fill="FFFFFF"/>
            <w:noWrap/>
            <w:vAlign w:val="center"/>
            <w:hideMark/>
          </w:tcPr>
          <w:p w14:paraId="15A31A56"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19.64</w:t>
            </w:r>
          </w:p>
        </w:tc>
        <w:tc>
          <w:tcPr>
            <w:tcW w:w="1260" w:type="pct"/>
            <w:tcBorders>
              <w:top w:val="nil"/>
              <w:left w:val="nil"/>
              <w:bottom w:val="single" w:sz="4" w:space="0" w:color="auto"/>
              <w:right w:val="single" w:sz="4" w:space="0" w:color="auto"/>
            </w:tcBorders>
            <w:shd w:val="clear" w:color="000000" w:fill="FFFFFF"/>
            <w:vAlign w:val="center"/>
          </w:tcPr>
          <w:p w14:paraId="2D3605B9"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16.29</w:t>
            </w:r>
          </w:p>
        </w:tc>
      </w:tr>
      <w:tr w:rsidR="009971CA" w:rsidRPr="001C0EA0" w14:paraId="69895C2F"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17F8B1B8" w14:textId="77777777" w:rsidR="009971CA" w:rsidRPr="001C0EA0" w:rsidRDefault="009971CA" w:rsidP="00535242">
            <w:pPr>
              <w:spacing w:after="0" w:line="240" w:lineRule="auto"/>
              <w:jc w:val="center"/>
              <w:rPr>
                <w:b/>
                <w:bCs/>
                <w:szCs w:val="22"/>
                <w:lang w:bidi="ne-NP"/>
              </w:rPr>
            </w:pPr>
            <w:r w:rsidRPr="001C0EA0">
              <w:rPr>
                <w:b/>
                <w:bCs/>
                <w:szCs w:val="22"/>
                <w:lang w:bidi="ne-NP"/>
              </w:rPr>
              <w:t>40%</w:t>
            </w:r>
          </w:p>
        </w:tc>
        <w:tc>
          <w:tcPr>
            <w:tcW w:w="1348" w:type="pct"/>
            <w:tcBorders>
              <w:top w:val="nil"/>
              <w:left w:val="nil"/>
              <w:bottom w:val="single" w:sz="4" w:space="0" w:color="auto"/>
              <w:right w:val="single" w:sz="4" w:space="0" w:color="auto"/>
            </w:tcBorders>
            <w:shd w:val="clear" w:color="000000" w:fill="FFFFFF"/>
            <w:noWrap/>
            <w:vAlign w:val="center"/>
            <w:hideMark/>
          </w:tcPr>
          <w:p w14:paraId="3AC69F15" w14:textId="77777777" w:rsidR="009971CA" w:rsidRPr="001C0EA0" w:rsidRDefault="009971CA" w:rsidP="00535242">
            <w:pPr>
              <w:spacing w:after="0" w:line="240" w:lineRule="auto"/>
              <w:jc w:val="center"/>
              <w:rPr>
                <w:b/>
                <w:bCs/>
                <w:szCs w:val="22"/>
                <w:lang w:bidi="ne-NP"/>
              </w:rPr>
            </w:pPr>
            <w:r w:rsidRPr="001C0EA0">
              <w:rPr>
                <w:b/>
                <w:bCs/>
                <w:szCs w:val="22"/>
                <w:lang w:bidi="ne-NP"/>
              </w:rPr>
              <w:t>10.29</w:t>
            </w:r>
          </w:p>
        </w:tc>
        <w:tc>
          <w:tcPr>
            <w:tcW w:w="1397" w:type="pct"/>
            <w:tcBorders>
              <w:top w:val="nil"/>
              <w:left w:val="nil"/>
              <w:bottom w:val="single" w:sz="4" w:space="0" w:color="auto"/>
              <w:right w:val="single" w:sz="4" w:space="0" w:color="auto"/>
            </w:tcBorders>
            <w:shd w:val="clear" w:color="000000" w:fill="FFFFFF"/>
            <w:noWrap/>
            <w:vAlign w:val="center"/>
            <w:hideMark/>
          </w:tcPr>
          <w:p w14:paraId="70D1CE27" w14:textId="77777777" w:rsidR="009971CA" w:rsidRPr="001C0EA0" w:rsidRDefault="009971CA" w:rsidP="00535242">
            <w:pPr>
              <w:spacing w:after="0" w:line="240" w:lineRule="auto"/>
              <w:jc w:val="center"/>
              <w:rPr>
                <w:b/>
                <w:bCs/>
                <w:color w:val="000000"/>
                <w:szCs w:val="22"/>
                <w:lang w:bidi="ne-NP"/>
              </w:rPr>
            </w:pPr>
            <w:r w:rsidRPr="001C0EA0">
              <w:rPr>
                <w:b/>
                <w:bCs/>
                <w:color w:val="000000"/>
                <w:szCs w:val="22"/>
                <w:lang w:bidi="ne-NP"/>
              </w:rPr>
              <w:t>14.73</w:t>
            </w:r>
          </w:p>
        </w:tc>
        <w:tc>
          <w:tcPr>
            <w:tcW w:w="1260" w:type="pct"/>
            <w:tcBorders>
              <w:top w:val="nil"/>
              <w:left w:val="nil"/>
              <w:bottom w:val="single" w:sz="4" w:space="0" w:color="auto"/>
              <w:right w:val="single" w:sz="4" w:space="0" w:color="auto"/>
            </w:tcBorders>
            <w:shd w:val="clear" w:color="000000" w:fill="FFFFFF"/>
            <w:vAlign w:val="center"/>
          </w:tcPr>
          <w:p w14:paraId="3BDEB317" w14:textId="77777777" w:rsidR="009971CA" w:rsidRPr="001C0EA0" w:rsidRDefault="009971CA" w:rsidP="00535242">
            <w:pPr>
              <w:spacing w:after="0" w:line="240" w:lineRule="auto"/>
              <w:jc w:val="center"/>
              <w:rPr>
                <w:b/>
                <w:bCs/>
                <w:color w:val="000000"/>
                <w:szCs w:val="22"/>
                <w:lang w:bidi="ne-NP"/>
              </w:rPr>
            </w:pPr>
            <w:r w:rsidRPr="001C0EA0">
              <w:rPr>
                <w:rFonts w:cs="Calibri"/>
                <w:b/>
                <w:bCs/>
                <w:color w:val="FF0000"/>
                <w:szCs w:val="22"/>
                <w:lang w:bidi="ne-NP"/>
              </w:rPr>
              <w:t>12.50</w:t>
            </w:r>
          </w:p>
        </w:tc>
      </w:tr>
      <w:tr w:rsidR="009971CA" w:rsidRPr="001C0EA0" w14:paraId="18820F12"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5A26751" w14:textId="77777777" w:rsidR="009971CA" w:rsidRPr="001C0EA0" w:rsidRDefault="009971CA" w:rsidP="00535242">
            <w:pPr>
              <w:spacing w:after="0" w:line="240" w:lineRule="auto"/>
              <w:jc w:val="center"/>
              <w:rPr>
                <w:szCs w:val="22"/>
                <w:lang w:bidi="ne-NP"/>
              </w:rPr>
            </w:pPr>
            <w:r w:rsidRPr="001C0EA0">
              <w:rPr>
                <w:szCs w:val="22"/>
                <w:lang w:bidi="ne-NP"/>
              </w:rPr>
              <w:t>45%</w:t>
            </w:r>
          </w:p>
        </w:tc>
        <w:tc>
          <w:tcPr>
            <w:tcW w:w="1348" w:type="pct"/>
            <w:tcBorders>
              <w:top w:val="nil"/>
              <w:left w:val="nil"/>
              <w:bottom w:val="single" w:sz="4" w:space="0" w:color="auto"/>
              <w:right w:val="single" w:sz="4" w:space="0" w:color="auto"/>
            </w:tcBorders>
            <w:shd w:val="clear" w:color="000000" w:fill="FFFFFF"/>
            <w:noWrap/>
            <w:vAlign w:val="center"/>
            <w:hideMark/>
          </w:tcPr>
          <w:p w14:paraId="52626C03" w14:textId="77777777" w:rsidR="009971CA" w:rsidRPr="001C0EA0" w:rsidRDefault="009971CA" w:rsidP="00535242">
            <w:pPr>
              <w:spacing w:after="0" w:line="240" w:lineRule="auto"/>
              <w:jc w:val="center"/>
              <w:rPr>
                <w:szCs w:val="22"/>
                <w:lang w:bidi="ne-NP"/>
              </w:rPr>
            </w:pPr>
            <w:r w:rsidRPr="001C0EA0">
              <w:rPr>
                <w:szCs w:val="22"/>
                <w:lang w:bidi="ne-NP"/>
              </w:rPr>
              <w:t>8.37</w:t>
            </w:r>
          </w:p>
        </w:tc>
        <w:tc>
          <w:tcPr>
            <w:tcW w:w="1397" w:type="pct"/>
            <w:tcBorders>
              <w:top w:val="nil"/>
              <w:left w:val="nil"/>
              <w:bottom w:val="single" w:sz="4" w:space="0" w:color="auto"/>
              <w:right w:val="single" w:sz="4" w:space="0" w:color="auto"/>
            </w:tcBorders>
            <w:shd w:val="clear" w:color="000000" w:fill="FFFFFF"/>
            <w:noWrap/>
            <w:vAlign w:val="center"/>
            <w:hideMark/>
          </w:tcPr>
          <w:p w14:paraId="24D683E9"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11.58</w:t>
            </w:r>
          </w:p>
        </w:tc>
        <w:tc>
          <w:tcPr>
            <w:tcW w:w="1260" w:type="pct"/>
            <w:tcBorders>
              <w:top w:val="nil"/>
              <w:left w:val="nil"/>
              <w:bottom w:val="single" w:sz="4" w:space="0" w:color="auto"/>
              <w:right w:val="single" w:sz="4" w:space="0" w:color="auto"/>
            </w:tcBorders>
            <w:shd w:val="clear" w:color="000000" w:fill="FFFFFF"/>
            <w:vAlign w:val="center"/>
          </w:tcPr>
          <w:p w14:paraId="548F4CCC"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9.98</w:t>
            </w:r>
          </w:p>
        </w:tc>
      </w:tr>
      <w:tr w:rsidR="009971CA" w:rsidRPr="001C0EA0" w14:paraId="03B09916"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088DAAA" w14:textId="77777777" w:rsidR="009971CA" w:rsidRPr="001C0EA0" w:rsidRDefault="009971CA" w:rsidP="00535242">
            <w:pPr>
              <w:spacing w:after="0" w:line="240" w:lineRule="auto"/>
              <w:jc w:val="center"/>
              <w:rPr>
                <w:szCs w:val="22"/>
                <w:lang w:bidi="ne-NP"/>
              </w:rPr>
            </w:pPr>
            <w:r w:rsidRPr="001C0EA0">
              <w:rPr>
                <w:szCs w:val="22"/>
                <w:lang w:bidi="ne-NP"/>
              </w:rPr>
              <w:t>50%</w:t>
            </w:r>
          </w:p>
        </w:tc>
        <w:tc>
          <w:tcPr>
            <w:tcW w:w="1348" w:type="pct"/>
            <w:tcBorders>
              <w:top w:val="nil"/>
              <w:left w:val="nil"/>
              <w:bottom w:val="single" w:sz="4" w:space="0" w:color="auto"/>
              <w:right w:val="single" w:sz="4" w:space="0" w:color="auto"/>
            </w:tcBorders>
            <w:shd w:val="clear" w:color="000000" w:fill="FFFFFF"/>
            <w:noWrap/>
            <w:vAlign w:val="center"/>
            <w:hideMark/>
          </w:tcPr>
          <w:p w14:paraId="2D397D48" w14:textId="77777777" w:rsidR="009971CA" w:rsidRPr="001C0EA0" w:rsidRDefault="009971CA" w:rsidP="00535242">
            <w:pPr>
              <w:spacing w:after="0" w:line="240" w:lineRule="auto"/>
              <w:jc w:val="center"/>
              <w:rPr>
                <w:szCs w:val="22"/>
                <w:lang w:bidi="ne-NP"/>
              </w:rPr>
            </w:pPr>
            <w:r w:rsidRPr="001C0EA0">
              <w:rPr>
                <w:szCs w:val="22"/>
                <w:lang w:bidi="ne-NP"/>
              </w:rPr>
              <w:t>7.04</w:t>
            </w:r>
          </w:p>
        </w:tc>
        <w:tc>
          <w:tcPr>
            <w:tcW w:w="1397" w:type="pct"/>
            <w:tcBorders>
              <w:top w:val="nil"/>
              <w:left w:val="nil"/>
              <w:bottom w:val="single" w:sz="4" w:space="0" w:color="auto"/>
              <w:right w:val="single" w:sz="4" w:space="0" w:color="auto"/>
            </w:tcBorders>
            <w:shd w:val="clear" w:color="000000" w:fill="FFFFFF"/>
            <w:noWrap/>
            <w:vAlign w:val="center"/>
            <w:hideMark/>
          </w:tcPr>
          <w:p w14:paraId="1187FE9D"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9.90</w:t>
            </w:r>
          </w:p>
        </w:tc>
        <w:tc>
          <w:tcPr>
            <w:tcW w:w="1260" w:type="pct"/>
            <w:tcBorders>
              <w:top w:val="nil"/>
              <w:left w:val="nil"/>
              <w:bottom w:val="single" w:sz="4" w:space="0" w:color="auto"/>
              <w:right w:val="single" w:sz="4" w:space="0" w:color="auto"/>
            </w:tcBorders>
            <w:shd w:val="clear" w:color="000000" w:fill="FFFFFF"/>
            <w:vAlign w:val="center"/>
          </w:tcPr>
          <w:p w14:paraId="293F7D24"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8.47</w:t>
            </w:r>
          </w:p>
        </w:tc>
      </w:tr>
      <w:tr w:rsidR="009971CA" w:rsidRPr="001C0EA0" w14:paraId="50DA3E16"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28ED8DA7" w14:textId="77777777" w:rsidR="009971CA" w:rsidRPr="001C0EA0" w:rsidRDefault="009971CA" w:rsidP="00535242">
            <w:pPr>
              <w:spacing w:after="0" w:line="240" w:lineRule="auto"/>
              <w:jc w:val="center"/>
              <w:rPr>
                <w:szCs w:val="22"/>
                <w:lang w:bidi="ne-NP"/>
              </w:rPr>
            </w:pPr>
            <w:r w:rsidRPr="001C0EA0">
              <w:rPr>
                <w:szCs w:val="22"/>
                <w:lang w:bidi="ne-NP"/>
              </w:rPr>
              <w:t>55%</w:t>
            </w:r>
          </w:p>
        </w:tc>
        <w:tc>
          <w:tcPr>
            <w:tcW w:w="1348" w:type="pct"/>
            <w:tcBorders>
              <w:top w:val="nil"/>
              <w:left w:val="nil"/>
              <w:bottom w:val="single" w:sz="4" w:space="0" w:color="auto"/>
              <w:right w:val="single" w:sz="4" w:space="0" w:color="auto"/>
            </w:tcBorders>
            <w:shd w:val="clear" w:color="000000" w:fill="FFFFFF"/>
            <w:noWrap/>
            <w:vAlign w:val="center"/>
            <w:hideMark/>
          </w:tcPr>
          <w:p w14:paraId="3C5FFD09" w14:textId="77777777" w:rsidR="009971CA" w:rsidRPr="001C0EA0" w:rsidRDefault="009971CA" w:rsidP="00535242">
            <w:pPr>
              <w:spacing w:after="0" w:line="240" w:lineRule="auto"/>
              <w:jc w:val="center"/>
              <w:rPr>
                <w:szCs w:val="22"/>
                <w:lang w:bidi="ne-NP"/>
              </w:rPr>
            </w:pPr>
            <w:r w:rsidRPr="001C0EA0">
              <w:rPr>
                <w:szCs w:val="22"/>
                <w:lang w:bidi="ne-NP"/>
              </w:rPr>
              <w:t>6.16</w:t>
            </w:r>
          </w:p>
        </w:tc>
        <w:tc>
          <w:tcPr>
            <w:tcW w:w="1397" w:type="pct"/>
            <w:tcBorders>
              <w:top w:val="nil"/>
              <w:left w:val="nil"/>
              <w:bottom w:val="single" w:sz="4" w:space="0" w:color="auto"/>
              <w:right w:val="single" w:sz="4" w:space="0" w:color="auto"/>
            </w:tcBorders>
            <w:shd w:val="clear" w:color="000000" w:fill="FFFFFF"/>
            <w:noWrap/>
            <w:vAlign w:val="center"/>
            <w:hideMark/>
          </w:tcPr>
          <w:p w14:paraId="497B130B"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8.62</w:t>
            </w:r>
          </w:p>
        </w:tc>
        <w:tc>
          <w:tcPr>
            <w:tcW w:w="1260" w:type="pct"/>
            <w:tcBorders>
              <w:top w:val="nil"/>
              <w:left w:val="nil"/>
              <w:bottom w:val="single" w:sz="4" w:space="0" w:color="auto"/>
              <w:right w:val="single" w:sz="4" w:space="0" w:color="auto"/>
            </w:tcBorders>
            <w:shd w:val="clear" w:color="000000" w:fill="FFFFFF"/>
            <w:vAlign w:val="center"/>
          </w:tcPr>
          <w:p w14:paraId="11965F7F"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7.39</w:t>
            </w:r>
          </w:p>
        </w:tc>
      </w:tr>
      <w:tr w:rsidR="009971CA" w:rsidRPr="001C0EA0" w14:paraId="6E4D6401"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F8CBF9C" w14:textId="77777777" w:rsidR="009971CA" w:rsidRPr="001C0EA0" w:rsidRDefault="009971CA" w:rsidP="00535242">
            <w:pPr>
              <w:spacing w:after="0" w:line="240" w:lineRule="auto"/>
              <w:jc w:val="center"/>
              <w:rPr>
                <w:szCs w:val="22"/>
                <w:lang w:bidi="ne-NP"/>
              </w:rPr>
            </w:pPr>
            <w:r w:rsidRPr="001C0EA0">
              <w:rPr>
                <w:szCs w:val="22"/>
                <w:lang w:bidi="ne-NP"/>
              </w:rPr>
              <w:t>60%</w:t>
            </w:r>
          </w:p>
        </w:tc>
        <w:tc>
          <w:tcPr>
            <w:tcW w:w="1348" w:type="pct"/>
            <w:tcBorders>
              <w:top w:val="nil"/>
              <w:left w:val="nil"/>
              <w:bottom w:val="single" w:sz="4" w:space="0" w:color="auto"/>
              <w:right w:val="single" w:sz="4" w:space="0" w:color="auto"/>
            </w:tcBorders>
            <w:shd w:val="clear" w:color="000000" w:fill="FFFFFF"/>
            <w:noWrap/>
            <w:vAlign w:val="center"/>
            <w:hideMark/>
          </w:tcPr>
          <w:p w14:paraId="359FB9E9" w14:textId="77777777" w:rsidR="009971CA" w:rsidRPr="001C0EA0" w:rsidRDefault="009971CA" w:rsidP="00535242">
            <w:pPr>
              <w:spacing w:after="0" w:line="240" w:lineRule="auto"/>
              <w:jc w:val="center"/>
              <w:rPr>
                <w:szCs w:val="22"/>
                <w:lang w:bidi="ne-NP"/>
              </w:rPr>
            </w:pPr>
            <w:r w:rsidRPr="001C0EA0">
              <w:rPr>
                <w:szCs w:val="22"/>
                <w:lang w:bidi="ne-NP"/>
              </w:rPr>
              <w:t>5.23</w:t>
            </w:r>
          </w:p>
        </w:tc>
        <w:tc>
          <w:tcPr>
            <w:tcW w:w="1397" w:type="pct"/>
            <w:tcBorders>
              <w:top w:val="nil"/>
              <w:left w:val="nil"/>
              <w:bottom w:val="single" w:sz="4" w:space="0" w:color="auto"/>
              <w:right w:val="single" w:sz="4" w:space="0" w:color="auto"/>
            </w:tcBorders>
            <w:shd w:val="clear" w:color="000000" w:fill="FFFFFF"/>
            <w:noWrap/>
            <w:vAlign w:val="center"/>
            <w:hideMark/>
          </w:tcPr>
          <w:p w14:paraId="4BABEB3F"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7.69</w:t>
            </w:r>
          </w:p>
        </w:tc>
        <w:tc>
          <w:tcPr>
            <w:tcW w:w="1260" w:type="pct"/>
            <w:tcBorders>
              <w:top w:val="nil"/>
              <w:left w:val="nil"/>
              <w:bottom w:val="single" w:sz="4" w:space="0" w:color="auto"/>
              <w:right w:val="single" w:sz="4" w:space="0" w:color="auto"/>
            </w:tcBorders>
            <w:shd w:val="clear" w:color="000000" w:fill="FFFFFF"/>
            <w:vAlign w:val="center"/>
          </w:tcPr>
          <w:p w14:paraId="1D6CB44B"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6.46</w:t>
            </w:r>
          </w:p>
        </w:tc>
      </w:tr>
      <w:tr w:rsidR="009971CA" w:rsidRPr="001C0EA0" w14:paraId="0BFF3199"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2A027480" w14:textId="77777777" w:rsidR="009971CA" w:rsidRPr="001C0EA0" w:rsidRDefault="009971CA" w:rsidP="00535242">
            <w:pPr>
              <w:spacing w:after="0" w:line="240" w:lineRule="auto"/>
              <w:jc w:val="center"/>
              <w:rPr>
                <w:szCs w:val="22"/>
                <w:lang w:bidi="ne-NP"/>
              </w:rPr>
            </w:pPr>
            <w:r w:rsidRPr="001C0EA0">
              <w:rPr>
                <w:szCs w:val="22"/>
                <w:lang w:bidi="ne-NP"/>
              </w:rPr>
              <w:t>65%</w:t>
            </w:r>
          </w:p>
        </w:tc>
        <w:tc>
          <w:tcPr>
            <w:tcW w:w="1348" w:type="pct"/>
            <w:tcBorders>
              <w:top w:val="nil"/>
              <w:left w:val="nil"/>
              <w:bottom w:val="single" w:sz="4" w:space="0" w:color="auto"/>
              <w:right w:val="single" w:sz="4" w:space="0" w:color="auto"/>
            </w:tcBorders>
            <w:shd w:val="clear" w:color="000000" w:fill="FFFFFF"/>
            <w:noWrap/>
            <w:vAlign w:val="center"/>
            <w:hideMark/>
          </w:tcPr>
          <w:p w14:paraId="3B3C08F9" w14:textId="77777777" w:rsidR="009971CA" w:rsidRPr="001C0EA0" w:rsidRDefault="009971CA" w:rsidP="00535242">
            <w:pPr>
              <w:spacing w:after="0" w:line="240" w:lineRule="auto"/>
              <w:jc w:val="center"/>
              <w:rPr>
                <w:szCs w:val="22"/>
                <w:lang w:bidi="ne-NP"/>
              </w:rPr>
            </w:pPr>
            <w:r w:rsidRPr="001C0EA0">
              <w:rPr>
                <w:szCs w:val="22"/>
                <w:lang w:bidi="ne-NP"/>
              </w:rPr>
              <w:t>4.62</w:t>
            </w:r>
          </w:p>
        </w:tc>
        <w:tc>
          <w:tcPr>
            <w:tcW w:w="1397" w:type="pct"/>
            <w:tcBorders>
              <w:top w:val="nil"/>
              <w:left w:val="nil"/>
              <w:bottom w:val="single" w:sz="4" w:space="0" w:color="auto"/>
              <w:right w:val="single" w:sz="4" w:space="0" w:color="auto"/>
            </w:tcBorders>
            <w:shd w:val="clear" w:color="000000" w:fill="FFFFFF"/>
            <w:noWrap/>
            <w:vAlign w:val="center"/>
            <w:hideMark/>
          </w:tcPr>
          <w:p w14:paraId="09311453"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7.07</w:t>
            </w:r>
          </w:p>
        </w:tc>
        <w:tc>
          <w:tcPr>
            <w:tcW w:w="1260" w:type="pct"/>
            <w:tcBorders>
              <w:top w:val="nil"/>
              <w:left w:val="nil"/>
              <w:bottom w:val="single" w:sz="4" w:space="0" w:color="auto"/>
              <w:right w:val="single" w:sz="4" w:space="0" w:color="auto"/>
            </w:tcBorders>
            <w:shd w:val="clear" w:color="000000" w:fill="FFFFFF"/>
            <w:vAlign w:val="center"/>
          </w:tcPr>
          <w:p w14:paraId="3AE55BCA"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5.85</w:t>
            </w:r>
          </w:p>
        </w:tc>
      </w:tr>
      <w:tr w:rsidR="009971CA" w:rsidRPr="001C0EA0" w14:paraId="7C435E90"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581E6C8F" w14:textId="77777777" w:rsidR="009971CA" w:rsidRPr="001C0EA0" w:rsidRDefault="009971CA" w:rsidP="00535242">
            <w:pPr>
              <w:spacing w:after="0" w:line="240" w:lineRule="auto"/>
              <w:jc w:val="center"/>
              <w:rPr>
                <w:szCs w:val="22"/>
                <w:lang w:bidi="ne-NP"/>
              </w:rPr>
            </w:pPr>
            <w:r w:rsidRPr="001C0EA0">
              <w:rPr>
                <w:szCs w:val="22"/>
                <w:lang w:bidi="ne-NP"/>
              </w:rPr>
              <w:t>70%</w:t>
            </w:r>
          </w:p>
        </w:tc>
        <w:tc>
          <w:tcPr>
            <w:tcW w:w="1348" w:type="pct"/>
            <w:tcBorders>
              <w:top w:val="nil"/>
              <w:left w:val="nil"/>
              <w:bottom w:val="single" w:sz="4" w:space="0" w:color="auto"/>
              <w:right w:val="single" w:sz="4" w:space="0" w:color="auto"/>
            </w:tcBorders>
            <w:shd w:val="clear" w:color="000000" w:fill="FFFFFF"/>
            <w:noWrap/>
            <w:vAlign w:val="center"/>
            <w:hideMark/>
          </w:tcPr>
          <w:p w14:paraId="223789B6" w14:textId="77777777" w:rsidR="009971CA" w:rsidRPr="001C0EA0" w:rsidRDefault="009971CA" w:rsidP="00535242">
            <w:pPr>
              <w:spacing w:after="0" w:line="240" w:lineRule="auto"/>
              <w:jc w:val="center"/>
              <w:rPr>
                <w:szCs w:val="22"/>
                <w:lang w:bidi="ne-NP"/>
              </w:rPr>
            </w:pPr>
            <w:r w:rsidRPr="001C0EA0">
              <w:rPr>
                <w:szCs w:val="22"/>
                <w:lang w:bidi="ne-NP"/>
              </w:rPr>
              <w:t>4.18</w:t>
            </w:r>
          </w:p>
        </w:tc>
        <w:tc>
          <w:tcPr>
            <w:tcW w:w="1397" w:type="pct"/>
            <w:tcBorders>
              <w:top w:val="nil"/>
              <w:left w:val="nil"/>
              <w:bottom w:val="single" w:sz="4" w:space="0" w:color="auto"/>
              <w:right w:val="single" w:sz="4" w:space="0" w:color="auto"/>
            </w:tcBorders>
            <w:shd w:val="clear" w:color="000000" w:fill="FFFFFF"/>
            <w:noWrap/>
            <w:vAlign w:val="center"/>
            <w:hideMark/>
          </w:tcPr>
          <w:p w14:paraId="47AAC3D6"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6.57</w:t>
            </w:r>
          </w:p>
        </w:tc>
        <w:tc>
          <w:tcPr>
            <w:tcW w:w="1260" w:type="pct"/>
            <w:tcBorders>
              <w:top w:val="nil"/>
              <w:left w:val="nil"/>
              <w:bottom w:val="single" w:sz="4" w:space="0" w:color="auto"/>
              <w:right w:val="single" w:sz="4" w:space="0" w:color="auto"/>
            </w:tcBorders>
            <w:shd w:val="clear" w:color="000000" w:fill="FFFFFF"/>
            <w:vAlign w:val="center"/>
          </w:tcPr>
          <w:p w14:paraId="7D27D5D6"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5.38</w:t>
            </w:r>
          </w:p>
        </w:tc>
      </w:tr>
      <w:tr w:rsidR="009971CA" w:rsidRPr="001C0EA0" w14:paraId="1FF92824"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3F8FA2D6" w14:textId="77777777" w:rsidR="009971CA" w:rsidRPr="001C0EA0" w:rsidRDefault="009971CA" w:rsidP="00535242">
            <w:pPr>
              <w:spacing w:after="0" w:line="240" w:lineRule="auto"/>
              <w:jc w:val="center"/>
              <w:rPr>
                <w:szCs w:val="22"/>
                <w:lang w:bidi="ne-NP"/>
              </w:rPr>
            </w:pPr>
            <w:r w:rsidRPr="001C0EA0">
              <w:rPr>
                <w:szCs w:val="22"/>
                <w:lang w:bidi="ne-NP"/>
              </w:rPr>
              <w:t>75%</w:t>
            </w:r>
          </w:p>
        </w:tc>
        <w:tc>
          <w:tcPr>
            <w:tcW w:w="1348" w:type="pct"/>
            <w:tcBorders>
              <w:top w:val="nil"/>
              <w:left w:val="nil"/>
              <w:bottom w:val="single" w:sz="4" w:space="0" w:color="auto"/>
              <w:right w:val="single" w:sz="4" w:space="0" w:color="auto"/>
            </w:tcBorders>
            <w:shd w:val="clear" w:color="000000" w:fill="FFFFFF"/>
            <w:noWrap/>
            <w:vAlign w:val="center"/>
            <w:hideMark/>
          </w:tcPr>
          <w:p w14:paraId="0466D492" w14:textId="77777777" w:rsidR="009971CA" w:rsidRPr="001C0EA0" w:rsidRDefault="009971CA" w:rsidP="00535242">
            <w:pPr>
              <w:spacing w:after="0" w:line="240" w:lineRule="auto"/>
              <w:jc w:val="center"/>
              <w:rPr>
                <w:szCs w:val="22"/>
                <w:lang w:bidi="ne-NP"/>
              </w:rPr>
            </w:pPr>
            <w:r w:rsidRPr="001C0EA0">
              <w:rPr>
                <w:szCs w:val="22"/>
                <w:lang w:bidi="ne-NP"/>
              </w:rPr>
              <w:t>3.85</w:t>
            </w:r>
          </w:p>
        </w:tc>
        <w:tc>
          <w:tcPr>
            <w:tcW w:w="1397" w:type="pct"/>
            <w:tcBorders>
              <w:top w:val="nil"/>
              <w:left w:val="nil"/>
              <w:bottom w:val="single" w:sz="4" w:space="0" w:color="auto"/>
              <w:right w:val="single" w:sz="4" w:space="0" w:color="auto"/>
            </w:tcBorders>
            <w:shd w:val="clear" w:color="000000" w:fill="FFFFFF"/>
            <w:noWrap/>
            <w:vAlign w:val="center"/>
            <w:hideMark/>
          </w:tcPr>
          <w:p w14:paraId="77F59CEF"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6.06</w:t>
            </w:r>
          </w:p>
        </w:tc>
        <w:tc>
          <w:tcPr>
            <w:tcW w:w="1260" w:type="pct"/>
            <w:tcBorders>
              <w:top w:val="nil"/>
              <w:left w:val="nil"/>
              <w:bottom w:val="single" w:sz="4" w:space="0" w:color="auto"/>
              <w:right w:val="single" w:sz="4" w:space="0" w:color="auto"/>
            </w:tcBorders>
            <w:shd w:val="clear" w:color="000000" w:fill="FFFFFF"/>
            <w:vAlign w:val="center"/>
          </w:tcPr>
          <w:p w14:paraId="249269FF"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4.96</w:t>
            </w:r>
          </w:p>
        </w:tc>
      </w:tr>
      <w:tr w:rsidR="009971CA" w:rsidRPr="001C0EA0" w14:paraId="7629899A"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3485B203" w14:textId="77777777" w:rsidR="009971CA" w:rsidRPr="001C0EA0" w:rsidRDefault="009971CA" w:rsidP="00535242">
            <w:pPr>
              <w:spacing w:after="0" w:line="240" w:lineRule="auto"/>
              <w:jc w:val="center"/>
              <w:rPr>
                <w:szCs w:val="22"/>
                <w:lang w:bidi="ne-NP"/>
              </w:rPr>
            </w:pPr>
            <w:r w:rsidRPr="001C0EA0">
              <w:rPr>
                <w:szCs w:val="22"/>
                <w:lang w:bidi="ne-NP"/>
              </w:rPr>
              <w:t>80%</w:t>
            </w:r>
          </w:p>
        </w:tc>
        <w:tc>
          <w:tcPr>
            <w:tcW w:w="1348" w:type="pct"/>
            <w:tcBorders>
              <w:top w:val="nil"/>
              <w:left w:val="nil"/>
              <w:bottom w:val="single" w:sz="4" w:space="0" w:color="auto"/>
              <w:right w:val="single" w:sz="4" w:space="0" w:color="auto"/>
            </w:tcBorders>
            <w:shd w:val="clear" w:color="000000" w:fill="FFFFFF"/>
            <w:noWrap/>
            <w:vAlign w:val="center"/>
            <w:hideMark/>
          </w:tcPr>
          <w:p w14:paraId="080AFB21" w14:textId="77777777" w:rsidR="009971CA" w:rsidRPr="001C0EA0" w:rsidRDefault="009971CA" w:rsidP="00535242">
            <w:pPr>
              <w:spacing w:after="0" w:line="240" w:lineRule="auto"/>
              <w:jc w:val="center"/>
              <w:rPr>
                <w:szCs w:val="22"/>
                <w:lang w:bidi="ne-NP"/>
              </w:rPr>
            </w:pPr>
            <w:r w:rsidRPr="001C0EA0">
              <w:rPr>
                <w:szCs w:val="22"/>
                <w:lang w:bidi="ne-NP"/>
              </w:rPr>
              <w:t>3.58</w:t>
            </w:r>
          </w:p>
        </w:tc>
        <w:tc>
          <w:tcPr>
            <w:tcW w:w="1397" w:type="pct"/>
            <w:tcBorders>
              <w:top w:val="nil"/>
              <w:left w:val="nil"/>
              <w:bottom w:val="single" w:sz="4" w:space="0" w:color="auto"/>
              <w:right w:val="single" w:sz="4" w:space="0" w:color="auto"/>
            </w:tcBorders>
            <w:shd w:val="clear" w:color="000000" w:fill="FFFFFF"/>
            <w:noWrap/>
            <w:vAlign w:val="center"/>
            <w:hideMark/>
          </w:tcPr>
          <w:p w14:paraId="2850D2E4"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5.59</w:t>
            </w:r>
          </w:p>
        </w:tc>
        <w:tc>
          <w:tcPr>
            <w:tcW w:w="1260" w:type="pct"/>
            <w:tcBorders>
              <w:top w:val="nil"/>
              <w:left w:val="nil"/>
              <w:bottom w:val="single" w:sz="4" w:space="0" w:color="auto"/>
              <w:right w:val="single" w:sz="4" w:space="0" w:color="auto"/>
            </w:tcBorders>
            <w:shd w:val="clear" w:color="000000" w:fill="FFFFFF"/>
            <w:vAlign w:val="center"/>
          </w:tcPr>
          <w:p w14:paraId="3FB74D9E"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4.59</w:t>
            </w:r>
          </w:p>
        </w:tc>
      </w:tr>
      <w:tr w:rsidR="009971CA" w:rsidRPr="001C0EA0" w14:paraId="3FAB34BA"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3290C5AB" w14:textId="77777777" w:rsidR="009971CA" w:rsidRPr="001C0EA0" w:rsidRDefault="009971CA" w:rsidP="00535242">
            <w:pPr>
              <w:spacing w:after="0" w:line="240" w:lineRule="auto"/>
              <w:jc w:val="center"/>
              <w:rPr>
                <w:szCs w:val="22"/>
                <w:lang w:bidi="ne-NP"/>
              </w:rPr>
            </w:pPr>
            <w:r w:rsidRPr="001C0EA0">
              <w:rPr>
                <w:szCs w:val="22"/>
                <w:lang w:bidi="ne-NP"/>
              </w:rPr>
              <w:t>85%</w:t>
            </w:r>
          </w:p>
        </w:tc>
        <w:tc>
          <w:tcPr>
            <w:tcW w:w="1348" w:type="pct"/>
            <w:tcBorders>
              <w:top w:val="nil"/>
              <w:left w:val="nil"/>
              <w:bottom w:val="single" w:sz="4" w:space="0" w:color="auto"/>
              <w:right w:val="single" w:sz="4" w:space="0" w:color="auto"/>
            </w:tcBorders>
            <w:shd w:val="clear" w:color="000000" w:fill="FFFFFF"/>
            <w:noWrap/>
            <w:vAlign w:val="center"/>
            <w:hideMark/>
          </w:tcPr>
          <w:p w14:paraId="76FBFA2C" w14:textId="77777777" w:rsidR="009971CA" w:rsidRPr="001C0EA0" w:rsidRDefault="009971CA" w:rsidP="00535242">
            <w:pPr>
              <w:spacing w:after="0" w:line="240" w:lineRule="auto"/>
              <w:jc w:val="center"/>
              <w:rPr>
                <w:szCs w:val="22"/>
                <w:lang w:bidi="ne-NP"/>
              </w:rPr>
            </w:pPr>
            <w:r w:rsidRPr="001C0EA0">
              <w:rPr>
                <w:szCs w:val="22"/>
                <w:lang w:bidi="ne-NP"/>
              </w:rPr>
              <w:t>3.33</w:t>
            </w:r>
          </w:p>
        </w:tc>
        <w:tc>
          <w:tcPr>
            <w:tcW w:w="1397" w:type="pct"/>
            <w:tcBorders>
              <w:top w:val="nil"/>
              <w:left w:val="nil"/>
              <w:bottom w:val="single" w:sz="4" w:space="0" w:color="auto"/>
              <w:right w:val="single" w:sz="4" w:space="0" w:color="auto"/>
            </w:tcBorders>
            <w:shd w:val="clear" w:color="000000" w:fill="FFFFFF"/>
            <w:noWrap/>
            <w:vAlign w:val="center"/>
            <w:hideMark/>
          </w:tcPr>
          <w:p w14:paraId="3BB96E02"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5.10</w:t>
            </w:r>
          </w:p>
        </w:tc>
        <w:tc>
          <w:tcPr>
            <w:tcW w:w="1260" w:type="pct"/>
            <w:tcBorders>
              <w:top w:val="nil"/>
              <w:left w:val="nil"/>
              <w:bottom w:val="single" w:sz="4" w:space="0" w:color="auto"/>
              <w:right w:val="single" w:sz="4" w:space="0" w:color="auto"/>
            </w:tcBorders>
            <w:shd w:val="clear" w:color="000000" w:fill="FFFFFF"/>
            <w:vAlign w:val="center"/>
          </w:tcPr>
          <w:p w14:paraId="53BE1EAA"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4.22</w:t>
            </w:r>
          </w:p>
        </w:tc>
      </w:tr>
      <w:tr w:rsidR="009971CA" w:rsidRPr="001C0EA0" w14:paraId="2A33A6BB"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26129CA9" w14:textId="77777777" w:rsidR="009971CA" w:rsidRPr="001C0EA0" w:rsidRDefault="009971CA" w:rsidP="00535242">
            <w:pPr>
              <w:spacing w:after="0" w:line="240" w:lineRule="auto"/>
              <w:jc w:val="center"/>
              <w:rPr>
                <w:szCs w:val="22"/>
                <w:lang w:bidi="ne-NP"/>
              </w:rPr>
            </w:pPr>
            <w:r w:rsidRPr="001C0EA0">
              <w:rPr>
                <w:szCs w:val="22"/>
                <w:lang w:bidi="ne-NP"/>
              </w:rPr>
              <w:t>90%</w:t>
            </w:r>
          </w:p>
        </w:tc>
        <w:tc>
          <w:tcPr>
            <w:tcW w:w="1348" w:type="pct"/>
            <w:tcBorders>
              <w:top w:val="nil"/>
              <w:left w:val="nil"/>
              <w:bottom w:val="single" w:sz="4" w:space="0" w:color="auto"/>
              <w:right w:val="single" w:sz="4" w:space="0" w:color="auto"/>
            </w:tcBorders>
            <w:shd w:val="clear" w:color="000000" w:fill="FFFFFF"/>
            <w:noWrap/>
            <w:vAlign w:val="center"/>
            <w:hideMark/>
          </w:tcPr>
          <w:p w14:paraId="3310D81C" w14:textId="77777777" w:rsidR="009971CA" w:rsidRPr="001C0EA0" w:rsidRDefault="009971CA" w:rsidP="00535242">
            <w:pPr>
              <w:spacing w:after="0" w:line="240" w:lineRule="auto"/>
              <w:jc w:val="center"/>
              <w:rPr>
                <w:szCs w:val="22"/>
                <w:lang w:bidi="ne-NP"/>
              </w:rPr>
            </w:pPr>
            <w:r w:rsidRPr="001C0EA0">
              <w:rPr>
                <w:szCs w:val="22"/>
                <w:lang w:bidi="ne-NP"/>
              </w:rPr>
              <w:t>3.08</w:t>
            </w:r>
          </w:p>
        </w:tc>
        <w:tc>
          <w:tcPr>
            <w:tcW w:w="1397" w:type="pct"/>
            <w:tcBorders>
              <w:top w:val="nil"/>
              <w:left w:val="nil"/>
              <w:bottom w:val="single" w:sz="4" w:space="0" w:color="auto"/>
              <w:right w:val="single" w:sz="4" w:space="0" w:color="auto"/>
            </w:tcBorders>
            <w:shd w:val="clear" w:color="000000" w:fill="FFFFFF"/>
            <w:noWrap/>
            <w:vAlign w:val="center"/>
            <w:hideMark/>
          </w:tcPr>
          <w:p w14:paraId="283F8669"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4.60</w:t>
            </w:r>
          </w:p>
        </w:tc>
        <w:tc>
          <w:tcPr>
            <w:tcW w:w="1260" w:type="pct"/>
            <w:tcBorders>
              <w:top w:val="nil"/>
              <w:left w:val="nil"/>
              <w:bottom w:val="single" w:sz="4" w:space="0" w:color="auto"/>
              <w:right w:val="single" w:sz="4" w:space="0" w:color="auto"/>
            </w:tcBorders>
            <w:shd w:val="clear" w:color="000000" w:fill="FFFFFF"/>
            <w:vAlign w:val="center"/>
          </w:tcPr>
          <w:p w14:paraId="281434A0"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3.84</w:t>
            </w:r>
          </w:p>
        </w:tc>
      </w:tr>
      <w:tr w:rsidR="009971CA" w:rsidRPr="001C0EA0" w14:paraId="1F588C32" w14:textId="77777777" w:rsidTr="000F7CEB">
        <w:trPr>
          <w:trHeight w:val="360"/>
          <w:jc w:val="center"/>
        </w:trPr>
        <w:tc>
          <w:tcPr>
            <w:tcW w:w="995" w:type="pct"/>
            <w:tcBorders>
              <w:top w:val="nil"/>
              <w:left w:val="single" w:sz="4" w:space="0" w:color="auto"/>
              <w:bottom w:val="single" w:sz="4" w:space="0" w:color="auto"/>
              <w:right w:val="single" w:sz="4" w:space="0" w:color="auto"/>
            </w:tcBorders>
            <w:shd w:val="clear" w:color="000000" w:fill="FFFFFF"/>
            <w:noWrap/>
            <w:vAlign w:val="center"/>
            <w:hideMark/>
          </w:tcPr>
          <w:p w14:paraId="1A902E26" w14:textId="77777777" w:rsidR="009971CA" w:rsidRPr="001C0EA0" w:rsidRDefault="009971CA" w:rsidP="00535242">
            <w:pPr>
              <w:spacing w:after="0" w:line="240" w:lineRule="auto"/>
              <w:jc w:val="center"/>
              <w:rPr>
                <w:szCs w:val="22"/>
                <w:lang w:bidi="ne-NP"/>
              </w:rPr>
            </w:pPr>
            <w:r w:rsidRPr="001C0EA0">
              <w:rPr>
                <w:szCs w:val="22"/>
                <w:lang w:bidi="ne-NP"/>
              </w:rPr>
              <w:t>95%</w:t>
            </w:r>
          </w:p>
        </w:tc>
        <w:tc>
          <w:tcPr>
            <w:tcW w:w="1348" w:type="pct"/>
            <w:tcBorders>
              <w:top w:val="nil"/>
              <w:left w:val="nil"/>
              <w:bottom w:val="single" w:sz="4" w:space="0" w:color="auto"/>
              <w:right w:val="single" w:sz="4" w:space="0" w:color="auto"/>
            </w:tcBorders>
            <w:shd w:val="clear" w:color="000000" w:fill="FFFFFF"/>
            <w:noWrap/>
            <w:vAlign w:val="center"/>
            <w:hideMark/>
          </w:tcPr>
          <w:p w14:paraId="284735F5" w14:textId="77777777" w:rsidR="009971CA" w:rsidRPr="001C0EA0" w:rsidRDefault="009971CA" w:rsidP="00535242">
            <w:pPr>
              <w:spacing w:after="0" w:line="240" w:lineRule="auto"/>
              <w:jc w:val="center"/>
              <w:rPr>
                <w:szCs w:val="22"/>
                <w:lang w:bidi="ne-NP"/>
              </w:rPr>
            </w:pPr>
            <w:r w:rsidRPr="001C0EA0">
              <w:rPr>
                <w:szCs w:val="22"/>
                <w:lang w:bidi="ne-NP"/>
              </w:rPr>
              <w:t>2.83</w:t>
            </w:r>
          </w:p>
        </w:tc>
        <w:tc>
          <w:tcPr>
            <w:tcW w:w="1397" w:type="pct"/>
            <w:tcBorders>
              <w:top w:val="nil"/>
              <w:left w:val="nil"/>
              <w:bottom w:val="single" w:sz="4" w:space="0" w:color="auto"/>
              <w:right w:val="single" w:sz="4" w:space="0" w:color="auto"/>
            </w:tcBorders>
            <w:shd w:val="clear" w:color="000000" w:fill="FFFFFF"/>
            <w:noWrap/>
            <w:vAlign w:val="center"/>
            <w:hideMark/>
          </w:tcPr>
          <w:p w14:paraId="4EEDBCCA" w14:textId="77777777" w:rsidR="009971CA" w:rsidRPr="001C0EA0" w:rsidRDefault="009971CA" w:rsidP="00535242">
            <w:pPr>
              <w:spacing w:after="0" w:line="240" w:lineRule="auto"/>
              <w:jc w:val="center"/>
              <w:rPr>
                <w:color w:val="000000"/>
                <w:szCs w:val="22"/>
                <w:lang w:bidi="ne-NP"/>
              </w:rPr>
            </w:pPr>
            <w:r w:rsidRPr="001C0EA0">
              <w:rPr>
                <w:color w:val="000000"/>
                <w:szCs w:val="22"/>
                <w:lang w:bidi="ne-NP"/>
              </w:rPr>
              <w:t>3.91</w:t>
            </w:r>
          </w:p>
        </w:tc>
        <w:tc>
          <w:tcPr>
            <w:tcW w:w="1260" w:type="pct"/>
            <w:tcBorders>
              <w:top w:val="nil"/>
              <w:left w:val="nil"/>
              <w:bottom w:val="single" w:sz="4" w:space="0" w:color="auto"/>
              <w:right w:val="single" w:sz="4" w:space="0" w:color="auto"/>
            </w:tcBorders>
            <w:shd w:val="clear" w:color="000000" w:fill="FFFFFF"/>
            <w:vAlign w:val="center"/>
          </w:tcPr>
          <w:p w14:paraId="1170617C" w14:textId="77777777" w:rsidR="009971CA" w:rsidRPr="001C0EA0" w:rsidRDefault="009971CA" w:rsidP="00535242">
            <w:pPr>
              <w:spacing w:after="0" w:line="240" w:lineRule="auto"/>
              <w:jc w:val="center"/>
              <w:rPr>
                <w:color w:val="000000"/>
                <w:szCs w:val="22"/>
                <w:lang w:bidi="ne-NP"/>
              </w:rPr>
            </w:pPr>
            <w:r w:rsidRPr="001C0EA0">
              <w:rPr>
                <w:rFonts w:cs="Calibri"/>
                <w:color w:val="000000"/>
                <w:szCs w:val="22"/>
                <w:lang w:bidi="ne-NP"/>
              </w:rPr>
              <w:t>3.37</w:t>
            </w:r>
          </w:p>
        </w:tc>
      </w:tr>
    </w:tbl>
    <w:p w14:paraId="23070BD8" w14:textId="77777777" w:rsidR="000F7CEB" w:rsidRDefault="000F7CEB" w:rsidP="009971CA">
      <w:pPr>
        <w:rPr>
          <w:i/>
          <w:u w:val="single"/>
          <w:lang w:eastAsia="x-none"/>
        </w:rPr>
      </w:pPr>
    </w:p>
    <w:p w14:paraId="605E215A" w14:textId="77777777" w:rsidR="000F7CEB" w:rsidRDefault="000F7CEB" w:rsidP="000F7CEB">
      <w:r>
        <w:br w:type="page"/>
      </w:r>
    </w:p>
    <w:p w14:paraId="16326944" w14:textId="77777777" w:rsidR="009971CA" w:rsidRPr="001C0EA0" w:rsidRDefault="009971CA" w:rsidP="009971CA">
      <w:pPr>
        <w:rPr>
          <w:i/>
          <w:u w:val="single"/>
          <w:lang w:eastAsia="x-none"/>
        </w:rPr>
      </w:pPr>
      <w:r w:rsidRPr="001C0EA0">
        <w:rPr>
          <w:i/>
          <w:u w:val="single"/>
          <w:lang w:eastAsia="x-none"/>
        </w:rPr>
        <w:lastRenderedPageBreak/>
        <w:t>Present Updated Feasibility Study (by HCE)</w:t>
      </w:r>
    </w:p>
    <w:p w14:paraId="26FD1AF0" w14:textId="7B90B146" w:rsidR="009971CA" w:rsidRPr="001C0EA0" w:rsidRDefault="009971CA" w:rsidP="009971CA">
      <w:pPr>
        <w:ind w:right="-46"/>
      </w:pPr>
      <w:r w:rsidRPr="001C0EA0">
        <w:t xml:space="preserve">In this UFSR, two methods namely catchment correlation and regional regression analysis of the reference gauging stations (as mentioned in </w:t>
      </w:r>
      <w:r w:rsidR="00620F63">
        <w:fldChar w:fldCharType="begin"/>
      </w:r>
      <w:r w:rsidR="00620F63">
        <w:instrText xml:space="preserve"> REF _Ref92875123 \h </w:instrText>
      </w:r>
      <w:r w:rsidR="00620F63">
        <w:fldChar w:fldCharType="separate"/>
      </w:r>
      <w:r w:rsidR="006C6245">
        <w:t>Tab</w:t>
      </w:r>
      <w:r w:rsidR="006C6245">
        <w:t>l</w:t>
      </w:r>
      <w:r w:rsidR="006C6245">
        <w:t xml:space="preserve">e </w:t>
      </w:r>
      <w:r w:rsidR="006C6245">
        <w:rPr>
          <w:noProof/>
        </w:rPr>
        <w:t>1</w:t>
      </w:r>
      <w:r w:rsidR="006C6245">
        <w:noBreakHyphen/>
      </w:r>
      <w:r w:rsidR="006C6245">
        <w:rPr>
          <w:noProof/>
        </w:rPr>
        <w:t>3</w:t>
      </w:r>
      <w:r w:rsidR="00620F63">
        <w:fldChar w:fldCharType="end"/>
      </w:r>
      <w:r w:rsidR="00620F63">
        <w:t xml:space="preserve"> </w:t>
      </w:r>
      <w:r w:rsidRPr="001C0EA0">
        <w:t xml:space="preserve">above) have been used for developing flow duration curve of MKHPP in order to find the 40% dependable flow. </w:t>
      </w:r>
    </w:p>
    <w:p w14:paraId="56FF3CBB" w14:textId="1EEBB51C" w:rsidR="009971CA" w:rsidRDefault="009971CA" w:rsidP="00F939ED">
      <w:pPr>
        <w:ind w:right="-46"/>
      </w:pPr>
      <w:r w:rsidRPr="001C0EA0">
        <w:t xml:space="preserve">The flow duration curve at proposed intake site of the </w:t>
      </w:r>
      <w:proofErr w:type="spellStart"/>
      <w:r w:rsidRPr="001C0EA0">
        <w:t>Myagdi</w:t>
      </w:r>
      <w:proofErr w:type="spellEnd"/>
      <w:r w:rsidRPr="001C0EA0">
        <w:t xml:space="preserve"> </w:t>
      </w:r>
      <w:proofErr w:type="spellStart"/>
      <w:r w:rsidRPr="001C0EA0">
        <w:t>Khola</w:t>
      </w:r>
      <w:proofErr w:type="spellEnd"/>
      <w:r w:rsidRPr="001C0EA0">
        <w:t xml:space="preserve"> developed from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and regression analysis of the reference six gauging stations are presented in </w:t>
      </w:r>
      <w:r w:rsidR="00620F63">
        <w:fldChar w:fldCharType="begin"/>
      </w:r>
      <w:r w:rsidR="00620F63">
        <w:instrText xml:space="preserve"> REF _Ref92875370 \h </w:instrText>
      </w:r>
      <w:r w:rsidR="00620F63">
        <w:fldChar w:fldCharType="separate"/>
      </w:r>
      <w:r w:rsidR="006C6245">
        <w:t xml:space="preserve">Table </w:t>
      </w:r>
      <w:r w:rsidR="006C6245">
        <w:rPr>
          <w:noProof/>
        </w:rPr>
        <w:t>1</w:t>
      </w:r>
      <w:r w:rsidR="006C6245">
        <w:noBreakHyphen/>
      </w:r>
      <w:r w:rsidR="006C6245">
        <w:rPr>
          <w:noProof/>
        </w:rPr>
        <w:t>23</w:t>
      </w:r>
      <w:r w:rsidR="00620F63">
        <w:fldChar w:fldCharType="end"/>
      </w:r>
      <w:r w:rsidRPr="001C0EA0">
        <w:t>. Also, the FDC adopted in previous UFSR for intake at MKHPP have been tabulated in the same table for comparison.</w:t>
      </w:r>
    </w:p>
    <w:p w14:paraId="18C9C015" w14:textId="5398A129" w:rsidR="00620F63" w:rsidRDefault="00620F63" w:rsidP="00620F63">
      <w:pPr>
        <w:pStyle w:val="Caption"/>
        <w:keepNext/>
      </w:pPr>
      <w:bookmarkStart w:id="277" w:name="_Ref92875370"/>
      <w:bookmarkStart w:id="278" w:name="_Toc92876614"/>
      <w:r>
        <w:t xml:space="preserve">Table </w:t>
      </w:r>
      <w:fldSimple w:instr=" STYLEREF 1 \s ">
        <w:r w:rsidR="006C6245">
          <w:rPr>
            <w:noProof/>
          </w:rPr>
          <w:t>1</w:t>
        </w:r>
      </w:fldSimple>
      <w:r w:rsidR="00F46335">
        <w:noBreakHyphen/>
      </w:r>
      <w:fldSimple w:instr=" SEQ Table \* ARABIC \s 1 ">
        <w:r w:rsidR="006C6245">
          <w:rPr>
            <w:noProof/>
          </w:rPr>
          <w:t>23</w:t>
        </w:r>
      </w:fldSimple>
      <w:bookmarkEnd w:id="277"/>
      <w:r>
        <w:t xml:space="preserve">: </w:t>
      </w:r>
      <w:r w:rsidRPr="001C0EA0">
        <w:t>Comparison of developed flow duration curve at intake of MKHPP</w:t>
      </w:r>
      <w:bookmarkEnd w:id="278"/>
      <w:r w:rsidRPr="001C0EA0">
        <w:t xml:space="preserve">  </w:t>
      </w:r>
    </w:p>
    <w:tbl>
      <w:tblPr>
        <w:tblW w:w="5000" w:type="pct"/>
        <w:jc w:val="center"/>
        <w:tblLook w:val="04A0" w:firstRow="1" w:lastRow="0" w:firstColumn="1" w:lastColumn="0" w:noHBand="0" w:noVBand="1"/>
      </w:tblPr>
      <w:tblGrid>
        <w:gridCol w:w="1729"/>
        <w:gridCol w:w="1515"/>
        <w:gridCol w:w="2874"/>
        <w:gridCol w:w="2898"/>
      </w:tblGrid>
      <w:tr w:rsidR="009971CA" w:rsidRPr="001C0EA0" w14:paraId="711A326B" w14:textId="77777777" w:rsidTr="00535242">
        <w:trPr>
          <w:trHeight w:val="679"/>
          <w:tblHeader/>
          <w:jc w:val="center"/>
        </w:trPr>
        <w:tc>
          <w:tcPr>
            <w:tcW w:w="959"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EDA998F" w14:textId="77777777" w:rsidR="009971CA" w:rsidRPr="001C0EA0" w:rsidRDefault="009971CA" w:rsidP="00535242">
            <w:pPr>
              <w:pStyle w:val="Table"/>
              <w:ind w:left="-23" w:firstLine="23"/>
              <w:jc w:val="center"/>
              <w:rPr>
                <w:b/>
                <w:lang w:bidi="ne-NP"/>
              </w:rPr>
            </w:pPr>
            <w:r w:rsidRPr="001C0EA0">
              <w:rPr>
                <w:b/>
                <w:lang w:bidi="ne-NP"/>
              </w:rPr>
              <w:t xml:space="preserve">Probability of </w:t>
            </w:r>
            <w:proofErr w:type="spellStart"/>
            <w:r w:rsidRPr="001C0EA0">
              <w:rPr>
                <w:b/>
                <w:lang w:bidi="ne-NP"/>
              </w:rPr>
              <w:t>exceedence</w:t>
            </w:r>
            <w:proofErr w:type="spellEnd"/>
          </w:p>
        </w:tc>
        <w:tc>
          <w:tcPr>
            <w:tcW w:w="840" w:type="pct"/>
            <w:vMerge w:val="restart"/>
            <w:tcBorders>
              <w:top w:val="single" w:sz="4" w:space="0" w:color="auto"/>
              <w:left w:val="nil"/>
              <w:right w:val="single" w:sz="4" w:space="0" w:color="auto"/>
            </w:tcBorders>
            <w:shd w:val="clear" w:color="000000" w:fill="FFFFFF"/>
            <w:vAlign w:val="center"/>
          </w:tcPr>
          <w:p w14:paraId="7341B1B4" w14:textId="77777777" w:rsidR="009971CA" w:rsidRPr="001C0EA0" w:rsidRDefault="009971CA" w:rsidP="00535242">
            <w:pPr>
              <w:pStyle w:val="Table"/>
              <w:jc w:val="center"/>
              <w:rPr>
                <w:b/>
                <w:lang w:bidi="ne-NP"/>
              </w:rPr>
            </w:pPr>
            <w:r w:rsidRPr="001C0EA0">
              <w:rPr>
                <w:b/>
                <w:lang w:bidi="ne-NP"/>
              </w:rPr>
              <w:t>Adopted FDC in previous UFSR</w:t>
            </w:r>
          </w:p>
        </w:tc>
        <w:tc>
          <w:tcPr>
            <w:tcW w:w="3201" w:type="pct"/>
            <w:gridSpan w:val="2"/>
            <w:tcBorders>
              <w:top w:val="single" w:sz="4" w:space="0" w:color="auto"/>
              <w:left w:val="single" w:sz="4" w:space="0" w:color="auto"/>
              <w:bottom w:val="nil"/>
              <w:right w:val="single" w:sz="4" w:space="0" w:color="auto"/>
            </w:tcBorders>
            <w:shd w:val="clear" w:color="000000" w:fill="FFFFFF"/>
            <w:vAlign w:val="center"/>
            <w:hideMark/>
          </w:tcPr>
          <w:p w14:paraId="3A4B2D6B" w14:textId="77777777" w:rsidR="009971CA" w:rsidRPr="001C0EA0" w:rsidRDefault="009971CA" w:rsidP="00535242">
            <w:pPr>
              <w:pStyle w:val="Table"/>
              <w:jc w:val="center"/>
              <w:rPr>
                <w:b/>
                <w:lang w:bidi="ne-NP"/>
              </w:rPr>
            </w:pPr>
            <w:r w:rsidRPr="001C0EA0">
              <w:rPr>
                <w:b/>
                <w:lang w:bidi="ne-NP"/>
              </w:rPr>
              <w:t>FDC calculated in present UFSR</w:t>
            </w:r>
          </w:p>
        </w:tc>
      </w:tr>
      <w:tr w:rsidR="009971CA" w:rsidRPr="001C0EA0" w14:paraId="17431C82" w14:textId="77777777" w:rsidTr="00535242">
        <w:trPr>
          <w:trHeight w:val="647"/>
          <w:tblHeader/>
          <w:jc w:val="center"/>
        </w:trPr>
        <w:tc>
          <w:tcPr>
            <w:tcW w:w="95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50D16D4" w14:textId="77777777" w:rsidR="009971CA" w:rsidRPr="001C0EA0" w:rsidRDefault="009971CA" w:rsidP="00535242">
            <w:pPr>
              <w:pStyle w:val="Table"/>
              <w:jc w:val="center"/>
              <w:rPr>
                <w:b/>
                <w:lang w:bidi="ne-NP"/>
              </w:rPr>
            </w:pPr>
          </w:p>
        </w:tc>
        <w:tc>
          <w:tcPr>
            <w:tcW w:w="840" w:type="pct"/>
            <w:vMerge/>
            <w:tcBorders>
              <w:left w:val="nil"/>
              <w:bottom w:val="single" w:sz="4" w:space="0" w:color="auto"/>
              <w:right w:val="single" w:sz="4" w:space="0" w:color="auto"/>
            </w:tcBorders>
            <w:vAlign w:val="center"/>
          </w:tcPr>
          <w:p w14:paraId="3231827B" w14:textId="77777777" w:rsidR="009971CA" w:rsidRPr="001C0EA0" w:rsidRDefault="009971CA" w:rsidP="00535242">
            <w:pPr>
              <w:pStyle w:val="Table"/>
              <w:jc w:val="center"/>
              <w:rPr>
                <w:b/>
                <w:lang w:bidi="ne-NP"/>
              </w:rPr>
            </w:pPr>
          </w:p>
        </w:tc>
        <w:tc>
          <w:tcPr>
            <w:tcW w:w="159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0677CC1" w14:textId="77777777" w:rsidR="009971CA" w:rsidRPr="001C0EA0" w:rsidRDefault="009971CA" w:rsidP="00535242">
            <w:pPr>
              <w:pStyle w:val="Table"/>
              <w:jc w:val="center"/>
              <w:rPr>
                <w:b/>
                <w:lang w:bidi="ne-NP"/>
              </w:rPr>
            </w:pPr>
            <w:r w:rsidRPr="001C0EA0">
              <w:rPr>
                <w:b/>
                <w:lang w:bidi="ne-NP"/>
              </w:rPr>
              <w:t xml:space="preserve">CAR with </w:t>
            </w:r>
            <w:proofErr w:type="spellStart"/>
            <w:r w:rsidRPr="001C0EA0">
              <w:rPr>
                <w:b/>
                <w:lang w:bidi="ne-NP"/>
              </w:rPr>
              <w:t>Myagdi</w:t>
            </w:r>
            <w:proofErr w:type="spellEnd"/>
            <w:r w:rsidRPr="001C0EA0">
              <w:rPr>
                <w:b/>
                <w:lang w:bidi="ne-NP"/>
              </w:rPr>
              <w:t xml:space="preserve"> </w:t>
            </w:r>
            <w:proofErr w:type="spellStart"/>
            <w:r w:rsidRPr="001C0EA0">
              <w:rPr>
                <w:b/>
                <w:lang w:bidi="ne-NP"/>
              </w:rPr>
              <w:t>Khola</w:t>
            </w:r>
            <w:proofErr w:type="spellEnd"/>
            <w:r w:rsidRPr="001C0EA0">
              <w:rPr>
                <w:b/>
                <w:lang w:bidi="ne-NP"/>
              </w:rPr>
              <w:t xml:space="preserve"> (404.7)</w:t>
            </w:r>
          </w:p>
        </w:tc>
        <w:tc>
          <w:tcPr>
            <w:tcW w:w="1607" w:type="pct"/>
            <w:tcBorders>
              <w:top w:val="single" w:sz="4" w:space="0" w:color="auto"/>
              <w:left w:val="nil"/>
              <w:bottom w:val="single" w:sz="4" w:space="0" w:color="auto"/>
              <w:right w:val="single" w:sz="4" w:space="0" w:color="auto"/>
            </w:tcBorders>
            <w:shd w:val="clear" w:color="000000" w:fill="FFFFFF"/>
            <w:vAlign w:val="center"/>
            <w:hideMark/>
          </w:tcPr>
          <w:p w14:paraId="0D29CA50" w14:textId="77777777" w:rsidR="009971CA" w:rsidRPr="001C0EA0" w:rsidRDefault="009971CA" w:rsidP="00535242">
            <w:pPr>
              <w:pStyle w:val="Table"/>
              <w:jc w:val="center"/>
              <w:rPr>
                <w:b/>
                <w:lang w:bidi="ne-NP"/>
              </w:rPr>
            </w:pPr>
            <w:r w:rsidRPr="001C0EA0">
              <w:rPr>
                <w:b/>
                <w:lang w:bidi="ne-NP"/>
              </w:rPr>
              <w:t>Regional regression analysis</w:t>
            </w:r>
          </w:p>
        </w:tc>
      </w:tr>
      <w:tr w:rsidR="009971CA" w:rsidRPr="001C0EA0" w14:paraId="69011930"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04A9589C" w14:textId="77777777" w:rsidR="009971CA" w:rsidRPr="001C0EA0" w:rsidRDefault="009971CA" w:rsidP="00535242">
            <w:pPr>
              <w:pStyle w:val="Table"/>
              <w:jc w:val="center"/>
              <w:rPr>
                <w:lang w:bidi="ne-NP"/>
              </w:rPr>
            </w:pPr>
            <w:r w:rsidRPr="001C0EA0">
              <w:rPr>
                <w:lang w:bidi="ne-NP"/>
              </w:rPr>
              <w:t>5%</w:t>
            </w:r>
          </w:p>
        </w:tc>
        <w:tc>
          <w:tcPr>
            <w:tcW w:w="840" w:type="pct"/>
            <w:tcBorders>
              <w:top w:val="nil"/>
              <w:left w:val="nil"/>
              <w:bottom w:val="single" w:sz="4" w:space="0" w:color="auto"/>
              <w:right w:val="single" w:sz="4" w:space="0" w:color="auto"/>
            </w:tcBorders>
            <w:shd w:val="clear" w:color="000000" w:fill="FFFFFF"/>
            <w:vAlign w:val="center"/>
          </w:tcPr>
          <w:p w14:paraId="6FB900AE" w14:textId="77777777" w:rsidR="009971CA" w:rsidRPr="001C0EA0" w:rsidRDefault="009971CA" w:rsidP="00535242">
            <w:pPr>
              <w:pStyle w:val="Table"/>
              <w:jc w:val="center"/>
              <w:rPr>
                <w:lang w:bidi="ne-NP"/>
              </w:rPr>
            </w:pPr>
            <w:r w:rsidRPr="001C0EA0">
              <w:rPr>
                <w:rFonts w:cs="Calibri"/>
                <w:color w:val="000000"/>
                <w:szCs w:val="22"/>
                <w:lang w:bidi="ne-NP"/>
              </w:rPr>
              <w:t>91.67</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275C1344" w14:textId="77777777" w:rsidR="009971CA" w:rsidRPr="001C0EA0" w:rsidRDefault="009971CA" w:rsidP="00535242">
            <w:pPr>
              <w:pStyle w:val="Table"/>
              <w:jc w:val="center"/>
              <w:rPr>
                <w:lang w:bidi="ne-NP"/>
              </w:rPr>
            </w:pPr>
            <w:r w:rsidRPr="001C0EA0">
              <w:rPr>
                <w:rFonts w:cs="Calibri"/>
                <w:color w:val="000000"/>
                <w:szCs w:val="22"/>
              </w:rPr>
              <w:t>79.15</w:t>
            </w:r>
          </w:p>
        </w:tc>
        <w:tc>
          <w:tcPr>
            <w:tcW w:w="1607" w:type="pct"/>
            <w:tcBorders>
              <w:top w:val="nil"/>
              <w:left w:val="nil"/>
              <w:bottom w:val="single" w:sz="4" w:space="0" w:color="auto"/>
              <w:right w:val="single" w:sz="4" w:space="0" w:color="auto"/>
            </w:tcBorders>
            <w:shd w:val="clear" w:color="000000" w:fill="FFFFFF"/>
            <w:noWrap/>
            <w:vAlign w:val="center"/>
          </w:tcPr>
          <w:p w14:paraId="125BDB84" w14:textId="77777777" w:rsidR="009971CA" w:rsidRPr="001C0EA0" w:rsidRDefault="009971CA" w:rsidP="00535242">
            <w:pPr>
              <w:pStyle w:val="Table"/>
              <w:jc w:val="center"/>
              <w:rPr>
                <w:lang w:bidi="ne-NP"/>
              </w:rPr>
            </w:pPr>
            <w:r>
              <w:rPr>
                <w:rFonts w:cs="Calibri"/>
                <w:color w:val="000000"/>
                <w:szCs w:val="22"/>
              </w:rPr>
              <w:t>111.27</w:t>
            </w:r>
          </w:p>
        </w:tc>
      </w:tr>
      <w:tr w:rsidR="009971CA" w:rsidRPr="001C0EA0" w14:paraId="1270E16A"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6A303627" w14:textId="77777777" w:rsidR="009971CA" w:rsidRPr="001C0EA0" w:rsidRDefault="009971CA" w:rsidP="00535242">
            <w:pPr>
              <w:pStyle w:val="Table"/>
              <w:jc w:val="center"/>
              <w:rPr>
                <w:lang w:bidi="ne-NP"/>
              </w:rPr>
            </w:pPr>
            <w:r w:rsidRPr="001C0EA0">
              <w:rPr>
                <w:lang w:bidi="ne-NP"/>
              </w:rPr>
              <w:t>10%</w:t>
            </w:r>
          </w:p>
        </w:tc>
        <w:tc>
          <w:tcPr>
            <w:tcW w:w="840" w:type="pct"/>
            <w:tcBorders>
              <w:top w:val="nil"/>
              <w:left w:val="nil"/>
              <w:bottom w:val="single" w:sz="4" w:space="0" w:color="auto"/>
              <w:right w:val="single" w:sz="4" w:space="0" w:color="auto"/>
            </w:tcBorders>
            <w:shd w:val="clear" w:color="000000" w:fill="FFFFFF"/>
            <w:vAlign w:val="center"/>
          </w:tcPr>
          <w:p w14:paraId="569A6FB3" w14:textId="77777777" w:rsidR="009971CA" w:rsidRPr="001C0EA0" w:rsidRDefault="009971CA" w:rsidP="00535242">
            <w:pPr>
              <w:pStyle w:val="Table"/>
              <w:jc w:val="center"/>
              <w:rPr>
                <w:lang w:bidi="ne-NP"/>
              </w:rPr>
            </w:pPr>
            <w:r w:rsidRPr="001C0EA0">
              <w:rPr>
                <w:rFonts w:cs="Calibri"/>
                <w:color w:val="000000"/>
                <w:szCs w:val="22"/>
                <w:lang w:bidi="ne-NP"/>
              </w:rPr>
              <w:t>67.61</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7DBC17B1" w14:textId="77777777" w:rsidR="009971CA" w:rsidRPr="001C0EA0" w:rsidRDefault="009971CA" w:rsidP="00535242">
            <w:pPr>
              <w:pStyle w:val="Table"/>
              <w:jc w:val="center"/>
              <w:rPr>
                <w:lang w:bidi="ne-NP"/>
              </w:rPr>
            </w:pPr>
            <w:r w:rsidRPr="001C0EA0">
              <w:rPr>
                <w:rFonts w:cs="Calibri"/>
                <w:color w:val="000000"/>
                <w:szCs w:val="22"/>
              </w:rPr>
              <w:t>55.72</w:t>
            </w:r>
          </w:p>
        </w:tc>
        <w:tc>
          <w:tcPr>
            <w:tcW w:w="1607" w:type="pct"/>
            <w:tcBorders>
              <w:top w:val="nil"/>
              <w:left w:val="nil"/>
              <w:bottom w:val="single" w:sz="4" w:space="0" w:color="auto"/>
              <w:right w:val="single" w:sz="4" w:space="0" w:color="auto"/>
            </w:tcBorders>
            <w:shd w:val="clear" w:color="000000" w:fill="FFFFFF"/>
            <w:noWrap/>
            <w:vAlign w:val="center"/>
          </w:tcPr>
          <w:p w14:paraId="33E5D032" w14:textId="77777777" w:rsidR="009971CA" w:rsidRPr="001C0EA0" w:rsidRDefault="009971CA" w:rsidP="00535242">
            <w:pPr>
              <w:pStyle w:val="Table"/>
              <w:jc w:val="center"/>
              <w:rPr>
                <w:lang w:bidi="ne-NP"/>
              </w:rPr>
            </w:pPr>
            <w:r>
              <w:rPr>
                <w:rFonts w:cs="Calibri"/>
                <w:color w:val="000000"/>
                <w:szCs w:val="22"/>
              </w:rPr>
              <w:t>84.81</w:t>
            </w:r>
          </w:p>
        </w:tc>
      </w:tr>
      <w:tr w:rsidR="009971CA" w:rsidRPr="001C0EA0" w14:paraId="68CA7A29"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0F844B6B" w14:textId="77777777" w:rsidR="009971CA" w:rsidRPr="001C0EA0" w:rsidRDefault="009971CA" w:rsidP="00535242">
            <w:pPr>
              <w:pStyle w:val="Table"/>
              <w:jc w:val="center"/>
              <w:rPr>
                <w:lang w:bidi="ne-NP"/>
              </w:rPr>
            </w:pPr>
            <w:r w:rsidRPr="001C0EA0">
              <w:rPr>
                <w:lang w:bidi="ne-NP"/>
              </w:rPr>
              <w:t>15%</w:t>
            </w:r>
          </w:p>
        </w:tc>
        <w:tc>
          <w:tcPr>
            <w:tcW w:w="840" w:type="pct"/>
            <w:tcBorders>
              <w:top w:val="nil"/>
              <w:left w:val="nil"/>
              <w:bottom w:val="single" w:sz="4" w:space="0" w:color="auto"/>
              <w:right w:val="single" w:sz="4" w:space="0" w:color="auto"/>
            </w:tcBorders>
            <w:shd w:val="clear" w:color="000000" w:fill="FFFFFF"/>
            <w:vAlign w:val="center"/>
          </w:tcPr>
          <w:p w14:paraId="614E0C47" w14:textId="77777777" w:rsidR="009971CA" w:rsidRPr="001C0EA0" w:rsidRDefault="009971CA" w:rsidP="00535242">
            <w:pPr>
              <w:pStyle w:val="Table"/>
              <w:jc w:val="center"/>
              <w:rPr>
                <w:lang w:bidi="ne-NP"/>
              </w:rPr>
            </w:pPr>
            <w:r w:rsidRPr="001C0EA0">
              <w:rPr>
                <w:rFonts w:cs="Calibri"/>
                <w:color w:val="000000"/>
                <w:szCs w:val="22"/>
                <w:lang w:bidi="ne-NP"/>
              </w:rPr>
              <w:t>53.89</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0A39F9C8" w14:textId="77777777" w:rsidR="009971CA" w:rsidRPr="001C0EA0" w:rsidRDefault="009971CA" w:rsidP="00535242">
            <w:pPr>
              <w:pStyle w:val="Table"/>
              <w:jc w:val="center"/>
              <w:rPr>
                <w:lang w:bidi="ne-NP"/>
              </w:rPr>
            </w:pPr>
            <w:r w:rsidRPr="001C0EA0">
              <w:rPr>
                <w:rFonts w:cs="Calibri"/>
                <w:color w:val="000000"/>
                <w:szCs w:val="22"/>
              </w:rPr>
              <w:t>43.71</w:t>
            </w:r>
          </w:p>
        </w:tc>
        <w:tc>
          <w:tcPr>
            <w:tcW w:w="1607" w:type="pct"/>
            <w:tcBorders>
              <w:top w:val="nil"/>
              <w:left w:val="nil"/>
              <w:bottom w:val="single" w:sz="4" w:space="0" w:color="auto"/>
              <w:right w:val="single" w:sz="4" w:space="0" w:color="auto"/>
            </w:tcBorders>
            <w:shd w:val="clear" w:color="000000" w:fill="FFFFFF"/>
            <w:noWrap/>
            <w:vAlign w:val="center"/>
          </w:tcPr>
          <w:p w14:paraId="6D30160A" w14:textId="77777777" w:rsidR="009971CA" w:rsidRPr="001C0EA0" w:rsidRDefault="009971CA" w:rsidP="00535242">
            <w:pPr>
              <w:pStyle w:val="Table"/>
              <w:jc w:val="center"/>
              <w:rPr>
                <w:lang w:bidi="ne-NP"/>
              </w:rPr>
            </w:pPr>
            <w:r>
              <w:rPr>
                <w:rFonts w:cs="Calibri"/>
                <w:color w:val="000000"/>
                <w:szCs w:val="22"/>
              </w:rPr>
              <w:t>69.02</w:t>
            </w:r>
          </w:p>
        </w:tc>
      </w:tr>
      <w:tr w:rsidR="009971CA" w:rsidRPr="001C0EA0" w14:paraId="245E7C72"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3ABD72E7" w14:textId="77777777" w:rsidR="009971CA" w:rsidRPr="001C0EA0" w:rsidRDefault="009971CA" w:rsidP="00535242">
            <w:pPr>
              <w:pStyle w:val="Table"/>
              <w:jc w:val="center"/>
              <w:rPr>
                <w:lang w:bidi="ne-NP"/>
              </w:rPr>
            </w:pPr>
            <w:r w:rsidRPr="001C0EA0">
              <w:rPr>
                <w:lang w:bidi="ne-NP"/>
              </w:rPr>
              <w:t>20%</w:t>
            </w:r>
          </w:p>
        </w:tc>
        <w:tc>
          <w:tcPr>
            <w:tcW w:w="840" w:type="pct"/>
            <w:tcBorders>
              <w:top w:val="nil"/>
              <w:left w:val="nil"/>
              <w:bottom w:val="single" w:sz="4" w:space="0" w:color="auto"/>
              <w:right w:val="single" w:sz="4" w:space="0" w:color="auto"/>
            </w:tcBorders>
            <w:shd w:val="clear" w:color="000000" w:fill="FFFFFF"/>
            <w:vAlign w:val="center"/>
          </w:tcPr>
          <w:p w14:paraId="10EDD300" w14:textId="77777777" w:rsidR="009971CA" w:rsidRPr="001C0EA0" w:rsidRDefault="009971CA" w:rsidP="00535242">
            <w:pPr>
              <w:pStyle w:val="Table"/>
              <w:jc w:val="center"/>
              <w:rPr>
                <w:lang w:bidi="ne-NP"/>
              </w:rPr>
            </w:pPr>
            <w:r w:rsidRPr="001C0EA0">
              <w:rPr>
                <w:rFonts w:cs="Calibri"/>
                <w:color w:val="000000"/>
                <w:szCs w:val="22"/>
                <w:lang w:bidi="ne-NP"/>
              </w:rPr>
              <w:t>42.96</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0EC45AA1" w14:textId="77777777" w:rsidR="009971CA" w:rsidRPr="001C0EA0" w:rsidRDefault="009971CA" w:rsidP="00535242">
            <w:pPr>
              <w:pStyle w:val="Table"/>
              <w:jc w:val="center"/>
              <w:rPr>
                <w:lang w:bidi="ne-NP"/>
              </w:rPr>
            </w:pPr>
            <w:r w:rsidRPr="001C0EA0">
              <w:rPr>
                <w:rFonts w:cs="Calibri"/>
                <w:color w:val="000000"/>
                <w:szCs w:val="22"/>
              </w:rPr>
              <w:t>34.29</w:t>
            </w:r>
          </w:p>
        </w:tc>
        <w:tc>
          <w:tcPr>
            <w:tcW w:w="1607" w:type="pct"/>
            <w:tcBorders>
              <w:top w:val="nil"/>
              <w:left w:val="nil"/>
              <w:bottom w:val="single" w:sz="4" w:space="0" w:color="auto"/>
              <w:right w:val="single" w:sz="4" w:space="0" w:color="auto"/>
            </w:tcBorders>
            <w:shd w:val="clear" w:color="000000" w:fill="FFFFFF"/>
            <w:noWrap/>
            <w:vAlign w:val="center"/>
          </w:tcPr>
          <w:p w14:paraId="1DD58BBC" w14:textId="77777777" w:rsidR="009971CA" w:rsidRPr="001C0EA0" w:rsidRDefault="009971CA" w:rsidP="00535242">
            <w:pPr>
              <w:pStyle w:val="Table"/>
              <w:jc w:val="center"/>
              <w:rPr>
                <w:lang w:bidi="ne-NP"/>
              </w:rPr>
            </w:pPr>
            <w:r>
              <w:rPr>
                <w:rFonts w:cs="Calibri"/>
                <w:color w:val="000000"/>
                <w:szCs w:val="22"/>
              </w:rPr>
              <w:t>54.43</w:t>
            </w:r>
          </w:p>
        </w:tc>
      </w:tr>
      <w:tr w:rsidR="009971CA" w:rsidRPr="001C0EA0" w14:paraId="05169944"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57D8F063" w14:textId="77777777" w:rsidR="009971CA" w:rsidRPr="001C0EA0" w:rsidRDefault="009971CA" w:rsidP="00535242">
            <w:pPr>
              <w:pStyle w:val="Table"/>
              <w:jc w:val="center"/>
              <w:rPr>
                <w:lang w:bidi="ne-NP"/>
              </w:rPr>
            </w:pPr>
            <w:r w:rsidRPr="001C0EA0">
              <w:rPr>
                <w:lang w:bidi="ne-NP"/>
              </w:rPr>
              <w:t>25%</w:t>
            </w:r>
          </w:p>
        </w:tc>
        <w:tc>
          <w:tcPr>
            <w:tcW w:w="840" w:type="pct"/>
            <w:tcBorders>
              <w:top w:val="nil"/>
              <w:left w:val="nil"/>
              <w:bottom w:val="single" w:sz="4" w:space="0" w:color="auto"/>
              <w:right w:val="single" w:sz="4" w:space="0" w:color="auto"/>
            </w:tcBorders>
            <w:shd w:val="clear" w:color="000000" w:fill="FFFFFF"/>
            <w:vAlign w:val="center"/>
          </w:tcPr>
          <w:p w14:paraId="388AF10A" w14:textId="77777777" w:rsidR="009971CA" w:rsidRPr="001C0EA0" w:rsidRDefault="009971CA" w:rsidP="00535242">
            <w:pPr>
              <w:pStyle w:val="Table"/>
              <w:jc w:val="center"/>
              <w:rPr>
                <w:lang w:bidi="ne-NP"/>
              </w:rPr>
            </w:pPr>
            <w:r w:rsidRPr="001C0EA0">
              <w:rPr>
                <w:rFonts w:cs="Calibri"/>
                <w:color w:val="000000"/>
                <w:szCs w:val="22"/>
                <w:lang w:bidi="ne-NP"/>
              </w:rPr>
              <w:t>32.68</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454DD5C3" w14:textId="77777777" w:rsidR="009971CA" w:rsidRPr="001C0EA0" w:rsidRDefault="009971CA" w:rsidP="00535242">
            <w:pPr>
              <w:pStyle w:val="Table"/>
              <w:jc w:val="center"/>
              <w:rPr>
                <w:lang w:bidi="ne-NP"/>
              </w:rPr>
            </w:pPr>
            <w:r w:rsidRPr="001C0EA0">
              <w:rPr>
                <w:rFonts w:cs="Calibri"/>
                <w:color w:val="000000"/>
                <w:szCs w:val="22"/>
              </w:rPr>
              <w:t>25.83</w:t>
            </w:r>
          </w:p>
        </w:tc>
        <w:tc>
          <w:tcPr>
            <w:tcW w:w="1607" w:type="pct"/>
            <w:tcBorders>
              <w:top w:val="nil"/>
              <w:left w:val="nil"/>
              <w:bottom w:val="single" w:sz="4" w:space="0" w:color="auto"/>
              <w:right w:val="single" w:sz="4" w:space="0" w:color="auto"/>
            </w:tcBorders>
            <w:shd w:val="clear" w:color="000000" w:fill="FFFFFF"/>
            <w:noWrap/>
            <w:vAlign w:val="center"/>
          </w:tcPr>
          <w:p w14:paraId="560E7E78" w14:textId="77777777" w:rsidR="009971CA" w:rsidRPr="001C0EA0" w:rsidRDefault="009971CA" w:rsidP="00535242">
            <w:pPr>
              <w:pStyle w:val="Table"/>
              <w:jc w:val="center"/>
              <w:rPr>
                <w:lang w:bidi="ne-NP"/>
              </w:rPr>
            </w:pPr>
            <w:r>
              <w:rPr>
                <w:rFonts w:cs="Calibri"/>
                <w:color w:val="000000"/>
                <w:szCs w:val="22"/>
              </w:rPr>
              <w:t>40.40</w:t>
            </w:r>
          </w:p>
        </w:tc>
      </w:tr>
      <w:tr w:rsidR="009971CA" w:rsidRPr="001C0EA0" w14:paraId="4E4BCA7B"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4F0266BF" w14:textId="77777777" w:rsidR="009971CA" w:rsidRPr="001C0EA0" w:rsidRDefault="009971CA" w:rsidP="00535242">
            <w:pPr>
              <w:pStyle w:val="Table"/>
              <w:jc w:val="center"/>
              <w:rPr>
                <w:lang w:bidi="ne-NP"/>
              </w:rPr>
            </w:pPr>
            <w:r w:rsidRPr="001C0EA0">
              <w:rPr>
                <w:lang w:bidi="ne-NP"/>
              </w:rPr>
              <w:t>30%</w:t>
            </w:r>
          </w:p>
        </w:tc>
        <w:tc>
          <w:tcPr>
            <w:tcW w:w="840" w:type="pct"/>
            <w:tcBorders>
              <w:top w:val="nil"/>
              <w:left w:val="nil"/>
              <w:bottom w:val="single" w:sz="4" w:space="0" w:color="auto"/>
              <w:right w:val="single" w:sz="4" w:space="0" w:color="auto"/>
            </w:tcBorders>
            <w:shd w:val="clear" w:color="000000" w:fill="FFFFFF"/>
            <w:vAlign w:val="center"/>
          </w:tcPr>
          <w:p w14:paraId="2A2C8B33" w14:textId="77777777" w:rsidR="009971CA" w:rsidRPr="001C0EA0" w:rsidRDefault="009971CA" w:rsidP="00535242">
            <w:pPr>
              <w:pStyle w:val="Table"/>
              <w:jc w:val="center"/>
              <w:rPr>
                <w:lang w:bidi="ne-NP"/>
              </w:rPr>
            </w:pPr>
            <w:r w:rsidRPr="001C0EA0">
              <w:rPr>
                <w:rFonts w:cs="Calibri"/>
                <w:color w:val="000000"/>
                <w:szCs w:val="22"/>
                <w:lang w:bidi="ne-NP"/>
              </w:rPr>
              <w:t>22.57</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09E4E6E4" w14:textId="77777777" w:rsidR="009971CA" w:rsidRPr="001C0EA0" w:rsidRDefault="009971CA" w:rsidP="00535242">
            <w:pPr>
              <w:pStyle w:val="Table"/>
              <w:jc w:val="center"/>
              <w:rPr>
                <w:lang w:bidi="ne-NP"/>
              </w:rPr>
            </w:pPr>
            <w:r w:rsidRPr="001C0EA0">
              <w:rPr>
                <w:rFonts w:cs="Calibri"/>
                <w:color w:val="000000"/>
                <w:szCs w:val="22"/>
              </w:rPr>
              <w:t>18.23</w:t>
            </w:r>
          </w:p>
        </w:tc>
        <w:tc>
          <w:tcPr>
            <w:tcW w:w="1607" w:type="pct"/>
            <w:tcBorders>
              <w:top w:val="nil"/>
              <w:left w:val="nil"/>
              <w:bottom w:val="single" w:sz="4" w:space="0" w:color="auto"/>
              <w:right w:val="single" w:sz="4" w:space="0" w:color="auto"/>
            </w:tcBorders>
            <w:shd w:val="clear" w:color="000000" w:fill="FFFFFF"/>
            <w:noWrap/>
            <w:vAlign w:val="center"/>
          </w:tcPr>
          <w:p w14:paraId="2D7A779F" w14:textId="77777777" w:rsidR="009971CA" w:rsidRPr="001C0EA0" w:rsidRDefault="009971CA" w:rsidP="00535242">
            <w:pPr>
              <w:pStyle w:val="Table"/>
              <w:jc w:val="center"/>
              <w:rPr>
                <w:lang w:bidi="ne-NP"/>
              </w:rPr>
            </w:pPr>
            <w:r>
              <w:rPr>
                <w:rFonts w:cs="Calibri"/>
                <w:color w:val="000000"/>
                <w:szCs w:val="22"/>
              </w:rPr>
              <w:t>27.75</w:t>
            </w:r>
          </w:p>
        </w:tc>
      </w:tr>
      <w:tr w:rsidR="009971CA" w:rsidRPr="001C0EA0" w14:paraId="1A8A5343"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4CA3A19B" w14:textId="77777777" w:rsidR="009971CA" w:rsidRPr="001C0EA0" w:rsidRDefault="009971CA" w:rsidP="00535242">
            <w:pPr>
              <w:pStyle w:val="Table"/>
              <w:jc w:val="center"/>
              <w:rPr>
                <w:lang w:bidi="ne-NP"/>
              </w:rPr>
            </w:pPr>
            <w:r w:rsidRPr="001C0EA0">
              <w:rPr>
                <w:lang w:bidi="ne-NP"/>
              </w:rPr>
              <w:t>35%</w:t>
            </w:r>
          </w:p>
        </w:tc>
        <w:tc>
          <w:tcPr>
            <w:tcW w:w="840" w:type="pct"/>
            <w:tcBorders>
              <w:top w:val="nil"/>
              <w:left w:val="nil"/>
              <w:bottom w:val="single" w:sz="4" w:space="0" w:color="auto"/>
              <w:right w:val="single" w:sz="4" w:space="0" w:color="auto"/>
            </w:tcBorders>
            <w:shd w:val="clear" w:color="000000" w:fill="FFFFFF"/>
            <w:vAlign w:val="center"/>
          </w:tcPr>
          <w:p w14:paraId="3C7B97BE" w14:textId="77777777" w:rsidR="009971CA" w:rsidRPr="001C0EA0" w:rsidRDefault="009971CA" w:rsidP="00535242">
            <w:pPr>
              <w:pStyle w:val="Table"/>
              <w:jc w:val="center"/>
              <w:rPr>
                <w:lang w:bidi="ne-NP"/>
              </w:rPr>
            </w:pPr>
            <w:r w:rsidRPr="001C0EA0">
              <w:rPr>
                <w:rFonts w:cs="Calibri"/>
                <w:color w:val="000000"/>
                <w:szCs w:val="22"/>
                <w:lang w:bidi="ne-NP"/>
              </w:rPr>
              <w:t>16.29</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6C792518" w14:textId="77777777" w:rsidR="009971CA" w:rsidRPr="001C0EA0" w:rsidRDefault="009971CA" w:rsidP="00535242">
            <w:pPr>
              <w:pStyle w:val="Table"/>
              <w:jc w:val="center"/>
              <w:rPr>
                <w:lang w:bidi="ne-NP"/>
              </w:rPr>
            </w:pPr>
            <w:r w:rsidRPr="001C0EA0">
              <w:rPr>
                <w:rFonts w:cs="Calibri"/>
                <w:color w:val="000000"/>
                <w:szCs w:val="22"/>
              </w:rPr>
              <w:t>13.46</w:t>
            </w:r>
          </w:p>
        </w:tc>
        <w:tc>
          <w:tcPr>
            <w:tcW w:w="1607" w:type="pct"/>
            <w:tcBorders>
              <w:top w:val="nil"/>
              <w:left w:val="nil"/>
              <w:bottom w:val="single" w:sz="4" w:space="0" w:color="auto"/>
              <w:right w:val="single" w:sz="4" w:space="0" w:color="auto"/>
            </w:tcBorders>
            <w:shd w:val="clear" w:color="000000" w:fill="FFFFFF"/>
            <w:noWrap/>
            <w:vAlign w:val="center"/>
          </w:tcPr>
          <w:p w14:paraId="7E90F816" w14:textId="77777777" w:rsidR="009971CA" w:rsidRPr="001C0EA0" w:rsidRDefault="009971CA" w:rsidP="00535242">
            <w:pPr>
              <w:pStyle w:val="Table"/>
              <w:jc w:val="center"/>
              <w:rPr>
                <w:lang w:bidi="ne-NP"/>
              </w:rPr>
            </w:pPr>
            <w:r>
              <w:rPr>
                <w:rFonts w:cs="Calibri"/>
                <w:color w:val="000000"/>
                <w:szCs w:val="22"/>
              </w:rPr>
              <w:t>20.11</w:t>
            </w:r>
          </w:p>
        </w:tc>
      </w:tr>
      <w:tr w:rsidR="009971CA" w:rsidRPr="001C0EA0" w14:paraId="796535F4"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47A90123" w14:textId="77777777" w:rsidR="009971CA" w:rsidRPr="001C0EA0" w:rsidRDefault="009971CA" w:rsidP="00535242">
            <w:pPr>
              <w:pStyle w:val="Table"/>
              <w:jc w:val="center"/>
              <w:rPr>
                <w:lang w:bidi="ne-NP"/>
              </w:rPr>
            </w:pPr>
            <w:r w:rsidRPr="001C0EA0">
              <w:rPr>
                <w:lang w:bidi="ne-NP"/>
              </w:rPr>
              <w:t>40%</w:t>
            </w:r>
          </w:p>
        </w:tc>
        <w:tc>
          <w:tcPr>
            <w:tcW w:w="840" w:type="pct"/>
            <w:tcBorders>
              <w:top w:val="nil"/>
              <w:left w:val="nil"/>
              <w:bottom w:val="single" w:sz="4" w:space="0" w:color="auto"/>
              <w:right w:val="single" w:sz="4" w:space="0" w:color="auto"/>
            </w:tcBorders>
            <w:shd w:val="clear" w:color="000000" w:fill="FFFFFF"/>
            <w:vAlign w:val="center"/>
          </w:tcPr>
          <w:p w14:paraId="399D86B7" w14:textId="77777777" w:rsidR="009971CA" w:rsidRPr="001C0EA0" w:rsidRDefault="009971CA" w:rsidP="00535242">
            <w:pPr>
              <w:pStyle w:val="Table"/>
              <w:jc w:val="center"/>
              <w:rPr>
                <w:lang w:bidi="ne-NP"/>
              </w:rPr>
            </w:pPr>
            <w:r w:rsidRPr="001C0EA0">
              <w:rPr>
                <w:rFonts w:cs="Calibri"/>
                <w:b/>
                <w:bCs/>
                <w:color w:val="000000" w:themeColor="text1"/>
                <w:szCs w:val="22"/>
                <w:lang w:bidi="ne-NP"/>
              </w:rPr>
              <w:t>12.50</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6B45DCA4" w14:textId="77777777" w:rsidR="009971CA" w:rsidRPr="001C0EA0" w:rsidRDefault="009971CA" w:rsidP="00535242">
            <w:pPr>
              <w:pStyle w:val="Table"/>
              <w:jc w:val="center"/>
              <w:rPr>
                <w:lang w:bidi="ne-NP"/>
              </w:rPr>
            </w:pPr>
            <w:r w:rsidRPr="001C0EA0">
              <w:rPr>
                <w:rFonts w:cs="Calibri"/>
                <w:b/>
                <w:bCs/>
                <w:color w:val="000000"/>
                <w:szCs w:val="22"/>
              </w:rPr>
              <w:t>10.86</w:t>
            </w:r>
          </w:p>
        </w:tc>
        <w:tc>
          <w:tcPr>
            <w:tcW w:w="1607" w:type="pct"/>
            <w:tcBorders>
              <w:top w:val="nil"/>
              <w:left w:val="nil"/>
              <w:bottom w:val="single" w:sz="4" w:space="0" w:color="auto"/>
              <w:right w:val="single" w:sz="4" w:space="0" w:color="auto"/>
            </w:tcBorders>
            <w:shd w:val="clear" w:color="000000" w:fill="FFFFFF"/>
            <w:noWrap/>
            <w:vAlign w:val="center"/>
          </w:tcPr>
          <w:p w14:paraId="722E6853" w14:textId="77777777" w:rsidR="009971CA" w:rsidRPr="001C0EA0" w:rsidRDefault="009971CA" w:rsidP="00535242">
            <w:pPr>
              <w:pStyle w:val="Table"/>
              <w:jc w:val="center"/>
              <w:rPr>
                <w:lang w:bidi="ne-NP"/>
              </w:rPr>
            </w:pPr>
            <w:r>
              <w:rPr>
                <w:rFonts w:cs="Calibri"/>
                <w:b/>
                <w:bCs/>
                <w:color w:val="000000"/>
                <w:szCs w:val="22"/>
              </w:rPr>
              <w:t>15.47</w:t>
            </w:r>
          </w:p>
        </w:tc>
      </w:tr>
      <w:tr w:rsidR="009971CA" w:rsidRPr="001C0EA0" w14:paraId="7B787F8E"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3AD3D0F2" w14:textId="77777777" w:rsidR="009971CA" w:rsidRPr="001C0EA0" w:rsidRDefault="009971CA" w:rsidP="00535242">
            <w:pPr>
              <w:pStyle w:val="Table"/>
              <w:jc w:val="center"/>
              <w:rPr>
                <w:lang w:bidi="ne-NP"/>
              </w:rPr>
            </w:pPr>
            <w:r w:rsidRPr="001C0EA0">
              <w:rPr>
                <w:lang w:bidi="ne-NP"/>
              </w:rPr>
              <w:t>45%</w:t>
            </w:r>
          </w:p>
        </w:tc>
        <w:tc>
          <w:tcPr>
            <w:tcW w:w="840" w:type="pct"/>
            <w:tcBorders>
              <w:top w:val="nil"/>
              <w:left w:val="nil"/>
              <w:bottom w:val="single" w:sz="4" w:space="0" w:color="auto"/>
              <w:right w:val="single" w:sz="4" w:space="0" w:color="auto"/>
            </w:tcBorders>
            <w:shd w:val="clear" w:color="000000" w:fill="FFFFFF"/>
            <w:vAlign w:val="center"/>
          </w:tcPr>
          <w:p w14:paraId="6B039EC4" w14:textId="77777777" w:rsidR="009971CA" w:rsidRPr="001C0EA0" w:rsidRDefault="009971CA" w:rsidP="00535242">
            <w:pPr>
              <w:pStyle w:val="Table"/>
              <w:jc w:val="center"/>
              <w:rPr>
                <w:lang w:bidi="ne-NP"/>
              </w:rPr>
            </w:pPr>
            <w:r w:rsidRPr="001C0EA0">
              <w:rPr>
                <w:rFonts w:cs="Calibri"/>
                <w:color w:val="000000"/>
                <w:szCs w:val="22"/>
                <w:lang w:bidi="ne-NP"/>
              </w:rPr>
              <w:t>9.98</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04EEB0A7" w14:textId="77777777" w:rsidR="009971CA" w:rsidRPr="001C0EA0" w:rsidRDefault="009971CA" w:rsidP="00535242">
            <w:pPr>
              <w:pStyle w:val="Table"/>
              <w:jc w:val="center"/>
              <w:rPr>
                <w:lang w:bidi="ne-NP"/>
              </w:rPr>
            </w:pPr>
            <w:r w:rsidRPr="001C0EA0">
              <w:rPr>
                <w:rFonts w:cs="Calibri"/>
                <w:color w:val="000000"/>
                <w:szCs w:val="22"/>
              </w:rPr>
              <w:t>8.97</w:t>
            </w:r>
          </w:p>
        </w:tc>
        <w:tc>
          <w:tcPr>
            <w:tcW w:w="1607" w:type="pct"/>
            <w:tcBorders>
              <w:top w:val="nil"/>
              <w:left w:val="nil"/>
              <w:bottom w:val="single" w:sz="4" w:space="0" w:color="auto"/>
              <w:right w:val="single" w:sz="4" w:space="0" w:color="auto"/>
            </w:tcBorders>
            <w:shd w:val="clear" w:color="000000" w:fill="FFFFFF"/>
            <w:noWrap/>
            <w:vAlign w:val="center"/>
          </w:tcPr>
          <w:p w14:paraId="53FBBC6D" w14:textId="77777777" w:rsidR="009971CA" w:rsidRPr="001C0EA0" w:rsidRDefault="009971CA" w:rsidP="00535242">
            <w:pPr>
              <w:pStyle w:val="Table"/>
              <w:jc w:val="center"/>
              <w:rPr>
                <w:lang w:bidi="ne-NP"/>
              </w:rPr>
            </w:pPr>
            <w:r>
              <w:rPr>
                <w:rFonts w:cs="Calibri"/>
                <w:color w:val="000000"/>
                <w:szCs w:val="22"/>
              </w:rPr>
              <w:t>12.37</w:t>
            </w:r>
          </w:p>
        </w:tc>
      </w:tr>
      <w:tr w:rsidR="009971CA" w:rsidRPr="001C0EA0" w14:paraId="0DF12BC1"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58C2623F" w14:textId="77777777" w:rsidR="009971CA" w:rsidRPr="001C0EA0" w:rsidRDefault="009971CA" w:rsidP="00535242">
            <w:pPr>
              <w:pStyle w:val="Table"/>
              <w:jc w:val="center"/>
              <w:rPr>
                <w:lang w:bidi="ne-NP"/>
              </w:rPr>
            </w:pPr>
            <w:r w:rsidRPr="001C0EA0">
              <w:rPr>
                <w:lang w:bidi="ne-NP"/>
              </w:rPr>
              <w:t>50%</w:t>
            </w:r>
          </w:p>
        </w:tc>
        <w:tc>
          <w:tcPr>
            <w:tcW w:w="840" w:type="pct"/>
            <w:tcBorders>
              <w:top w:val="nil"/>
              <w:left w:val="nil"/>
              <w:bottom w:val="single" w:sz="4" w:space="0" w:color="auto"/>
              <w:right w:val="single" w:sz="4" w:space="0" w:color="auto"/>
            </w:tcBorders>
            <w:shd w:val="clear" w:color="000000" w:fill="FFFFFF"/>
            <w:vAlign w:val="center"/>
          </w:tcPr>
          <w:p w14:paraId="343FE7E0" w14:textId="77777777" w:rsidR="009971CA" w:rsidRPr="001C0EA0" w:rsidRDefault="009971CA" w:rsidP="00535242">
            <w:pPr>
              <w:pStyle w:val="Table"/>
              <w:jc w:val="center"/>
              <w:rPr>
                <w:lang w:bidi="ne-NP"/>
              </w:rPr>
            </w:pPr>
            <w:r w:rsidRPr="001C0EA0">
              <w:rPr>
                <w:rFonts w:cs="Calibri"/>
                <w:color w:val="000000"/>
                <w:szCs w:val="22"/>
                <w:lang w:bidi="ne-NP"/>
              </w:rPr>
              <w:t>8.47</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12AF3FD0" w14:textId="77777777" w:rsidR="009971CA" w:rsidRPr="001C0EA0" w:rsidRDefault="009971CA" w:rsidP="00535242">
            <w:pPr>
              <w:pStyle w:val="Table"/>
              <w:jc w:val="center"/>
              <w:rPr>
                <w:lang w:bidi="ne-NP"/>
              </w:rPr>
            </w:pPr>
            <w:r w:rsidRPr="001C0EA0">
              <w:rPr>
                <w:rFonts w:cs="Calibri"/>
                <w:color w:val="000000"/>
                <w:szCs w:val="22"/>
              </w:rPr>
              <w:t>7.63</w:t>
            </w:r>
          </w:p>
        </w:tc>
        <w:tc>
          <w:tcPr>
            <w:tcW w:w="1607" w:type="pct"/>
            <w:tcBorders>
              <w:top w:val="nil"/>
              <w:left w:val="nil"/>
              <w:bottom w:val="single" w:sz="4" w:space="0" w:color="auto"/>
              <w:right w:val="single" w:sz="4" w:space="0" w:color="auto"/>
            </w:tcBorders>
            <w:shd w:val="clear" w:color="000000" w:fill="FFFFFF"/>
            <w:noWrap/>
            <w:vAlign w:val="center"/>
          </w:tcPr>
          <w:p w14:paraId="682FD452" w14:textId="77777777" w:rsidR="009971CA" w:rsidRPr="001C0EA0" w:rsidRDefault="009971CA" w:rsidP="00535242">
            <w:pPr>
              <w:pStyle w:val="Table"/>
              <w:jc w:val="center"/>
              <w:rPr>
                <w:lang w:bidi="ne-NP"/>
              </w:rPr>
            </w:pPr>
            <w:r>
              <w:rPr>
                <w:rFonts w:cs="Calibri"/>
                <w:color w:val="000000"/>
                <w:szCs w:val="22"/>
              </w:rPr>
              <w:t>10.56</w:t>
            </w:r>
          </w:p>
        </w:tc>
      </w:tr>
      <w:tr w:rsidR="009971CA" w:rsidRPr="001C0EA0" w14:paraId="3D1E410F"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7828360B" w14:textId="77777777" w:rsidR="009971CA" w:rsidRPr="001C0EA0" w:rsidRDefault="009971CA" w:rsidP="00535242">
            <w:pPr>
              <w:pStyle w:val="Table"/>
              <w:jc w:val="center"/>
              <w:rPr>
                <w:lang w:bidi="ne-NP"/>
              </w:rPr>
            </w:pPr>
            <w:r w:rsidRPr="001C0EA0">
              <w:rPr>
                <w:lang w:bidi="ne-NP"/>
              </w:rPr>
              <w:t>55%</w:t>
            </w:r>
          </w:p>
        </w:tc>
        <w:tc>
          <w:tcPr>
            <w:tcW w:w="840" w:type="pct"/>
            <w:tcBorders>
              <w:top w:val="nil"/>
              <w:left w:val="nil"/>
              <w:bottom w:val="single" w:sz="4" w:space="0" w:color="auto"/>
              <w:right w:val="single" w:sz="4" w:space="0" w:color="auto"/>
            </w:tcBorders>
            <w:shd w:val="clear" w:color="000000" w:fill="FFFFFF"/>
            <w:vAlign w:val="center"/>
          </w:tcPr>
          <w:p w14:paraId="39AE4745" w14:textId="77777777" w:rsidR="009971CA" w:rsidRPr="001C0EA0" w:rsidRDefault="009971CA" w:rsidP="00535242">
            <w:pPr>
              <w:pStyle w:val="Table"/>
              <w:jc w:val="center"/>
              <w:rPr>
                <w:lang w:bidi="ne-NP"/>
              </w:rPr>
            </w:pPr>
            <w:r w:rsidRPr="001C0EA0">
              <w:rPr>
                <w:rFonts w:cs="Calibri"/>
                <w:color w:val="000000"/>
                <w:szCs w:val="22"/>
                <w:lang w:bidi="ne-NP"/>
              </w:rPr>
              <w:t>7.39</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6DF104E5" w14:textId="77777777" w:rsidR="009971CA" w:rsidRPr="001C0EA0" w:rsidRDefault="009971CA" w:rsidP="00535242">
            <w:pPr>
              <w:pStyle w:val="Table"/>
              <w:jc w:val="center"/>
              <w:rPr>
                <w:lang w:bidi="ne-NP"/>
              </w:rPr>
            </w:pPr>
            <w:r w:rsidRPr="001C0EA0">
              <w:rPr>
                <w:rFonts w:cs="Calibri"/>
                <w:color w:val="000000"/>
                <w:szCs w:val="22"/>
              </w:rPr>
              <w:t>6.66</w:t>
            </w:r>
          </w:p>
        </w:tc>
        <w:tc>
          <w:tcPr>
            <w:tcW w:w="1607" w:type="pct"/>
            <w:tcBorders>
              <w:top w:val="nil"/>
              <w:left w:val="nil"/>
              <w:bottom w:val="single" w:sz="4" w:space="0" w:color="auto"/>
              <w:right w:val="single" w:sz="4" w:space="0" w:color="auto"/>
            </w:tcBorders>
            <w:shd w:val="clear" w:color="000000" w:fill="FFFFFF"/>
            <w:noWrap/>
            <w:vAlign w:val="center"/>
          </w:tcPr>
          <w:p w14:paraId="5255B56F" w14:textId="77777777" w:rsidR="009971CA" w:rsidRPr="001C0EA0" w:rsidRDefault="009971CA" w:rsidP="00535242">
            <w:pPr>
              <w:pStyle w:val="Table"/>
              <w:jc w:val="center"/>
              <w:rPr>
                <w:lang w:bidi="ne-NP"/>
              </w:rPr>
            </w:pPr>
            <w:r>
              <w:rPr>
                <w:rFonts w:cs="Calibri"/>
                <w:color w:val="000000"/>
                <w:szCs w:val="22"/>
              </w:rPr>
              <w:t>3.78</w:t>
            </w:r>
          </w:p>
        </w:tc>
      </w:tr>
      <w:tr w:rsidR="009971CA" w:rsidRPr="001C0EA0" w14:paraId="18971269"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4CB2BF34" w14:textId="77777777" w:rsidR="009971CA" w:rsidRPr="001C0EA0" w:rsidRDefault="009971CA" w:rsidP="00535242">
            <w:pPr>
              <w:pStyle w:val="Table"/>
              <w:jc w:val="center"/>
              <w:rPr>
                <w:lang w:bidi="ne-NP"/>
              </w:rPr>
            </w:pPr>
            <w:r w:rsidRPr="001C0EA0">
              <w:rPr>
                <w:lang w:bidi="ne-NP"/>
              </w:rPr>
              <w:t>60%</w:t>
            </w:r>
          </w:p>
        </w:tc>
        <w:tc>
          <w:tcPr>
            <w:tcW w:w="840" w:type="pct"/>
            <w:tcBorders>
              <w:top w:val="nil"/>
              <w:left w:val="nil"/>
              <w:bottom w:val="single" w:sz="4" w:space="0" w:color="auto"/>
              <w:right w:val="single" w:sz="4" w:space="0" w:color="auto"/>
            </w:tcBorders>
            <w:shd w:val="clear" w:color="000000" w:fill="FFFFFF"/>
            <w:vAlign w:val="center"/>
          </w:tcPr>
          <w:p w14:paraId="005E172B" w14:textId="77777777" w:rsidR="009971CA" w:rsidRPr="001C0EA0" w:rsidRDefault="009971CA" w:rsidP="00535242">
            <w:pPr>
              <w:pStyle w:val="Table"/>
              <w:jc w:val="center"/>
              <w:rPr>
                <w:lang w:bidi="ne-NP"/>
              </w:rPr>
            </w:pPr>
            <w:r w:rsidRPr="001C0EA0">
              <w:rPr>
                <w:rFonts w:cs="Calibri"/>
                <w:color w:val="000000"/>
                <w:szCs w:val="22"/>
                <w:lang w:bidi="ne-NP"/>
              </w:rPr>
              <w:t>6.46</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34AB87F7" w14:textId="77777777" w:rsidR="009971CA" w:rsidRPr="001C0EA0" w:rsidRDefault="009971CA" w:rsidP="00535242">
            <w:pPr>
              <w:pStyle w:val="Table"/>
              <w:jc w:val="center"/>
              <w:rPr>
                <w:lang w:bidi="ne-NP"/>
              </w:rPr>
            </w:pPr>
            <w:r w:rsidRPr="001C0EA0">
              <w:rPr>
                <w:rFonts w:cs="Calibri"/>
                <w:color w:val="000000"/>
                <w:szCs w:val="22"/>
              </w:rPr>
              <w:t>5.81</w:t>
            </w:r>
          </w:p>
        </w:tc>
        <w:tc>
          <w:tcPr>
            <w:tcW w:w="1607" w:type="pct"/>
            <w:tcBorders>
              <w:top w:val="nil"/>
              <w:left w:val="nil"/>
              <w:bottom w:val="single" w:sz="4" w:space="0" w:color="auto"/>
              <w:right w:val="single" w:sz="4" w:space="0" w:color="auto"/>
            </w:tcBorders>
            <w:shd w:val="clear" w:color="000000" w:fill="FFFFFF"/>
            <w:noWrap/>
            <w:vAlign w:val="center"/>
          </w:tcPr>
          <w:p w14:paraId="338BE32D" w14:textId="77777777" w:rsidR="009971CA" w:rsidRPr="001C0EA0" w:rsidRDefault="009971CA" w:rsidP="00535242">
            <w:pPr>
              <w:pStyle w:val="Table"/>
              <w:jc w:val="center"/>
              <w:rPr>
                <w:lang w:bidi="ne-NP"/>
              </w:rPr>
            </w:pPr>
            <w:r>
              <w:rPr>
                <w:rFonts w:cs="Calibri"/>
                <w:color w:val="000000"/>
                <w:szCs w:val="22"/>
              </w:rPr>
              <w:t>5.05</w:t>
            </w:r>
          </w:p>
        </w:tc>
      </w:tr>
      <w:tr w:rsidR="009971CA" w:rsidRPr="001C0EA0" w14:paraId="3C2C614A"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76AA108C" w14:textId="77777777" w:rsidR="009971CA" w:rsidRPr="001C0EA0" w:rsidRDefault="009971CA" w:rsidP="00535242">
            <w:pPr>
              <w:pStyle w:val="Table"/>
              <w:jc w:val="center"/>
              <w:rPr>
                <w:lang w:bidi="ne-NP"/>
              </w:rPr>
            </w:pPr>
            <w:r w:rsidRPr="001C0EA0">
              <w:rPr>
                <w:lang w:bidi="ne-NP"/>
              </w:rPr>
              <w:t>65%</w:t>
            </w:r>
          </w:p>
        </w:tc>
        <w:tc>
          <w:tcPr>
            <w:tcW w:w="840" w:type="pct"/>
            <w:tcBorders>
              <w:top w:val="nil"/>
              <w:left w:val="nil"/>
              <w:bottom w:val="single" w:sz="4" w:space="0" w:color="auto"/>
              <w:right w:val="single" w:sz="4" w:space="0" w:color="auto"/>
            </w:tcBorders>
            <w:shd w:val="clear" w:color="000000" w:fill="FFFFFF"/>
            <w:vAlign w:val="center"/>
          </w:tcPr>
          <w:p w14:paraId="7549B2DB" w14:textId="77777777" w:rsidR="009971CA" w:rsidRPr="001C0EA0" w:rsidRDefault="009971CA" w:rsidP="00535242">
            <w:pPr>
              <w:pStyle w:val="Table"/>
              <w:jc w:val="center"/>
              <w:rPr>
                <w:lang w:bidi="ne-NP"/>
              </w:rPr>
            </w:pPr>
            <w:r w:rsidRPr="001C0EA0">
              <w:rPr>
                <w:rFonts w:cs="Calibri"/>
                <w:color w:val="000000"/>
                <w:szCs w:val="22"/>
                <w:lang w:bidi="ne-NP"/>
              </w:rPr>
              <w:t>5.85</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275F8042" w14:textId="77777777" w:rsidR="009971CA" w:rsidRPr="001C0EA0" w:rsidRDefault="009971CA" w:rsidP="00535242">
            <w:pPr>
              <w:pStyle w:val="Table"/>
              <w:jc w:val="center"/>
              <w:rPr>
                <w:lang w:bidi="ne-NP"/>
              </w:rPr>
            </w:pPr>
            <w:r w:rsidRPr="001C0EA0">
              <w:rPr>
                <w:rFonts w:cs="Calibri"/>
                <w:color w:val="000000"/>
                <w:szCs w:val="22"/>
              </w:rPr>
              <w:t>5.09</w:t>
            </w:r>
          </w:p>
        </w:tc>
        <w:tc>
          <w:tcPr>
            <w:tcW w:w="1607" w:type="pct"/>
            <w:tcBorders>
              <w:top w:val="nil"/>
              <w:left w:val="nil"/>
              <w:bottom w:val="single" w:sz="4" w:space="0" w:color="auto"/>
              <w:right w:val="single" w:sz="4" w:space="0" w:color="auto"/>
            </w:tcBorders>
            <w:shd w:val="clear" w:color="000000" w:fill="FFFFFF"/>
            <w:noWrap/>
            <w:vAlign w:val="center"/>
          </w:tcPr>
          <w:p w14:paraId="15C831D4" w14:textId="77777777" w:rsidR="009971CA" w:rsidRPr="001C0EA0" w:rsidRDefault="009971CA" w:rsidP="00535242">
            <w:pPr>
              <w:pStyle w:val="Table"/>
              <w:jc w:val="center"/>
              <w:rPr>
                <w:lang w:bidi="ne-NP"/>
              </w:rPr>
            </w:pPr>
            <w:r>
              <w:rPr>
                <w:rFonts w:cs="Calibri"/>
                <w:color w:val="000000"/>
                <w:szCs w:val="22"/>
              </w:rPr>
              <w:t>5.08</w:t>
            </w:r>
          </w:p>
        </w:tc>
      </w:tr>
      <w:tr w:rsidR="009971CA" w:rsidRPr="001C0EA0" w14:paraId="3B37C8F1"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0D9D3478" w14:textId="77777777" w:rsidR="009971CA" w:rsidRPr="001C0EA0" w:rsidRDefault="009971CA" w:rsidP="00535242">
            <w:pPr>
              <w:pStyle w:val="Table"/>
              <w:jc w:val="center"/>
              <w:rPr>
                <w:lang w:bidi="ne-NP"/>
              </w:rPr>
            </w:pPr>
            <w:r w:rsidRPr="001C0EA0">
              <w:rPr>
                <w:lang w:bidi="ne-NP"/>
              </w:rPr>
              <w:t>70%</w:t>
            </w:r>
          </w:p>
        </w:tc>
        <w:tc>
          <w:tcPr>
            <w:tcW w:w="840" w:type="pct"/>
            <w:tcBorders>
              <w:top w:val="nil"/>
              <w:left w:val="nil"/>
              <w:bottom w:val="single" w:sz="4" w:space="0" w:color="auto"/>
              <w:right w:val="single" w:sz="4" w:space="0" w:color="auto"/>
            </w:tcBorders>
            <w:shd w:val="clear" w:color="000000" w:fill="FFFFFF"/>
            <w:vAlign w:val="center"/>
          </w:tcPr>
          <w:p w14:paraId="62F2983D" w14:textId="77777777" w:rsidR="009971CA" w:rsidRPr="001C0EA0" w:rsidRDefault="009971CA" w:rsidP="00535242">
            <w:pPr>
              <w:pStyle w:val="Table"/>
              <w:jc w:val="center"/>
              <w:rPr>
                <w:lang w:bidi="ne-NP"/>
              </w:rPr>
            </w:pPr>
            <w:r w:rsidRPr="001C0EA0">
              <w:rPr>
                <w:rFonts w:cs="Calibri"/>
                <w:color w:val="000000"/>
                <w:szCs w:val="22"/>
                <w:lang w:bidi="ne-NP"/>
              </w:rPr>
              <w:t>5.38</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0FC7424A" w14:textId="77777777" w:rsidR="009971CA" w:rsidRPr="001C0EA0" w:rsidRDefault="009971CA" w:rsidP="00535242">
            <w:pPr>
              <w:pStyle w:val="Table"/>
              <w:jc w:val="center"/>
              <w:rPr>
                <w:lang w:bidi="ne-NP"/>
              </w:rPr>
            </w:pPr>
            <w:r w:rsidRPr="001C0EA0">
              <w:rPr>
                <w:rFonts w:cs="Calibri"/>
                <w:color w:val="000000"/>
                <w:szCs w:val="22"/>
              </w:rPr>
              <w:t>4.63</w:t>
            </w:r>
          </w:p>
        </w:tc>
        <w:tc>
          <w:tcPr>
            <w:tcW w:w="1607" w:type="pct"/>
            <w:tcBorders>
              <w:top w:val="nil"/>
              <w:left w:val="nil"/>
              <w:bottom w:val="single" w:sz="4" w:space="0" w:color="auto"/>
              <w:right w:val="single" w:sz="4" w:space="0" w:color="auto"/>
            </w:tcBorders>
            <w:shd w:val="clear" w:color="000000" w:fill="FFFFFF"/>
            <w:noWrap/>
            <w:vAlign w:val="center"/>
          </w:tcPr>
          <w:p w14:paraId="6A46DA76" w14:textId="77777777" w:rsidR="009971CA" w:rsidRPr="001C0EA0" w:rsidRDefault="009971CA" w:rsidP="00535242">
            <w:pPr>
              <w:pStyle w:val="Table"/>
              <w:jc w:val="center"/>
              <w:rPr>
                <w:lang w:bidi="ne-NP"/>
              </w:rPr>
            </w:pPr>
            <w:r>
              <w:rPr>
                <w:rFonts w:cs="Calibri"/>
                <w:color w:val="000000"/>
                <w:szCs w:val="22"/>
              </w:rPr>
              <w:t>5.14</w:t>
            </w:r>
          </w:p>
        </w:tc>
      </w:tr>
      <w:tr w:rsidR="009971CA" w:rsidRPr="001C0EA0" w14:paraId="34FC62CC"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6624AADA" w14:textId="77777777" w:rsidR="009971CA" w:rsidRPr="001C0EA0" w:rsidRDefault="009971CA" w:rsidP="00535242">
            <w:pPr>
              <w:pStyle w:val="Table"/>
              <w:jc w:val="center"/>
              <w:rPr>
                <w:lang w:bidi="ne-NP"/>
              </w:rPr>
            </w:pPr>
            <w:r w:rsidRPr="001C0EA0">
              <w:rPr>
                <w:lang w:bidi="ne-NP"/>
              </w:rPr>
              <w:t>75%</w:t>
            </w:r>
          </w:p>
        </w:tc>
        <w:tc>
          <w:tcPr>
            <w:tcW w:w="840" w:type="pct"/>
            <w:tcBorders>
              <w:top w:val="nil"/>
              <w:left w:val="nil"/>
              <w:bottom w:val="single" w:sz="4" w:space="0" w:color="auto"/>
              <w:right w:val="single" w:sz="4" w:space="0" w:color="auto"/>
            </w:tcBorders>
            <w:shd w:val="clear" w:color="000000" w:fill="FFFFFF"/>
            <w:vAlign w:val="center"/>
          </w:tcPr>
          <w:p w14:paraId="27BB5D37" w14:textId="77777777" w:rsidR="009971CA" w:rsidRPr="001C0EA0" w:rsidRDefault="009971CA" w:rsidP="00535242">
            <w:pPr>
              <w:pStyle w:val="Table"/>
              <w:jc w:val="center"/>
              <w:rPr>
                <w:lang w:bidi="ne-NP"/>
              </w:rPr>
            </w:pPr>
            <w:r w:rsidRPr="001C0EA0">
              <w:rPr>
                <w:rFonts w:cs="Calibri"/>
                <w:color w:val="000000"/>
                <w:szCs w:val="22"/>
                <w:lang w:bidi="ne-NP"/>
              </w:rPr>
              <w:t>4.96</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59F3CFA9" w14:textId="77777777" w:rsidR="009971CA" w:rsidRPr="001C0EA0" w:rsidRDefault="009971CA" w:rsidP="00535242">
            <w:pPr>
              <w:pStyle w:val="Table"/>
              <w:jc w:val="center"/>
              <w:rPr>
                <w:lang w:bidi="ne-NP"/>
              </w:rPr>
            </w:pPr>
            <w:r w:rsidRPr="001C0EA0">
              <w:rPr>
                <w:rFonts w:cs="Calibri"/>
                <w:color w:val="000000"/>
                <w:szCs w:val="22"/>
              </w:rPr>
              <w:t>4.26</w:t>
            </w:r>
          </w:p>
        </w:tc>
        <w:tc>
          <w:tcPr>
            <w:tcW w:w="1607" w:type="pct"/>
            <w:tcBorders>
              <w:top w:val="nil"/>
              <w:left w:val="nil"/>
              <w:bottom w:val="single" w:sz="4" w:space="0" w:color="auto"/>
              <w:right w:val="single" w:sz="4" w:space="0" w:color="auto"/>
            </w:tcBorders>
            <w:shd w:val="clear" w:color="000000" w:fill="FFFFFF"/>
            <w:noWrap/>
            <w:vAlign w:val="center"/>
          </w:tcPr>
          <w:p w14:paraId="79726793" w14:textId="77777777" w:rsidR="009971CA" w:rsidRPr="001C0EA0" w:rsidRDefault="009971CA" w:rsidP="00535242">
            <w:pPr>
              <w:pStyle w:val="Table"/>
              <w:jc w:val="center"/>
              <w:rPr>
                <w:lang w:bidi="ne-NP"/>
              </w:rPr>
            </w:pPr>
            <w:r>
              <w:rPr>
                <w:rFonts w:cs="Calibri"/>
                <w:color w:val="000000"/>
                <w:szCs w:val="22"/>
              </w:rPr>
              <w:t>5.44</w:t>
            </w:r>
          </w:p>
        </w:tc>
      </w:tr>
      <w:tr w:rsidR="009971CA" w:rsidRPr="001C0EA0" w14:paraId="634F9D1C"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5166F144" w14:textId="77777777" w:rsidR="009971CA" w:rsidRPr="001C0EA0" w:rsidRDefault="009971CA" w:rsidP="00535242">
            <w:pPr>
              <w:pStyle w:val="Table"/>
              <w:jc w:val="center"/>
              <w:rPr>
                <w:lang w:bidi="ne-NP"/>
              </w:rPr>
            </w:pPr>
            <w:r w:rsidRPr="001C0EA0">
              <w:rPr>
                <w:lang w:bidi="ne-NP"/>
              </w:rPr>
              <w:t>80%</w:t>
            </w:r>
          </w:p>
        </w:tc>
        <w:tc>
          <w:tcPr>
            <w:tcW w:w="840" w:type="pct"/>
            <w:tcBorders>
              <w:top w:val="nil"/>
              <w:left w:val="nil"/>
              <w:bottom w:val="single" w:sz="4" w:space="0" w:color="auto"/>
              <w:right w:val="single" w:sz="4" w:space="0" w:color="auto"/>
            </w:tcBorders>
            <w:shd w:val="clear" w:color="000000" w:fill="FFFFFF"/>
            <w:vAlign w:val="center"/>
          </w:tcPr>
          <w:p w14:paraId="7542B0A4" w14:textId="77777777" w:rsidR="009971CA" w:rsidRPr="001C0EA0" w:rsidRDefault="009971CA" w:rsidP="00535242">
            <w:pPr>
              <w:pStyle w:val="Table"/>
              <w:jc w:val="center"/>
              <w:rPr>
                <w:lang w:bidi="ne-NP"/>
              </w:rPr>
            </w:pPr>
            <w:r w:rsidRPr="001C0EA0">
              <w:rPr>
                <w:rFonts w:cs="Calibri"/>
                <w:color w:val="000000"/>
                <w:szCs w:val="22"/>
                <w:lang w:bidi="ne-NP"/>
              </w:rPr>
              <w:t>4.59</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1A7F75D9" w14:textId="77777777" w:rsidR="009971CA" w:rsidRPr="001C0EA0" w:rsidRDefault="009971CA" w:rsidP="00535242">
            <w:pPr>
              <w:pStyle w:val="Table"/>
              <w:jc w:val="center"/>
              <w:rPr>
                <w:lang w:bidi="ne-NP"/>
              </w:rPr>
            </w:pPr>
            <w:r w:rsidRPr="001C0EA0">
              <w:rPr>
                <w:rFonts w:cs="Calibri"/>
                <w:color w:val="000000"/>
                <w:szCs w:val="22"/>
              </w:rPr>
              <w:t>3.89</w:t>
            </w:r>
          </w:p>
        </w:tc>
        <w:tc>
          <w:tcPr>
            <w:tcW w:w="1607" w:type="pct"/>
            <w:tcBorders>
              <w:top w:val="nil"/>
              <w:left w:val="nil"/>
              <w:bottom w:val="single" w:sz="4" w:space="0" w:color="auto"/>
              <w:right w:val="single" w:sz="4" w:space="0" w:color="auto"/>
            </w:tcBorders>
            <w:shd w:val="clear" w:color="000000" w:fill="FFFFFF"/>
            <w:noWrap/>
            <w:vAlign w:val="center"/>
          </w:tcPr>
          <w:p w14:paraId="26D8B976" w14:textId="77777777" w:rsidR="009971CA" w:rsidRPr="001C0EA0" w:rsidRDefault="009971CA" w:rsidP="00535242">
            <w:pPr>
              <w:pStyle w:val="Table"/>
              <w:jc w:val="center"/>
              <w:rPr>
                <w:lang w:bidi="ne-NP"/>
              </w:rPr>
            </w:pPr>
            <w:r>
              <w:rPr>
                <w:rFonts w:cs="Calibri"/>
                <w:color w:val="000000"/>
                <w:szCs w:val="22"/>
              </w:rPr>
              <w:t>5.61</w:t>
            </w:r>
          </w:p>
        </w:tc>
      </w:tr>
      <w:tr w:rsidR="009971CA" w:rsidRPr="001C0EA0" w14:paraId="3FE9B870"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004B32B0" w14:textId="77777777" w:rsidR="009971CA" w:rsidRPr="001C0EA0" w:rsidRDefault="009971CA" w:rsidP="00535242">
            <w:pPr>
              <w:pStyle w:val="Table"/>
              <w:jc w:val="center"/>
              <w:rPr>
                <w:lang w:bidi="ne-NP"/>
              </w:rPr>
            </w:pPr>
            <w:r w:rsidRPr="001C0EA0">
              <w:rPr>
                <w:lang w:bidi="ne-NP"/>
              </w:rPr>
              <w:t>85%</w:t>
            </w:r>
          </w:p>
        </w:tc>
        <w:tc>
          <w:tcPr>
            <w:tcW w:w="840" w:type="pct"/>
            <w:tcBorders>
              <w:top w:val="nil"/>
              <w:left w:val="nil"/>
              <w:bottom w:val="single" w:sz="4" w:space="0" w:color="auto"/>
              <w:right w:val="single" w:sz="4" w:space="0" w:color="auto"/>
            </w:tcBorders>
            <w:shd w:val="clear" w:color="000000" w:fill="FFFFFF"/>
            <w:vAlign w:val="center"/>
          </w:tcPr>
          <w:p w14:paraId="5FE4328C" w14:textId="77777777" w:rsidR="009971CA" w:rsidRPr="001C0EA0" w:rsidRDefault="009971CA" w:rsidP="00535242">
            <w:pPr>
              <w:pStyle w:val="Table"/>
              <w:jc w:val="center"/>
              <w:rPr>
                <w:lang w:bidi="ne-NP"/>
              </w:rPr>
            </w:pPr>
            <w:r w:rsidRPr="001C0EA0">
              <w:rPr>
                <w:rFonts w:cs="Calibri"/>
                <w:color w:val="000000"/>
                <w:szCs w:val="22"/>
                <w:lang w:bidi="ne-NP"/>
              </w:rPr>
              <w:t>4.22</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50740FEF" w14:textId="77777777" w:rsidR="009971CA" w:rsidRPr="001C0EA0" w:rsidRDefault="009971CA" w:rsidP="00535242">
            <w:pPr>
              <w:pStyle w:val="Table"/>
              <w:jc w:val="center"/>
              <w:rPr>
                <w:lang w:bidi="ne-NP"/>
              </w:rPr>
            </w:pPr>
            <w:r w:rsidRPr="001C0EA0">
              <w:rPr>
                <w:rFonts w:cs="Calibri"/>
                <w:color w:val="000000"/>
                <w:szCs w:val="22"/>
              </w:rPr>
              <w:t>3.60</w:t>
            </w:r>
          </w:p>
        </w:tc>
        <w:tc>
          <w:tcPr>
            <w:tcW w:w="1607" w:type="pct"/>
            <w:tcBorders>
              <w:top w:val="nil"/>
              <w:left w:val="nil"/>
              <w:bottom w:val="single" w:sz="4" w:space="0" w:color="auto"/>
              <w:right w:val="single" w:sz="4" w:space="0" w:color="auto"/>
            </w:tcBorders>
            <w:shd w:val="clear" w:color="000000" w:fill="FFFFFF"/>
            <w:noWrap/>
            <w:vAlign w:val="center"/>
          </w:tcPr>
          <w:p w14:paraId="0F941B58" w14:textId="77777777" w:rsidR="009971CA" w:rsidRPr="001C0EA0" w:rsidRDefault="009971CA" w:rsidP="00535242">
            <w:pPr>
              <w:pStyle w:val="Table"/>
              <w:jc w:val="center"/>
              <w:rPr>
                <w:lang w:bidi="ne-NP"/>
              </w:rPr>
            </w:pPr>
            <w:r>
              <w:rPr>
                <w:rFonts w:cs="Calibri"/>
                <w:color w:val="000000"/>
                <w:szCs w:val="22"/>
              </w:rPr>
              <w:t>5.80</w:t>
            </w:r>
          </w:p>
        </w:tc>
      </w:tr>
      <w:tr w:rsidR="009971CA" w:rsidRPr="001C0EA0" w14:paraId="0332C910"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045586BE" w14:textId="77777777" w:rsidR="009971CA" w:rsidRPr="001C0EA0" w:rsidRDefault="009971CA" w:rsidP="00535242">
            <w:pPr>
              <w:pStyle w:val="Table"/>
              <w:jc w:val="center"/>
              <w:rPr>
                <w:lang w:bidi="ne-NP"/>
              </w:rPr>
            </w:pPr>
            <w:r w:rsidRPr="001C0EA0">
              <w:rPr>
                <w:lang w:bidi="ne-NP"/>
              </w:rPr>
              <w:t>90%</w:t>
            </w:r>
          </w:p>
        </w:tc>
        <w:tc>
          <w:tcPr>
            <w:tcW w:w="840" w:type="pct"/>
            <w:tcBorders>
              <w:top w:val="nil"/>
              <w:left w:val="nil"/>
              <w:bottom w:val="single" w:sz="4" w:space="0" w:color="auto"/>
              <w:right w:val="single" w:sz="4" w:space="0" w:color="auto"/>
            </w:tcBorders>
            <w:shd w:val="clear" w:color="000000" w:fill="FFFFFF"/>
            <w:vAlign w:val="center"/>
          </w:tcPr>
          <w:p w14:paraId="601EE9A2" w14:textId="77777777" w:rsidR="009971CA" w:rsidRPr="001C0EA0" w:rsidRDefault="009971CA" w:rsidP="00535242">
            <w:pPr>
              <w:pStyle w:val="Table"/>
              <w:jc w:val="center"/>
              <w:rPr>
                <w:lang w:bidi="ne-NP"/>
              </w:rPr>
            </w:pPr>
            <w:r w:rsidRPr="001C0EA0">
              <w:rPr>
                <w:rFonts w:cs="Calibri"/>
                <w:color w:val="000000"/>
                <w:szCs w:val="22"/>
                <w:lang w:bidi="ne-NP"/>
              </w:rPr>
              <w:t>3.84</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1CF5D80D" w14:textId="77777777" w:rsidR="009971CA" w:rsidRPr="001C0EA0" w:rsidRDefault="009971CA" w:rsidP="00535242">
            <w:pPr>
              <w:pStyle w:val="Table"/>
              <w:jc w:val="center"/>
              <w:rPr>
                <w:lang w:bidi="ne-NP"/>
              </w:rPr>
            </w:pPr>
            <w:r w:rsidRPr="001C0EA0">
              <w:rPr>
                <w:rFonts w:cs="Calibri"/>
                <w:color w:val="000000"/>
                <w:szCs w:val="22"/>
              </w:rPr>
              <w:t>3.34</w:t>
            </w:r>
          </w:p>
        </w:tc>
        <w:tc>
          <w:tcPr>
            <w:tcW w:w="1607" w:type="pct"/>
            <w:tcBorders>
              <w:top w:val="nil"/>
              <w:left w:val="nil"/>
              <w:bottom w:val="single" w:sz="4" w:space="0" w:color="auto"/>
              <w:right w:val="single" w:sz="4" w:space="0" w:color="auto"/>
            </w:tcBorders>
            <w:shd w:val="clear" w:color="000000" w:fill="FFFFFF"/>
            <w:noWrap/>
            <w:vAlign w:val="center"/>
          </w:tcPr>
          <w:p w14:paraId="1E6E294A" w14:textId="77777777" w:rsidR="009971CA" w:rsidRPr="001C0EA0" w:rsidRDefault="009971CA" w:rsidP="00535242">
            <w:pPr>
              <w:pStyle w:val="Table"/>
              <w:jc w:val="center"/>
              <w:rPr>
                <w:lang w:bidi="ne-NP"/>
              </w:rPr>
            </w:pPr>
            <w:r>
              <w:rPr>
                <w:rFonts w:cs="Calibri"/>
                <w:color w:val="000000"/>
                <w:szCs w:val="22"/>
              </w:rPr>
              <w:t>4.48</w:t>
            </w:r>
          </w:p>
        </w:tc>
      </w:tr>
      <w:tr w:rsidR="009971CA" w:rsidRPr="001C0EA0" w14:paraId="580C7E85" w14:textId="77777777" w:rsidTr="00535242">
        <w:trPr>
          <w:trHeight w:val="360"/>
          <w:jc w:val="center"/>
        </w:trPr>
        <w:tc>
          <w:tcPr>
            <w:tcW w:w="959" w:type="pct"/>
            <w:tcBorders>
              <w:top w:val="nil"/>
              <w:left w:val="single" w:sz="4" w:space="0" w:color="auto"/>
              <w:bottom w:val="single" w:sz="4" w:space="0" w:color="auto"/>
              <w:right w:val="single" w:sz="4" w:space="0" w:color="auto"/>
            </w:tcBorders>
            <w:shd w:val="clear" w:color="000000" w:fill="FFFFFF"/>
            <w:noWrap/>
            <w:vAlign w:val="center"/>
            <w:hideMark/>
          </w:tcPr>
          <w:p w14:paraId="4E5821BC" w14:textId="77777777" w:rsidR="009971CA" w:rsidRPr="001C0EA0" w:rsidRDefault="009971CA" w:rsidP="00535242">
            <w:pPr>
              <w:pStyle w:val="Table"/>
              <w:jc w:val="center"/>
              <w:rPr>
                <w:lang w:bidi="ne-NP"/>
              </w:rPr>
            </w:pPr>
            <w:r w:rsidRPr="001C0EA0">
              <w:rPr>
                <w:lang w:bidi="ne-NP"/>
              </w:rPr>
              <w:t>95%</w:t>
            </w:r>
          </w:p>
        </w:tc>
        <w:tc>
          <w:tcPr>
            <w:tcW w:w="840" w:type="pct"/>
            <w:tcBorders>
              <w:top w:val="nil"/>
              <w:left w:val="nil"/>
              <w:bottom w:val="single" w:sz="4" w:space="0" w:color="auto"/>
              <w:right w:val="single" w:sz="4" w:space="0" w:color="auto"/>
            </w:tcBorders>
            <w:shd w:val="clear" w:color="000000" w:fill="FFFFFF"/>
            <w:vAlign w:val="center"/>
          </w:tcPr>
          <w:p w14:paraId="2613089C" w14:textId="77777777" w:rsidR="009971CA" w:rsidRPr="001C0EA0" w:rsidRDefault="009971CA" w:rsidP="00535242">
            <w:pPr>
              <w:pStyle w:val="Table"/>
              <w:jc w:val="center"/>
              <w:rPr>
                <w:lang w:bidi="ne-NP"/>
              </w:rPr>
            </w:pPr>
            <w:r w:rsidRPr="001C0EA0">
              <w:rPr>
                <w:rFonts w:cs="Calibri"/>
                <w:color w:val="000000"/>
                <w:szCs w:val="22"/>
                <w:lang w:bidi="ne-NP"/>
              </w:rPr>
              <w:t>3.37</w:t>
            </w:r>
          </w:p>
        </w:tc>
        <w:tc>
          <w:tcPr>
            <w:tcW w:w="1594" w:type="pct"/>
            <w:tcBorders>
              <w:top w:val="nil"/>
              <w:left w:val="single" w:sz="4" w:space="0" w:color="auto"/>
              <w:bottom w:val="single" w:sz="4" w:space="0" w:color="auto"/>
              <w:right w:val="single" w:sz="4" w:space="0" w:color="auto"/>
            </w:tcBorders>
            <w:shd w:val="clear" w:color="000000" w:fill="FFFFFF"/>
            <w:noWrap/>
            <w:vAlign w:val="center"/>
          </w:tcPr>
          <w:p w14:paraId="433E14F3" w14:textId="77777777" w:rsidR="009971CA" w:rsidRPr="001C0EA0" w:rsidRDefault="009971CA" w:rsidP="00535242">
            <w:pPr>
              <w:pStyle w:val="Table"/>
              <w:jc w:val="center"/>
              <w:rPr>
                <w:lang w:bidi="ne-NP"/>
              </w:rPr>
            </w:pPr>
            <w:r w:rsidRPr="001C0EA0">
              <w:rPr>
                <w:rFonts w:cs="Calibri"/>
                <w:color w:val="000000"/>
                <w:szCs w:val="22"/>
              </w:rPr>
              <w:t>3.03</w:t>
            </w:r>
          </w:p>
        </w:tc>
        <w:tc>
          <w:tcPr>
            <w:tcW w:w="1607" w:type="pct"/>
            <w:tcBorders>
              <w:top w:val="nil"/>
              <w:left w:val="nil"/>
              <w:bottom w:val="single" w:sz="4" w:space="0" w:color="auto"/>
              <w:right w:val="single" w:sz="4" w:space="0" w:color="auto"/>
            </w:tcBorders>
            <w:shd w:val="clear" w:color="000000" w:fill="FFFFFF"/>
            <w:noWrap/>
            <w:vAlign w:val="center"/>
          </w:tcPr>
          <w:p w14:paraId="3FB684AC" w14:textId="77777777" w:rsidR="009971CA" w:rsidRPr="001C0EA0" w:rsidRDefault="009971CA" w:rsidP="00535242">
            <w:pPr>
              <w:pStyle w:val="Table"/>
              <w:jc w:val="center"/>
              <w:rPr>
                <w:lang w:bidi="ne-NP"/>
              </w:rPr>
            </w:pPr>
            <w:r>
              <w:rPr>
                <w:rFonts w:cs="Calibri"/>
                <w:color w:val="000000"/>
                <w:szCs w:val="22"/>
              </w:rPr>
              <w:t>3.33</w:t>
            </w:r>
          </w:p>
        </w:tc>
      </w:tr>
    </w:tbl>
    <w:p w14:paraId="725E8B75" w14:textId="77777777" w:rsidR="009971CA" w:rsidRPr="001C0EA0" w:rsidRDefault="009971CA" w:rsidP="009971CA">
      <w:pPr>
        <w:rPr>
          <w:sz w:val="8"/>
          <w:szCs w:val="8"/>
        </w:rPr>
      </w:pPr>
    </w:p>
    <w:p w14:paraId="3018EADC" w14:textId="77777777" w:rsidR="009971CA" w:rsidRPr="001C0EA0" w:rsidRDefault="009971CA" w:rsidP="009971CA">
      <w:pPr>
        <w:ind w:right="-46"/>
      </w:pPr>
      <w:r w:rsidRPr="001C0EA0">
        <w:t xml:space="preserve">Above table shows that the flow duration curve developed from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are found to be on lower side whereas, the same curve developed from regional regression analysis of the reference six gauging stations are found to be on higher side. The reasons for lower value from the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are the same as explained in comparison of the long-term mean monthly flows.</w:t>
      </w:r>
    </w:p>
    <w:p w14:paraId="46F6CE5E" w14:textId="2FE07F58" w:rsidR="009971CA" w:rsidRPr="001C0EA0" w:rsidRDefault="009971CA" w:rsidP="009971CA">
      <w:pPr>
        <w:ind w:right="-46"/>
        <w:rPr>
          <w:color w:val="000000" w:themeColor="text1"/>
        </w:rPr>
      </w:pPr>
      <w:r w:rsidRPr="001C0EA0">
        <w:lastRenderedPageBreak/>
        <w:t xml:space="preserve">Regional regression analysis is one of the commonly practiced method for developing flow duration curve which gives reasonable acceptable result and can be adopted where there are no other better alternatives or direct data is not available from the concerned river. The 40% </w:t>
      </w:r>
      <w:proofErr w:type="spellStart"/>
      <w:r w:rsidRPr="001C0EA0">
        <w:t>exceedence</w:t>
      </w:r>
      <w:proofErr w:type="spellEnd"/>
      <w:r w:rsidRPr="001C0EA0">
        <w:t xml:space="preserve"> flow adopted in previous UFSR was 12.50 m</w:t>
      </w:r>
      <w:r w:rsidRPr="001C0EA0">
        <w:rPr>
          <w:vertAlign w:val="superscript"/>
        </w:rPr>
        <w:t>3</w:t>
      </w:r>
      <w:r w:rsidRPr="001C0EA0">
        <w:t xml:space="preserve">/s. In this UFSR, the 40 % </w:t>
      </w:r>
      <w:proofErr w:type="spellStart"/>
      <w:r w:rsidRPr="001C0EA0">
        <w:t>exceedence</w:t>
      </w:r>
      <w:proofErr w:type="spellEnd"/>
      <w:r w:rsidRPr="001C0EA0">
        <w:t xml:space="preserve"> flow calculated from CAR with station 404.7 is 10.86 m</w:t>
      </w:r>
      <w:r w:rsidRPr="001C0EA0">
        <w:rPr>
          <w:vertAlign w:val="superscript"/>
        </w:rPr>
        <w:t>3</w:t>
      </w:r>
      <w:r w:rsidRPr="001C0EA0">
        <w:t xml:space="preserve">/s and </w:t>
      </w:r>
      <w:r w:rsidRPr="001C0EA0">
        <w:rPr>
          <w:color w:val="000000" w:themeColor="text1"/>
        </w:rPr>
        <w:t>from regional regression method is 15.4</w:t>
      </w:r>
      <w:r>
        <w:rPr>
          <w:color w:val="000000" w:themeColor="text1"/>
        </w:rPr>
        <w:t>7</w:t>
      </w:r>
      <w:r w:rsidRPr="001C0EA0">
        <w:rPr>
          <w:color w:val="000000" w:themeColor="text1"/>
        </w:rPr>
        <w:t xml:space="preserve"> m</w:t>
      </w:r>
      <w:r w:rsidRPr="001C0EA0">
        <w:rPr>
          <w:color w:val="000000" w:themeColor="text1"/>
          <w:vertAlign w:val="superscript"/>
        </w:rPr>
        <w:t>3</w:t>
      </w:r>
      <w:r w:rsidRPr="001C0EA0">
        <w:rPr>
          <w:color w:val="000000" w:themeColor="text1"/>
        </w:rPr>
        <w:t>/s. The adopted design flow in previous UFSR i.e. 12.50 m</w:t>
      </w:r>
      <w:r w:rsidRPr="001C0EA0">
        <w:rPr>
          <w:color w:val="000000" w:themeColor="text1"/>
          <w:vertAlign w:val="superscript"/>
        </w:rPr>
        <w:t>3</w:t>
      </w:r>
      <w:r w:rsidRPr="001C0EA0">
        <w:rPr>
          <w:color w:val="000000" w:themeColor="text1"/>
        </w:rPr>
        <w:t xml:space="preserve">/s is obtained at 36.6 % </w:t>
      </w:r>
      <w:proofErr w:type="spellStart"/>
      <w:r w:rsidRPr="001C0EA0">
        <w:rPr>
          <w:color w:val="000000" w:themeColor="text1"/>
        </w:rPr>
        <w:t>exceedence</w:t>
      </w:r>
      <w:proofErr w:type="spellEnd"/>
      <w:r w:rsidRPr="001C0EA0">
        <w:rPr>
          <w:color w:val="000000" w:themeColor="text1"/>
        </w:rPr>
        <w:t xml:space="preserve"> flow from CAR with </w:t>
      </w:r>
      <w:proofErr w:type="spellStart"/>
      <w:r w:rsidRPr="001C0EA0">
        <w:rPr>
          <w:color w:val="000000" w:themeColor="text1"/>
        </w:rPr>
        <w:t>Stn.</w:t>
      </w:r>
      <w:proofErr w:type="spellEnd"/>
      <w:r w:rsidRPr="001C0EA0">
        <w:rPr>
          <w:color w:val="000000" w:themeColor="text1"/>
        </w:rPr>
        <w:t xml:space="preserve"> 404.7 and at 44.7% </w:t>
      </w:r>
      <w:proofErr w:type="spellStart"/>
      <w:r w:rsidRPr="001C0EA0">
        <w:rPr>
          <w:color w:val="000000" w:themeColor="text1"/>
        </w:rPr>
        <w:t>exceedence</w:t>
      </w:r>
      <w:proofErr w:type="spellEnd"/>
      <w:r w:rsidRPr="001C0EA0">
        <w:rPr>
          <w:color w:val="000000" w:themeColor="text1"/>
        </w:rPr>
        <w:t xml:space="preserve"> flow from regional regression method based on present UFS. The average of these two methods gives the 40% </w:t>
      </w:r>
      <w:proofErr w:type="spellStart"/>
      <w:r w:rsidRPr="001C0EA0">
        <w:rPr>
          <w:color w:val="000000" w:themeColor="text1"/>
        </w:rPr>
        <w:t>exceedence</w:t>
      </w:r>
      <w:proofErr w:type="spellEnd"/>
      <w:r w:rsidRPr="001C0EA0">
        <w:rPr>
          <w:color w:val="000000" w:themeColor="text1"/>
        </w:rPr>
        <w:t xml:space="preserve"> flow as 13.135 m</w:t>
      </w:r>
      <w:r w:rsidRPr="001C0EA0">
        <w:rPr>
          <w:color w:val="000000" w:themeColor="text1"/>
          <w:vertAlign w:val="superscript"/>
        </w:rPr>
        <w:t>3</w:t>
      </w:r>
      <w:r w:rsidRPr="001C0EA0">
        <w:rPr>
          <w:color w:val="000000" w:themeColor="text1"/>
        </w:rPr>
        <w:t>/s which is higher than that adopted in previous UFSR (12.50 m</w:t>
      </w:r>
      <w:r w:rsidRPr="001C0EA0">
        <w:rPr>
          <w:color w:val="000000" w:themeColor="text1"/>
          <w:vertAlign w:val="superscript"/>
        </w:rPr>
        <w:t>3</w:t>
      </w:r>
      <w:r w:rsidRPr="001C0EA0">
        <w:rPr>
          <w:color w:val="000000" w:themeColor="text1"/>
        </w:rPr>
        <w:t>/</w:t>
      </w:r>
      <w:r w:rsidRPr="00A04D5E">
        <w:rPr>
          <w:color w:val="000000" w:themeColor="text1"/>
        </w:rPr>
        <w:t xml:space="preserve">s). </w:t>
      </w:r>
      <w:r w:rsidRPr="00A04D5E">
        <w:rPr>
          <w:color w:val="000000" w:themeColor="text1"/>
          <w:rPrChange w:id="279" w:author="Kumar Baral" w:date="2022-12-12T14:31:00Z">
            <w:rPr>
              <w:color w:val="000000" w:themeColor="text1"/>
              <w:highlight w:val="yellow"/>
            </w:rPr>
          </w:rPrChange>
        </w:rPr>
        <w:t>Hence, the FDC in previous UFSR has been adopted at the proposed intake site of MKHPP in this updated feasibility study</w:t>
      </w:r>
      <w:ins w:id="280" w:author="Shyam Bhusal" w:date="2022-12-12T14:08:00Z">
        <w:r w:rsidR="007A68EF" w:rsidRPr="00A04D5E">
          <w:rPr>
            <w:color w:val="000000" w:themeColor="text1"/>
            <w:rPrChange w:id="281" w:author="Kumar Baral" w:date="2022-12-12T14:31:00Z">
              <w:rPr>
                <w:color w:val="000000" w:themeColor="text1"/>
                <w:highlight w:val="yellow"/>
              </w:rPr>
            </w:rPrChange>
          </w:rPr>
          <w:t xml:space="preserve"> where the </w:t>
        </w:r>
      </w:ins>
      <w:del w:id="282" w:author="Shyam Bhusal" w:date="2022-12-12T14:08:00Z">
        <w:r w:rsidRPr="00A04D5E" w:rsidDel="007A68EF">
          <w:rPr>
            <w:color w:val="000000" w:themeColor="text1"/>
            <w:rPrChange w:id="283" w:author="Kumar Baral" w:date="2022-12-12T14:31:00Z">
              <w:rPr>
                <w:color w:val="000000" w:themeColor="text1"/>
                <w:highlight w:val="yellow"/>
              </w:rPr>
            </w:rPrChange>
          </w:rPr>
          <w:delText xml:space="preserve"> </w:delText>
        </w:r>
      </w:del>
      <w:del w:id="284" w:author="Shyam Bhusal" w:date="2022-12-12T14:09:00Z">
        <w:r w:rsidRPr="00A04D5E" w:rsidDel="007A68EF">
          <w:rPr>
            <w:color w:val="000000" w:themeColor="text1"/>
            <w:rPrChange w:id="285" w:author="Kumar Baral" w:date="2022-12-12T14:31:00Z">
              <w:rPr>
                <w:color w:val="000000" w:themeColor="text1"/>
                <w:highlight w:val="yellow"/>
              </w:rPr>
            </w:rPrChange>
          </w:rPr>
          <w:delText>and the</w:delText>
        </w:r>
      </w:del>
      <w:r w:rsidRPr="00A04D5E">
        <w:rPr>
          <w:color w:val="000000" w:themeColor="text1"/>
          <w:rPrChange w:id="286" w:author="Kumar Baral" w:date="2022-12-12T14:31:00Z">
            <w:rPr>
              <w:color w:val="000000" w:themeColor="text1"/>
              <w:highlight w:val="yellow"/>
            </w:rPr>
          </w:rPrChange>
        </w:rPr>
        <w:t xml:space="preserve"> design </w:t>
      </w:r>
      <w:ins w:id="287" w:author="Shyam Bhusal" w:date="2022-12-12T14:09:00Z">
        <w:r w:rsidR="007A68EF" w:rsidRPr="00A04D5E">
          <w:rPr>
            <w:color w:val="000000" w:themeColor="text1"/>
            <w:rPrChange w:id="288" w:author="Kumar Baral" w:date="2022-12-12T14:31:00Z">
              <w:rPr>
                <w:color w:val="000000" w:themeColor="text1"/>
                <w:highlight w:val="yellow"/>
              </w:rPr>
            </w:rPrChange>
          </w:rPr>
          <w:t xml:space="preserve">discharge </w:t>
        </w:r>
      </w:ins>
      <w:del w:id="289" w:author="Shyam Bhusal" w:date="2022-12-12T14:09:00Z">
        <w:r w:rsidRPr="00A04D5E" w:rsidDel="007A68EF">
          <w:rPr>
            <w:color w:val="000000" w:themeColor="text1"/>
            <w:rPrChange w:id="290" w:author="Kumar Baral" w:date="2022-12-12T14:31:00Z">
              <w:rPr>
                <w:color w:val="000000" w:themeColor="text1"/>
                <w:highlight w:val="yellow"/>
              </w:rPr>
            </w:rPrChange>
          </w:rPr>
          <w:delText xml:space="preserve">flow </w:delText>
        </w:r>
      </w:del>
      <w:r w:rsidRPr="00A04D5E">
        <w:rPr>
          <w:color w:val="000000" w:themeColor="text1"/>
          <w:rPrChange w:id="291" w:author="Kumar Baral" w:date="2022-12-12T14:31:00Z">
            <w:rPr>
              <w:color w:val="000000" w:themeColor="text1"/>
              <w:highlight w:val="yellow"/>
            </w:rPr>
          </w:rPrChange>
        </w:rPr>
        <w:t xml:space="preserve">at 40 % </w:t>
      </w:r>
      <w:proofErr w:type="spellStart"/>
      <w:r w:rsidRPr="00A04D5E">
        <w:rPr>
          <w:color w:val="000000" w:themeColor="text1"/>
          <w:rPrChange w:id="292" w:author="Kumar Baral" w:date="2022-12-12T14:31:00Z">
            <w:rPr>
              <w:color w:val="000000" w:themeColor="text1"/>
              <w:highlight w:val="yellow"/>
            </w:rPr>
          </w:rPrChange>
        </w:rPr>
        <w:t>exceedence</w:t>
      </w:r>
      <w:proofErr w:type="spellEnd"/>
      <w:r w:rsidRPr="00A04D5E">
        <w:rPr>
          <w:color w:val="000000" w:themeColor="text1"/>
          <w:rPrChange w:id="293" w:author="Kumar Baral" w:date="2022-12-12T14:31:00Z">
            <w:rPr>
              <w:color w:val="000000" w:themeColor="text1"/>
              <w:highlight w:val="yellow"/>
            </w:rPr>
          </w:rPrChange>
        </w:rPr>
        <w:t xml:space="preserve"> flow at the intake of MKHPP is 12.50 m</w:t>
      </w:r>
      <w:r w:rsidRPr="00A04D5E">
        <w:rPr>
          <w:color w:val="000000" w:themeColor="text1"/>
          <w:vertAlign w:val="superscript"/>
          <w:rPrChange w:id="294" w:author="Kumar Baral" w:date="2022-12-12T14:31:00Z">
            <w:rPr>
              <w:color w:val="000000" w:themeColor="text1"/>
              <w:highlight w:val="yellow"/>
              <w:vertAlign w:val="superscript"/>
            </w:rPr>
          </w:rPrChange>
        </w:rPr>
        <w:t>3</w:t>
      </w:r>
      <w:r w:rsidRPr="00A04D5E">
        <w:rPr>
          <w:color w:val="000000" w:themeColor="text1"/>
          <w:rPrChange w:id="295" w:author="Kumar Baral" w:date="2022-12-12T14:31:00Z">
            <w:rPr>
              <w:color w:val="000000" w:themeColor="text1"/>
              <w:highlight w:val="yellow"/>
            </w:rPr>
          </w:rPrChange>
        </w:rPr>
        <w:t>/s.</w:t>
      </w:r>
      <w:r w:rsidRPr="001C0EA0">
        <w:rPr>
          <w:color w:val="000000" w:themeColor="text1"/>
        </w:rPr>
        <w:t xml:space="preserve"> </w:t>
      </w:r>
    </w:p>
    <w:p w14:paraId="0557BAD4" w14:textId="77777777" w:rsidR="009971CA" w:rsidRDefault="009971CA" w:rsidP="009971CA">
      <w:pPr>
        <w:pStyle w:val="Heading2"/>
        <w:numPr>
          <w:ilvl w:val="1"/>
          <w:numId w:val="1"/>
        </w:numPr>
        <w:spacing w:after="240"/>
        <w:ind w:left="284" w:right="-46" w:hanging="284"/>
      </w:pPr>
      <w:bookmarkStart w:id="296" w:name="_Toc90989308"/>
      <w:bookmarkStart w:id="297" w:name="_Toc91255224"/>
      <w:bookmarkStart w:id="298" w:name="_Toc92369067"/>
      <w:bookmarkStart w:id="299" w:name="_Toc92876312"/>
      <w:r w:rsidRPr="001C0EA0">
        <w:t>Flood Flow</w:t>
      </w:r>
      <w:bookmarkEnd w:id="296"/>
      <w:bookmarkEnd w:id="297"/>
      <w:bookmarkEnd w:id="298"/>
      <w:bookmarkEnd w:id="299"/>
    </w:p>
    <w:p w14:paraId="11A6FFDB" w14:textId="77777777" w:rsidR="009971CA" w:rsidRPr="001C0EA0" w:rsidRDefault="009971CA" w:rsidP="009971CA">
      <w:pPr>
        <w:ind w:right="-46"/>
      </w:pPr>
      <w:r w:rsidRPr="001C0EA0">
        <w:t xml:space="preserve">Temporary structures like the cofferdams will be designed to resist flood events with a rather short recurrence interval, e.g. 5 to 20 years whereas, design of the permanent structures like diversion weir, intake, drainage works, canal or pipe crossings, powerhouse and tailrace etc. have to be considered the 1 in 100 </w:t>
      </w:r>
      <w:proofErr w:type="gramStart"/>
      <w:r w:rsidRPr="001C0EA0">
        <w:t>year</w:t>
      </w:r>
      <w:proofErr w:type="gramEnd"/>
      <w:r w:rsidRPr="001C0EA0">
        <w:t xml:space="preserve"> to 1 in 10,000-year flood events depending on the risk involved. The selection of the design flood involves considerations as given below:</w:t>
      </w:r>
    </w:p>
    <w:p w14:paraId="4EB227CF" w14:textId="77777777" w:rsidR="009971CA" w:rsidRPr="001C0EA0" w:rsidRDefault="009971CA" w:rsidP="009971CA">
      <w:pPr>
        <w:pStyle w:val="ListParagraph"/>
        <w:numPr>
          <w:ilvl w:val="0"/>
          <w:numId w:val="8"/>
        </w:numPr>
        <w:spacing w:line="360" w:lineRule="auto"/>
        <w:ind w:right="-46"/>
      </w:pPr>
      <w:r w:rsidRPr="001C0EA0">
        <w:t>Effect of overtopping on the structure</w:t>
      </w:r>
    </w:p>
    <w:p w14:paraId="23AE1355" w14:textId="77777777" w:rsidR="009971CA" w:rsidRPr="001C0EA0" w:rsidRDefault="009971CA" w:rsidP="009971CA">
      <w:pPr>
        <w:pStyle w:val="ListParagraph"/>
        <w:numPr>
          <w:ilvl w:val="0"/>
          <w:numId w:val="8"/>
        </w:numPr>
        <w:spacing w:line="360" w:lineRule="auto"/>
        <w:ind w:right="-46"/>
      </w:pPr>
      <w:r w:rsidRPr="001C0EA0">
        <w:t>Cost of structure reconstruction</w:t>
      </w:r>
    </w:p>
    <w:p w14:paraId="68286344" w14:textId="77777777" w:rsidR="009971CA" w:rsidRPr="001C0EA0" w:rsidRDefault="009971CA" w:rsidP="009971CA">
      <w:pPr>
        <w:pStyle w:val="ListParagraph"/>
        <w:numPr>
          <w:ilvl w:val="0"/>
          <w:numId w:val="8"/>
        </w:numPr>
        <w:spacing w:line="360" w:lineRule="auto"/>
        <w:ind w:right="-46"/>
      </w:pPr>
      <w:r w:rsidRPr="001C0EA0">
        <w:t>Potential loss of life and cost of downstream damage</w:t>
      </w:r>
    </w:p>
    <w:p w14:paraId="70751B2A" w14:textId="77777777" w:rsidR="009971CA" w:rsidRPr="001C0EA0" w:rsidRDefault="009971CA" w:rsidP="009971CA">
      <w:pPr>
        <w:pStyle w:val="ListParagraph"/>
        <w:numPr>
          <w:ilvl w:val="0"/>
          <w:numId w:val="8"/>
        </w:numPr>
        <w:spacing w:line="360" w:lineRule="auto"/>
        <w:ind w:right="-46"/>
      </w:pPr>
      <w:r w:rsidRPr="001C0EA0">
        <w:t>Cost of loss of revenue while the structure is out of commission</w:t>
      </w:r>
    </w:p>
    <w:p w14:paraId="57A016F0" w14:textId="77777777" w:rsidR="009971CA" w:rsidRPr="00784219" w:rsidRDefault="009971CA" w:rsidP="009971CA">
      <w:pPr>
        <w:ind w:right="-46"/>
      </w:pPr>
      <w:r w:rsidRPr="001C0EA0">
        <w:t xml:space="preserve">Since there is no flood data at proposed weir site of the </w:t>
      </w:r>
      <w:proofErr w:type="spellStart"/>
      <w:r w:rsidRPr="001C0EA0">
        <w:t>Myagdi</w:t>
      </w:r>
      <w:proofErr w:type="spellEnd"/>
      <w:r w:rsidRPr="001C0EA0">
        <w:t xml:space="preserve"> </w:t>
      </w:r>
      <w:proofErr w:type="spellStart"/>
      <w:r w:rsidRPr="001C0EA0">
        <w:t>Khola</w:t>
      </w:r>
      <w:proofErr w:type="spellEnd"/>
      <w:r w:rsidRPr="001C0EA0">
        <w:t xml:space="preserve">, preliminary assessment of peak flows at the intake site was conducted during the previous updated feasibility study with the catchment correlation method from </w:t>
      </w:r>
      <w:proofErr w:type="spellStart"/>
      <w:r w:rsidRPr="001C0EA0">
        <w:t>Myagdi</w:t>
      </w:r>
      <w:proofErr w:type="spellEnd"/>
      <w:r w:rsidRPr="001C0EA0">
        <w:t xml:space="preserve"> at </w:t>
      </w:r>
      <w:proofErr w:type="spellStart"/>
      <w:r w:rsidRPr="001C0EA0">
        <w:t>Mangalaghat</w:t>
      </w:r>
      <w:proofErr w:type="spellEnd"/>
      <w:r w:rsidRPr="001C0EA0">
        <w:t xml:space="preserve">, </w:t>
      </w:r>
      <w:proofErr w:type="spellStart"/>
      <w:r w:rsidRPr="001C0EA0">
        <w:t>Stn</w:t>
      </w:r>
      <w:proofErr w:type="spellEnd"/>
      <w:r w:rsidRPr="001C0EA0">
        <w:t xml:space="preserve"> 404.7 and from regional regression analysis. The design flood has been re-calculated in this study with the updated data for the refinement of the project hydrology. The extreme floods of various year return periods have been estimated in this study from following methods: </w:t>
      </w:r>
    </w:p>
    <w:p w14:paraId="339CD89E" w14:textId="77777777" w:rsidR="009971CA" w:rsidRDefault="009971CA" w:rsidP="009971CA">
      <w:pPr>
        <w:pStyle w:val="Heading2"/>
        <w:numPr>
          <w:ilvl w:val="2"/>
          <w:numId w:val="1"/>
        </w:numPr>
        <w:spacing w:after="240"/>
        <w:ind w:left="709" w:right="-46" w:hanging="709"/>
      </w:pPr>
      <w:bookmarkStart w:id="300" w:name="_Toc45025802"/>
      <w:bookmarkStart w:id="301" w:name="_Toc90989309"/>
      <w:bookmarkStart w:id="302" w:name="_Toc91255225"/>
      <w:bookmarkStart w:id="303" w:name="_Toc92369068"/>
      <w:bookmarkStart w:id="304" w:name="_Toc92876313"/>
      <w:r w:rsidRPr="001C0EA0">
        <w:t>Catchment Correlation Method</w:t>
      </w:r>
      <w:bookmarkEnd w:id="300"/>
      <w:bookmarkEnd w:id="301"/>
      <w:bookmarkEnd w:id="302"/>
      <w:bookmarkEnd w:id="303"/>
      <w:bookmarkEnd w:id="304"/>
      <w:r w:rsidRPr="001C0EA0">
        <w:t xml:space="preserve"> </w:t>
      </w:r>
    </w:p>
    <w:p w14:paraId="232F00AA" w14:textId="10A3AE25" w:rsidR="009971CA" w:rsidRPr="001C0EA0" w:rsidRDefault="009971CA" w:rsidP="009971CA">
      <w:pPr>
        <w:ind w:right="-46"/>
      </w:pPr>
      <w:r w:rsidRPr="001C0EA0">
        <w:t xml:space="preserve">This method is one of the most widely used method in the estimation of extreme flood for ungauged catchment. </w:t>
      </w:r>
      <w:r w:rsidR="00E83100">
        <w:t xml:space="preserve">The </w:t>
      </w:r>
      <w:r w:rsidRPr="001C0EA0">
        <w:t xml:space="preserve">flood flows for different return periods at the intake site and powerhouse site of MKHPP were transposed using catchment area ratio. Three frequency analysis: </w:t>
      </w:r>
      <w:proofErr w:type="gramStart"/>
      <w:r w:rsidRPr="001C0EA0">
        <w:t>the</w:t>
      </w:r>
      <w:proofErr w:type="gramEnd"/>
      <w:r w:rsidRPr="001C0EA0">
        <w:t xml:space="preserve"> Gumbel’s method (GEV), Log-Pe</w:t>
      </w:r>
      <w:r w:rsidR="00457491">
        <w:t>a</w:t>
      </w:r>
      <w:r w:rsidRPr="001C0EA0">
        <w:t xml:space="preserve">rson Type III method (LP III) and the Log-normal method (LN) have been used for the review and updating of the design flood. These methods have been commonly used in the flood frequency analysis of the Nepalese river system. </w:t>
      </w:r>
    </w:p>
    <w:p w14:paraId="5D393660" w14:textId="654BF928" w:rsidR="009971CA" w:rsidRPr="001C0EA0" w:rsidRDefault="009971CA" w:rsidP="009971CA">
      <w:pPr>
        <w:ind w:right="-46"/>
      </w:pPr>
      <w:r w:rsidRPr="001C0EA0">
        <w:t xml:space="preserve">Since the annual instantaneous peak flow series at </w:t>
      </w:r>
      <w:proofErr w:type="spellStart"/>
      <w:r w:rsidRPr="001C0EA0">
        <w:t>Myagdi</w:t>
      </w:r>
      <w:proofErr w:type="spellEnd"/>
      <w:r w:rsidRPr="001C0EA0">
        <w:t xml:space="preserve"> </w:t>
      </w:r>
      <w:proofErr w:type="spellStart"/>
      <w:r w:rsidRPr="001C0EA0">
        <w:t>khola</w:t>
      </w:r>
      <w:proofErr w:type="spellEnd"/>
      <w:r w:rsidRPr="001C0EA0">
        <w:t xml:space="preserve"> is not available, the flood frequency analysis has to be carried out with the reference station instantaneous flood data. The instantaneous flood flow series from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including other similar nature nearby gauging stations have been used for the flood frequency analysis. The flood frequency analysis carried out on the annual flood series generated at the intake site of </w:t>
      </w:r>
      <w:proofErr w:type="spellStart"/>
      <w:r w:rsidR="00D23D66">
        <w:t>Myagdi</w:t>
      </w:r>
      <w:proofErr w:type="spellEnd"/>
      <w:r w:rsidR="00D23D66">
        <w:t xml:space="preserve"> </w:t>
      </w:r>
      <w:proofErr w:type="spellStart"/>
      <w:r w:rsidR="00D23D66">
        <w:t>Khola</w:t>
      </w:r>
      <w:proofErr w:type="spellEnd"/>
      <w:r w:rsidRPr="001C0EA0">
        <w:t xml:space="preserve">, </w:t>
      </w:r>
      <w:proofErr w:type="spellStart"/>
      <w:r w:rsidR="00D23D66">
        <w:t>Kunaban</w:t>
      </w:r>
      <w:proofErr w:type="spellEnd"/>
      <w:r w:rsidR="00D23D66">
        <w:t xml:space="preserve"> </w:t>
      </w:r>
      <w:proofErr w:type="spellStart"/>
      <w:r w:rsidR="00D23D66">
        <w:t>Khola</w:t>
      </w:r>
      <w:proofErr w:type="spellEnd"/>
      <w:r w:rsidRPr="001C0EA0">
        <w:t>, at intake site of MK</w:t>
      </w:r>
      <w:r w:rsidR="00D23D66">
        <w:t>HPP</w:t>
      </w:r>
      <w:r w:rsidRPr="001C0EA0">
        <w:t xml:space="preserve"> and at tailrace site of MK</w:t>
      </w:r>
      <w:r w:rsidR="00D23D66">
        <w:t>HPP</w:t>
      </w:r>
      <w:r w:rsidRPr="001C0EA0">
        <w:t xml:space="preserve"> with reference to the historical stream flow records observed at gauging stations 404.7 i.e.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have been shown in</w:t>
      </w:r>
      <w:r w:rsidR="004C6952">
        <w:t xml:space="preserve"> </w:t>
      </w:r>
      <w:r w:rsidR="004C6952">
        <w:fldChar w:fldCharType="begin"/>
      </w:r>
      <w:r w:rsidR="004C6952">
        <w:instrText xml:space="preserve"> REF _Ref92875497 \h </w:instrText>
      </w:r>
      <w:r w:rsidR="004C6952">
        <w:fldChar w:fldCharType="separate"/>
      </w:r>
      <w:r w:rsidR="006C6245">
        <w:t xml:space="preserve">Table </w:t>
      </w:r>
      <w:r w:rsidR="006C6245">
        <w:rPr>
          <w:noProof/>
        </w:rPr>
        <w:t>1</w:t>
      </w:r>
      <w:r w:rsidR="006C6245">
        <w:noBreakHyphen/>
      </w:r>
      <w:r w:rsidR="006C6245">
        <w:rPr>
          <w:noProof/>
        </w:rPr>
        <w:t>24</w:t>
      </w:r>
      <w:r w:rsidR="004C6952">
        <w:fldChar w:fldCharType="end"/>
      </w:r>
      <w:r w:rsidR="004C6952">
        <w:t xml:space="preserve">, </w:t>
      </w:r>
      <w:r w:rsidR="004C6952">
        <w:fldChar w:fldCharType="begin"/>
      </w:r>
      <w:r w:rsidR="004C6952">
        <w:instrText xml:space="preserve"> REF _Ref92875500 \h </w:instrText>
      </w:r>
      <w:r w:rsidR="004C6952">
        <w:fldChar w:fldCharType="separate"/>
      </w:r>
      <w:r w:rsidR="006C6245">
        <w:t xml:space="preserve">Table </w:t>
      </w:r>
      <w:r w:rsidR="006C6245">
        <w:rPr>
          <w:noProof/>
        </w:rPr>
        <w:t>1</w:t>
      </w:r>
      <w:r w:rsidR="006C6245">
        <w:noBreakHyphen/>
      </w:r>
      <w:r w:rsidR="006C6245">
        <w:rPr>
          <w:noProof/>
        </w:rPr>
        <w:t>25</w:t>
      </w:r>
      <w:r w:rsidR="004C6952">
        <w:fldChar w:fldCharType="end"/>
      </w:r>
      <w:r w:rsidR="004C6952">
        <w:t xml:space="preserve">, </w:t>
      </w:r>
      <w:r w:rsidR="004C6952">
        <w:lastRenderedPageBreak/>
        <w:fldChar w:fldCharType="begin"/>
      </w:r>
      <w:r w:rsidR="004C6952">
        <w:instrText xml:space="preserve"> REF _Ref92875502 \h </w:instrText>
      </w:r>
      <w:r w:rsidR="004C6952">
        <w:fldChar w:fldCharType="separate"/>
      </w:r>
      <w:r w:rsidR="006C6245">
        <w:t xml:space="preserve">Table </w:t>
      </w:r>
      <w:r w:rsidR="006C6245">
        <w:rPr>
          <w:noProof/>
        </w:rPr>
        <w:t>1</w:t>
      </w:r>
      <w:r w:rsidR="006C6245">
        <w:noBreakHyphen/>
      </w:r>
      <w:r w:rsidR="006C6245">
        <w:rPr>
          <w:noProof/>
        </w:rPr>
        <w:t>26</w:t>
      </w:r>
      <w:r w:rsidR="004C6952">
        <w:fldChar w:fldCharType="end"/>
      </w:r>
      <w:r w:rsidR="004C6952">
        <w:t xml:space="preserve">, and </w:t>
      </w:r>
      <w:r w:rsidR="004C6952">
        <w:fldChar w:fldCharType="begin"/>
      </w:r>
      <w:r w:rsidR="004C6952">
        <w:instrText xml:space="preserve"> REF _Ref92875503 \h </w:instrText>
      </w:r>
      <w:r w:rsidR="004C6952">
        <w:fldChar w:fldCharType="separate"/>
      </w:r>
      <w:r w:rsidR="006C6245">
        <w:t xml:space="preserve">Table </w:t>
      </w:r>
      <w:r w:rsidR="006C6245">
        <w:rPr>
          <w:noProof/>
        </w:rPr>
        <w:t>1</w:t>
      </w:r>
      <w:r w:rsidR="006C6245">
        <w:noBreakHyphen/>
      </w:r>
      <w:r w:rsidR="006C6245">
        <w:rPr>
          <w:noProof/>
        </w:rPr>
        <w:t>27</w:t>
      </w:r>
      <w:r w:rsidR="004C6952">
        <w:fldChar w:fldCharType="end"/>
      </w:r>
      <w:r w:rsidR="004C6952">
        <w:t xml:space="preserve"> </w:t>
      </w:r>
      <w:r w:rsidRPr="001C0EA0">
        <w:t xml:space="preserve">respectively below. The extreme flow data is available for the period of 1976 to 2015 for the gauging station at </w:t>
      </w:r>
      <w:proofErr w:type="spellStart"/>
      <w:r w:rsidRPr="001C0EA0">
        <w:t>Mangalaghat</w:t>
      </w:r>
      <w:proofErr w:type="spellEnd"/>
      <w:r w:rsidRPr="001C0EA0">
        <w:t>.</w:t>
      </w:r>
    </w:p>
    <w:p w14:paraId="76E7D8B0" w14:textId="64C66D45" w:rsidR="004C6952" w:rsidRPr="00847ACD" w:rsidRDefault="004C6952" w:rsidP="004C6952">
      <w:pPr>
        <w:pStyle w:val="Caption"/>
        <w:keepNext/>
        <w:rPr>
          <w:highlight w:val="yellow"/>
          <w:rPrChange w:id="305" w:author="Shyam Bhusal" w:date="2022-12-12T13:05:00Z">
            <w:rPr/>
          </w:rPrChange>
        </w:rPr>
      </w:pPr>
      <w:bookmarkStart w:id="306" w:name="_Ref92875497"/>
      <w:bookmarkStart w:id="307" w:name="_Toc92876615"/>
      <w:r>
        <w:t xml:space="preserve">Table </w:t>
      </w:r>
      <w:fldSimple w:instr=" STYLEREF 1 \s ">
        <w:r w:rsidR="006C6245">
          <w:rPr>
            <w:noProof/>
          </w:rPr>
          <w:t>1</w:t>
        </w:r>
      </w:fldSimple>
      <w:r w:rsidR="00F46335">
        <w:noBreakHyphen/>
      </w:r>
      <w:r w:rsidR="00CF502A" w:rsidRPr="00847ACD">
        <w:rPr>
          <w:highlight w:val="yellow"/>
          <w:rPrChange w:id="308" w:author="Shyam Bhusal" w:date="2022-12-12T13:05:00Z">
            <w:rPr>
              <w:noProof/>
            </w:rPr>
          </w:rPrChange>
        </w:rPr>
        <w:fldChar w:fldCharType="begin"/>
      </w:r>
      <w:r w:rsidR="00CF502A" w:rsidRPr="00847ACD">
        <w:rPr>
          <w:highlight w:val="yellow"/>
          <w:rPrChange w:id="309" w:author="Shyam Bhusal" w:date="2022-12-12T13:05:00Z">
            <w:rPr/>
          </w:rPrChange>
        </w:rPr>
        <w:instrText xml:space="preserve"> SEQ Table \* ARABIC \s 1 </w:instrText>
      </w:r>
      <w:r w:rsidR="00CF502A" w:rsidRPr="00847ACD">
        <w:rPr>
          <w:highlight w:val="yellow"/>
          <w:rPrChange w:id="310" w:author="Shyam Bhusal" w:date="2022-12-12T13:05:00Z">
            <w:rPr>
              <w:noProof/>
            </w:rPr>
          </w:rPrChange>
        </w:rPr>
        <w:fldChar w:fldCharType="separate"/>
      </w:r>
      <w:r w:rsidR="006C6245" w:rsidRPr="00847ACD">
        <w:rPr>
          <w:noProof/>
          <w:highlight w:val="yellow"/>
          <w:rPrChange w:id="311" w:author="Shyam Bhusal" w:date="2022-12-12T13:05:00Z">
            <w:rPr>
              <w:noProof/>
            </w:rPr>
          </w:rPrChange>
        </w:rPr>
        <w:t>24</w:t>
      </w:r>
      <w:r w:rsidR="00CF502A" w:rsidRPr="00847ACD">
        <w:rPr>
          <w:noProof/>
          <w:highlight w:val="yellow"/>
          <w:rPrChange w:id="312" w:author="Shyam Bhusal" w:date="2022-12-12T13:05:00Z">
            <w:rPr>
              <w:noProof/>
            </w:rPr>
          </w:rPrChange>
        </w:rPr>
        <w:fldChar w:fldCharType="end"/>
      </w:r>
      <w:bookmarkEnd w:id="306"/>
      <w:r w:rsidRPr="00847ACD">
        <w:rPr>
          <w:highlight w:val="yellow"/>
          <w:rPrChange w:id="313" w:author="Shyam Bhusal" w:date="2022-12-12T13:05:00Z">
            <w:rPr/>
          </w:rPrChange>
        </w:rPr>
        <w:t xml:space="preserve">: </w:t>
      </w:r>
      <w:r w:rsidRPr="00847ACD">
        <w:rPr>
          <w:szCs w:val="22"/>
          <w:highlight w:val="yellow"/>
          <w:rPrChange w:id="314" w:author="Shyam Bhusal" w:date="2022-12-12T13:05:00Z">
            <w:rPr>
              <w:szCs w:val="22"/>
            </w:rPr>
          </w:rPrChange>
        </w:rPr>
        <w:t xml:space="preserve">Estimate of Flood at Intake of </w:t>
      </w:r>
      <w:proofErr w:type="spellStart"/>
      <w:r w:rsidRPr="00847ACD">
        <w:rPr>
          <w:szCs w:val="22"/>
          <w:highlight w:val="yellow"/>
          <w:rPrChange w:id="315" w:author="Shyam Bhusal" w:date="2022-12-12T13:05:00Z">
            <w:rPr>
              <w:szCs w:val="22"/>
            </w:rPr>
          </w:rPrChange>
        </w:rPr>
        <w:t>Myagdi</w:t>
      </w:r>
      <w:proofErr w:type="spellEnd"/>
      <w:r w:rsidRPr="00847ACD">
        <w:rPr>
          <w:szCs w:val="22"/>
          <w:highlight w:val="yellow"/>
          <w:rPrChange w:id="316" w:author="Shyam Bhusal" w:date="2022-12-12T13:05:00Z">
            <w:rPr>
              <w:szCs w:val="22"/>
            </w:rPr>
          </w:rPrChange>
        </w:rPr>
        <w:t xml:space="preserve"> </w:t>
      </w:r>
      <w:proofErr w:type="spellStart"/>
      <w:r w:rsidRPr="00847ACD">
        <w:rPr>
          <w:szCs w:val="22"/>
          <w:highlight w:val="yellow"/>
          <w:rPrChange w:id="317" w:author="Shyam Bhusal" w:date="2022-12-12T13:05:00Z">
            <w:rPr>
              <w:szCs w:val="22"/>
            </w:rPr>
          </w:rPrChange>
        </w:rPr>
        <w:t>Khola</w:t>
      </w:r>
      <w:proofErr w:type="spellEnd"/>
      <w:r w:rsidRPr="00847ACD">
        <w:rPr>
          <w:szCs w:val="22"/>
          <w:highlight w:val="yellow"/>
          <w:rPrChange w:id="318" w:author="Shyam Bhusal" w:date="2022-12-12T13:05:00Z">
            <w:rPr>
              <w:szCs w:val="22"/>
            </w:rPr>
          </w:rPrChange>
        </w:rPr>
        <w:t xml:space="preserve"> from various frequency analysis</w:t>
      </w:r>
      <w:bookmarkEnd w:id="307"/>
    </w:p>
    <w:tbl>
      <w:tblPr>
        <w:tblW w:w="5000" w:type="pct"/>
        <w:tblLook w:val="04A0" w:firstRow="1" w:lastRow="0" w:firstColumn="1" w:lastColumn="0" w:noHBand="0" w:noVBand="1"/>
      </w:tblPr>
      <w:tblGrid>
        <w:gridCol w:w="1902"/>
        <w:gridCol w:w="2519"/>
        <w:gridCol w:w="2633"/>
        <w:gridCol w:w="1962"/>
      </w:tblGrid>
      <w:tr w:rsidR="00D23D66" w:rsidRPr="00847ACD" w14:paraId="4B5EE392" w14:textId="77777777" w:rsidTr="00D23D66">
        <w:trPr>
          <w:trHeight w:val="345"/>
        </w:trPr>
        <w:tc>
          <w:tcPr>
            <w:tcW w:w="10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0D3A5" w14:textId="77777777" w:rsidR="00D23D66" w:rsidRPr="00847ACD" w:rsidRDefault="00D23D66" w:rsidP="00D23D66">
            <w:pPr>
              <w:spacing w:before="0" w:after="0" w:line="240" w:lineRule="auto"/>
              <w:ind w:right="0"/>
              <w:jc w:val="center"/>
              <w:rPr>
                <w:rFonts w:cs="Calibri"/>
                <w:b/>
                <w:bCs/>
                <w:color w:val="000000"/>
                <w:szCs w:val="22"/>
                <w:highlight w:val="yellow"/>
                <w:rPrChange w:id="319" w:author="Shyam Bhusal" w:date="2022-12-12T13:05:00Z">
                  <w:rPr>
                    <w:rFonts w:cs="Calibri"/>
                    <w:b/>
                    <w:bCs/>
                    <w:color w:val="000000"/>
                    <w:szCs w:val="22"/>
                  </w:rPr>
                </w:rPrChange>
              </w:rPr>
            </w:pPr>
            <w:r w:rsidRPr="00847ACD">
              <w:rPr>
                <w:rFonts w:cs="Calibri"/>
                <w:b/>
                <w:bCs/>
                <w:color w:val="000000"/>
                <w:szCs w:val="22"/>
                <w:highlight w:val="yellow"/>
                <w:rPrChange w:id="320" w:author="Shyam Bhusal" w:date="2022-12-12T13:05:00Z">
                  <w:rPr>
                    <w:rFonts w:cs="Calibri"/>
                    <w:b/>
                    <w:bCs/>
                    <w:color w:val="000000"/>
                    <w:szCs w:val="22"/>
                  </w:rPr>
                </w:rPrChange>
              </w:rPr>
              <w:t>Return Period</w:t>
            </w:r>
          </w:p>
        </w:tc>
        <w:tc>
          <w:tcPr>
            <w:tcW w:w="3945" w:type="pct"/>
            <w:gridSpan w:val="3"/>
            <w:tcBorders>
              <w:top w:val="single" w:sz="4" w:space="0" w:color="auto"/>
              <w:left w:val="nil"/>
              <w:bottom w:val="single" w:sz="4" w:space="0" w:color="auto"/>
              <w:right w:val="single" w:sz="4" w:space="0" w:color="auto"/>
            </w:tcBorders>
            <w:shd w:val="clear" w:color="auto" w:fill="auto"/>
            <w:noWrap/>
            <w:vAlign w:val="center"/>
            <w:hideMark/>
          </w:tcPr>
          <w:p w14:paraId="7E743695" w14:textId="77777777" w:rsidR="00D23D66" w:rsidRPr="00847ACD" w:rsidRDefault="00D23D66" w:rsidP="00D23D66">
            <w:pPr>
              <w:spacing w:before="0" w:after="0" w:line="240" w:lineRule="auto"/>
              <w:ind w:right="0"/>
              <w:jc w:val="center"/>
              <w:rPr>
                <w:rFonts w:cs="Calibri"/>
                <w:b/>
                <w:bCs/>
                <w:color w:val="000000"/>
                <w:szCs w:val="22"/>
                <w:highlight w:val="yellow"/>
                <w:rPrChange w:id="321" w:author="Shyam Bhusal" w:date="2022-12-12T13:05:00Z">
                  <w:rPr>
                    <w:rFonts w:cs="Calibri"/>
                    <w:b/>
                    <w:bCs/>
                    <w:color w:val="000000"/>
                    <w:szCs w:val="22"/>
                  </w:rPr>
                </w:rPrChange>
              </w:rPr>
            </w:pPr>
            <w:r w:rsidRPr="00847ACD">
              <w:rPr>
                <w:rFonts w:cs="Calibri"/>
                <w:b/>
                <w:bCs/>
                <w:color w:val="000000"/>
                <w:szCs w:val="22"/>
                <w:highlight w:val="yellow"/>
                <w:rPrChange w:id="322" w:author="Shyam Bhusal" w:date="2022-12-12T13:05:00Z">
                  <w:rPr>
                    <w:rFonts w:cs="Calibri"/>
                    <w:b/>
                    <w:bCs/>
                    <w:color w:val="000000"/>
                    <w:szCs w:val="22"/>
                  </w:rPr>
                </w:rPrChange>
              </w:rPr>
              <w:t xml:space="preserve">CAR with </w:t>
            </w:r>
            <w:proofErr w:type="spellStart"/>
            <w:r w:rsidRPr="00847ACD">
              <w:rPr>
                <w:rFonts w:cs="Calibri"/>
                <w:b/>
                <w:bCs/>
                <w:color w:val="000000"/>
                <w:szCs w:val="22"/>
                <w:highlight w:val="yellow"/>
                <w:rPrChange w:id="323" w:author="Shyam Bhusal" w:date="2022-12-12T13:05:00Z">
                  <w:rPr>
                    <w:rFonts w:cs="Calibri"/>
                    <w:b/>
                    <w:bCs/>
                    <w:color w:val="000000"/>
                    <w:szCs w:val="22"/>
                  </w:rPr>
                </w:rPrChange>
              </w:rPr>
              <w:t>Myagdi</w:t>
            </w:r>
            <w:proofErr w:type="spellEnd"/>
            <w:r w:rsidRPr="00847ACD">
              <w:rPr>
                <w:rFonts w:cs="Calibri"/>
                <w:b/>
                <w:bCs/>
                <w:color w:val="000000"/>
                <w:szCs w:val="22"/>
                <w:highlight w:val="yellow"/>
                <w:rPrChange w:id="324" w:author="Shyam Bhusal" w:date="2022-12-12T13:05:00Z">
                  <w:rPr>
                    <w:rFonts w:cs="Calibri"/>
                    <w:b/>
                    <w:bCs/>
                    <w:color w:val="000000"/>
                    <w:szCs w:val="22"/>
                  </w:rPr>
                </w:rPrChange>
              </w:rPr>
              <w:t xml:space="preserve"> @ </w:t>
            </w:r>
            <w:proofErr w:type="spellStart"/>
            <w:r w:rsidRPr="00847ACD">
              <w:rPr>
                <w:rFonts w:cs="Calibri"/>
                <w:b/>
                <w:bCs/>
                <w:color w:val="000000"/>
                <w:szCs w:val="22"/>
                <w:highlight w:val="yellow"/>
                <w:rPrChange w:id="325" w:author="Shyam Bhusal" w:date="2022-12-12T13:05:00Z">
                  <w:rPr>
                    <w:rFonts w:cs="Calibri"/>
                    <w:b/>
                    <w:bCs/>
                    <w:color w:val="000000"/>
                    <w:szCs w:val="22"/>
                  </w:rPr>
                </w:rPrChange>
              </w:rPr>
              <w:t>Mangalghat</w:t>
            </w:r>
            <w:proofErr w:type="spellEnd"/>
          </w:p>
        </w:tc>
      </w:tr>
      <w:tr w:rsidR="00D23D66" w:rsidRPr="00847ACD" w14:paraId="7F8EEBDD" w14:textId="77777777" w:rsidTr="00D23D66">
        <w:trPr>
          <w:trHeight w:val="345"/>
        </w:trPr>
        <w:tc>
          <w:tcPr>
            <w:tcW w:w="1055" w:type="pct"/>
            <w:vMerge/>
            <w:tcBorders>
              <w:top w:val="single" w:sz="4" w:space="0" w:color="auto"/>
              <w:left w:val="single" w:sz="4" w:space="0" w:color="auto"/>
              <w:bottom w:val="single" w:sz="4" w:space="0" w:color="auto"/>
              <w:right w:val="single" w:sz="4" w:space="0" w:color="auto"/>
            </w:tcBorders>
            <w:vAlign w:val="center"/>
            <w:hideMark/>
          </w:tcPr>
          <w:p w14:paraId="124D322E" w14:textId="77777777" w:rsidR="00D23D66" w:rsidRPr="00847ACD" w:rsidRDefault="00D23D66" w:rsidP="00D23D66">
            <w:pPr>
              <w:spacing w:before="0" w:after="0" w:line="240" w:lineRule="auto"/>
              <w:ind w:right="0"/>
              <w:jc w:val="left"/>
              <w:rPr>
                <w:rFonts w:cs="Calibri"/>
                <w:b/>
                <w:bCs/>
                <w:color w:val="000000"/>
                <w:szCs w:val="22"/>
                <w:highlight w:val="yellow"/>
                <w:rPrChange w:id="326" w:author="Shyam Bhusal" w:date="2022-12-12T13:05:00Z">
                  <w:rPr>
                    <w:rFonts w:cs="Calibri"/>
                    <w:b/>
                    <w:bCs/>
                    <w:color w:val="000000"/>
                    <w:szCs w:val="22"/>
                  </w:rPr>
                </w:rPrChange>
              </w:rPr>
            </w:pPr>
          </w:p>
        </w:tc>
        <w:tc>
          <w:tcPr>
            <w:tcW w:w="1397" w:type="pct"/>
            <w:tcBorders>
              <w:top w:val="nil"/>
              <w:left w:val="nil"/>
              <w:bottom w:val="single" w:sz="4" w:space="0" w:color="auto"/>
              <w:right w:val="single" w:sz="4" w:space="0" w:color="auto"/>
            </w:tcBorders>
            <w:shd w:val="clear" w:color="auto" w:fill="auto"/>
            <w:noWrap/>
            <w:vAlign w:val="center"/>
            <w:hideMark/>
          </w:tcPr>
          <w:p w14:paraId="368AD5E5" w14:textId="77777777" w:rsidR="00D23D66" w:rsidRPr="00847ACD" w:rsidRDefault="00D23D66" w:rsidP="00D23D66">
            <w:pPr>
              <w:spacing w:before="0" w:after="0" w:line="240" w:lineRule="auto"/>
              <w:ind w:right="0"/>
              <w:jc w:val="center"/>
              <w:rPr>
                <w:rFonts w:cs="Calibri"/>
                <w:b/>
                <w:bCs/>
                <w:color w:val="000000"/>
                <w:szCs w:val="22"/>
                <w:highlight w:val="yellow"/>
                <w:rPrChange w:id="327" w:author="Shyam Bhusal" w:date="2022-12-12T13:05:00Z">
                  <w:rPr>
                    <w:rFonts w:cs="Calibri"/>
                    <w:b/>
                    <w:bCs/>
                    <w:color w:val="000000"/>
                    <w:szCs w:val="22"/>
                  </w:rPr>
                </w:rPrChange>
              </w:rPr>
            </w:pPr>
            <w:r w:rsidRPr="00847ACD">
              <w:rPr>
                <w:rFonts w:cs="Calibri"/>
                <w:b/>
                <w:bCs/>
                <w:color w:val="000000"/>
                <w:szCs w:val="22"/>
                <w:highlight w:val="yellow"/>
                <w:rPrChange w:id="328" w:author="Shyam Bhusal" w:date="2022-12-12T13:05:00Z">
                  <w:rPr>
                    <w:rFonts w:cs="Calibri"/>
                    <w:b/>
                    <w:bCs/>
                    <w:color w:val="000000"/>
                    <w:szCs w:val="22"/>
                  </w:rPr>
                </w:rPrChange>
              </w:rPr>
              <w:t>GEV</w:t>
            </w:r>
          </w:p>
        </w:tc>
        <w:tc>
          <w:tcPr>
            <w:tcW w:w="1460" w:type="pct"/>
            <w:tcBorders>
              <w:top w:val="nil"/>
              <w:left w:val="nil"/>
              <w:bottom w:val="single" w:sz="4" w:space="0" w:color="auto"/>
              <w:right w:val="single" w:sz="4" w:space="0" w:color="auto"/>
            </w:tcBorders>
            <w:shd w:val="clear" w:color="auto" w:fill="auto"/>
            <w:noWrap/>
            <w:vAlign w:val="center"/>
            <w:hideMark/>
          </w:tcPr>
          <w:p w14:paraId="073C7B1A" w14:textId="77777777" w:rsidR="00D23D66" w:rsidRPr="00847ACD" w:rsidRDefault="00D23D66" w:rsidP="00D23D66">
            <w:pPr>
              <w:spacing w:before="0" w:after="0" w:line="240" w:lineRule="auto"/>
              <w:ind w:right="0"/>
              <w:jc w:val="center"/>
              <w:rPr>
                <w:rFonts w:cs="Calibri"/>
                <w:b/>
                <w:bCs/>
                <w:color w:val="000000"/>
                <w:szCs w:val="22"/>
                <w:highlight w:val="yellow"/>
                <w:rPrChange w:id="329" w:author="Shyam Bhusal" w:date="2022-12-12T13:05:00Z">
                  <w:rPr>
                    <w:rFonts w:cs="Calibri"/>
                    <w:b/>
                    <w:bCs/>
                    <w:color w:val="000000"/>
                    <w:szCs w:val="22"/>
                  </w:rPr>
                </w:rPrChange>
              </w:rPr>
            </w:pPr>
            <w:r w:rsidRPr="00847ACD">
              <w:rPr>
                <w:rFonts w:cs="Calibri"/>
                <w:b/>
                <w:bCs/>
                <w:color w:val="000000"/>
                <w:szCs w:val="22"/>
                <w:highlight w:val="yellow"/>
                <w:rPrChange w:id="330" w:author="Shyam Bhusal" w:date="2022-12-12T13:05:00Z">
                  <w:rPr>
                    <w:rFonts w:cs="Calibri"/>
                    <w:b/>
                    <w:bCs/>
                    <w:color w:val="000000"/>
                    <w:szCs w:val="22"/>
                  </w:rPr>
                </w:rPrChange>
              </w:rPr>
              <w:t>LPIII</w:t>
            </w:r>
          </w:p>
        </w:tc>
        <w:tc>
          <w:tcPr>
            <w:tcW w:w="1088" w:type="pct"/>
            <w:tcBorders>
              <w:top w:val="nil"/>
              <w:left w:val="nil"/>
              <w:bottom w:val="single" w:sz="4" w:space="0" w:color="auto"/>
              <w:right w:val="single" w:sz="4" w:space="0" w:color="auto"/>
            </w:tcBorders>
            <w:shd w:val="clear" w:color="auto" w:fill="auto"/>
            <w:noWrap/>
            <w:vAlign w:val="center"/>
            <w:hideMark/>
          </w:tcPr>
          <w:p w14:paraId="364B3DCF" w14:textId="77777777" w:rsidR="00D23D66" w:rsidRPr="00847ACD" w:rsidRDefault="00D23D66" w:rsidP="00D23D66">
            <w:pPr>
              <w:spacing w:before="0" w:after="0" w:line="240" w:lineRule="auto"/>
              <w:ind w:right="0"/>
              <w:jc w:val="center"/>
              <w:rPr>
                <w:rFonts w:cs="Calibri"/>
                <w:b/>
                <w:bCs/>
                <w:color w:val="000000"/>
                <w:szCs w:val="22"/>
                <w:highlight w:val="yellow"/>
                <w:rPrChange w:id="331" w:author="Shyam Bhusal" w:date="2022-12-12T13:05:00Z">
                  <w:rPr>
                    <w:rFonts w:cs="Calibri"/>
                    <w:b/>
                    <w:bCs/>
                    <w:color w:val="000000"/>
                    <w:szCs w:val="22"/>
                  </w:rPr>
                </w:rPrChange>
              </w:rPr>
            </w:pPr>
            <w:r w:rsidRPr="00847ACD">
              <w:rPr>
                <w:rFonts w:cs="Calibri"/>
                <w:b/>
                <w:bCs/>
                <w:color w:val="000000"/>
                <w:szCs w:val="22"/>
                <w:highlight w:val="yellow"/>
                <w:rPrChange w:id="332" w:author="Shyam Bhusal" w:date="2022-12-12T13:05:00Z">
                  <w:rPr>
                    <w:rFonts w:cs="Calibri"/>
                    <w:b/>
                    <w:bCs/>
                    <w:color w:val="000000"/>
                    <w:szCs w:val="22"/>
                  </w:rPr>
                </w:rPrChange>
              </w:rPr>
              <w:t>LN</w:t>
            </w:r>
          </w:p>
        </w:tc>
      </w:tr>
      <w:tr w:rsidR="00D23D66" w:rsidRPr="00847ACD" w14:paraId="2FE019D9"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28FB69EF" w14:textId="77777777" w:rsidR="00D23D66" w:rsidRPr="00847ACD" w:rsidRDefault="00D23D66" w:rsidP="00D23D66">
            <w:pPr>
              <w:spacing w:before="0" w:after="0" w:line="240" w:lineRule="auto"/>
              <w:ind w:right="0"/>
              <w:jc w:val="center"/>
              <w:rPr>
                <w:rFonts w:cs="Calibri"/>
                <w:color w:val="000000"/>
                <w:szCs w:val="22"/>
                <w:highlight w:val="yellow"/>
                <w:rPrChange w:id="333" w:author="Shyam Bhusal" w:date="2022-12-12T13:05:00Z">
                  <w:rPr>
                    <w:rFonts w:cs="Calibri"/>
                    <w:color w:val="000000"/>
                    <w:szCs w:val="22"/>
                  </w:rPr>
                </w:rPrChange>
              </w:rPr>
            </w:pPr>
            <w:r w:rsidRPr="00847ACD">
              <w:rPr>
                <w:rFonts w:cs="Calibri"/>
                <w:color w:val="000000"/>
                <w:szCs w:val="22"/>
                <w:highlight w:val="yellow"/>
                <w:rPrChange w:id="334" w:author="Shyam Bhusal" w:date="2022-12-12T13:05:00Z">
                  <w:rPr>
                    <w:rFonts w:cs="Calibri"/>
                    <w:color w:val="000000"/>
                    <w:szCs w:val="22"/>
                  </w:rPr>
                </w:rPrChange>
              </w:rPr>
              <w:t>2</w:t>
            </w:r>
          </w:p>
        </w:tc>
        <w:tc>
          <w:tcPr>
            <w:tcW w:w="1397" w:type="pct"/>
            <w:tcBorders>
              <w:top w:val="nil"/>
              <w:left w:val="nil"/>
              <w:bottom w:val="single" w:sz="4" w:space="0" w:color="auto"/>
              <w:right w:val="single" w:sz="4" w:space="0" w:color="auto"/>
            </w:tcBorders>
            <w:shd w:val="clear" w:color="auto" w:fill="auto"/>
            <w:noWrap/>
            <w:vAlign w:val="bottom"/>
            <w:hideMark/>
          </w:tcPr>
          <w:p w14:paraId="501BB7FC" w14:textId="77777777" w:rsidR="00D23D66" w:rsidRPr="00847ACD" w:rsidRDefault="00D23D66" w:rsidP="00D23D66">
            <w:pPr>
              <w:spacing w:before="0" w:after="0" w:line="240" w:lineRule="auto"/>
              <w:ind w:right="0"/>
              <w:jc w:val="center"/>
              <w:rPr>
                <w:rFonts w:cs="Calibri"/>
                <w:szCs w:val="22"/>
                <w:highlight w:val="yellow"/>
                <w:rPrChange w:id="335" w:author="Shyam Bhusal" w:date="2022-12-12T13:05:00Z">
                  <w:rPr>
                    <w:rFonts w:cs="Calibri"/>
                    <w:szCs w:val="22"/>
                  </w:rPr>
                </w:rPrChange>
              </w:rPr>
            </w:pPr>
            <w:r w:rsidRPr="00847ACD">
              <w:rPr>
                <w:rFonts w:cs="Calibri"/>
                <w:szCs w:val="22"/>
                <w:highlight w:val="yellow"/>
                <w:rPrChange w:id="336" w:author="Shyam Bhusal" w:date="2022-12-12T13:05:00Z">
                  <w:rPr>
                    <w:rFonts w:cs="Calibri"/>
                    <w:szCs w:val="22"/>
                  </w:rPr>
                </w:rPrChange>
              </w:rPr>
              <w:t>115</w:t>
            </w:r>
          </w:p>
        </w:tc>
        <w:tc>
          <w:tcPr>
            <w:tcW w:w="1460" w:type="pct"/>
            <w:tcBorders>
              <w:top w:val="nil"/>
              <w:left w:val="nil"/>
              <w:bottom w:val="single" w:sz="4" w:space="0" w:color="auto"/>
              <w:right w:val="single" w:sz="4" w:space="0" w:color="auto"/>
            </w:tcBorders>
            <w:shd w:val="clear" w:color="auto" w:fill="auto"/>
            <w:noWrap/>
            <w:vAlign w:val="bottom"/>
            <w:hideMark/>
          </w:tcPr>
          <w:p w14:paraId="526E274C" w14:textId="77777777" w:rsidR="00D23D66" w:rsidRPr="00847ACD" w:rsidRDefault="00D23D66" w:rsidP="00D23D66">
            <w:pPr>
              <w:spacing w:before="0" w:after="0" w:line="240" w:lineRule="auto"/>
              <w:ind w:right="0"/>
              <w:jc w:val="center"/>
              <w:rPr>
                <w:rFonts w:cs="Calibri"/>
                <w:szCs w:val="22"/>
                <w:highlight w:val="yellow"/>
                <w:rPrChange w:id="337" w:author="Shyam Bhusal" w:date="2022-12-12T13:05:00Z">
                  <w:rPr>
                    <w:rFonts w:cs="Calibri"/>
                    <w:szCs w:val="22"/>
                  </w:rPr>
                </w:rPrChange>
              </w:rPr>
            </w:pPr>
            <w:r w:rsidRPr="00847ACD">
              <w:rPr>
                <w:rFonts w:cs="Calibri"/>
                <w:szCs w:val="22"/>
                <w:highlight w:val="yellow"/>
                <w:rPrChange w:id="338" w:author="Shyam Bhusal" w:date="2022-12-12T13:05:00Z">
                  <w:rPr>
                    <w:rFonts w:cs="Calibri"/>
                    <w:szCs w:val="22"/>
                  </w:rPr>
                </w:rPrChange>
              </w:rPr>
              <w:t>115</w:t>
            </w:r>
          </w:p>
        </w:tc>
        <w:tc>
          <w:tcPr>
            <w:tcW w:w="1088" w:type="pct"/>
            <w:tcBorders>
              <w:top w:val="nil"/>
              <w:left w:val="nil"/>
              <w:bottom w:val="single" w:sz="4" w:space="0" w:color="auto"/>
              <w:right w:val="single" w:sz="4" w:space="0" w:color="auto"/>
            </w:tcBorders>
            <w:shd w:val="clear" w:color="auto" w:fill="auto"/>
            <w:noWrap/>
            <w:vAlign w:val="bottom"/>
            <w:hideMark/>
          </w:tcPr>
          <w:p w14:paraId="66E665E6" w14:textId="77777777" w:rsidR="00D23D66" w:rsidRPr="00847ACD" w:rsidRDefault="00D23D66" w:rsidP="00D23D66">
            <w:pPr>
              <w:spacing w:before="0" w:after="0" w:line="240" w:lineRule="auto"/>
              <w:ind w:right="0"/>
              <w:jc w:val="center"/>
              <w:rPr>
                <w:rFonts w:cs="Calibri"/>
                <w:szCs w:val="22"/>
                <w:highlight w:val="yellow"/>
                <w:rPrChange w:id="339" w:author="Shyam Bhusal" w:date="2022-12-12T13:05:00Z">
                  <w:rPr>
                    <w:rFonts w:cs="Calibri"/>
                    <w:szCs w:val="22"/>
                  </w:rPr>
                </w:rPrChange>
              </w:rPr>
            </w:pPr>
            <w:r w:rsidRPr="00847ACD">
              <w:rPr>
                <w:rFonts w:cs="Calibri"/>
                <w:szCs w:val="22"/>
                <w:highlight w:val="yellow"/>
                <w:rPrChange w:id="340" w:author="Shyam Bhusal" w:date="2022-12-12T13:05:00Z">
                  <w:rPr>
                    <w:rFonts w:cs="Calibri"/>
                    <w:szCs w:val="22"/>
                  </w:rPr>
                </w:rPrChange>
              </w:rPr>
              <w:t>114</w:t>
            </w:r>
          </w:p>
        </w:tc>
      </w:tr>
      <w:tr w:rsidR="00D23D66" w:rsidRPr="00847ACD" w14:paraId="7C2E2639"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434C65E2" w14:textId="77777777" w:rsidR="00D23D66" w:rsidRPr="00847ACD" w:rsidRDefault="00D23D66" w:rsidP="00D23D66">
            <w:pPr>
              <w:spacing w:before="0" w:after="0" w:line="240" w:lineRule="auto"/>
              <w:ind w:right="0"/>
              <w:jc w:val="center"/>
              <w:rPr>
                <w:rFonts w:cs="Calibri"/>
                <w:color w:val="000000"/>
                <w:szCs w:val="22"/>
                <w:highlight w:val="yellow"/>
                <w:rPrChange w:id="341" w:author="Shyam Bhusal" w:date="2022-12-12T13:05:00Z">
                  <w:rPr>
                    <w:rFonts w:cs="Calibri"/>
                    <w:color w:val="000000"/>
                    <w:szCs w:val="22"/>
                  </w:rPr>
                </w:rPrChange>
              </w:rPr>
            </w:pPr>
            <w:r w:rsidRPr="00847ACD">
              <w:rPr>
                <w:rFonts w:cs="Calibri"/>
                <w:color w:val="000000"/>
                <w:szCs w:val="22"/>
                <w:highlight w:val="yellow"/>
                <w:rPrChange w:id="342" w:author="Shyam Bhusal" w:date="2022-12-12T13:05:00Z">
                  <w:rPr>
                    <w:rFonts w:cs="Calibri"/>
                    <w:color w:val="000000"/>
                    <w:szCs w:val="22"/>
                  </w:rPr>
                </w:rPrChange>
              </w:rPr>
              <w:t>5</w:t>
            </w:r>
          </w:p>
        </w:tc>
        <w:tc>
          <w:tcPr>
            <w:tcW w:w="1397" w:type="pct"/>
            <w:tcBorders>
              <w:top w:val="nil"/>
              <w:left w:val="nil"/>
              <w:bottom w:val="single" w:sz="4" w:space="0" w:color="auto"/>
              <w:right w:val="single" w:sz="4" w:space="0" w:color="auto"/>
            </w:tcBorders>
            <w:shd w:val="clear" w:color="auto" w:fill="auto"/>
            <w:noWrap/>
            <w:vAlign w:val="bottom"/>
            <w:hideMark/>
          </w:tcPr>
          <w:p w14:paraId="64ED76F3" w14:textId="77777777" w:rsidR="00D23D66" w:rsidRPr="00847ACD" w:rsidRDefault="00D23D66" w:rsidP="00D23D66">
            <w:pPr>
              <w:spacing w:before="0" w:after="0" w:line="240" w:lineRule="auto"/>
              <w:ind w:right="0"/>
              <w:jc w:val="center"/>
              <w:rPr>
                <w:rFonts w:cs="Calibri"/>
                <w:szCs w:val="22"/>
                <w:highlight w:val="yellow"/>
                <w:rPrChange w:id="343" w:author="Shyam Bhusal" w:date="2022-12-12T13:05:00Z">
                  <w:rPr>
                    <w:rFonts w:cs="Calibri"/>
                    <w:szCs w:val="22"/>
                  </w:rPr>
                </w:rPrChange>
              </w:rPr>
            </w:pPr>
            <w:r w:rsidRPr="00847ACD">
              <w:rPr>
                <w:rFonts w:cs="Calibri"/>
                <w:szCs w:val="22"/>
                <w:highlight w:val="yellow"/>
                <w:rPrChange w:id="344" w:author="Shyam Bhusal" w:date="2022-12-12T13:05:00Z">
                  <w:rPr>
                    <w:rFonts w:cs="Calibri"/>
                    <w:szCs w:val="22"/>
                  </w:rPr>
                </w:rPrChange>
              </w:rPr>
              <w:t>153</w:t>
            </w:r>
          </w:p>
        </w:tc>
        <w:tc>
          <w:tcPr>
            <w:tcW w:w="1460" w:type="pct"/>
            <w:tcBorders>
              <w:top w:val="nil"/>
              <w:left w:val="nil"/>
              <w:bottom w:val="single" w:sz="4" w:space="0" w:color="auto"/>
              <w:right w:val="single" w:sz="4" w:space="0" w:color="auto"/>
            </w:tcBorders>
            <w:shd w:val="clear" w:color="auto" w:fill="auto"/>
            <w:noWrap/>
            <w:vAlign w:val="bottom"/>
            <w:hideMark/>
          </w:tcPr>
          <w:p w14:paraId="04F93F0B" w14:textId="77777777" w:rsidR="00D23D66" w:rsidRPr="00847ACD" w:rsidRDefault="00D23D66" w:rsidP="00D23D66">
            <w:pPr>
              <w:spacing w:before="0" w:after="0" w:line="240" w:lineRule="auto"/>
              <w:ind w:right="0"/>
              <w:jc w:val="center"/>
              <w:rPr>
                <w:rFonts w:cs="Calibri"/>
                <w:szCs w:val="22"/>
                <w:highlight w:val="yellow"/>
                <w:rPrChange w:id="345" w:author="Shyam Bhusal" w:date="2022-12-12T13:05:00Z">
                  <w:rPr>
                    <w:rFonts w:cs="Calibri"/>
                    <w:szCs w:val="22"/>
                  </w:rPr>
                </w:rPrChange>
              </w:rPr>
            </w:pPr>
            <w:r w:rsidRPr="00847ACD">
              <w:rPr>
                <w:rFonts w:cs="Calibri"/>
                <w:szCs w:val="22"/>
                <w:highlight w:val="yellow"/>
                <w:rPrChange w:id="346" w:author="Shyam Bhusal" w:date="2022-12-12T13:05:00Z">
                  <w:rPr>
                    <w:rFonts w:cs="Calibri"/>
                    <w:szCs w:val="22"/>
                  </w:rPr>
                </w:rPrChange>
              </w:rPr>
              <w:t>152</w:t>
            </w:r>
          </w:p>
        </w:tc>
        <w:tc>
          <w:tcPr>
            <w:tcW w:w="1088" w:type="pct"/>
            <w:tcBorders>
              <w:top w:val="nil"/>
              <w:left w:val="nil"/>
              <w:bottom w:val="single" w:sz="4" w:space="0" w:color="auto"/>
              <w:right w:val="single" w:sz="4" w:space="0" w:color="auto"/>
            </w:tcBorders>
            <w:shd w:val="clear" w:color="auto" w:fill="auto"/>
            <w:noWrap/>
            <w:vAlign w:val="bottom"/>
            <w:hideMark/>
          </w:tcPr>
          <w:p w14:paraId="68F438A6" w14:textId="77777777" w:rsidR="00D23D66" w:rsidRPr="00847ACD" w:rsidRDefault="00D23D66" w:rsidP="00D23D66">
            <w:pPr>
              <w:spacing w:before="0" w:after="0" w:line="240" w:lineRule="auto"/>
              <w:ind w:right="0"/>
              <w:jc w:val="center"/>
              <w:rPr>
                <w:rFonts w:cs="Calibri"/>
                <w:szCs w:val="22"/>
                <w:highlight w:val="yellow"/>
                <w:rPrChange w:id="347" w:author="Shyam Bhusal" w:date="2022-12-12T13:05:00Z">
                  <w:rPr>
                    <w:rFonts w:cs="Calibri"/>
                    <w:szCs w:val="22"/>
                  </w:rPr>
                </w:rPrChange>
              </w:rPr>
            </w:pPr>
            <w:r w:rsidRPr="00847ACD">
              <w:rPr>
                <w:rFonts w:cs="Calibri"/>
                <w:szCs w:val="22"/>
                <w:highlight w:val="yellow"/>
                <w:rPrChange w:id="348" w:author="Shyam Bhusal" w:date="2022-12-12T13:05:00Z">
                  <w:rPr>
                    <w:rFonts w:cs="Calibri"/>
                    <w:szCs w:val="22"/>
                  </w:rPr>
                </w:rPrChange>
              </w:rPr>
              <w:t>159</w:t>
            </w:r>
          </w:p>
        </w:tc>
      </w:tr>
      <w:tr w:rsidR="00D23D66" w:rsidRPr="00847ACD" w14:paraId="35229897"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117D4475" w14:textId="77777777" w:rsidR="00D23D66" w:rsidRPr="00847ACD" w:rsidRDefault="00D23D66" w:rsidP="00D23D66">
            <w:pPr>
              <w:spacing w:before="0" w:after="0" w:line="240" w:lineRule="auto"/>
              <w:ind w:right="0"/>
              <w:jc w:val="center"/>
              <w:rPr>
                <w:rFonts w:cs="Calibri"/>
                <w:color w:val="000000"/>
                <w:szCs w:val="22"/>
                <w:highlight w:val="yellow"/>
                <w:rPrChange w:id="349" w:author="Shyam Bhusal" w:date="2022-12-12T13:05:00Z">
                  <w:rPr>
                    <w:rFonts w:cs="Calibri"/>
                    <w:color w:val="000000"/>
                    <w:szCs w:val="22"/>
                  </w:rPr>
                </w:rPrChange>
              </w:rPr>
            </w:pPr>
            <w:r w:rsidRPr="00847ACD">
              <w:rPr>
                <w:rFonts w:cs="Calibri"/>
                <w:color w:val="000000"/>
                <w:szCs w:val="22"/>
                <w:highlight w:val="yellow"/>
                <w:rPrChange w:id="350" w:author="Shyam Bhusal" w:date="2022-12-12T13:05:00Z">
                  <w:rPr>
                    <w:rFonts w:cs="Calibri"/>
                    <w:color w:val="000000"/>
                    <w:szCs w:val="22"/>
                  </w:rPr>
                </w:rPrChange>
              </w:rPr>
              <w:t>10</w:t>
            </w:r>
          </w:p>
        </w:tc>
        <w:tc>
          <w:tcPr>
            <w:tcW w:w="1397" w:type="pct"/>
            <w:tcBorders>
              <w:top w:val="nil"/>
              <w:left w:val="nil"/>
              <w:bottom w:val="single" w:sz="4" w:space="0" w:color="auto"/>
              <w:right w:val="single" w:sz="4" w:space="0" w:color="auto"/>
            </w:tcBorders>
            <w:shd w:val="clear" w:color="auto" w:fill="auto"/>
            <w:noWrap/>
            <w:vAlign w:val="bottom"/>
            <w:hideMark/>
          </w:tcPr>
          <w:p w14:paraId="0DB7F7C7" w14:textId="77777777" w:rsidR="00D23D66" w:rsidRPr="00847ACD" w:rsidRDefault="00D23D66" w:rsidP="00D23D66">
            <w:pPr>
              <w:spacing w:before="0" w:after="0" w:line="240" w:lineRule="auto"/>
              <w:ind w:right="0"/>
              <w:jc w:val="center"/>
              <w:rPr>
                <w:rFonts w:cs="Calibri"/>
                <w:szCs w:val="22"/>
                <w:highlight w:val="yellow"/>
                <w:rPrChange w:id="351" w:author="Shyam Bhusal" w:date="2022-12-12T13:05:00Z">
                  <w:rPr>
                    <w:rFonts w:cs="Calibri"/>
                    <w:szCs w:val="22"/>
                  </w:rPr>
                </w:rPrChange>
              </w:rPr>
            </w:pPr>
            <w:r w:rsidRPr="00847ACD">
              <w:rPr>
                <w:rFonts w:cs="Calibri"/>
                <w:szCs w:val="22"/>
                <w:highlight w:val="yellow"/>
                <w:rPrChange w:id="352" w:author="Shyam Bhusal" w:date="2022-12-12T13:05:00Z">
                  <w:rPr>
                    <w:rFonts w:cs="Calibri"/>
                    <w:szCs w:val="22"/>
                  </w:rPr>
                </w:rPrChange>
              </w:rPr>
              <w:t>178</w:t>
            </w:r>
          </w:p>
        </w:tc>
        <w:tc>
          <w:tcPr>
            <w:tcW w:w="1460" w:type="pct"/>
            <w:tcBorders>
              <w:top w:val="nil"/>
              <w:left w:val="nil"/>
              <w:bottom w:val="single" w:sz="4" w:space="0" w:color="auto"/>
              <w:right w:val="single" w:sz="4" w:space="0" w:color="auto"/>
            </w:tcBorders>
            <w:shd w:val="clear" w:color="auto" w:fill="auto"/>
            <w:noWrap/>
            <w:vAlign w:val="bottom"/>
            <w:hideMark/>
          </w:tcPr>
          <w:p w14:paraId="65A93467" w14:textId="77777777" w:rsidR="00D23D66" w:rsidRPr="00847ACD" w:rsidRDefault="00D23D66" w:rsidP="00D23D66">
            <w:pPr>
              <w:spacing w:before="0" w:after="0" w:line="240" w:lineRule="auto"/>
              <w:ind w:right="0"/>
              <w:jc w:val="center"/>
              <w:rPr>
                <w:rFonts w:cs="Calibri"/>
                <w:szCs w:val="22"/>
                <w:highlight w:val="yellow"/>
                <w:rPrChange w:id="353" w:author="Shyam Bhusal" w:date="2022-12-12T13:05:00Z">
                  <w:rPr>
                    <w:rFonts w:cs="Calibri"/>
                    <w:szCs w:val="22"/>
                  </w:rPr>
                </w:rPrChange>
              </w:rPr>
            </w:pPr>
            <w:r w:rsidRPr="00847ACD">
              <w:rPr>
                <w:rFonts w:cs="Calibri"/>
                <w:szCs w:val="22"/>
                <w:highlight w:val="yellow"/>
                <w:rPrChange w:id="354" w:author="Shyam Bhusal" w:date="2022-12-12T13:05:00Z">
                  <w:rPr>
                    <w:rFonts w:cs="Calibri"/>
                    <w:szCs w:val="22"/>
                  </w:rPr>
                </w:rPrChange>
              </w:rPr>
              <w:t>171</w:t>
            </w:r>
          </w:p>
        </w:tc>
        <w:tc>
          <w:tcPr>
            <w:tcW w:w="1088" w:type="pct"/>
            <w:tcBorders>
              <w:top w:val="nil"/>
              <w:left w:val="nil"/>
              <w:bottom w:val="single" w:sz="4" w:space="0" w:color="auto"/>
              <w:right w:val="single" w:sz="4" w:space="0" w:color="auto"/>
            </w:tcBorders>
            <w:shd w:val="clear" w:color="auto" w:fill="auto"/>
            <w:noWrap/>
            <w:vAlign w:val="bottom"/>
            <w:hideMark/>
          </w:tcPr>
          <w:p w14:paraId="274C4C94" w14:textId="77777777" w:rsidR="00D23D66" w:rsidRPr="00847ACD" w:rsidRDefault="00D23D66" w:rsidP="00D23D66">
            <w:pPr>
              <w:spacing w:before="0" w:after="0" w:line="240" w:lineRule="auto"/>
              <w:ind w:right="0"/>
              <w:jc w:val="center"/>
              <w:rPr>
                <w:rFonts w:cs="Calibri"/>
                <w:szCs w:val="22"/>
                <w:highlight w:val="yellow"/>
                <w:rPrChange w:id="355" w:author="Shyam Bhusal" w:date="2022-12-12T13:05:00Z">
                  <w:rPr>
                    <w:rFonts w:cs="Calibri"/>
                    <w:szCs w:val="22"/>
                  </w:rPr>
                </w:rPrChange>
              </w:rPr>
            </w:pPr>
            <w:r w:rsidRPr="00847ACD">
              <w:rPr>
                <w:rFonts w:cs="Calibri"/>
                <w:szCs w:val="22"/>
                <w:highlight w:val="yellow"/>
                <w:rPrChange w:id="356" w:author="Shyam Bhusal" w:date="2022-12-12T13:05:00Z">
                  <w:rPr>
                    <w:rFonts w:cs="Calibri"/>
                    <w:szCs w:val="22"/>
                  </w:rPr>
                </w:rPrChange>
              </w:rPr>
              <w:t>188</w:t>
            </w:r>
          </w:p>
        </w:tc>
      </w:tr>
      <w:tr w:rsidR="00D23D66" w:rsidRPr="00847ACD" w14:paraId="7A34D440"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0B44B5FF" w14:textId="77777777" w:rsidR="00D23D66" w:rsidRPr="00847ACD" w:rsidRDefault="00D23D66" w:rsidP="00D23D66">
            <w:pPr>
              <w:spacing w:before="0" w:after="0" w:line="240" w:lineRule="auto"/>
              <w:ind w:right="0"/>
              <w:jc w:val="center"/>
              <w:rPr>
                <w:rFonts w:cs="Calibri"/>
                <w:color w:val="000000"/>
                <w:szCs w:val="22"/>
                <w:highlight w:val="yellow"/>
                <w:rPrChange w:id="357" w:author="Shyam Bhusal" w:date="2022-12-12T13:05:00Z">
                  <w:rPr>
                    <w:rFonts w:cs="Calibri"/>
                    <w:color w:val="000000"/>
                    <w:szCs w:val="22"/>
                  </w:rPr>
                </w:rPrChange>
              </w:rPr>
            </w:pPr>
            <w:r w:rsidRPr="00847ACD">
              <w:rPr>
                <w:rFonts w:cs="Calibri"/>
                <w:color w:val="000000"/>
                <w:szCs w:val="22"/>
                <w:highlight w:val="yellow"/>
                <w:rPrChange w:id="358" w:author="Shyam Bhusal" w:date="2022-12-12T13:05:00Z">
                  <w:rPr>
                    <w:rFonts w:cs="Calibri"/>
                    <w:color w:val="000000"/>
                    <w:szCs w:val="22"/>
                  </w:rPr>
                </w:rPrChange>
              </w:rPr>
              <w:t>20</w:t>
            </w:r>
          </w:p>
        </w:tc>
        <w:tc>
          <w:tcPr>
            <w:tcW w:w="1397" w:type="pct"/>
            <w:tcBorders>
              <w:top w:val="nil"/>
              <w:left w:val="nil"/>
              <w:bottom w:val="single" w:sz="4" w:space="0" w:color="auto"/>
              <w:right w:val="single" w:sz="4" w:space="0" w:color="auto"/>
            </w:tcBorders>
            <w:shd w:val="clear" w:color="auto" w:fill="auto"/>
            <w:noWrap/>
            <w:vAlign w:val="bottom"/>
            <w:hideMark/>
          </w:tcPr>
          <w:p w14:paraId="6606A2A5" w14:textId="77777777" w:rsidR="00D23D66" w:rsidRPr="00847ACD" w:rsidRDefault="00D23D66" w:rsidP="00D23D66">
            <w:pPr>
              <w:spacing w:before="0" w:after="0" w:line="240" w:lineRule="auto"/>
              <w:ind w:right="0"/>
              <w:jc w:val="center"/>
              <w:rPr>
                <w:rFonts w:cs="Calibri"/>
                <w:szCs w:val="22"/>
                <w:highlight w:val="yellow"/>
                <w:rPrChange w:id="359" w:author="Shyam Bhusal" w:date="2022-12-12T13:05:00Z">
                  <w:rPr>
                    <w:rFonts w:cs="Calibri"/>
                    <w:szCs w:val="22"/>
                  </w:rPr>
                </w:rPrChange>
              </w:rPr>
            </w:pPr>
            <w:r w:rsidRPr="00847ACD">
              <w:rPr>
                <w:rFonts w:cs="Calibri"/>
                <w:szCs w:val="22"/>
                <w:highlight w:val="yellow"/>
                <w:rPrChange w:id="360" w:author="Shyam Bhusal" w:date="2022-12-12T13:05:00Z">
                  <w:rPr>
                    <w:rFonts w:cs="Calibri"/>
                    <w:szCs w:val="22"/>
                  </w:rPr>
                </w:rPrChange>
              </w:rPr>
              <w:t>202</w:t>
            </w:r>
          </w:p>
        </w:tc>
        <w:tc>
          <w:tcPr>
            <w:tcW w:w="1460" w:type="pct"/>
            <w:tcBorders>
              <w:top w:val="nil"/>
              <w:left w:val="nil"/>
              <w:bottom w:val="single" w:sz="4" w:space="0" w:color="auto"/>
              <w:right w:val="single" w:sz="4" w:space="0" w:color="auto"/>
            </w:tcBorders>
            <w:shd w:val="clear" w:color="auto" w:fill="auto"/>
            <w:noWrap/>
            <w:vAlign w:val="bottom"/>
            <w:hideMark/>
          </w:tcPr>
          <w:p w14:paraId="279A77D3" w14:textId="77777777" w:rsidR="00D23D66" w:rsidRPr="00847ACD" w:rsidRDefault="00D23D66" w:rsidP="00D23D66">
            <w:pPr>
              <w:spacing w:before="0" w:after="0" w:line="240" w:lineRule="auto"/>
              <w:ind w:right="0"/>
              <w:jc w:val="center"/>
              <w:rPr>
                <w:rFonts w:cs="Calibri"/>
                <w:szCs w:val="22"/>
                <w:highlight w:val="yellow"/>
                <w:rPrChange w:id="361" w:author="Shyam Bhusal" w:date="2022-12-12T13:05:00Z">
                  <w:rPr>
                    <w:rFonts w:cs="Calibri"/>
                    <w:szCs w:val="22"/>
                  </w:rPr>
                </w:rPrChange>
              </w:rPr>
            </w:pPr>
            <w:r w:rsidRPr="00847ACD">
              <w:rPr>
                <w:rFonts w:cs="Calibri"/>
                <w:szCs w:val="22"/>
                <w:highlight w:val="yellow"/>
                <w:rPrChange w:id="362" w:author="Shyam Bhusal" w:date="2022-12-12T13:05:00Z">
                  <w:rPr>
                    <w:rFonts w:cs="Calibri"/>
                    <w:szCs w:val="22"/>
                  </w:rPr>
                </w:rPrChange>
              </w:rPr>
              <w:t>187</w:t>
            </w:r>
          </w:p>
        </w:tc>
        <w:tc>
          <w:tcPr>
            <w:tcW w:w="1088" w:type="pct"/>
            <w:tcBorders>
              <w:top w:val="nil"/>
              <w:left w:val="nil"/>
              <w:bottom w:val="single" w:sz="4" w:space="0" w:color="auto"/>
              <w:right w:val="single" w:sz="4" w:space="0" w:color="auto"/>
            </w:tcBorders>
            <w:shd w:val="clear" w:color="auto" w:fill="auto"/>
            <w:noWrap/>
            <w:vAlign w:val="bottom"/>
            <w:hideMark/>
          </w:tcPr>
          <w:p w14:paraId="6BF391FF" w14:textId="77777777" w:rsidR="00D23D66" w:rsidRPr="00847ACD" w:rsidRDefault="00D23D66" w:rsidP="00D23D66">
            <w:pPr>
              <w:spacing w:before="0" w:after="0" w:line="240" w:lineRule="auto"/>
              <w:ind w:right="0"/>
              <w:jc w:val="center"/>
              <w:rPr>
                <w:rFonts w:cs="Calibri"/>
                <w:szCs w:val="22"/>
                <w:highlight w:val="yellow"/>
                <w:rPrChange w:id="363" w:author="Shyam Bhusal" w:date="2022-12-12T13:05:00Z">
                  <w:rPr>
                    <w:rFonts w:cs="Calibri"/>
                    <w:szCs w:val="22"/>
                  </w:rPr>
                </w:rPrChange>
              </w:rPr>
            </w:pPr>
            <w:r w:rsidRPr="00847ACD">
              <w:rPr>
                <w:rFonts w:cs="Calibri"/>
                <w:szCs w:val="22"/>
                <w:highlight w:val="yellow"/>
                <w:rPrChange w:id="364" w:author="Shyam Bhusal" w:date="2022-12-12T13:05:00Z">
                  <w:rPr>
                    <w:rFonts w:cs="Calibri"/>
                    <w:szCs w:val="22"/>
                  </w:rPr>
                </w:rPrChange>
              </w:rPr>
              <w:t>217</w:t>
            </w:r>
          </w:p>
        </w:tc>
      </w:tr>
      <w:tr w:rsidR="00D23D66" w:rsidRPr="00847ACD" w14:paraId="01A351D3"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57BF9BC0" w14:textId="77777777" w:rsidR="00D23D66" w:rsidRPr="00847ACD" w:rsidRDefault="00D23D66" w:rsidP="00D23D66">
            <w:pPr>
              <w:spacing w:before="0" w:after="0" w:line="240" w:lineRule="auto"/>
              <w:ind w:right="0"/>
              <w:jc w:val="center"/>
              <w:rPr>
                <w:rFonts w:cs="Calibri"/>
                <w:color w:val="000000"/>
                <w:szCs w:val="22"/>
                <w:highlight w:val="yellow"/>
                <w:rPrChange w:id="365" w:author="Shyam Bhusal" w:date="2022-12-12T13:05:00Z">
                  <w:rPr>
                    <w:rFonts w:cs="Calibri"/>
                    <w:color w:val="000000"/>
                    <w:szCs w:val="22"/>
                  </w:rPr>
                </w:rPrChange>
              </w:rPr>
            </w:pPr>
            <w:r w:rsidRPr="00847ACD">
              <w:rPr>
                <w:rFonts w:cs="Calibri"/>
                <w:color w:val="000000"/>
                <w:szCs w:val="22"/>
                <w:highlight w:val="yellow"/>
                <w:rPrChange w:id="366" w:author="Shyam Bhusal" w:date="2022-12-12T13:05:00Z">
                  <w:rPr>
                    <w:rFonts w:cs="Calibri"/>
                    <w:color w:val="000000"/>
                    <w:szCs w:val="22"/>
                  </w:rPr>
                </w:rPrChange>
              </w:rPr>
              <w:t>50</w:t>
            </w:r>
          </w:p>
        </w:tc>
        <w:tc>
          <w:tcPr>
            <w:tcW w:w="1397" w:type="pct"/>
            <w:tcBorders>
              <w:top w:val="nil"/>
              <w:left w:val="nil"/>
              <w:bottom w:val="single" w:sz="4" w:space="0" w:color="auto"/>
              <w:right w:val="single" w:sz="4" w:space="0" w:color="auto"/>
            </w:tcBorders>
            <w:shd w:val="clear" w:color="auto" w:fill="auto"/>
            <w:noWrap/>
            <w:vAlign w:val="bottom"/>
            <w:hideMark/>
          </w:tcPr>
          <w:p w14:paraId="6CC7025E" w14:textId="77777777" w:rsidR="00D23D66" w:rsidRPr="00847ACD" w:rsidRDefault="00D23D66" w:rsidP="00D23D66">
            <w:pPr>
              <w:spacing w:before="0" w:after="0" w:line="240" w:lineRule="auto"/>
              <w:ind w:right="0"/>
              <w:jc w:val="center"/>
              <w:rPr>
                <w:rFonts w:cs="Calibri"/>
                <w:szCs w:val="22"/>
                <w:highlight w:val="yellow"/>
                <w:rPrChange w:id="367" w:author="Shyam Bhusal" w:date="2022-12-12T13:05:00Z">
                  <w:rPr>
                    <w:rFonts w:cs="Calibri"/>
                    <w:szCs w:val="22"/>
                  </w:rPr>
                </w:rPrChange>
              </w:rPr>
            </w:pPr>
            <w:r w:rsidRPr="00847ACD">
              <w:rPr>
                <w:rFonts w:cs="Calibri"/>
                <w:szCs w:val="22"/>
                <w:highlight w:val="yellow"/>
                <w:rPrChange w:id="368" w:author="Shyam Bhusal" w:date="2022-12-12T13:05:00Z">
                  <w:rPr>
                    <w:rFonts w:cs="Calibri"/>
                    <w:szCs w:val="22"/>
                  </w:rPr>
                </w:rPrChange>
              </w:rPr>
              <w:t>233</w:t>
            </w:r>
          </w:p>
        </w:tc>
        <w:tc>
          <w:tcPr>
            <w:tcW w:w="1460" w:type="pct"/>
            <w:tcBorders>
              <w:top w:val="nil"/>
              <w:left w:val="nil"/>
              <w:bottom w:val="single" w:sz="4" w:space="0" w:color="auto"/>
              <w:right w:val="single" w:sz="4" w:space="0" w:color="auto"/>
            </w:tcBorders>
            <w:shd w:val="clear" w:color="auto" w:fill="auto"/>
            <w:noWrap/>
            <w:vAlign w:val="bottom"/>
            <w:hideMark/>
          </w:tcPr>
          <w:p w14:paraId="29B2C663" w14:textId="77777777" w:rsidR="00D23D66" w:rsidRPr="00847ACD" w:rsidRDefault="00D23D66" w:rsidP="00D23D66">
            <w:pPr>
              <w:spacing w:before="0" w:after="0" w:line="240" w:lineRule="auto"/>
              <w:ind w:right="0"/>
              <w:jc w:val="center"/>
              <w:rPr>
                <w:rFonts w:cs="Calibri"/>
                <w:szCs w:val="22"/>
                <w:highlight w:val="yellow"/>
                <w:rPrChange w:id="369" w:author="Shyam Bhusal" w:date="2022-12-12T13:05:00Z">
                  <w:rPr>
                    <w:rFonts w:cs="Calibri"/>
                    <w:szCs w:val="22"/>
                  </w:rPr>
                </w:rPrChange>
              </w:rPr>
            </w:pPr>
            <w:r w:rsidRPr="00847ACD">
              <w:rPr>
                <w:rFonts w:cs="Calibri"/>
                <w:szCs w:val="22"/>
                <w:highlight w:val="yellow"/>
                <w:rPrChange w:id="370" w:author="Shyam Bhusal" w:date="2022-12-12T13:05:00Z">
                  <w:rPr>
                    <w:rFonts w:cs="Calibri"/>
                    <w:szCs w:val="22"/>
                  </w:rPr>
                </w:rPrChange>
              </w:rPr>
              <w:t>203</w:t>
            </w:r>
          </w:p>
        </w:tc>
        <w:tc>
          <w:tcPr>
            <w:tcW w:w="1088" w:type="pct"/>
            <w:tcBorders>
              <w:top w:val="nil"/>
              <w:left w:val="nil"/>
              <w:bottom w:val="single" w:sz="4" w:space="0" w:color="auto"/>
              <w:right w:val="single" w:sz="4" w:space="0" w:color="auto"/>
            </w:tcBorders>
            <w:shd w:val="clear" w:color="auto" w:fill="auto"/>
            <w:noWrap/>
            <w:vAlign w:val="bottom"/>
            <w:hideMark/>
          </w:tcPr>
          <w:p w14:paraId="4A718FB8" w14:textId="77777777" w:rsidR="00D23D66" w:rsidRPr="00847ACD" w:rsidRDefault="00D23D66" w:rsidP="00D23D66">
            <w:pPr>
              <w:spacing w:before="0" w:after="0" w:line="240" w:lineRule="auto"/>
              <w:ind w:right="0"/>
              <w:jc w:val="center"/>
              <w:rPr>
                <w:rFonts w:cs="Calibri"/>
                <w:szCs w:val="22"/>
                <w:highlight w:val="yellow"/>
                <w:rPrChange w:id="371" w:author="Shyam Bhusal" w:date="2022-12-12T13:05:00Z">
                  <w:rPr>
                    <w:rFonts w:cs="Calibri"/>
                    <w:szCs w:val="22"/>
                  </w:rPr>
                </w:rPrChange>
              </w:rPr>
            </w:pPr>
            <w:r w:rsidRPr="00847ACD">
              <w:rPr>
                <w:rFonts w:cs="Calibri"/>
                <w:szCs w:val="22"/>
                <w:highlight w:val="yellow"/>
                <w:rPrChange w:id="372" w:author="Shyam Bhusal" w:date="2022-12-12T13:05:00Z">
                  <w:rPr>
                    <w:rFonts w:cs="Calibri"/>
                    <w:szCs w:val="22"/>
                  </w:rPr>
                </w:rPrChange>
              </w:rPr>
              <w:t>254</w:t>
            </w:r>
          </w:p>
        </w:tc>
      </w:tr>
      <w:tr w:rsidR="00D23D66" w:rsidRPr="00847ACD" w14:paraId="5847677C" w14:textId="77777777" w:rsidTr="00D23D66">
        <w:trPr>
          <w:trHeight w:val="345"/>
        </w:trPr>
        <w:tc>
          <w:tcPr>
            <w:tcW w:w="1055" w:type="pct"/>
            <w:tcBorders>
              <w:top w:val="nil"/>
              <w:left w:val="single" w:sz="4" w:space="0" w:color="auto"/>
              <w:bottom w:val="single" w:sz="4" w:space="0" w:color="auto"/>
              <w:right w:val="single" w:sz="4" w:space="0" w:color="auto"/>
            </w:tcBorders>
            <w:shd w:val="clear" w:color="000000" w:fill="C6E0B4"/>
            <w:noWrap/>
            <w:vAlign w:val="center"/>
            <w:hideMark/>
          </w:tcPr>
          <w:p w14:paraId="7186C62B" w14:textId="77777777" w:rsidR="00D23D66" w:rsidRPr="00847ACD" w:rsidRDefault="00D23D66" w:rsidP="00D23D66">
            <w:pPr>
              <w:spacing w:before="0" w:after="0" w:line="240" w:lineRule="auto"/>
              <w:ind w:right="0"/>
              <w:jc w:val="center"/>
              <w:rPr>
                <w:rFonts w:cs="Calibri"/>
                <w:b/>
                <w:bCs/>
                <w:color w:val="000000"/>
                <w:szCs w:val="22"/>
                <w:highlight w:val="yellow"/>
                <w:rPrChange w:id="373" w:author="Shyam Bhusal" w:date="2022-12-12T13:05:00Z">
                  <w:rPr>
                    <w:rFonts w:cs="Calibri"/>
                    <w:b/>
                    <w:bCs/>
                    <w:color w:val="000000"/>
                    <w:szCs w:val="22"/>
                  </w:rPr>
                </w:rPrChange>
              </w:rPr>
            </w:pPr>
            <w:r w:rsidRPr="00847ACD">
              <w:rPr>
                <w:rFonts w:cs="Calibri"/>
                <w:b/>
                <w:bCs/>
                <w:color w:val="000000"/>
                <w:szCs w:val="22"/>
                <w:highlight w:val="yellow"/>
                <w:rPrChange w:id="374" w:author="Shyam Bhusal" w:date="2022-12-12T13:05:00Z">
                  <w:rPr>
                    <w:rFonts w:cs="Calibri"/>
                    <w:b/>
                    <w:bCs/>
                    <w:color w:val="000000"/>
                    <w:szCs w:val="22"/>
                  </w:rPr>
                </w:rPrChange>
              </w:rPr>
              <w:t>100</w:t>
            </w:r>
          </w:p>
        </w:tc>
        <w:tc>
          <w:tcPr>
            <w:tcW w:w="1397" w:type="pct"/>
            <w:tcBorders>
              <w:top w:val="nil"/>
              <w:left w:val="nil"/>
              <w:bottom w:val="single" w:sz="4" w:space="0" w:color="auto"/>
              <w:right w:val="single" w:sz="4" w:space="0" w:color="auto"/>
            </w:tcBorders>
            <w:shd w:val="clear" w:color="000000" w:fill="C6E0B4"/>
            <w:noWrap/>
            <w:vAlign w:val="center"/>
            <w:hideMark/>
          </w:tcPr>
          <w:p w14:paraId="5A6D5A81" w14:textId="77777777" w:rsidR="00D23D66" w:rsidRPr="00847ACD" w:rsidRDefault="00D23D66" w:rsidP="00D23D66">
            <w:pPr>
              <w:spacing w:before="0" w:after="0" w:line="240" w:lineRule="auto"/>
              <w:ind w:right="0"/>
              <w:jc w:val="center"/>
              <w:rPr>
                <w:rFonts w:cs="Calibri"/>
                <w:b/>
                <w:bCs/>
                <w:color w:val="000000"/>
                <w:szCs w:val="22"/>
                <w:highlight w:val="yellow"/>
                <w:rPrChange w:id="375" w:author="Shyam Bhusal" w:date="2022-12-12T13:05:00Z">
                  <w:rPr>
                    <w:rFonts w:cs="Calibri"/>
                    <w:b/>
                    <w:bCs/>
                    <w:color w:val="000000"/>
                    <w:szCs w:val="22"/>
                  </w:rPr>
                </w:rPrChange>
              </w:rPr>
            </w:pPr>
            <w:r w:rsidRPr="00847ACD">
              <w:rPr>
                <w:rFonts w:cs="Calibri"/>
                <w:b/>
                <w:bCs/>
                <w:color w:val="000000"/>
                <w:szCs w:val="22"/>
                <w:highlight w:val="yellow"/>
                <w:rPrChange w:id="376" w:author="Shyam Bhusal" w:date="2022-12-12T13:05:00Z">
                  <w:rPr>
                    <w:rFonts w:cs="Calibri"/>
                    <w:b/>
                    <w:bCs/>
                    <w:color w:val="000000"/>
                    <w:szCs w:val="22"/>
                  </w:rPr>
                </w:rPrChange>
              </w:rPr>
              <w:t>256</w:t>
            </w:r>
          </w:p>
        </w:tc>
        <w:tc>
          <w:tcPr>
            <w:tcW w:w="1460" w:type="pct"/>
            <w:tcBorders>
              <w:top w:val="nil"/>
              <w:left w:val="nil"/>
              <w:bottom w:val="single" w:sz="4" w:space="0" w:color="auto"/>
              <w:right w:val="single" w:sz="4" w:space="0" w:color="auto"/>
            </w:tcBorders>
            <w:shd w:val="clear" w:color="000000" w:fill="C6E0B4"/>
            <w:noWrap/>
            <w:vAlign w:val="center"/>
            <w:hideMark/>
          </w:tcPr>
          <w:p w14:paraId="3035E80C" w14:textId="77777777" w:rsidR="00D23D66" w:rsidRPr="00847ACD" w:rsidRDefault="00D23D66" w:rsidP="00D23D66">
            <w:pPr>
              <w:spacing w:before="0" w:after="0" w:line="240" w:lineRule="auto"/>
              <w:ind w:right="0"/>
              <w:jc w:val="center"/>
              <w:rPr>
                <w:rFonts w:cs="Calibri"/>
                <w:b/>
                <w:bCs/>
                <w:color w:val="000000"/>
                <w:szCs w:val="22"/>
                <w:highlight w:val="yellow"/>
                <w:rPrChange w:id="377" w:author="Shyam Bhusal" w:date="2022-12-12T13:05:00Z">
                  <w:rPr>
                    <w:rFonts w:cs="Calibri"/>
                    <w:b/>
                    <w:bCs/>
                    <w:color w:val="000000"/>
                    <w:szCs w:val="22"/>
                  </w:rPr>
                </w:rPrChange>
              </w:rPr>
            </w:pPr>
            <w:r w:rsidRPr="00847ACD">
              <w:rPr>
                <w:rFonts w:cs="Calibri"/>
                <w:b/>
                <w:bCs/>
                <w:color w:val="000000"/>
                <w:szCs w:val="22"/>
                <w:highlight w:val="yellow"/>
                <w:rPrChange w:id="378" w:author="Shyam Bhusal" w:date="2022-12-12T13:05:00Z">
                  <w:rPr>
                    <w:rFonts w:cs="Calibri"/>
                    <w:b/>
                    <w:bCs/>
                    <w:color w:val="000000"/>
                    <w:szCs w:val="22"/>
                  </w:rPr>
                </w:rPrChange>
              </w:rPr>
              <w:t>214</w:t>
            </w:r>
          </w:p>
        </w:tc>
        <w:tc>
          <w:tcPr>
            <w:tcW w:w="1088" w:type="pct"/>
            <w:tcBorders>
              <w:top w:val="nil"/>
              <w:left w:val="nil"/>
              <w:bottom w:val="single" w:sz="4" w:space="0" w:color="auto"/>
              <w:right w:val="single" w:sz="4" w:space="0" w:color="auto"/>
            </w:tcBorders>
            <w:shd w:val="clear" w:color="000000" w:fill="C6E0B4"/>
            <w:noWrap/>
            <w:vAlign w:val="center"/>
            <w:hideMark/>
          </w:tcPr>
          <w:p w14:paraId="1F13DE64" w14:textId="77777777" w:rsidR="00D23D66" w:rsidRPr="00847ACD" w:rsidRDefault="00D23D66" w:rsidP="00D23D66">
            <w:pPr>
              <w:spacing w:before="0" w:after="0" w:line="240" w:lineRule="auto"/>
              <w:ind w:right="0"/>
              <w:jc w:val="center"/>
              <w:rPr>
                <w:rFonts w:cs="Calibri"/>
                <w:b/>
                <w:bCs/>
                <w:color w:val="000000"/>
                <w:szCs w:val="22"/>
                <w:highlight w:val="yellow"/>
                <w:rPrChange w:id="379" w:author="Shyam Bhusal" w:date="2022-12-12T13:05:00Z">
                  <w:rPr>
                    <w:rFonts w:cs="Calibri"/>
                    <w:b/>
                    <w:bCs/>
                    <w:color w:val="000000"/>
                    <w:szCs w:val="22"/>
                  </w:rPr>
                </w:rPrChange>
              </w:rPr>
            </w:pPr>
            <w:r w:rsidRPr="00847ACD">
              <w:rPr>
                <w:rFonts w:cs="Calibri"/>
                <w:b/>
                <w:bCs/>
                <w:color w:val="000000"/>
                <w:szCs w:val="22"/>
                <w:highlight w:val="yellow"/>
                <w:rPrChange w:id="380" w:author="Shyam Bhusal" w:date="2022-12-12T13:05:00Z">
                  <w:rPr>
                    <w:rFonts w:cs="Calibri"/>
                    <w:b/>
                    <w:bCs/>
                    <w:color w:val="000000"/>
                    <w:szCs w:val="22"/>
                  </w:rPr>
                </w:rPrChange>
              </w:rPr>
              <w:t>283</w:t>
            </w:r>
          </w:p>
        </w:tc>
      </w:tr>
      <w:tr w:rsidR="00D23D66" w:rsidRPr="00847ACD" w14:paraId="58B35AA2"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4659F2FD" w14:textId="77777777" w:rsidR="00D23D66" w:rsidRPr="00847ACD" w:rsidRDefault="00D23D66" w:rsidP="00D23D66">
            <w:pPr>
              <w:spacing w:before="0" w:after="0" w:line="240" w:lineRule="auto"/>
              <w:ind w:right="0"/>
              <w:jc w:val="center"/>
              <w:rPr>
                <w:rFonts w:cs="Calibri"/>
                <w:color w:val="000000"/>
                <w:szCs w:val="22"/>
                <w:highlight w:val="yellow"/>
                <w:rPrChange w:id="381" w:author="Shyam Bhusal" w:date="2022-12-12T13:05:00Z">
                  <w:rPr>
                    <w:rFonts w:cs="Calibri"/>
                    <w:color w:val="000000"/>
                    <w:szCs w:val="22"/>
                  </w:rPr>
                </w:rPrChange>
              </w:rPr>
            </w:pPr>
            <w:r w:rsidRPr="00847ACD">
              <w:rPr>
                <w:rFonts w:cs="Calibri"/>
                <w:color w:val="000000"/>
                <w:szCs w:val="22"/>
                <w:highlight w:val="yellow"/>
                <w:rPrChange w:id="382" w:author="Shyam Bhusal" w:date="2022-12-12T13:05:00Z">
                  <w:rPr>
                    <w:rFonts w:cs="Calibri"/>
                    <w:color w:val="000000"/>
                    <w:szCs w:val="22"/>
                  </w:rPr>
                </w:rPrChange>
              </w:rPr>
              <w:t>200</w:t>
            </w:r>
          </w:p>
        </w:tc>
        <w:tc>
          <w:tcPr>
            <w:tcW w:w="1397" w:type="pct"/>
            <w:tcBorders>
              <w:top w:val="nil"/>
              <w:left w:val="nil"/>
              <w:bottom w:val="single" w:sz="4" w:space="0" w:color="auto"/>
              <w:right w:val="single" w:sz="4" w:space="0" w:color="auto"/>
            </w:tcBorders>
            <w:shd w:val="clear" w:color="auto" w:fill="auto"/>
            <w:noWrap/>
            <w:vAlign w:val="bottom"/>
            <w:hideMark/>
          </w:tcPr>
          <w:p w14:paraId="03CB9FD1" w14:textId="77777777" w:rsidR="00D23D66" w:rsidRPr="00847ACD" w:rsidRDefault="00D23D66" w:rsidP="00D23D66">
            <w:pPr>
              <w:spacing w:before="0" w:after="0" w:line="240" w:lineRule="auto"/>
              <w:ind w:right="0"/>
              <w:jc w:val="center"/>
              <w:rPr>
                <w:rFonts w:cs="Calibri"/>
                <w:szCs w:val="22"/>
                <w:highlight w:val="yellow"/>
                <w:rPrChange w:id="383" w:author="Shyam Bhusal" w:date="2022-12-12T13:05:00Z">
                  <w:rPr>
                    <w:rFonts w:cs="Calibri"/>
                    <w:szCs w:val="22"/>
                  </w:rPr>
                </w:rPrChange>
              </w:rPr>
            </w:pPr>
            <w:r w:rsidRPr="00847ACD">
              <w:rPr>
                <w:rFonts w:cs="Calibri"/>
                <w:szCs w:val="22"/>
                <w:highlight w:val="yellow"/>
                <w:rPrChange w:id="384" w:author="Shyam Bhusal" w:date="2022-12-12T13:05:00Z">
                  <w:rPr>
                    <w:rFonts w:cs="Calibri"/>
                    <w:szCs w:val="22"/>
                  </w:rPr>
                </w:rPrChange>
              </w:rPr>
              <w:t>279</w:t>
            </w:r>
          </w:p>
        </w:tc>
        <w:tc>
          <w:tcPr>
            <w:tcW w:w="1460" w:type="pct"/>
            <w:tcBorders>
              <w:top w:val="nil"/>
              <w:left w:val="nil"/>
              <w:bottom w:val="single" w:sz="4" w:space="0" w:color="auto"/>
              <w:right w:val="single" w:sz="4" w:space="0" w:color="auto"/>
            </w:tcBorders>
            <w:shd w:val="clear" w:color="auto" w:fill="auto"/>
            <w:noWrap/>
            <w:vAlign w:val="bottom"/>
            <w:hideMark/>
          </w:tcPr>
          <w:p w14:paraId="35BEC87A" w14:textId="77777777" w:rsidR="00D23D66" w:rsidRPr="00847ACD" w:rsidRDefault="00D23D66" w:rsidP="00D23D66">
            <w:pPr>
              <w:spacing w:before="0" w:after="0" w:line="240" w:lineRule="auto"/>
              <w:ind w:right="0"/>
              <w:jc w:val="center"/>
              <w:rPr>
                <w:rFonts w:cs="Calibri"/>
                <w:szCs w:val="22"/>
                <w:highlight w:val="yellow"/>
                <w:rPrChange w:id="385" w:author="Shyam Bhusal" w:date="2022-12-12T13:05:00Z">
                  <w:rPr>
                    <w:rFonts w:cs="Calibri"/>
                    <w:szCs w:val="22"/>
                  </w:rPr>
                </w:rPrChange>
              </w:rPr>
            </w:pPr>
            <w:r w:rsidRPr="00847ACD">
              <w:rPr>
                <w:rFonts w:cs="Calibri"/>
                <w:szCs w:val="22"/>
                <w:highlight w:val="yellow"/>
                <w:rPrChange w:id="386" w:author="Shyam Bhusal" w:date="2022-12-12T13:05:00Z">
                  <w:rPr>
                    <w:rFonts w:cs="Calibri"/>
                    <w:szCs w:val="22"/>
                  </w:rPr>
                </w:rPrChange>
              </w:rPr>
              <w:t>223</w:t>
            </w:r>
          </w:p>
        </w:tc>
        <w:tc>
          <w:tcPr>
            <w:tcW w:w="1088" w:type="pct"/>
            <w:tcBorders>
              <w:top w:val="nil"/>
              <w:left w:val="nil"/>
              <w:bottom w:val="single" w:sz="4" w:space="0" w:color="auto"/>
              <w:right w:val="single" w:sz="4" w:space="0" w:color="auto"/>
            </w:tcBorders>
            <w:shd w:val="clear" w:color="auto" w:fill="auto"/>
            <w:noWrap/>
            <w:vAlign w:val="bottom"/>
            <w:hideMark/>
          </w:tcPr>
          <w:p w14:paraId="731DC8F5" w14:textId="77777777" w:rsidR="00D23D66" w:rsidRPr="00847ACD" w:rsidRDefault="00D23D66" w:rsidP="00D23D66">
            <w:pPr>
              <w:spacing w:before="0" w:after="0" w:line="240" w:lineRule="auto"/>
              <w:ind w:right="0"/>
              <w:jc w:val="center"/>
              <w:rPr>
                <w:rFonts w:cs="Calibri"/>
                <w:szCs w:val="22"/>
                <w:highlight w:val="yellow"/>
                <w:rPrChange w:id="387" w:author="Shyam Bhusal" w:date="2022-12-12T13:05:00Z">
                  <w:rPr>
                    <w:rFonts w:cs="Calibri"/>
                    <w:szCs w:val="22"/>
                  </w:rPr>
                </w:rPrChange>
              </w:rPr>
            </w:pPr>
            <w:r w:rsidRPr="00847ACD">
              <w:rPr>
                <w:rFonts w:cs="Calibri"/>
                <w:szCs w:val="22"/>
                <w:highlight w:val="yellow"/>
                <w:rPrChange w:id="388" w:author="Shyam Bhusal" w:date="2022-12-12T13:05:00Z">
                  <w:rPr>
                    <w:rFonts w:cs="Calibri"/>
                    <w:szCs w:val="22"/>
                  </w:rPr>
                </w:rPrChange>
              </w:rPr>
              <w:t>312</w:t>
            </w:r>
          </w:p>
        </w:tc>
      </w:tr>
      <w:tr w:rsidR="00D23D66" w:rsidRPr="00847ACD" w14:paraId="09CC964D"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73A8EDF6" w14:textId="77777777" w:rsidR="00D23D66" w:rsidRPr="00847ACD" w:rsidRDefault="00D23D66" w:rsidP="00D23D66">
            <w:pPr>
              <w:spacing w:before="0" w:after="0" w:line="240" w:lineRule="auto"/>
              <w:ind w:right="0"/>
              <w:jc w:val="center"/>
              <w:rPr>
                <w:rFonts w:cs="Calibri"/>
                <w:color w:val="000000"/>
                <w:szCs w:val="22"/>
                <w:highlight w:val="yellow"/>
                <w:rPrChange w:id="389" w:author="Shyam Bhusal" w:date="2022-12-12T13:05:00Z">
                  <w:rPr>
                    <w:rFonts w:cs="Calibri"/>
                    <w:color w:val="000000"/>
                    <w:szCs w:val="22"/>
                  </w:rPr>
                </w:rPrChange>
              </w:rPr>
            </w:pPr>
            <w:r w:rsidRPr="00847ACD">
              <w:rPr>
                <w:rFonts w:cs="Calibri"/>
                <w:color w:val="000000"/>
                <w:szCs w:val="22"/>
                <w:highlight w:val="yellow"/>
                <w:rPrChange w:id="390" w:author="Shyam Bhusal" w:date="2022-12-12T13:05:00Z">
                  <w:rPr>
                    <w:rFonts w:cs="Calibri"/>
                    <w:color w:val="000000"/>
                    <w:szCs w:val="22"/>
                  </w:rPr>
                </w:rPrChange>
              </w:rPr>
              <w:t>500</w:t>
            </w:r>
          </w:p>
        </w:tc>
        <w:tc>
          <w:tcPr>
            <w:tcW w:w="1397" w:type="pct"/>
            <w:tcBorders>
              <w:top w:val="nil"/>
              <w:left w:val="nil"/>
              <w:bottom w:val="single" w:sz="4" w:space="0" w:color="auto"/>
              <w:right w:val="single" w:sz="4" w:space="0" w:color="auto"/>
            </w:tcBorders>
            <w:shd w:val="clear" w:color="auto" w:fill="auto"/>
            <w:noWrap/>
            <w:vAlign w:val="bottom"/>
            <w:hideMark/>
          </w:tcPr>
          <w:p w14:paraId="32BDF2E6" w14:textId="77777777" w:rsidR="00D23D66" w:rsidRPr="00847ACD" w:rsidRDefault="00D23D66" w:rsidP="00D23D66">
            <w:pPr>
              <w:spacing w:before="0" w:after="0" w:line="240" w:lineRule="auto"/>
              <w:ind w:right="0"/>
              <w:jc w:val="center"/>
              <w:rPr>
                <w:rFonts w:cs="Calibri"/>
                <w:szCs w:val="22"/>
                <w:highlight w:val="yellow"/>
                <w:rPrChange w:id="391" w:author="Shyam Bhusal" w:date="2022-12-12T13:05:00Z">
                  <w:rPr>
                    <w:rFonts w:cs="Calibri"/>
                    <w:szCs w:val="22"/>
                  </w:rPr>
                </w:rPrChange>
              </w:rPr>
            </w:pPr>
            <w:r w:rsidRPr="00847ACD">
              <w:rPr>
                <w:rFonts w:cs="Calibri"/>
                <w:szCs w:val="22"/>
                <w:highlight w:val="yellow"/>
                <w:rPrChange w:id="392" w:author="Shyam Bhusal" w:date="2022-12-12T13:05:00Z">
                  <w:rPr>
                    <w:rFonts w:cs="Calibri"/>
                    <w:szCs w:val="22"/>
                  </w:rPr>
                </w:rPrChange>
              </w:rPr>
              <w:t>310</w:t>
            </w:r>
          </w:p>
        </w:tc>
        <w:tc>
          <w:tcPr>
            <w:tcW w:w="1460" w:type="pct"/>
            <w:tcBorders>
              <w:top w:val="nil"/>
              <w:left w:val="nil"/>
              <w:bottom w:val="single" w:sz="4" w:space="0" w:color="auto"/>
              <w:right w:val="single" w:sz="4" w:space="0" w:color="auto"/>
            </w:tcBorders>
            <w:shd w:val="clear" w:color="auto" w:fill="auto"/>
            <w:noWrap/>
            <w:vAlign w:val="bottom"/>
            <w:hideMark/>
          </w:tcPr>
          <w:p w14:paraId="3C1C3733" w14:textId="77777777" w:rsidR="00D23D66" w:rsidRPr="00847ACD" w:rsidRDefault="00D23D66" w:rsidP="00D23D66">
            <w:pPr>
              <w:spacing w:before="0" w:after="0" w:line="240" w:lineRule="auto"/>
              <w:ind w:right="0"/>
              <w:jc w:val="center"/>
              <w:rPr>
                <w:rFonts w:cs="Calibri"/>
                <w:szCs w:val="22"/>
                <w:highlight w:val="yellow"/>
                <w:rPrChange w:id="393" w:author="Shyam Bhusal" w:date="2022-12-12T13:05:00Z">
                  <w:rPr>
                    <w:rFonts w:cs="Calibri"/>
                    <w:szCs w:val="22"/>
                  </w:rPr>
                </w:rPrChange>
              </w:rPr>
            </w:pPr>
            <w:r w:rsidRPr="00847ACD">
              <w:rPr>
                <w:rFonts w:cs="Calibri"/>
                <w:szCs w:val="22"/>
                <w:highlight w:val="yellow"/>
                <w:rPrChange w:id="394" w:author="Shyam Bhusal" w:date="2022-12-12T13:05:00Z">
                  <w:rPr>
                    <w:rFonts w:cs="Calibri"/>
                    <w:szCs w:val="22"/>
                  </w:rPr>
                </w:rPrChange>
              </w:rPr>
              <w:t>233</w:t>
            </w:r>
          </w:p>
        </w:tc>
        <w:tc>
          <w:tcPr>
            <w:tcW w:w="1088" w:type="pct"/>
            <w:tcBorders>
              <w:top w:val="nil"/>
              <w:left w:val="nil"/>
              <w:bottom w:val="single" w:sz="4" w:space="0" w:color="auto"/>
              <w:right w:val="single" w:sz="4" w:space="0" w:color="auto"/>
            </w:tcBorders>
            <w:shd w:val="clear" w:color="auto" w:fill="auto"/>
            <w:noWrap/>
            <w:vAlign w:val="bottom"/>
            <w:hideMark/>
          </w:tcPr>
          <w:p w14:paraId="217E6A9C" w14:textId="77777777" w:rsidR="00D23D66" w:rsidRPr="00847ACD" w:rsidRDefault="00D23D66" w:rsidP="00D23D66">
            <w:pPr>
              <w:spacing w:before="0" w:after="0" w:line="240" w:lineRule="auto"/>
              <w:ind w:right="0"/>
              <w:jc w:val="center"/>
              <w:rPr>
                <w:rFonts w:cs="Calibri"/>
                <w:szCs w:val="22"/>
                <w:highlight w:val="yellow"/>
                <w:rPrChange w:id="395" w:author="Shyam Bhusal" w:date="2022-12-12T13:05:00Z">
                  <w:rPr>
                    <w:rFonts w:cs="Calibri"/>
                    <w:szCs w:val="22"/>
                  </w:rPr>
                </w:rPrChange>
              </w:rPr>
            </w:pPr>
            <w:r w:rsidRPr="00847ACD">
              <w:rPr>
                <w:rFonts w:cs="Calibri"/>
                <w:szCs w:val="22"/>
                <w:highlight w:val="yellow"/>
                <w:rPrChange w:id="396" w:author="Shyam Bhusal" w:date="2022-12-12T13:05:00Z">
                  <w:rPr>
                    <w:rFonts w:cs="Calibri"/>
                    <w:szCs w:val="22"/>
                  </w:rPr>
                </w:rPrChange>
              </w:rPr>
              <w:t>351</w:t>
            </w:r>
          </w:p>
        </w:tc>
      </w:tr>
      <w:tr w:rsidR="00D23D66" w:rsidRPr="00847ACD" w14:paraId="72A76412" w14:textId="77777777" w:rsidTr="00D23D66">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08AEC139" w14:textId="77777777" w:rsidR="00D23D66" w:rsidRPr="00847ACD" w:rsidRDefault="00D23D66" w:rsidP="00D23D66">
            <w:pPr>
              <w:spacing w:before="0" w:after="0" w:line="240" w:lineRule="auto"/>
              <w:ind w:right="0"/>
              <w:jc w:val="center"/>
              <w:rPr>
                <w:rFonts w:cs="Calibri"/>
                <w:color w:val="000000"/>
                <w:szCs w:val="22"/>
                <w:highlight w:val="yellow"/>
                <w:rPrChange w:id="397" w:author="Shyam Bhusal" w:date="2022-12-12T13:05:00Z">
                  <w:rPr>
                    <w:rFonts w:cs="Calibri"/>
                    <w:color w:val="000000"/>
                    <w:szCs w:val="22"/>
                  </w:rPr>
                </w:rPrChange>
              </w:rPr>
            </w:pPr>
            <w:r w:rsidRPr="00847ACD">
              <w:rPr>
                <w:rFonts w:cs="Calibri"/>
                <w:color w:val="000000"/>
                <w:szCs w:val="22"/>
                <w:highlight w:val="yellow"/>
                <w:rPrChange w:id="398" w:author="Shyam Bhusal" w:date="2022-12-12T13:05:00Z">
                  <w:rPr>
                    <w:rFonts w:cs="Calibri"/>
                    <w:color w:val="000000"/>
                    <w:szCs w:val="22"/>
                  </w:rPr>
                </w:rPrChange>
              </w:rPr>
              <w:t>1000</w:t>
            </w:r>
          </w:p>
        </w:tc>
        <w:tc>
          <w:tcPr>
            <w:tcW w:w="1397" w:type="pct"/>
            <w:tcBorders>
              <w:top w:val="nil"/>
              <w:left w:val="nil"/>
              <w:bottom w:val="single" w:sz="4" w:space="0" w:color="auto"/>
              <w:right w:val="single" w:sz="4" w:space="0" w:color="auto"/>
            </w:tcBorders>
            <w:shd w:val="clear" w:color="auto" w:fill="auto"/>
            <w:noWrap/>
            <w:vAlign w:val="bottom"/>
            <w:hideMark/>
          </w:tcPr>
          <w:p w14:paraId="3337527E" w14:textId="77777777" w:rsidR="00D23D66" w:rsidRPr="00847ACD" w:rsidRDefault="00D23D66" w:rsidP="00D23D66">
            <w:pPr>
              <w:spacing w:before="0" w:after="0" w:line="240" w:lineRule="auto"/>
              <w:ind w:right="0"/>
              <w:jc w:val="center"/>
              <w:rPr>
                <w:rFonts w:cs="Calibri"/>
                <w:szCs w:val="22"/>
                <w:highlight w:val="yellow"/>
                <w:rPrChange w:id="399" w:author="Shyam Bhusal" w:date="2022-12-12T13:05:00Z">
                  <w:rPr>
                    <w:rFonts w:cs="Calibri"/>
                    <w:szCs w:val="22"/>
                  </w:rPr>
                </w:rPrChange>
              </w:rPr>
            </w:pPr>
            <w:r w:rsidRPr="00847ACD">
              <w:rPr>
                <w:rFonts w:cs="Calibri"/>
                <w:szCs w:val="22"/>
                <w:highlight w:val="yellow"/>
                <w:rPrChange w:id="400" w:author="Shyam Bhusal" w:date="2022-12-12T13:05:00Z">
                  <w:rPr>
                    <w:rFonts w:cs="Calibri"/>
                    <w:szCs w:val="22"/>
                  </w:rPr>
                </w:rPrChange>
              </w:rPr>
              <w:t>333</w:t>
            </w:r>
          </w:p>
        </w:tc>
        <w:tc>
          <w:tcPr>
            <w:tcW w:w="1460" w:type="pct"/>
            <w:tcBorders>
              <w:top w:val="nil"/>
              <w:left w:val="nil"/>
              <w:bottom w:val="single" w:sz="4" w:space="0" w:color="auto"/>
              <w:right w:val="single" w:sz="4" w:space="0" w:color="auto"/>
            </w:tcBorders>
            <w:shd w:val="clear" w:color="auto" w:fill="auto"/>
            <w:noWrap/>
            <w:vAlign w:val="bottom"/>
            <w:hideMark/>
          </w:tcPr>
          <w:p w14:paraId="6C647ABF" w14:textId="77777777" w:rsidR="00D23D66" w:rsidRPr="00847ACD" w:rsidRDefault="00D23D66" w:rsidP="00D23D66">
            <w:pPr>
              <w:spacing w:before="0" w:after="0" w:line="240" w:lineRule="auto"/>
              <w:ind w:right="0"/>
              <w:jc w:val="center"/>
              <w:rPr>
                <w:rFonts w:cs="Calibri"/>
                <w:szCs w:val="22"/>
                <w:highlight w:val="yellow"/>
                <w:rPrChange w:id="401" w:author="Shyam Bhusal" w:date="2022-12-12T13:05:00Z">
                  <w:rPr>
                    <w:rFonts w:cs="Calibri"/>
                    <w:szCs w:val="22"/>
                  </w:rPr>
                </w:rPrChange>
              </w:rPr>
            </w:pPr>
            <w:r w:rsidRPr="00847ACD">
              <w:rPr>
                <w:rFonts w:cs="Calibri"/>
                <w:szCs w:val="22"/>
                <w:highlight w:val="yellow"/>
                <w:rPrChange w:id="402" w:author="Shyam Bhusal" w:date="2022-12-12T13:05:00Z">
                  <w:rPr>
                    <w:rFonts w:cs="Calibri"/>
                    <w:szCs w:val="22"/>
                  </w:rPr>
                </w:rPrChange>
              </w:rPr>
              <w:t>239</w:t>
            </w:r>
          </w:p>
        </w:tc>
        <w:tc>
          <w:tcPr>
            <w:tcW w:w="1088" w:type="pct"/>
            <w:tcBorders>
              <w:top w:val="nil"/>
              <w:left w:val="nil"/>
              <w:bottom w:val="single" w:sz="4" w:space="0" w:color="auto"/>
              <w:right w:val="single" w:sz="4" w:space="0" w:color="auto"/>
            </w:tcBorders>
            <w:shd w:val="clear" w:color="auto" w:fill="auto"/>
            <w:noWrap/>
            <w:vAlign w:val="bottom"/>
            <w:hideMark/>
          </w:tcPr>
          <w:p w14:paraId="65C5DC75" w14:textId="77777777" w:rsidR="00D23D66" w:rsidRPr="00847ACD" w:rsidRDefault="00D23D66" w:rsidP="00D23D66">
            <w:pPr>
              <w:spacing w:before="0" w:after="0" w:line="240" w:lineRule="auto"/>
              <w:ind w:right="0"/>
              <w:jc w:val="center"/>
              <w:rPr>
                <w:rFonts w:cs="Calibri"/>
                <w:szCs w:val="22"/>
                <w:highlight w:val="yellow"/>
                <w:rPrChange w:id="403" w:author="Shyam Bhusal" w:date="2022-12-12T13:05:00Z">
                  <w:rPr>
                    <w:rFonts w:cs="Calibri"/>
                    <w:szCs w:val="22"/>
                  </w:rPr>
                </w:rPrChange>
              </w:rPr>
            </w:pPr>
            <w:r w:rsidRPr="00847ACD">
              <w:rPr>
                <w:rFonts w:cs="Calibri"/>
                <w:szCs w:val="22"/>
                <w:highlight w:val="yellow"/>
                <w:rPrChange w:id="404" w:author="Shyam Bhusal" w:date="2022-12-12T13:05:00Z">
                  <w:rPr>
                    <w:rFonts w:cs="Calibri"/>
                    <w:szCs w:val="22"/>
                  </w:rPr>
                </w:rPrChange>
              </w:rPr>
              <w:t>381</w:t>
            </w:r>
          </w:p>
        </w:tc>
      </w:tr>
    </w:tbl>
    <w:p w14:paraId="1AB6F224" w14:textId="77777777" w:rsidR="009971CA" w:rsidRPr="00847ACD" w:rsidRDefault="009971CA" w:rsidP="009971CA">
      <w:pPr>
        <w:spacing w:before="0" w:after="0" w:line="240" w:lineRule="auto"/>
        <w:ind w:right="0"/>
        <w:jc w:val="left"/>
        <w:rPr>
          <w:b/>
          <w:bCs/>
          <w:szCs w:val="18"/>
          <w:highlight w:val="yellow"/>
          <w:lang w:val="x-none" w:eastAsia="x-none"/>
          <w:rPrChange w:id="405" w:author="Shyam Bhusal" w:date="2022-12-12T13:05:00Z">
            <w:rPr>
              <w:b/>
              <w:bCs/>
              <w:szCs w:val="18"/>
              <w:lang w:val="x-none" w:eastAsia="x-none"/>
            </w:rPr>
          </w:rPrChange>
        </w:rPr>
      </w:pPr>
      <w:bookmarkStart w:id="406" w:name="_Ref23765908"/>
      <w:bookmarkStart w:id="407" w:name="_Ref90561823"/>
      <w:bookmarkStart w:id="408" w:name="_Ref90889759"/>
      <w:bookmarkStart w:id="409" w:name="_Toc25316132"/>
      <w:bookmarkStart w:id="410" w:name="_Toc45026306"/>
      <w:bookmarkStart w:id="411" w:name="_Ref90561803"/>
      <w:bookmarkStart w:id="412" w:name="_Toc91255536"/>
    </w:p>
    <w:p w14:paraId="7773FC42" w14:textId="20159FFB" w:rsidR="004C6952" w:rsidRPr="00847ACD" w:rsidRDefault="004C6952" w:rsidP="004C6952">
      <w:pPr>
        <w:pStyle w:val="Caption"/>
        <w:keepNext/>
        <w:ind w:right="-46"/>
        <w:rPr>
          <w:highlight w:val="yellow"/>
          <w:rPrChange w:id="413" w:author="Shyam Bhusal" w:date="2022-12-12T13:05:00Z">
            <w:rPr/>
          </w:rPrChange>
        </w:rPr>
      </w:pPr>
      <w:bookmarkStart w:id="414" w:name="_Ref92875500"/>
      <w:bookmarkStart w:id="415" w:name="_Toc92876616"/>
      <w:bookmarkEnd w:id="406"/>
      <w:bookmarkEnd w:id="407"/>
      <w:bookmarkEnd w:id="408"/>
      <w:bookmarkEnd w:id="409"/>
      <w:bookmarkEnd w:id="410"/>
      <w:bookmarkEnd w:id="411"/>
      <w:bookmarkEnd w:id="412"/>
      <w:r w:rsidRPr="00847ACD">
        <w:rPr>
          <w:highlight w:val="yellow"/>
          <w:rPrChange w:id="416" w:author="Shyam Bhusal" w:date="2022-12-12T13:05:00Z">
            <w:rPr/>
          </w:rPrChange>
        </w:rPr>
        <w:t xml:space="preserve">Table </w:t>
      </w:r>
      <w:r w:rsidR="00CF502A" w:rsidRPr="00847ACD">
        <w:rPr>
          <w:highlight w:val="yellow"/>
          <w:rPrChange w:id="417" w:author="Shyam Bhusal" w:date="2022-12-12T13:05:00Z">
            <w:rPr>
              <w:noProof/>
            </w:rPr>
          </w:rPrChange>
        </w:rPr>
        <w:fldChar w:fldCharType="begin"/>
      </w:r>
      <w:r w:rsidR="00CF502A" w:rsidRPr="00847ACD">
        <w:rPr>
          <w:highlight w:val="yellow"/>
          <w:rPrChange w:id="418" w:author="Shyam Bhusal" w:date="2022-12-12T13:05:00Z">
            <w:rPr/>
          </w:rPrChange>
        </w:rPr>
        <w:instrText xml:space="preserve"> STYLEREF 1 \s </w:instrText>
      </w:r>
      <w:r w:rsidR="00CF502A" w:rsidRPr="00847ACD">
        <w:rPr>
          <w:highlight w:val="yellow"/>
          <w:rPrChange w:id="419" w:author="Shyam Bhusal" w:date="2022-12-12T13:05:00Z">
            <w:rPr>
              <w:noProof/>
            </w:rPr>
          </w:rPrChange>
        </w:rPr>
        <w:fldChar w:fldCharType="separate"/>
      </w:r>
      <w:r w:rsidR="006C6245" w:rsidRPr="00847ACD">
        <w:rPr>
          <w:noProof/>
          <w:highlight w:val="yellow"/>
          <w:rPrChange w:id="420" w:author="Shyam Bhusal" w:date="2022-12-12T13:05:00Z">
            <w:rPr>
              <w:noProof/>
            </w:rPr>
          </w:rPrChange>
        </w:rPr>
        <w:t>1</w:t>
      </w:r>
      <w:r w:rsidR="00CF502A" w:rsidRPr="00847ACD">
        <w:rPr>
          <w:noProof/>
          <w:highlight w:val="yellow"/>
          <w:rPrChange w:id="421" w:author="Shyam Bhusal" w:date="2022-12-12T13:05:00Z">
            <w:rPr>
              <w:noProof/>
            </w:rPr>
          </w:rPrChange>
        </w:rPr>
        <w:fldChar w:fldCharType="end"/>
      </w:r>
      <w:r w:rsidR="00F46335" w:rsidRPr="00847ACD">
        <w:rPr>
          <w:highlight w:val="yellow"/>
          <w:rPrChange w:id="422" w:author="Shyam Bhusal" w:date="2022-12-12T13:05:00Z">
            <w:rPr/>
          </w:rPrChange>
        </w:rPr>
        <w:noBreakHyphen/>
      </w:r>
      <w:r w:rsidR="00CF502A" w:rsidRPr="00847ACD">
        <w:rPr>
          <w:highlight w:val="yellow"/>
          <w:rPrChange w:id="423" w:author="Shyam Bhusal" w:date="2022-12-12T13:05:00Z">
            <w:rPr>
              <w:noProof/>
            </w:rPr>
          </w:rPrChange>
        </w:rPr>
        <w:fldChar w:fldCharType="begin"/>
      </w:r>
      <w:r w:rsidR="00CF502A" w:rsidRPr="00847ACD">
        <w:rPr>
          <w:highlight w:val="yellow"/>
          <w:rPrChange w:id="424" w:author="Shyam Bhusal" w:date="2022-12-12T13:05:00Z">
            <w:rPr/>
          </w:rPrChange>
        </w:rPr>
        <w:instrText xml:space="preserve"> SEQ Table \* ARABIC \s 1 </w:instrText>
      </w:r>
      <w:r w:rsidR="00CF502A" w:rsidRPr="00847ACD">
        <w:rPr>
          <w:highlight w:val="yellow"/>
          <w:rPrChange w:id="425" w:author="Shyam Bhusal" w:date="2022-12-12T13:05:00Z">
            <w:rPr>
              <w:noProof/>
            </w:rPr>
          </w:rPrChange>
        </w:rPr>
        <w:fldChar w:fldCharType="separate"/>
      </w:r>
      <w:r w:rsidR="006C6245" w:rsidRPr="00847ACD">
        <w:rPr>
          <w:noProof/>
          <w:highlight w:val="yellow"/>
          <w:rPrChange w:id="426" w:author="Shyam Bhusal" w:date="2022-12-12T13:05:00Z">
            <w:rPr>
              <w:noProof/>
            </w:rPr>
          </w:rPrChange>
        </w:rPr>
        <w:t>25</w:t>
      </w:r>
      <w:r w:rsidR="00CF502A" w:rsidRPr="00847ACD">
        <w:rPr>
          <w:noProof/>
          <w:highlight w:val="yellow"/>
          <w:rPrChange w:id="427" w:author="Shyam Bhusal" w:date="2022-12-12T13:05:00Z">
            <w:rPr>
              <w:noProof/>
            </w:rPr>
          </w:rPrChange>
        </w:rPr>
        <w:fldChar w:fldCharType="end"/>
      </w:r>
      <w:bookmarkEnd w:id="414"/>
      <w:r w:rsidRPr="00847ACD">
        <w:rPr>
          <w:highlight w:val="yellow"/>
          <w:rPrChange w:id="428" w:author="Shyam Bhusal" w:date="2022-12-12T13:05:00Z">
            <w:rPr/>
          </w:rPrChange>
        </w:rPr>
        <w:t xml:space="preserve">: Estimate of Flood at </w:t>
      </w:r>
      <w:proofErr w:type="spellStart"/>
      <w:r w:rsidRPr="00847ACD">
        <w:rPr>
          <w:highlight w:val="yellow"/>
          <w:rPrChange w:id="429" w:author="Shyam Bhusal" w:date="2022-12-12T13:05:00Z">
            <w:rPr/>
          </w:rPrChange>
        </w:rPr>
        <w:t>Kunaban</w:t>
      </w:r>
      <w:proofErr w:type="spellEnd"/>
      <w:r w:rsidRPr="00847ACD">
        <w:rPr>
          <w:highlight w:val="yellow"/>
          <w:rPrChange w:id="430" w:author="Shyam Bhusal" w:date="2022-12-12T13:05:00Z">
            <w:rPr/>
          </w:rPrChange>
        </w:rPr>
        <w:t xml:space="preserve"> </w:t>
      </w:r>
      <w:proofErr w:type="spellStart"/>
      <w:r w:rsidRPr="00847ACD">
        <w:rPr>
          <w:highlight w:val="yellow"/>
          <w:rPrChange w:id="431" w:author="Shyam Bhusal" w:date="2022-12-12T13:05:00Z">
            <w:rPr/>
          </w:rPrChange>
        </w:rPr>
        <w:t>Khola</w:t>
      </w:r>
      <w:proofErr w:type="spellEnd"/>
      <w:r w:rsidRPr="00847ACD">
        <w:rPr>
          <w:highlight w:val="yellow"/>
          <w:rPrChange w:id="432" w:author="Shyam Bhusal" w:date="2022-12-12T13:05:00Z">
            <w:rPr/>
          </w:rPrChange>
        </w:rPr>
        <w:t xml:space="preserve"> from various frequency analysis</w:t>
      </w:r>
      <w:bookmarkEnd w:id="415"/>
    </w:p>
    <w:tbl>
      <w:tblPr>
        <w:tblW w:w="5000" w:type="pct"/>
        <w:tblLook w:val="04A0" w:firstRow="1" w:lastRow="0" w:firstColumn="1" w:lastColumn="0" w:noHBand="0" w:noVBand="1"/>
      </w:tblPr>
      <w:tblGrid>
        <w:gridCol w:w="2352"/>
        <w:gridCol w:w="2360"/>
        <w:gridCol w:w="2467"/>
        <w:gridCol w:w="1837"/>
      </w:tblGrid>
      <w:tr w:rsidR="002B4C0B" w:rsidRPr="00847ACD" w14:paraId="7B75A714" w14:textId="77777777" w:rsidTr="002B4C0B">
        <w:trPr>
          <w:trHeight w:val="345"/>
        </w:trPr>
        <w:tc>
          <w:tcPr>
            <w:tcW w:w="13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15E1F" w14:textId="77777777" w:rsidR="002B4C0B" w:rsidRPr="00847ACD" w:rsidRDefault="002B4C0B" w:rsidP="002B4C0B">
            <w:pPr>
              <w:spacing w:before="0" w:after="0" w:line="240" w:lineRule="auto"/>
              <w:ind w:right="0"/>
              <w:jc w:val="center"/>
              <w:rPr>
                <w:rFonts w:cs="Calibri"/>
                <w:b/>
                <w:bCs/>
                <w:color w:val="000000"/>
                <w:szCs w:val="22"/>
                <w:highlight w:val="yellow"/>
                <w:rPrChange w:id="433" w:author="Shyam Bhusal" w:date="2022-12-12T13:05:00Z">
                  <w:rPr>
                    <w:rFonts w:cs="Calibri"/>
                    <w:b/>
                    <w:bCs/>
                    <w:color w:val="000000"/>
                    <w:szCs w:val="22"/>
                  </w:rPr>
                </w:rPrChange>
              </w:rPr>
            </w:pPr>
            <w:bookmarkStart w:id="434" w:name="_Ref90567651"/>
            <w:bookmarkStart w:id="435" w:name="_Ref90889761"/>
            <w:bookmarkStart w:id="436" w:name="_Toc91255537"/>
            <w:r w:rsidRPr="00847ACD">
              <w:rPr>
                <w:rFonts w:cs="Calibri"/>
                <w:b/>
                <w:bCs/>
                <w:color w:val="000000"/>
                <w:szCs w:val="22"/>
                <w:highlight w:val="yellow"/>
                <w:rPrChange w:id="437" w:author="Shyam Bhusal" w:date="2022-12-12T13:05:00Z">
                  <w:rPr>
                    <w:rFonts w:cs="Calibri"/>
                    <w:b/>
                    <w:bCs/>
                    <w:color w:val="000000"/>
                    <w:szCs w:val="22"/>
                  </w:rPr>
                </w:rPrChange>
              </w:rPr>
              <w:t>Return Period</w:t>
            </w:r>
          </w:p>
        </w:tc>
        <w:tc>
          <w:tcPr>
            <w:tcW w:w="3696" w:type="pct"/>
            <w:gridSpan w:val="3"/>
            <w:tcBorders>
              <w:top w:val="single" w:sz="4" w:space="0" w:color="auto"/>
              <w:left w:val="nil"/>
              <w:bottom w:val="single" w:sz="4" w:space="0" w:color="auto"/>
              <w:right w:val="single" w:sz="4" w:space="0" w:color="auto"/>
            </w:tcBorders>
            <w:shd w:val="clear" w:color="auto" w:fill="auto"/>
            <w:noWrap/>
            <w:vAlign w:val="center"/>
            <w:hideMark/>
          </w:tcPr>
          <w:p w14:paraId="44A4A5B3" w14:textId="77777777" w:rsidR="002B4C0B" w:rsidRPr="00847ACD" w:rsidRDefault="002B4C0B" w:rsidP="002B4C0B">
            <w:pPr>
              <w:spacing w:before="0" w:after="0" w:line="240" w:lineRule="auto"/>
              <w:ind w:right="0"/>
              <w:jc w:val="center"/>
              <w:rPr>
                <w:rFonts w:cs="Calibri"/>
                <w:b/>
                <w:bCs/>
                <w:color w:val="000000"/>
                <w:szCs w:val="22"/>
                <w:highlight w:val="yellow"/>
                <w:rPrChange w:id="438" w:author="Shyam Bhusal" w:date="2022-12-12T13:05:00Z">
                  <w:rPr>
                    <w:rFonts w:cs="Calibri"/>
                    <w:b/>
                    <w:bCs/>
                    <w:color w:val="000000"/>
                    <w:szCs w:val="22"/>
                  </w:rPr>
                </w:rPrChange>
              </w:rPr>
            </w:pPr>
            <w:r w:rsidRPr="00847ACD">
              <w:rPr>
                <w:rFonts w:cs="Calibri"/>
                <w:b/>
                <w:bCs/>
                <w:color w:val="000000"/>
                <w:szCs w:val="22"/>
                <w:highlight w:val="yellow"/>
                <w:rPrChange w:id="439" w:author="Shyam Bhusal" w:date="2022-12-12T13:05:00Z">
                  <w:rPr>
                    <w:rFonts w:cs="Calibri"/>
                    <w:b/>
                    <w:bCs/>
                    <w:color w:val="000000"/>
                    <w:szCs w:val="22"/>
                  </w:rPr>
                </w:rPrChange>
              </w:rPr>
              <w:t xml:space="preserve">CAR with </w:t>
            </w:r>
            <w:proofErr w:type="spellStart"/>
            <w:r w:rsidRPr="00847ACD">
              <w:rPr>
                <w:rFonts w:cs="Calibri"/>
                <w:b/>
                <w:bCs/>
                <w:color w:val="000000"/>
                <w:szCs w:val="22"/>
                <w:highlight w:val="yellow"/>
                <w:rPrChange w:id="440" w:author="Shyam Bhusal" w:date="2022-12-12T13:05:00Z">
                  <w:rPr>
                    <w:rFonts w:cs="Calibri"/>
                    <w:b/>
                    <w:bCs/>
                    <w:color w:val="000000"/>
                    <w:szCs w:val="22"/>
                  </w:rPr>
                </w:rPrChange>
              </w:rPr>
              <w:t>Myagdi</w:t>
            </w:r>
            <w:proofErr w:type="spellEnd"/>
            <w:r w:rsidRPr="00847ACD">
              <w:rPr>
                <w:rFonts w:cs="Calibri"/>
                <w:b/>
                <w:bCs/>
                <w:color w:val="000000"/>
                <w:szCs w:val="22"/>
                <w:highlight w:val="yellow"/>
                <w:rPrChange w:id="441" w:author="Shyam Bhusal" w:date="2022-12-12T13:05:00Z">
                  <w:rPr>
                    <w:rFonts w:cs="Calibri"/>
                    <w:b/>
                    <w:bCs/>
                    <w:color w:val="000000"/>
                    <w:szCs w:val="22"/>
                  </w:rPr>
                </w:rPrChange>
              </w:rPr>
              <w:t xml:space="preserve"> @ </w:t>
            </w:r>
            <w:proofErr w:type="spellStart"/>
            <w:r w:rsidRPr="00847ACD">
              <w:rPr>
                <w:rFonts w:cs="Calibri"/>
                <w:b/>
                <w:bCs/>
                <w:color w:val="000000"/>
                <w:szCs w:val="22"/>
                <w:highlight w:val="yellow"/>
                <w:rPrChange w:id="442" w:author="Shyam Bhusal" w:date="2022-12-12T13:05:00Z">
                  <w:rPr>
                    <w:rFonts w:cs="Calibri"/>
                    <w:b/>
                    <w:bCs/>
                    <w:color w:val="000000"/>
                    <w:szCs w:val="22"/>
                  </w:rPr>
                </w:rPrChange>
              </w:rPr>
              <w:t>Mangalghat</w:t>
            </w:r>
            <w:proofErr w:type="spellEnd"/>
          </w:p>
        </w:tc>
      </w:tr>
      <w:tr w:rsidR="002B4C0B" w:rsidRPr="00847ACD" w14:paraId="6EC7031C" w14:textId="77777777" w:rsidTr="002B4C0B">
        <w:trPr>
          <w:trHeight w:val="345"/>
        </w:trPr>
        <w:tc>
          <w:tcPr>
            <w:tcW w:w="1304" w:type="pct"/>
            <w:vMerge/>
            <w:tcBorders>
              <w:top w:val="single" w:sz="4" w:space="0" w:color="auto"/>
              <w:left w:val="single" w:sz="4" w:space="0" w:color="auto"/>
              <w:bottom w:val="single" w:sz="4" w:space="0" w:color="auto"/>
              <w:right w:val="single" w:sz="4" w:space="0" w:color="auto"/>
            </w:tcBorders>
            <w:vAlign w:val="center"/>
            <w:hideMark/>
          </w:tcPr>
          <w:p w14:paraId="6B97AF69" w14:textId="77777777" w:rsidR="002B4C0B" w:rsidRPr="00847ACD" w:rsidRDefault="002B4C0B" w:rsidP="002B4C0B">
            <w:pPr>
              <w:spacing w:before="0" w:after="0" w:line="240" w:lineRule="auto"/>
              <w:ind w:right="0"/>
              <w:jc w:val="left"/>
              <w:rPr>
                <w:rFonts w:cs="Calibri"/>
                <w:b/>
                <w:bCs/>
                <w:color w:val="000000"/>
                <w:szCs w:val="22"/>
                <w:highlight w:val="yellow"/>
                <w:rPrChange w:id="443" w:author="Shyam Bhusal" w:date="2022-12-12T13:05:00Z">
                  <w:rPr>
                    <w:rFonts w:cs="Calibri"/>
                    <w:b/>
                    <w:bCs/>
                    <w:color w:val="000000"/>
                    <w:szCs w:val="22"/>
                  </w:rPr>
                </w:rPrChange>
              </w:rPr>
            </w:pPr>
          </w:p>
        </w:tc>
        <w:tc>
          <w:tcPr>
            <w:tcW w:w="1309" w:type="pct"/>
            <w:tcBorders>
              <w:top w:val="nil"/>
              <w:left w:val="nil"/>
              <w:bottom w:val="single" w:sz="4" w:space="0" w:color="auto"/>
              <w:right w:val="single" w:sz="4" w:space="0" w:color="auto"/>
            </w:tcBorders>
            <w:shd w:val="clear" w:color="auto" w:fill="auto"/>
            <w:noWrap/>
            <w:vAlign w:val="center"/>
            <w:hideMark/>
          </w:tcPr>
          <w:p w14:paraId="353146CE" w14:textId="77777777" w:rsidR="002B4C0B" w:rsidRPr="00847ACD" w:rsidRDefault="002B4C0B" w:rsidP="002B4C0B">
            <w:pPr>
              <w:spacing w:before="0" w:after="0" w:line="240" w:lineRule="auto"/>
              <w:ind w:right="0"/>
              <w:jc w:val="center"/>
              <w:rPr>
                <w:rFonts w:cs="Calibri"/>
                <w:b/>
                <w:bCs/>
                <w:color w:val="000000"/>
                <w:szCs w:val="22"/>
                <w:highlight w:val="yellow"/>
                <w:rPrChange w:id="444" w:author="Shyam Bhusal" w:date="2022-12-12T13:05:00Z">
                  <w:rPr>
                    <w:rFonts w:cs="Calibri"/>
                    <w:b/>
                    <w:bCs/>
                    <w:color w:val="000000"/>
                    <w:szCs w:val="22"/>
                  </w:rPr>
                </w:rPrChange>
              </w:rPr>
            </w:pPr>
            <w:r w:rsidRPr="00847ACD">
              <w:rPr>
                <w:rFonts w:cs="Calibri"/>
                <w:b/>
                <w:bCs/>
                <w:color w:val="000000"/>
                <w:szCs w:val="22"/>
                <w:highlight w:val="yellow"/>
                <w:rPrChange w:id="445" w:author="Shyam Bhusal" w:date="2022-12-12T13:05:00Z">
                  <w:rPr>
                    <w:rFonts w:cs="Calibri"/>
                    <w:b/>
                    <w:bCs/>
                    <w:color w:val="000000"/>
                    <w:szCs w:val="22"/>
                  </w:rPr>
                </w:rPrChange>
              </w:rPr>
              <w:t>GEV</w:t>
            </w:r>
          </w:p>
        </w:tc>
        <w:tc>
          <w:tcPr>
            <w:tcW w:w="1368" w:type="pct"/>
            <w:tcBorders>
              <w:top w:val="nil"/>
              <w:left w:val="nil"/>
              <w:bottom w:val="single" w:sz="4" w:space="0" w:color="auto"/>
              <w:right w:val="single" w:sz="4" w:space="0" w:color="auto"/>
            </w:tcBorders>
            <w:shd w:val="clear" w:color="auto" w:fill="auto"/>
            <w:noWrap/>
            <w:vAlign w:val="center"/>
            <w:hideMark/>
          </w:tcPr>
          <w:p w14:paraId="3E7629D3" w14:textId="77777777" w:rsidR="002B4C0B" w:rsidRPr="00847ACD" w:rsidRDefault="002B4C0B" w:rsidP="002B4C0B">
            <w:pPr>
              <w:spacing w:before="0" w:after="0" w:line="240" w:lineRule="auto"/>
              <w:ind w:right="0"/>
              <w:jc w:val="center"/>
              <w:rPr>
                <w:rFonts w:cs="Calibri"/>
                <w:b/>
                <w:bCs/>
                <w:color w:val="000000"/>
                <w:szCs w:val="22"/>
                <w:highlight w:val="yellow"/>
                <w:rPrChange w:id="446" w:author="Shyam Bhusal" w:date="2022-12-12T13:05:00Z">
                  <w:rPr>
                    <w:rFonts w:cs="Calibri"/>
                    <w:b/>
                    <w:bCs/>
                    <w:color w:val="000000"/>
                    <w:szCs w:val="22"/>
                  </w:rPr>
                </w:rPrChange>
              </w:rPr>
            </w:pPr>
            <w:r w:rsidRPr="00847ACD">
              <w:rPr>
                <w:rFonts w:cs="Calibri"/>
                <w:b/>
                <w:bCs/>
                <w:color w:val="000000"/>
                <w:szCs w:val="22"/>
                <w:highlight w:val="yellow"/>
                <w:rPrChange w:id="447" w:author="Shyam Bhusal" w:date="2022-12-12T13:05:00Z">
                  <w:rPr>
                    <w:rFonts w:cs="Calibri"/>
                    <w:b/>
                    <w:bCs/>
                    <w:color w:val="000000"/>
                    <w:szCs w:val="22"/>
                  </w:rPr>
                </w:rPrChange>
              </w:rPr>
              <w:t>LPIII</w:t>
            </w:r>
          </w:p>
        </w:tc>
        <w:tc>
          <w:tcPr>
            <w:tcW w:w="1019" w:type="pct"/>
            <w:tcBorders>
              <w:top w:val="nil"/>
              <w:left w:val="nil"/>
              <w:bottom w:val="single" w:sz="4" w:space="0" w:color="auto"/>
              <w:right w:val="single" w:sz="4" w:space="0" w:color="auto"/>
            </w:tcBorders>
            <w:shd w:val="clear" w:color="auto" w:fill="auto"/>
            <w:noWrap/>
            <w:vAlign w:val="center"/>
            <w:hideMark/>
          </w:tcPr>
          <w:p w14:paraId="562F4716" w14:textId="77777777" w:rsidR="002B4C0B" w:rsidRPr="00847ACD" w:rsidRDefault="002B4C0B" w:rsidP="002B4C0B">
            <w:pPr>
              <w:spacing w:before="0" w:after="0" w:line="240" w:lineRule="auto"/>
              <w:ind w:right="0"/>
              <w:jc w:val="center"/>
              <w:rPr>
                <w:rFonts w:cs="Calibri"/>
                <w:b/>
                <w:bCs/>
                <w:color w:val="000000"/>
                <w:szCs w:val="22"/>
                <w:highlight w:val="yellow"/>
                <w:rPrChange w:id="448" w:author="Shyam Bhusal" w:date="2022-12-12T13:05:00Z">
                  <w:rPr>
                    <w:rFonts w:cs="Calibri"/>
                    <w:b/>
                    <w:bCs/>
                    <w:color w:val="000000"/>
                    <w:szCs w:val="22"/>
                  </w:rPr>
                </w:rPrChange>
              </w:rPr>
            </w:pPr>
            <w:r w:rsidRPr="00847ACD">
              <w:rPr>
                <w:rFonts w:cs="Calibri"/>
                <w:b/>
                <w:bCs/>
                <w:color w:val="000000"/>
                <w:szCs w:val="22"/>
                <w:highlight w:val="yellow"/>
                <w:rPrChange w:id="449" w:author="Shyam Bhusal" w:date="2022-12-12T13:05:00Z">
                  <w:rPr>
                    <w:rFonts w:cs="Calibri"/>
                    <w:b/>
                    <w:bCs/>
                    <w:color w:val="000000"/>
                    <w:szCs w:val="22"/>
                  </w:rPr>
                </w:rPrChange>
              </w:rPr>
              <w:t>LN</w:t>
            </w:r>
          </w:p>
        </w:tc>
      </w:tr>
      <w:tr w:rsidR="002B4C0B" w:rsidRPr="00847ACD" w14:paraId="523BBBC6"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63CF4D7E" w14:textId="77777777" w:rsidR="002B4C0B" w:rsidRPr="00847ACD" w:rsidRDefault="002B4C0B" w:rsidP="002B4C0B">
            <w:pPr>
              <w:spacing w:before="0" w:after="0" w:line="240" w:lineRule="auto"/>
              <w:ind w:right="0"/>
              <w:jc w:val="center"/>
              <w:rPr>
                <w:rFonts w:cs="Calibri"/>
                <w:b/>
                <w:bCs/>
                <w:color w:val="000000"/>
                <w:szCs w:val="22"/>
                <w:highlight w:val="yellow"/>
                <w:rPrChange w:id="450" w:author="Shyam Bhusal" w:date="2022-12-12T13:05:00Z">
                  <w:rPr>
                    <w:rFonts w:cs="Calibri"/>
                    <w:b/>
                    <w:bCs/>
                    <w:color w:val="000000"/>
                    <w:szCs w:val="22"/>
                  </w:rPr>
                </w:rPrChange>
              </w:rPr>
            </w:pPr>
            <w:r w:rsidRPr="00847ACD">
              <w:rPr>
                <w:rFonts w:cs="Calibri"/>
                <w:b/>
                <w:bCs/>
                <w:color w:val="000000"/>
                <w:szCs w:val="22"/>
                <w:highlight w:val="yellow"/>
                <w:rPrChange w:id="451" w:author="Shyam Bhusal" w:date="2022-12-12T13:05:00Z">
                  <w:rPr>
                    <w:rFonts w:cs="Calibri"/>
                    <w:b/>
                    <w:bCs/>
                    <w:color w:val="000000"/>
                    <w:szCs w:val="22"/>
                  </w:rPr>
                </w:rPrChange>
              </w:rPr>
              <w:t>2</w:t>
            </w:r>
          </w:p>
        </w:tc>
        <w:tc>
          <w:tcPr>
            <w:tcW w:w="1309" w:type="pct"/>
            <w:tcBorders>
              <w:top w:val="nil"/>
              <w:left w:val="nil"/>
              <w:bottom w:val="single" w:sz="4" w:space="0" w:color="auto"/>
              <w:right w:val="single" w:sz="4" w:space="0" w:color="auto"/>
            </w:tcBorders>
            <w:shd w:val="clear" w:color="auto" w:fill="auto"/>
            <w:noWrap/>
            <w:vAlign w:val="bottom"/>
            <w:hideMark/>
          </w:tcPr>
          <w:p w14:paraId="22DCD296" w14:textId="77777777" w:rsidR="002B4C0B" w:rsidRPr="00847ACD" w:rsidRDefault="002B4C0B" w:rsidP="002B4C0B">
            <w:pPr>
              <w:spacing w:before="0" w:after="0" w:line="240" w:lineRule="auto"/>
              <w:ind w:right="0"/>
              <w:jc w:val="center"/>
              <w:rPr>
                <w:rFonts w:cs="Calibri"/>
                <w:szCs w:val="22"/>
                <w:highlight w:val="yellow"/>
                <w:rPrChange w:id="452" w:author="Shyam Bhusal" w:date="2022-12-12T13:05:00Z">
                  <w:rPr>
                    <w:rFonts w:cs="Calibri"/>
                    <w:szCs w:val="22"/>
                  </w:rPr>
                </w:rPrChange>
              </w:rPr>
            </w:pPr>
            <w:r w:rsidRPr="00847ACD">
              <w:rPr>
                <w:rFonts w:cs="Calibri"/>
                <w:szCs w:val="22"/>
                <w:highlight w:val="yellow"/>
                <w:rPrChange w:id="453" w:author="Shyam Bhusal" w:date="2022-12-12T13:05:00Z">
                  <w:rPr>
                    <w:rFonts w:cs="Calibri"/>
                    <w:szCs w:val="22"/>
                  </w:rPr>
                </w:rPrChange>
              </w:rPr>
              <w:t>50</w:t>
            </w:r>
          </w:p>
        </w:tc>
        <w:tc>
          <w:tcPr>
            <w:tcW w:w="1368" w:type="pct"/>
            <w:tcBorders>
              <w:top w:val="nil"/>
              <w:left w:val="nil"/>
              <w:bottom w:val="single" w:sz="4" w:space="0" w:color="auto"/>
              <w:right w:val="single" w:sz="4" w:space="0" w:color="auto"/>
            </w:tcBorders>
            <w:shd w:val="clear" w:color="auto" w:fill="auto"/>
            <w:noWrap/>
            <w:vAlign w:val="bottom"/>
            <w:hideMark/>
          </w:tcPr>
          <w:p w14:paraId="0C8788FB" w14:textId="77777777" w:rsidR="002B4C0B" w:rsidRPr="00847ACD" w:rsidRDefault="002B4C0B" w:rsidP="002B4C0B">
            <w:pPr>
              <w:spacing w:before="0" w:after="0" w:line="240" w:lineRule="auto"/>
              <w:ind w:right="0"/>
              <w:jc w:val="center"/>
              <w:rPr>
                <w:rFonts w:cs="Calibri"/>
                <w:szCs w:val="22"/>
                <w:highlight w:val="yellow"/>
                <w:rPrChange w:id="454" w:author="Shyam Bhusal" w:date="2022-12-12T13:05:00Z">
                  <w:rPr>
                    <w:rFonts w:cs="Calibri"/>
                    <w:szCs w:val="22"/>
                  </w:rPr>
                </w:rPrChange>
              </w:rPr>
            </w:pPr>
            <w:r w:rsidRPr="00847ACD">
              <w:rPr>
                <w:rFonts w:cs="Calibri"/>
                <w:szCs w:val="22"/>
                <w:highlight w:val="yellow"/>
                <w:rPrChange w:id="455" w:author="Shyam Bhusal" w:date="2022-12-12T13:05:00Z">
                  <w:rPr>
                    <w:rFonts w:cs="Calibri"/>
                    <w:szCs w:val="22"/>
                  </w:rPr>
                </w:rPrChange>
              </w:rPr>
              <w:t>50</w:t>
            </w:r>
          </w:p>
        </w:tc>
        <w:tc>
          <w:tcPr>
            <w:tcW w:w="1019" w:type="pct"/>
            <w:tcBorders>
              <w:top w:val="nil"/>
              <w:left w:val="nil"/>
              <w:bottom w:val="single" w:sz="4" w:space="0" w:color="auto"/>
              <w:right w:val="single" w:sz="4" w:space="0" w:color="auto"/>
            </w:tcBorders>
            <w:shd w:val="clear" w:color="auto" w:fill="auto"/>
            <w:noWrap/>
            <w:vAlign w:val="bottom"/>
            <w:hideMark/>
          </w:tcPr>
          <w:p w14:paraId="469EB969" w14:textId="77777777" w:rsidR="002B4C0B" w:rsidRPr="00847ACD" w:rsidRDefault="002B4C0B" w:rsidP="002B4C0B">
            <w:pPr>
              <w:spacing w:before="0" w:after="0" w:line="240" w:lineRule="auto"/>
              <w:ind w:right="0"/>
              <w:jc w:val="center"/>
              <w:rPr>
                <w:rFonts w:cs="Calibri"/>
                <w:szCs w:val="22"/>
                <w:highlight w:val="yellow"/>
                <w:rPrChange w:id="456" w:author="Shyam Bhusal" w:date="2022-12-12T13:05:00Z">
                  <w:rPr>
                    <w:rFonts w:cs="Calibri"/>
                    <w:szCs w:val="22"/>
                  </w:rPr>
                </w:rPrChange>
              </w:rPr>
            </w:pPr>
            <w:r w:rsidRPr="00847ACD">
              <w:rPr>
                <w:rFonts w:cs="Calibri"/>
                <w:szCs w:val="22"/>
                <w:highlight w:val="yellow"/>
                <w:rPrChange w:id="457" w:author="Shyam Bhusal" w:date="2022-12-12T13:05:00Z">
                  <w:rPr>
                    <w:rFonts w:cs="Calibri"/>
                    <w:szCs w:val="22"/>
                  </w:rPr>
                </w:rPrChange>
              </w:rPr>
              <w:t>50</w:t>
            </w:r>
          </w:p>
        </w:tc>
      </w:tr>
      <w:tr w:rsidR="002B4C0B" w:rsidRPr="00847ACD" w14:paraId="71FBC229"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589F7178" w14:textId="77777777" w:rsidR="002B4C0B" w:rsidRPr="00847ACD" w:rsidRDefault="002B4C0B" w:rsidP="002B4C0B">
            <w:pPr>
              <w:spacing w:before="0" w:after="0" w:line="240" w:lineRule="auto"/>
              <w:ind w:right="0"/>
              <w:jc w:val="center"/>
              <w:rPr>
                <w:rFonts w:cs="Calibri"/>
                <w:b/>
                <w:bCs/>
                <w:color w:val="000000"/>
                <w:szCs w:val="22"/>
                <w:highlight w:val="yellow"/>
                <w:rPrChange w:id="458" w:author="Shyam Bhusal" w:date="2022-12-12T13:05:00Z">
                  <w:rPr>
                    <w:rFonts w:cs="Calibri"/>
                    <w:b/>
                    <w:bCs/>
                    <w:color w:val="000000"/>
                    <w:szCs w:val="22"/>
                  </w:rPr>
                </w:rPrChange>
              </w:rPr>
            </w:pPr>
            <w:r w:rsidRPr="00847ACD">
              <w:rPr>
                <w:rFonts w:cs="Calibri"/>
                <w:b/>
                <w:bCs/>
                <w:color w:val="000000"/>
                <w:szCs w:val="22"/>
                <w:highlight w:val="yellow"/>
                <w:rPrChange w:id="459" w:author="Shyam Bhusal" w:date="2022-12-12T13:05:00Z">
                  <w:rPr>
                    <w:rFonts w:cs="Calibri"/>
                    <w:b/>
                    <w:bCs/>
                    <w:color w:val="000000"/>
                    <w:szCs w:val="22"/>
                  </w:rPr>
                </w:rPrChange>
              </w:rPr>
              <w:t>5</w:t>
            </w:r>
          </w:p>
        </w:tc>
        <w:tc>
          <w:tcPr>
            <w:tcW w:w="1309" w:type="pct"/>
            <w:tcBorders>
              <w:top w:val="nil"/>
              <w:left w:val="nil"/>
              <w:bottom w:val="single" w:sz="4" w:space="0" w:color="auto"/>
              <w:right w:val="single" w:sz="4" w:space="0" w:color="auto"/>
            </w:tcBorders>
            <w:shd w:val="clear" w:color="auto" w:fill="auto"/>
            <w:noWrap/>
            <w:vAlign w:val="bottom"/>
            <w:hideMark/>
          </w:tcPr>
          <w:p w14:paraId="77D100ED" w14:textId="77777777" w:rsidR="002B4C0B" w:rsidRPr="00847ACD" w:rsidRDefault="002B4C0B" w:rsidP="002B4C0B">
            <w:pPr>
              <w:spacing w:before="0" w:after="0" w:line="240" w:lineRule="auto"/>
              <w:ind w:right="0"/>
              <w:jc w:val="center"/>
              <w:rPr>
                <w:rFonts w:cs="Calibri"/>
                <w:szCs w:val="22"/>
                <w:highlight w:val="yellow"/>
                <w:rPrChange w:id="460" w:author="Shyam Bhusal" w:date="2022-12-12T13:05:00Z">
                  <w:rPr>
                    <w:rFonts w:cs="Calibri"/>
                    <w:szCs w:val="22"/>
                  </w:rPr>
                </w:rPrChange>
              </w:rPr>
            </w:pPr>
            <w:r w:rsidRPr="00847ACD">
              <w:rPr>
                <w:rFonts w:cs="Calibri"/>
                <w:szCs w:val="22"/>
                <w:highlight w:val="yellow"/>
                <w:rPrChange w:id="461" w:author="Shyam Bhusal" w:date="2022-12-12T13:05:00Z">
                  <w:rPr>
                    <w:rFonts w:cs="Calibri"/>
                    <w:szCs w:val="22"/>
                  </w:rPr>
                </w:rPrChange>
              </w:rPr>
              <w:t>66</w:t>
            </w:r>
          </w:p>
        </w:tc>
        <w:tc>
          <w:tcPr>
            <w:tcW w:w="1368" w:type="pct"/>
            <w:tcBorders>
              <w:top w:val="nil"/>
              <w:left w:val="nil"/>
              <w:bottom w:val="single" w:sz="4" w:space="0" w:color="auto"/>
              <w:right w:val="single" w:sz="4" w:space="0" w:color="auto"/>
            </w:tcBorders>
            <w:shd w:val="clear" w:color="auto" w:fill="auto"/>
            <w:noWrap/>
            <w:vAlign w:val="bottom"/>
            <w:hideMark/>
          </w:tcPr>
          <w:p w14:paraId="281D795D" w14:textId="77777777" w:rsidR="002B4C0B" w:rsidRPr="00847ACD" w:rsidRDefault="002B4C0B" w:rsidP="002B4C0B">
            <w:pPr>
              <w:spacing w:before="0" w:after="0" w:line="240" w:lineRule="auto"/>
              <w:ind w:right="0"/>
              <w:jc w:val="center"/>
              <w:rPr>
                <w:rFonts w:cs="Calibri"/>
                <w:szCs w:val="22"/>
                <w:highlight w:val="yellow"/>
                <w:rPrChange w:id="462" w:author="Shyam Bhusal" w:date="2022-12-12T13:05:00Z">
                  <w:rPr>
                    <w:rFonts w:cs="Calibri"/>
                    <w:szCs w:val="22"/>
                  </w:rPr>
                </w:rPrChange>
              </w:rPr>
            </w:pPr>
            <w:r w:rsidRPr="00847ACD">
              <w:rPr>
                <w:rFonts w:cs="Calibri"/>
                <w:szCs w:val="22"/>
                <w:highlight w:val="yellow"/>
                <w:rPrChange w:id="463" w:author="Shyam Bhusal" w:date="2022-12-12T13:05:00Z">
                  <w:rPr>
                    <w:rFonts w:cs="Calibri"/>
                    <w:szCs w:val="22"/>
                  </w:rPr>
                </w:rPrChange>
              </w:rPr>
              <w:t>66</w:t>
            </w:r>
          </w:p>
        </w:tc>
        <w:tc>
          <w:tcPr>
            <w:tcW w:w="1019" w:type="pct"/>
            <w:tcBorders>
              <w:top w:val="nil"/>
              <w:left w:val="nil"/>
              <w:bottom w:val="single" w:sz="4" w:space="0" w:color="auto"/>
              <w:right w:val="single" w:sz="4" w:space="0" w:color="auto"/>
            </w:tcBorders>
            <w:shd w:val="clear" w:color="auto" w:fill="auto"/>
            <w:noWrap/>
            <w:vAlign w:val="bottom"/>
            <w:hideMark/>
          </w:tcPr>
          <w:p w14:paraId="0DC5A29B" w14:textId="77777777" w:rsidR="002B4C0B" w:rsidRPr="00847ACD" w:rsidRDefault="002B4C0B" w:rsidP="002B4C0B">
            <w:pPr>
              <w:spacing w:before="0" w:after="0" w:line="240" w:lineRule="auto"/>
              <w:ind w:right="0"/>
              <w:jc w:val="center"/>
              <w:rPr>
                <w:rFonts w:cs="Calibri"/>
                <w:szCs w:val="22"/>
                <w:highlight w:val="yellow"/>
                <w:rPrChange w:id="464" w:author="Shyam Bhusal" w:date="2022-12-12T13:05:00Z">
                  <w:rPr>
                    <w:rFonts w:cs="Calibri"/>
                    <w:szCs w:val="22"/>
                  </w:rPr>
                </w:rPrChange>
              </w:rPr>
            </w:pPr>
            <w:r w:rsidRPr="00847ACD">
              <w:rPr>
                <w:rFonts w:cs="Calibri"/>
                <w:szCs w:val="22"/>
                <w:highlight w:val="yellow"/>
                <w:rPrChange w:id="465" w:author="Shyam Bhusal" w:date="2022-12-12T13:05:00Z">
                  <w:rPr>
                    <w:rFonts w:cs="Calibri"/>
                    <w:szCs w:val="22"/>
                  </w:rPr>
                </w:rPrChange>
              </w:rPr>
              <w:t>69</w:t>
            </w:r>
          </w:p>
        </w:tc>
      </w:tr>
      <w:tr w:rsidR="002B4C0B" w:rsidRPr="00847ACD" w14:paraId="6B203C4E"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6254A564" w14:textId="77777777" w:rsidR="002B4C0B" w:rsidRPr="00847ACD" w:rsidRDefault="002B4C0B" w:rsidP="002B4C0B">
            <w:pPr>
              <w:spacing w:before="0" w:after="0" w:line="240" w:lineRule="auto"/>
              <w:ind w:right="0"/>
              <w:jc w:val="center"/>
              <w:rPr>
                <w:rFonts w:cs="Calibri"/>
                <w:b/>
                <w:bCs/>
                <w:color w:val="000000"/>
                <w:szCs w:val="22"/>
                <w:highlight w:val="yellow"/>
                <w:rPrChange w:id="466" w:author="Shyam Bhusal" w:date="2022-12-12T13:05:00Z">
                  <w:rPr>
                    <w:rFonts w:cs="Calibri"/>
                    <w:b/>
                    <w:bCs/>
                    <w:color w:val="000000"/>
                    <w:szCs w:val="22"/>
                  </w:rPr>
                </w:rPrChange>
              </w:rPr>
            </w:pPr>
            <w:r w:rsidRPr="00847ACD">
              <w:rPr>
                <w:rFonts w:cs="Calibri"/>
                <w:b/>
                <w:bCs/>
                <w:color w:val="000000"/>
                <w:szCs w:val="22"/>
                <w:highlight w:val="yellow"/>
                <w:rPrChange w:id="467" w:author="Shyam Bhusal" w:date="2022-12-12T13:05:00Z">
                  <w:rPr>
                    <w:rFonts w:cs="Calibri"/>
                    <w:b/>
                    <w:bCs/>
                    <w:color w:val="000000"/>
                    <w:szCs w:val="22"/>
                  </w:rPr>
                </w:rPrChange>
              </w:rPr>
              <w:t>10</w:t>
            </w:r>
          </w:p>
        </w:tc>
        <w:tc>
          <w:tcPr>
            <w:tcW w:w="1309" w:type="pct"/>
            <w:tcBorders>
              <w:top w:val="nil"/>
              <w:left w:val="nil"/>
              <w:bottom w:val="single" w:sz="4" w:space="0" w:color="auto"/>
              <w:right w:val="single" w:sz="4" w:space="0" w:color="auto"/>
            </w:tcBorders>
            <w:shd w:val="clear" w:color="auto" w:fill="auto"/>
            <w:noWrap/>
            <w:vAlign w:val="bottom"/>
            <w:hideMark/>
          </w:tcPr>
          <w:p w14:paraId="6459C8F7" w14:textId="77777777" w:rsidR="002B4C0B" w:rsidRPr="00847ACD" w:rsidRDefault="002B4C0B" w:rsidP="002B4C0B">
            <w:pPr>
              <w:spacing w:before="0" w:after="0" w:line="240" w:lineRule="auto"/>
              <w:ind w:right="0"/>
              <w:jc w:val="center"/>
              <w:rPr>
                <w:rFonts w:cs="Calibri"/>
                <w:szCs w:val="22"/>
                <w:highlight w:val="yellow"/>
                <w:rPrChange w:id="468" w:author="Shyam Bhusal" w:date="2022-12-12T13:05:00Z">
                  <w:rPr>
                    <w:rFonts w:cs="Calibri"/>
                    <w:szCs w:val="22"/>
                  </w:rPr>
                </w:rPrChange>
              </w:rPr>
            </w:pPr>
            <w:r w:rsidRPr="00847ACD">
              <w:rPr>
                <w:rFonts w:cs="Calibri"/>
                <w:szCs w:val="22"/>
                <w:highlight w:val="yellow"/>
                <w:rPrChange w:id="469" w:author="Shyam Bhusal" w:date="2022-12-12T13:05:00Z">
                  <w:rPr>
                    <w:rFonts w:cs="Calibri"/>
                    <w:szCs w:val="22"/>
                  </w:rPr>
                </w:rPrChange>
              </w:rPr>
              <w:t>77</w:t>
            </w:r>
          </w:p>
        </w:tc>
        <w:tc>
          <w:tcPr>
            <w:tcW w:w="1368" w:type="pct"/>
            <w:tcBorders>
              <w:top w:val="nil"/>
              <w:left w:val="nil"/>
              <w:bottom w:val="single" w:sz="4" w:space="0" w:color="auto"/>
              <w:right w:val="single" w:sz="4" w:space="0" w:color="auto"/>
            </w:tcBorders>
            <w:shd w:val="clear" w:color="auto" w:fill="auto"/>
            <w:noWrap/>
            <w:vAlign w:val="bottom"/>
            <w:hideMark/>
          </w:tcPr>
          <w:p w14:paraId="637F8B30" w14:textId="77777777" w:rsidR="002B4C0B" w:rsidRPr="00847ACD" w:rsidRDefault="002B4C0B" w:rsidP="002B4C0B">
            <w:pPr>
              <w:spacing w:before="0" w:after="0" w:line="240" w:lineRule="auto"/>
              <w:ind w:right="0"/>
              <w:jc w:val="center"/>
              <w:rPr>
                <w:rFonts w:cs="Calibri"/>
                <w:szCs w:val="22"/>
                <w:highlight w:val="yellow"/>
                <w:rPrChange w:id="470" w:author="Shyam Bhusal" w:date="2022-12-12T13:05:00Z">
                  <w:rPr>
                    <w:rFonts w:cs="Calibri"/>
                    <w:szCs w:val="22"/>
                  </w:rPr>
                </w:rPrChange>
              </w:rPr>
            </w:pPr>
            <w:r w:rsidRPr="00847ACD">
              <w:rPr>
                <w:rFonts w:cs="Calibri"/>
                <w:szCs w:val="22"/>
                <w:highlight w:val="yellow"/>
                <w:rPrChange w:id="471" w:author="Shyam Bhusal" w:date="2022-12-12T13:05:00Z">
                  <w:rPr>
                    <w:rFonts w:cs="Calibri"/>
                    <w:szCs w:val="22"/>
                  </w:rPr>
                </w:rPrChange>
              </w:rPr>
              <w:t>74</w:t>
            </w:r>
          </w:p>
        </w:tc>
        <w:tc>
          <w:tcPr>
            <w:tcW w:w="1019" w:type="pct"/>
            <w:tcBorders>
              <w:top w:val="nil"/>
              <w:left w:val="nil"/>
              <w:bottom w:val="single" w:sz="4" w:space="0" w:color="auto"/>
              <w:right w:val="single" w:sz="4" w:space="0" w:color="auto"/>
            </w:tcBorders>
            <w:shd w:val="clear" w:color="auto" w:fill="auto"/>
            <w:noWrap/>
            <w:vAlign w:val="bottom"/>
            <w:hideMark/>
          </w:tcPr>
          <w:p w14:paraId="2F0B9A03" w14:textId="77777777" w:rsidR="002B4C0B" w:rsidRPr="00847ACD" w:rsidRDefault="002B4C0B" w:rsidP="002B4C0B">
            <w:pPr>
              <w:spacing w:before="0" w:after="0" w:line="240" w:lineRule="auto"/>
              <w:ind w:right="0"/>
              <w:jc w:val="center"/>
              <w:rPr>
                <w:rFonts w:cs="Calibri"/>
                <w:szCs w:val="22"/>
                <w:highlight w:val="yellow"/>
                <w:rPrChange w:id="472" w:author="Shyam Bhusal" w:date="2022-12-12T13:05:00Z">
                  <w:rPr>
                    <w:rFonts w:cs="Calibri"/>
                    <w:szCs w:val="22"/>
                  </w:rPr>
                </w:rPrChange>
              </w:rPr>
            </w:pPr>
            <w:r w:rsidRPr="00847ACD">
              <w:rPr>
                <w:rFonts w:cs="Calibri"/>
                <w:szCs w:val="22"/>
                <w:highlight w:val="yellow"/>
                <w:rPrChange w:id="473" w:author="Shyam Bhusal" w:date="2022-12-12T13:05:00Z">
                  <w:rPr>
                    <w:rFonts w:cs="Calibri"/>
                    <w:szCs w:val="22"/>
                  </w:rPr>
                </w:rPrChange>
              </w:rPr>
              <w:t>82</w:t>
            </w:r>
          </w:p>
        </w:tc>
      </w:tr>
      <w:tr w:rsidR="002B4C0B" w:rsidRPr="00847ACD" w14:paraId="098229D2"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4EB666A9" w14:textId="77777777" w:rsidR="002B4C0B" w:rsidRPr="00847ACD" w:rsidRDefault="002B4C0B" w:rsidP="002B4C0B">
            <w:pPr>
              <w:spacing w:before="0" w:after="0" w:line="240" w:lineRule="auto"/>
              <w:ind w:right="0"/>
              <w:jc w:val="center"/>
              <w:rPr>
                <w:rFonts w:cs="Calibri"/>
                <w:b/>
                <w:bCs/>
                <w:color w:val="000000"/>
                <w:szCs w:val="22"/>
                <w:highlight w:val="yellow"/>
                <w:rPrChange w:id="474" w:author="Shyam Bhusal" w:date="2022-12-12T13:05:00Z">
                  <w:rPr>
                    <w:rFonts w:cs="Calibri"/>
                    <w:b/>
                    <w:bCs/>
                    <w:color w:val="000000"/>
                    <w:szCs w:val="22"/>
                  </w:rPr>
                </w:rPrChange>
              </w:rPr>
            </w:pPr>
            <w:r w:rsidRPr="00847ACD">
              <w:rPr>
                <w:rFonts w:cs="Calibri"/>
                <w:b/>
                <w:bCs/>
                <w:color w:val="000000"/>
                <w:szCs w:val="22"/>
                <w:highlight w:val="yellow"/>
                <w:rPrChange w:id="475" w:author="Shyam Bhusal" w:date="2022-12-12T13:05:00Z">
                  <w:rPr>
                    <w:rFonts w:cs="Calibri"/>
                    <w:b/>
                    <w:bCs/>
                    <w:color w:val="000000"/>
                    <w:szCs w:val="22"/>
                  </w:rPr>
                </w:rPrChange>
              </w:rPr>
              <w:t>20</w:t>
            </w:r>
          </w:p>
        </w:tc>
        <w:tc>
          <w:tcPr>
            <w:tcW w:w="1309" w:type="pct"/>
            <w:tcBorders>
              <w:top w:val="nil"/>
              <w:left w:val="nil"/>
              <w:bottom w:val="single" w:sz="4" w:space="0" w:color="auto"/>
              <w:right w:val="single" w:sz="4" w:space="0" w:color="auto"/>
            </w:tcBorders>
            <w:shd w:val="clear" w:color="auto" w:fill="auto"/>
            <w:noWrap/>
            <w:vAlign w:val="bottom"/>
            <w:hideMark/>
          </w:tcPr>
          <w:p w14:paraId="468D31A5" w14:textId="77777777" w:rsidR="002B4C0B" w:rsidRPr="00847ACD" w:rsidRDefault="002B4C0B" w:rsidP="002B4C0B">
            <w:pPr>
              <w:spacing w:before="0" w:after="0" w:line="240" w:lineRule="auto"/>
              <w:ind w:right="0"/>
              <w:jc w:val="center"/>
              <w:rPr>
                <w:rFonts w:cs="Calibri"/>
                <w:szCs w:val="22"/>
                <w:highlight w:val="yellow"/>
                <w:rPrChange w:id="476" w:author="Shyam Bhusal" w:date="2022-12-12T13:05:00Z">
                  <w:rPr>
                    <w:rFonts w:cs="Calibri"/>
                    <w:szCs w:val="22"/>
                  </w:rPr>
                </w:rPrChange>
              </w:rPr>
            </w:pPr>
            <w:r w:rsidRPr="00847ACD">
              <w:rPr>
                <w:rFonts w:cs="Calibri"/>
                <w:szCs w:val="22"/>
                <w:highlight w:val="yellow"/>
                <w:rPrChange w:id="477" w:author="Shyam Bhusal" w:date="2022-12-12T13:05:00Z">
                  <w:rPr>
                    <w:rFonts w:cs="Calibri"/>
                    <w:szCs w:val="22"/>
                  </w:rPr>
                </w:rPrChange>
              </w:rPr>
              <w:t>88</w:t>
            </w:r>
          </w:p>
        </w:tc>
        <w:tc>
          <w:tcPr>
            <w:tcW w:w="1368" w:type="pct"/>
            <w:tcBorders>
              <w:top w:val="nil"/>
              <w:left w:val="nil"/>
              <w:bottom w:val="single" w:sz="4" w:space="0" w:color="auto"/>
              <w:right w:val="single" w:sz="4" w:space="0" w:color="auto"/>
            </w:tcBorders>
            <w:shd w:val="clear" w:color="auto" w:fill="auto"/>
            <w:noWrap/>
            <w:vAlign w:val="bottom"/>
            <w:hideMark/>
          </w:tcPr>
          <w:p w14:paraId="31B64F06" w14:textId="77777777" w:rsidR="002B4C0B" w:rsidRPr="00847ACD" w:rsidRDefault="002B4C0B" w:rsidP="002B4C0B">
            <w:pPr>
              <w:spacing w:before="0" w:after="0" w:line="240" w:lineRule="auto"/>
              <w:ind w:right="0"/>
              <w:jc w:val="center"/>
              <w:rPr>
                <w:rFonts w:cs="Calibri"/>
                <w:szCs w:val="22"/>
                <w:highlight w:val="yellow"/>
                <w:rPrChange w:id="478" w:author="Shyam Bhusal" w:date="2022-12-12T13:05:00Z">
                  <w:rPr>
                    <w:rFonts w:cs="Calibri"/>
                    <w:szCs w:val="22"/>
                  </w:rPr>
                </w:rPrChange>
              </w:rPr>
            </w:pPr>
            <w:r w:rsidRPr="00847ACD">
              <w:rPr>
                <w:rFonts w:cs="Calibri"/>
                <w:szCs w:val="22"/>
                <w:highlight w:val="yellow"/>
                <w:rPrChange w:id="479" w:author="Shyam Bhusal" w:date="2022-12-12T13:05:00Z">
                  <w:rPr>
                    <w:rFonts w:cs="Calibri"/>
                    <w:szCs w:val="22"/>
                  </w:rPr>
                </w:rPrChange>
              </w:rPr>
              <w:t>81</w:t>
            </w:r>
          </w:p>
        </w:tc>
        <w:tc>
          <w:tcPr>
            <w:tcW w:w="1019" w:type="pct"/>
            <w:tcBorders>
              <w:top w:val="nil"/>
              <w:left w:val="nil"/>
              <w:bottom w:val="single" w:sz="4" w:space="0" w:color="auto"/>
              <w:right w:val="single" w:sz="4" w:space="0" w:color="auto"/>
            </w:tcBorders>
            <w:shd w:val="clear" w:color="auto" w:fill="auto"/>
            <w:noWrap/>
            <w:vAlign w:val="bottom"/>
            <w:hideMark/>
          </w:tcPr>
          <w:p w14:paraId="3A0268FB" w14:textId="77777777" w:rsidR="002B4C0B" w:rsidRPr="00847ACD" w:rsidRDefault="002B4C0B" w:rsidP="002B4C0B">
            <w:pPr>
              <w:spacing w:before="0" w:after="0" w:line="240" w:lineRule="auto"/>
              <w:ind w:right="0"/>
              <w:jc w:val="center"/>
              <w:rPr>
                <w:rFonts w:cs="Calibri"/>
                <w:szCs w:val="22"/>
                <w:highlight w:val="yellow"/>
                <w:rPrChange w:id="480" w:author="Shyam Bhusal" w:date="2022-12-12T13:05:00Z">
                  <w:rPr>
                    <w:rFonts w:cs="Calibri"/>
                    <w:szCs w:val="22"/>
                  </w:rPr>
                </w:rPrChange>
              </w:rPr>
            </w:pPr>
            <w:r w:rsidRPr="00847ACD">
              <w:rPr>
                <w:rFonts w:cs="Calibri"/>
                <w:szCs w:val="22"/>
                <w:highlight w:val="yellow"/>
                <w:rPrChange w:id="481" w:author="Shyam Bhusal" w:date="2022-12-12T13:05:00Z">
                  <w:rPr>
                    <w:rFonts w:cs="Calibri"/>
                    <w:szCs w:val="22"/>
                  </w:rPr>
                </w:rPrChange>
              </w:rPr>
              <w:t>94</w:t>
            </w:r>
          </w:p>
        </w:tc>
      </w:tr>
      <w:tr w:rsidR="002B4C0B" w:rsidRPr="00847ACD" w14:paraId="2440BF0A"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618B1F73" w14:textId="77777777" w:rsidR="002B4C0B" w:rsidRPr="00847ACD" w:rsidRDefault="002B4C0B" w:rsidP="002B4C0B">
            <w:pPr>
              <w:spacing w:before="0" w:after="0" w:line="240" w:lineRule="auto"/>
              <w:ind w:right="0"/>
              <w:jc w:val="center"/>
              <w:rPr>
                <w:rFonts w:cs="Calibri"/>
                <w:b/>
                <w:bCs/>
                <w:color w:val="000000"/>
                <w:szCs w:val="22"/>
                <w:highlight w:val="yellow"/>
                <w:rPrChange w:id="482" w:author="Shyam Bhusal" w:date="2022-12-12T13:05:00Z">
                  <w:rPr>
                    <w:rFonts w:cs="Calibri"/>
                    <w:b/>
                    <w:bCs/>
                    <w:color w:val="000000"/>
                    <w:szCs w:val="22"/>
                  </w:rPr>
                </w:rPrChange>
              </w:rPr>
            </w:pPr>
            <w:r w:rsidRPr="00847ACD">
              <w:rPr>
                <w:rFonts w:cs="Calibri"/>
                <w:b/>
                <w:bCs/>
                <w:color w:val="000000"/>
                <w:szCs w:val="22"/>
                <w:highlight w:val="yellow"/>
                <w:rPrChange w:id="483" w:author="Shyam Bhusal" w:date="2022-12-12T13:05:00Z">
                  <w:rPr>
                    <w:rFonts w:cs="Calibri"/>
                    <w:b/>
                    <w:bCs/>
                    <w:color w:val="000000"/>
                    <w:szCs w:val="22"/>
                  </w:rPr>
                </w:rPrChange>
              </w:rPr>
              <w:t>50</w:t>
            </w:r>
          </w:p>
        </w:tc>
        <w:tc>
          <w:tcPr>
            <w:tcW w:w="1309" w:type="pct"/>
            <w:tcBorders>
              <w:top w:val="nil"/>
              <w:left w:val="nil"/>
              <w:bottom w:val="single" w:sz="4" w:space="0" w:color="auto"/>
              <w:right w:val="single" w:sz="4" w:space="0" w:color="auto"/>
            </w:tcBorders>
            <w:shd w:val="clear" w:color="auto" w:fill="auto"/>
            <w:noWrap/>
            <w:vAlign w:val="bottom"/>
            <w:hideMark/>
          </w:tcPr>
          <w:p w14:paraId="31426787" w14:textId="77777777" w:rsidR="002B4C0B" w:rsidRPr="00847ACD" w:rsidRDefault="002B4C0B" w:rsidP="002B4C0B">
            <w:pPr>
              <w:spacing w:before="0" w:after="0" w:line="240" w:lineRule="auto"/>
              <w:ind w:right="0"/>
              <w:jc w:val="center"/>
              <w:rPr>
                <w:rFonts w:cs="Calibri"/>
                <w:szCs w:val="22"/>
                <w:highlight w:val="yellow"/>
                <w:rPrChange w:id="484" w:author="Shyam Bhusal" w:date="2022-12-12T13:05:00Z">
                  <w:rPr>
                    <w:rFonts w:cs="Calibri"/>
                    <w:szCs w:val="22"/>
                  </w:rPr>
                </w:rPrChange>
              </w:rPr>
            </w:pPr>
            <w:r w:rsidRPr="00847ACD">
              <w:rPr>
                <w:rFonts w:cs="Calibri"/>
                <w:szCs w:val="22"/>
                <w:highlight w:val="yellow"/>
                <w:rPrChange w:id="485" w:author="Shyam Bhusal" w:date="2022-12-12T13:05:00Z">
                  <w:rPr>
                    <w:rFonts w:cs="Calibri"/>
                    <w:szCs w:val="22"/>
                  </w:rPr>
                </w:rPrChange>
              </w:rPr>
              <w:t>101</w:t>
            </w:r>
          </w:p>
        </w:tc>
        <w:tc>
          <w:tcPr>
            <w:tcW w:w="1368" w:type="pct"/>
            <w:tcBorders>
              <w:top w:val="nil"/>
              <w:left w:val="nil"/>
              <w:bottom w:val="single" w:sz="4" w:space="0" w:color="auto"/>
              <w:right w:val="single" w:sz="4" w:space="0" w:color="auto"/>
            </w:tcBorders>
            <w:shd w:val="clear" w:color="auto" w:fill="auto"/>
            <w:noWrap/>
            <w:vAlign w:val="bottom"/>
            <w:hideMark/>
          </w:tcPr>
          <w:p w14:paraId="5B8A7D55" w14:textId="77777777" w:rsidR="002B4C0B" w:rsidRPr="00847ACD" w:rsidRDefault="002B4C0B" w:rsidP="002B4C0B">
            <w:pPr>
              <w:spacing w:before="0" w:after="0" w:line="240" w:lineRule="auto"/>
              <w:ind w:right="0"/>
              <w:jc w:val="center"/>
              <w:rPr>
                <w:rFonts w:cs="Calibri"/>
                <w:szCs w:val="22"/>
                <w:highlight w:val="yellow"/>
                <w:rPrChange w:id="486" w:author="Shyam Bhusal" w:date="2022-12-12T13:05:00Z">
                  <w:rPr>
                    <w:rFonts w:cs="Calibri"/>
                    <w:szCs w:val="22"/>
                  </w:rPr>
                </w:rPrChange>
              </w:rPr>
            </w:pPr>
            <w:r w:rsidRPr="00847ACD">
              <w:rPr>
                <w:rFonts w:cs="Calibri"/>
                <w:szCs w:val="22"/>
                <w:highlight w:val="yellow"/>
                <w:rPrChange w:id="487" w:author="Shyam Bhusal" w:date="2022-12-12T13:05:00Z">
                  <w:rPr>
                    <w:rFonts w:cs="Calibri"/>
                    <w:szCs w:val="22"/>
                  </w:rPr>
                </w:rPrChange>
              </w:rPr>
              <w:t>88</w:t>
            </w:r>
          </w:p>
        </w:tc>
        <w:tc>
          <w:tcPr>
            <w:tcW w:w="1019" w:type="pct"/>
            <w:tcBorders>
              <w:top w:val="nil"/>
              <w:left w:val="nil"/>
              <w:bottom w:val="single" w:sz="4" w:space="0" w:color="auto"/>
              <w:right w:val="single" w:sz="4" w:space="0" w:color="auto"/>
            </w:tcBorders>
            <w:shd w:val="clear" w:color="auto" w:fill="auto"/>
            <w:noWrap/>
            <w:vAlign w:val="bottom"/>
            <w:hideMark/>
          </w:tcPr>
          <w:p w14:paraId="6AF7172B" w14:textId="77777777" w:rsidR="002B4C0B" w:rsidRPr="00847ACD" w:rsidRDefault="002B4C0B" w:rsidP="002B4C0B">
            <w:pPr>
              <w:spacing w:before="0" w:after="0" w:line="240" w:lineRule="auto"/>
              <w:ind w:right="0"/>
              <w:jc w:val="center"/>
              <w:rPr>
                <w:rFonts w:cs="Calibri"/>
                <w:szCs w:val="22"/>
                <w:highlight w:val="yellow"/>
                <w:rPrChange w:id="488" w:author="Shyam Bhusal" w:date="2022-12-12T13:05:00Z">
                  <w:rPr>
                    <w:rFonts w:cs="Calibri"/>
                    <w:szCs w:val="22"/>
                  </w:rPr>
                </w:rPrChange>
              </w:rPr>
            </w:pPr>
            <w:r w:rsidRPr="00847ACD">
              <w:rPr>
                <w:rFonts w:cs="Calibri"/>
                <w:szCs w:val="22"/>
                <w:highlight w:val="yellow"/>
                <w:rPrChange w:id="489" w:author="Shyam Bhusal" w:date="2022-12-12T13:05:00Z">
                  <w:rPr>
                    <w:rFonts w:cs="Calibri"/>
                    <w:szCs w:val="22"/>
                  </w:rPr>
                </w:rPrChange>
              </w:rPr>
              <w:t>110</w:t>
            </w:r>
          </w:p>
        </w:tc>
      </w:tr>
      <w:tr w:rsidR="002B4C0B" w:rsidRPr="00847ACD" w14:paraId="4B4F48EE" w14:textId="77777777" w:rsidTr="002B4C0B">
        <w:trPr>
          <w:trHeight w:val="345"/>
        </w:trPr>
        <w:tc>
          <w:tcPr>
            <w:tcW w:w="1304" w:type="pct"/>
            <w:tcBorders>
              <w:top w:val="nil"/>
              <w:left w:val="single" w:sz="4" w:space="0" w:color="auto"/>
              <w:bottom w:val="single" w:sz="4" w:space="0" w:color="auto"/>
              <w:right w:val="single" w:sz="4" w:space="0" w:color="auto"/>
            </w:tcBorders>
            <w:shd w:val="clear" w:color="000000" w:fill="C6E0B4"/>
            <w:noWrap/>
            <w:vAlign w:val="center"/>
            <w:hideMark/>
          </w:tcPr>
          <w:p w14:paraId="62EDA431" w14:textId="77777777" w:rsidR="002B4C0B" w:rsidRPr="00847ACD" w:rsidRDefault="002B4C0B" w:rsidP="002B4C0B">
            <w:pPr>
              <w:spacing w:before="0" w:after="0" w:line="240" w:lineRule="auto"/>
              <w:ind w:right="0"/>
              <w:jc w:val="center"/>
              <w:rPr>
                <w:rFonts w:cs="Calibri"/>
                <w:b/>
                <w:bCs/>
                <w:color w:val="000000"/>
                <w:szCs w:val="22"/>
                <w:highlight w:val="yellow"/>
                <w:rPrChange w:id="490" w:author="Shyam Bhusal" w:date="2022-12-12T13:05:00Z">
                  <w:rPr>
                    <w:rFonts w:cs="Calibri"/>
                    <w:b/>
                    <w:bCs/>
                    <w:color w:val="000000"/>
                    <w:szCs w:val="22"/>
                  </w:rPr>
                </w:rPrChange>
              </w:rPr>
            </w:pPr>
            <w:r w:rsidRPr="00847ACD">
              <w:rPr>
                <w:rFonts w:cs="Calibri"/>
                <w:b/>
                <w:bCs/>
                <w:color w:val="000000"/>
                <w:szCs w:val="22"/>
                <w:highlight w:val="yellow"/>
                <w:rPrChange w:id="491" w:author="Shyam Bhusal" w:date="2022-12-12T13:05:00Z">
                  <w:rPr>
                    <w:rFonts w:cs="Calibri"/>
                    <w:b/>
                    <w:bCs/>
                    <w:color w:val="000000"/>
                    <w:szCs w:val="22"/>
                  </w:rPr>
                </w:rPrChange>
              </w:rPr>
              <w:t>100</w:t>
            </w:r>
          </w:p>
        </w:tc>
        <w:tc>
          <w:tcPr>
            <w:tcW w:w="1309" w:type="pct"/>
            <w:tcBorders>
              <w:top w:val="nil"/>
              <w:left w:val="nil"/>
              <w:bottom w:val="single" w:sz="4" w:space="0" w:color="auto"/>
              <w:right w:val="single" w:sz="4" w:space="0" w:color="auto"/>
            </w:tcBorders>
            <w:shd w:val="clear" w:color="000000" w:fill="C6E0B4"/>
            <w:noWrap/>
            <w:vAlign w:val="center"/>
            <w:hideMark/>
          </w:tcPr>
          <w:p w14:paraId="51C0E988" w14:textId="77777777" w:rsidR="002B4C0B" w:rsidRPr="00847ACD" w:rsidRDefault="002B4C0B" w:rsidP="002B4C0B">
            <w:pPr>
              <w:spacing w:before="0" w:after="0" w:line="240" w:lineRule="auto"/>
              <w:ind w:right="0"/>
              <w:jc w:val="center"/>
              <w:rPr>
                <w:rFonts w:cs="Calibri"/>
                <w:b/>
                <w:bCs/>
                <w:color w:val="000000"/>
                <w:szCs w:val="22"/>
                <w:highlight w:val="yellow"/>
                <w:rPrChange w:id="492" w:author="Shyam Bhusal" w:date="2022-12-12T13:05:00Z">
                  <w:rPr>
                    <w:rFonts w:cs="Calibri"/>
                    <w:b/>
                    <w:bCs/>
                    <w:color w:val="000000"/>
                    <w:szCs w:val="22"/>
                  </w:rPr>
                </w:rPrChange>
              </w:rPr>
            </w:pPr>
            <w:r w:rsidRPr="00847ACD">
              <w:rPr>
                <w:rFonts w:cs="Calibri"/>
                <w:b/>
                <w:bCs/>
                <w:color w:val="000000"/>
                <w:szCs w:val="22"/>
                <w:highlight w:val="yellow"/>
                <w:rPrChange w:id="493" w:author="Shyam Bhusal" w:date="2022-12-12T13:05:00Z">
                  <w:rPr>
                    <w:rFonts w:cs="Calibri"/>
                    <w:b/>
                    <w:bCs/>
                    <w:color w:val="000000"/>
                    <w:szCs w:val="22"/>
                  </w:rPr>
                </w:rPrChange>
              </w:rPr>
              <w:t>111</w:t>
            </w:r>
          </w:p>
        </w:tc>
        <w:tc>
          <w:tcPr>
            <w:tcW w:w="1368" w:type="pct"/>
            <w:tcBorders>
              <w:top w:val="nil"/>
              <w:left w:val="nil"/>
              <w:bottom w:val="single" w:sz="4" w:space="0" w:color="auto"/>
              <w:right w:val="single" w:sz="4" w:space="0" w:color="auto"/>
            </w:tcBorders>
            <w:shd w:val="clear" w:color="000000" w:fill="C6E0B4"/>
            <w:noWrap/>
            <w:vAlign w:val="center"/>
            <w:hideMark/>
          </w:tcPr>
          <w:p w14:paraId="70CBD84D" w14:textId="77777777" w:rsidR="002B4C0B" w:rsidRPr="00847ACD" w:rsidRDefault="002B4C0B" w:rsidP="002B4C0B">
            <w:pPr>
              <w:spacing w:before="0" w:after="0" w:line="240" w:lineRule="auto"/>
              <w:ind w:right="0"/>
              <w:jc w:val="center"/>
              <w:rPr>
                <w:rFonts w:cs="Calibri"/>
                <w:b/>
                <w:bCs/>
                <w:color w:val="000000"/>
                <w:szCs w:val="22"/>
                <w:highlight w:val="yellow"/>
                <w:rPrChange w:id="494" w:author="Shyam Bhusal" w:date="2022-12-12T13:05:00Z">
                  <w:rPr>
                    <w:rFonts w:cs="Calibri"/>
                    <w:b/>
                    <w:bCs/>
                    <w:color w:val="000000"/>
                    <w:szCs w:val="22"/>
                  </w:rPr>
                </w:rPrChange>
              </w:rPr>
            </w:pPr>
            <w:r w:rsidRPr="00847ACD">
              <w:rPr>
                <w:rFonts w:cs="Calibri"/>
                <w:b/>
                <w:bCs/>
                <w:color w:val="000000"/>
                <w:szCs w:val="22"/>
                <w:highlight w:val="yellow"/>
                <w:rPrChange w:id="495" w:author="Shyam Bhusal" w:date="2022-12-12T13:05:00Z">
                  <w:rPr>
                    <w:rFonts w:cs="Calibri"/>
                    <w:b/>
                    <w:bCs/>
                    <w:color w:val="000000"/>
                    <w:szCs w:val="22"/>
                  </w:rPr>
                </w:rPrChange>
              </w:rPr>
              <w:t>93</w:t>
            </w:r>
          </w:p>
        </w:tc>
        <w:tc>
          <w:tcPr>
            <w:tcW w:w="1019" w:type="pct"/>
            <w:tcBorders>
              <w:top w:val="nil"/>
              <w:left w:val="nil"/>
              <w:bottom w:val="single" w:sz="4" w:space="0" w:color="auto"/>
              <w:right w:val="single" w:sz="4" w:space="0" w:color="auto"/>
            </w:tcBorders>
            <w:shd w:val="clear" w:color="000000" w:fill="C6E0B4"/>
            <w:noWrap/>
            <w:vAlign w:val="center"/>
            <w:hideMark/>
          </w:tcPr>
          <w:p w14:paraId="5735F044" w14:textId="77777777" w:rsidR="002B4C0B" w:rsidRPr="00847ACD" w:rsidRDefault="002B4C0B" w:rsidP="002B4C0B">
            <w:pPr>
              <w:spacing w:before="0" w:after="0" w:line="240" w:lineRule="auto"/>
              <w:ind w:right="0"/>
              <w:jc w:val="center"/>
              <w:rPr>
                <w:rFonts w:cs="Calibri"/>
                <w:b/>
                <w:bCs/>
                <w:color w:val="000000"/>
                <w:szCs w:val="22"/>
                <w:highlight w:val="yellow"/>
                <w:rPrChange w:id="496" w:author="Shyam Bhusal" w:date="2022-12-12T13:05:00Z">
                  <w:rPr>
                    <w:rFonts w:cs="Calibri"/>
                    <w:b/>
                    <w:bCs/>
                    <w:color w:val="000000"/>
                    <w:szCs w:val="22"/>
                  </w:rPr>
                </w:rPrChange>
              </w:rPr>
            </w:pPr>
            <w:r w:rsidRPr="00847ACD">
              <w:rPr>
                <w:rFonts w:cs="Calibri"/>
                <w:b/>
                <w:bCs/>
                <w:color w:val="000000"/>
                <w:szCs w:val="22"/>
                <w:highlight w:val="yellow"/>
                <w:rPrChange w:id="497" w:author="Shyam Bhusal" w:date="2022-12-12T13:05:00Z">
                  <w:rPr>
                    <w:rFonts w:cs="Calibri"/>
                    <w:b/>
                    <w:bCs/>
                    <w:color w:val="000000"/>
                    <w:szCs w:val="22"/>
                  </w:rPr>
                </w:rPrChange>
              </w:rPr>
              <w:t>123</w:t>
            </w:r>
          </w:p>
        </w:tc>
      </w:tr>
      <w:tr w:rsidR="002B4C0B" w:rsidRPr="00847ACD" w14:paraId="26DF69CD"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3BAD9F57" w14:textId="77777777" w:rsidR="002B4C0B" w:rsidRPr="00847ACD" w:rsidRDefault="002B4C0B" w:rsidP="002B4C0B">
            <w:pPr>
              <w:spacing w:before="0" w:after="0" w:line="240" w:lineRule="auto"/>
              <w:ind w:right="0"/>
              <w:jc w:val="center"/>
              <w:rPr>
                <w:rFonts w:cs="Calibri"/>
                <w:b/>
                <w:bCs/>
                <w:color w:val="000000"/>
                <w:szCs w:val="22"/>
                <w:highlight w:val="yellow"/>
                <w:rPrChange w:id="498" w:author="Shyam Bhusal" w:date="2022-12-12T13:05:00Z">
                  <w:rPr>
                    <w:rFonts w:cs="Calibri"/>
                    <w:b/>
                    <w:bCs/>
                    <w:color w:val="000000"/>
                    <w:szCs w:val="22"/>
                  </w:rPr>
                </w:rPrChange>
              </w:rPr>
            </w:pPr>
            <w:r w:rsidRPr="00847ACD">
              <w:rPr>
                <w:rFonts w:cs="Calibri"/>
                <w:b/>
                <w:bCs/>
                <w:color w:val="000000"/>
                <w:szCs w:val="22"/>
                <w:highlight w:val="yellow"/>
                <w:rPrChange w:id="499" w:author="Shyam Bhusal" w:date="2022-12-12T13:05:00Z">
                  <w:rPr>
                    <w:rFonts w:cs="Calibri"/>
                    <w:b/>
                    <w:bCs/>
                    <w:color w:val="000000"/>
                    <w:szCs w:val="22"/>
                  </w:rPr>
                </w:rPrChange>
              </w:rPr>
              <w:t>200</w:t>
            </w:r>
          </w:p>
        </w:tc>
        <w:tc>
          <w:tcPr>
            <w:tcW w:w="1309" w:type="pct"/>
            <w:tcBorders>
              <w:top w:val="nil"/>
              <w:left w:val="nil"/>
              <w:bottom w:val="single" w:sz="4" w:space="0" w:color="auto"/>
              <w:right w:val="single" w:sz="4" w:space="0" w:color="auto"/>
            </w:tcBorders>
            <w:shd w:val="clear" w:color="auto" w:fill="auto"/>
            <w:noWrap/>
            <w:vAlign w:val="bottom"/>
            <w:hideMark/>
          </w:tcPr>
          <w:p w14:paraId="0EC68E05" w14:textId="77777777" w:rsidR="002B4C0B" w:rsidRPr="00847ACD" w:rsidRDefault="002B4C0B" w:rsidP="002B4C0B">
            <w:pPr>
              <w:spacing w:before="0" w:after="0" w:line="240" w:lineRule="auto"/>
              <w:ind w:right="0"/>
              <w:jc w:val="center"/>
              <w:rPr>
                <w:rFonts w:cs="Calibri"/>
                <w:szCs w:val="22"/>
                <w:highlight w:val="yellow"/>
                <w:rPrChange w:id="500" w:author="Shyam Bhusal" w:date="2022-12-12T13:05:00Z">
                  <w:rPr>
                    <w:rFonts w:cs="Calibri"/>
                    <w:szCs w:val="22"/>
                  </w:rPr>
                </w:rPrChange>
              </w:rPr>
            </w:pPr>
            <w:r w:rsidRPr="00847ACD">
              <w:rPr>
                <w:rFonts w:cs="Calibri"/>
                <w:szCs w:val="22"/>
                <w:highlight w:val="yellow"/>
                <w:rPrChange w:id="501" w:author="Shyam Bhusal" w:date="2022-12-12T13:05:00Z">
                  <w:rPr>
                    <w:rFonts w:cs="Calibri"/>
                    <w:szCs w:val="22"/>
                  </w:rPr>
                </w:rPrChange>
              </w:rPr>
              <w:t>121</w:t>
            </w:r>
          </w:p>
        </w:tc>
        <w:tc>
          <w:tcPr>
            <w:tcW w:w="1368" w:type="pct"/>
            <w:tcBorders>
              <w:top w:val="nil"/>
              <w:left w:val="nil"/>
              <w:bottom w:val="single" w:sz="4" w:space="0" w:color="auto"/>
              <w:right w:val="single" w:sz="4" w:space="0" w:color="auto"/>
            </w:tcBorders>
            <w:shd w:val="clear" w:color="auto" w:fill="auto"/>
            <w:noWrap/>
            <w:vAlign w:val="bottom"/>
            <w:hideMark/>
          </w:tcPr>
          <w:p w14:paraId="72431F3E" w14:textId="77777777" w:rsidR="002B4C0B" w:rsidRPr="00847ACD" w:rsidRDefault="002B4C0B" w:rsidP="002B4C0B">
            <w:pPr>
              <w:spacing w:before="0" w:after="0" w:line="240" w:lineRule="auto"/>
              <w:ind w:right="0"/>
              <w:jc w:val="center"/>
              <w:rPr>
                <w:rFonts w:cs="Calibri"/>
                <w:szCs w:val="22"/>
                <w:highlight w:val="yellow"/>
                <w:rPrChange w:id="502" w:author="Shyam Bhusal" w:date="2022-12-12T13:05:00Z">
                  <w:rPr>
                    <w:rFonts w:cs="Calibri"/>
                    <w:szCs w:val="22"/>
                  </w:rPr>
                </w:rPrChange>
              </w:rPr>
            </w:pPr>
            <w:r w:rsidRPr="00847ACD">
              <w:rPr>
                <w:rFonts w:cs="Calibri"/>
                <w:szCs w:val="22"/>
                <w:highlight w:val="yellow"/>
                <w:rPrChange w:id="503" w:author="Shyam Bhusal" w:date="2022-12-12T13:05:00Z">
                  <w:rPr>
                    <w:rFonts w:cs="Calibri"/>
                    <w:szCs w:val="22"/>
                  </w:rPr>
                </w:rPrChange>
              </w:rPr>
              <w:t>97</w:t>
            </w:r>
          </w:p>
        </w:tc>
        <w:tc>
          <w:tcPr>
            <w:tcW w:w="1019" w:type="pct"/>
            <w:tcBorders>
              <w:top w:val="nil"/>
              <w:left w:val="nil"/>
              <w:bottom w:val="single" w:sz="4" w:space="0" w:color="auto"/>
              <w:right w:val="single" w:sz="4" w:space="0" w:color="auto"/>
            </w:tcBorders>
            <w:shd w:val="clear" w:color="auto" w:fill="auto"/>
            <w:noWrap/>
            <w:vAlign w:val="bottom"/>
            <w:hideMark/>
          </w:tcPr>
          <w:p w14:paraId="14128E07" w14:textId="77777777" w:rsidR="002B4C0B" w:rsidRPr="00847ACD" w:rsidRDefault="002B4C0B" w:rsidP="002B4C0B">
            <w:pPr>
              <w:spacing w:before="0" w:after="0" w:line="240" w:lineRule="auto"/>
              <w:ind w:right="0"/>
              <w:jc w:val="center"/>
              <w:rPr>
                <w:rFonts w:cs="Calibri"/>
                <w:szCs w:val="22"/>
                <w:highlight w:val="yellow"/>
                <w:rPrChange w:id="504" w:author="Shyam Bhusal" w:date="2022-12-12T13:05:00Z">
                  <w:rPr>
                    <w:rFonts w:cs="Calibri"/>
                    <w:szCs w:val="22"/>
                  </w:rPr>
                </w:rPrChange>
              </w:rPr>
            </w:pPr>
            <w:r w:rsidRPr="00847ACD">
              <w:rPr>
                <w:rFonts w:cs="Calibri"/>
                <w:szCs w:val="22"/>
                <w:highlight w:val="yellow"/>
                <w:rPrChange w:id="505" w:author="Shyam Bhusal" w:date="2022-12-12T13:05:00Z">
                  <w:rPr>
                    <w:rFonts w:cs="Calibri"/>
                    <w:szCs w:val="22"/>
                  </w:rPr>
                </w:rPrChange>
              </w:rPr>
              <w:t>135</w:t>
            </w:r>
          </w:p>
        </w:tc>
      </w:tr>
      <w:tr w:rsidR="002B4C0B" w:rsidRPr="00847ACD" w14:paraId="432542EF"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63EAAD58" w14:textId="77777777" w:rsidR="002B4C0B" w:rsidRPr="00847ACD" w:rsidRDefault="002B4C0B" w:rsidP="002B4C0B">
            <w:pPr>
              <w:spacing w:before="0" w:after="0" w:line="240" w:lineRule="auto"/>
              <w:ind w:right="0"/>
              <w:jc w:val="center"/>
              <w:rPr>
                <w:rFonts w:cs="Calibri"/>
                <w:b/>
                <w:bCs/>
                <w:color w:val="000000"/>
                <w:szCs w:val="22"/>
                <w:highlight w:val="yellow"/>
                <w:rPrChange w:id="506" w:author="Shyam Bhusal" w:date="2022-12-12T13:05:00Z">
                  <w:rPr>
                    <w:rFonts w:cs="Calibri"/>
                    <w:b/>
                    <w:bCs/>
                    <w:color w:val="000000"/>
                    <w:szCs w:val="22"/>
                  </w:rPr>
                </w:rPrChange>
              </w:rPr>
            </w:pPr>
            <w:r w:rsidRPr="00847ACD">
              <w:rPr>
                <w:rFonts w:cs="Calibri"/>
                <w:b/>
                <w:bCs/>
                <w:color w:val="000000"/>
                <w:szCs w:val="22"/>
                <w:highlight w:val="yellow"/>
                <w:rPrChange w:id="507" w:author="Shyam Bhusal" w:date="2022-12-12T13:05:00Z">
                  <w:rPr>
                    <w:rFonts w:cs="Calibri"/>
                    <w:b/>
                    <w:bCs/>
                    <w:color w:val="000000"/>
                    <w:szCs w:val="22"/>
                  </w:rPr>
                </w:rPrChange>
              </w:rPr>
              <w:t>500</w:t>
            </w:r>
          </w:p>
        </w:tc>
        <w:tc>
          <w:tcPr>
            <w:tcW w:w="1309" w:type="pct"/>
            <w:tcBorders>
              <w:top w:val="nil"/>
              <w:left w:val="nil"/>
              <w:bottom w:val="single" w:sz="4" w:space="0" w:color="auto"/>
              <w:right w:val="single" w:sz="4" w:space="0" w:color="auto"/>
            </w:tcBorders>
            <w:shd w:val="clear" w:color="auto" w:fill="auto"/>
            <w:noWrap/>
            <w:vAlign w:val="bottom"/>
            <w:hideMark/>
          </w:tcPr>
          <w:p w14:paraId="3D08FAEF" w14:textId="77777777" w:rsidR="002B4C0B" w:rsidRPr="00847ACD" w:rsidRDefault="002B4C0B" w:rsidP="002B4C0B">
            <w:pPr>
              <w:spacing w:before="0" w:after="0" w:line="240" w:lineRule="auto"/>
              <w:ind w:right="0"/>
              <w:jc w:val="center"/>
              <w:rPr>
                <w:rFonts w:cs="Calibri"/>
                <w:szCs w:val="22"/>
                <w:highlight w:val="yellow"/>
                <w:rPrChange w:id="508" w:author="Shyam Bhusal" w:date="2022-12-12T13:05:00Z">
                  <w:rPr>
                    <w:rFonts w:cs="Calibri"/>
                    <w:szCs w:val="22"/>
                  </w:rPr>
                </w:rPrChange>
              </w:rPr>
            </w:pPr>
            <w:r w:rsidRPr="00847ACD">
              <w:rPr>
                <w:rFonts w:cs="Calibri"/>
                <w:szCs w:val="22"/>
                <w:highlight w:val="yellow"/>
                <w:rPrChange w:id="509" w:author="Shyam Bhusal" w:date="2022-12-12T13:05:00Z">
                  <w:rPr>
                    <w:rFonts w:cs="Calibri"/>
                    <w:szCs w:val="22"/>
                  </w:rPr>
                </w:rPrChange>
              </w:rPr>
              <w:t>134</w:t>
            </w:r>
          </w:p>
        </w:tc>
        <w:tc>
          <w:tcPr>
            <w:tcW w:w="1368" w:type="pct"/>
            <w:tcBorders>
              <w:top w:val="nil"/>
              <w:left w:val="nil"/>
              <w:bottom w:val="single" w:sz="4" w:space="0" w:color="auto"/>
              <w:right w:val="single" w:sz="4" w:space="0" w:color="auto"/>
            </w:tcBorders>
            <w:shd w:val="clear" w:color="auto" w:fill="auto"/>
            <w:noWrap/>
            <w:vAlign w:val="bottom"/>
            <w:hideMark/>
          </w:tcPr>
          <w:p w14:paraId="1C8F873B" w14:textId="77777777" w:rsidR="002B4C0B" w:rsidRPr="00847ACD" w:rsidRDefault="002B4C0B" w:rsidP="002B4C0B">
            <w:pPr>
              <w:spacing w:before="0" w:after="0" w:line="240" w:lineRule="auto"/>
              <w:ind w:right="0"/>
              <w:jc w:val="center"/>
              <w:rPr>
                <w:rFonts w:cs="Calibri"/>
                <w:szCs w:val="22"/>
                <w:highlight w:val="yellow"/>
                <w:rPrChange w:id="510" w:author="Shyam Bhusal" w:date="2022-12-12T13:05:00Z">
                  <w:rPr>
                    <w:rFonts w:cs="Calibri"/>
                    <w:szCs w:val="22"/>
                  </w:rPr>
                </w:rPrChange>
              </w:rPr>
            </w:pPr>
            <w:r w:rsidRPr="00847ACD">
              <w:rPr>
                <w:rFonts w:cs="Calibri"/>
                <w:szCs w:val="22"/>
                <w:highlight w:val="yellow"/>
                <w:rPrChange w:id="511" w:author="Shyam Bhusal" w:date="2022-12-12T13:05:00Z">
                  <w:rPr>
                    <w:rFonts w:cs="Calibri"/>
                    <w:szCs w:val="22"/>
                  </w:rPr>
                </w:rPrChange>
              </w:rPr>
              <w:t>101</w:t>
            </w:r>
          </w:p>
        </w:tc>
        <w:tc>
          <w:tcPr>
            <w:tcW w:w="1019" w:type="pct"/>
            <w:tcBorders>
              <w:top w:val="nil"/>
              <w:left w:val="nil"/>
              <w:bottom w:val="single" w:sz="4" w:space="0" w:color="auto"/>
              <w:right w:val="single" w:sz="4" w:space="0" w:color="auto"/>
            </w:tcBorders>
            <w:shd w:val="clear" w:color="auto" w:fill="auto"/>
            <w:noWrap/>
            <w:vAlign w:val="bottom"/>
            <w:hideMark/>
          </w:tcPr>
          <w:p w14:paraId="4943A532" w14:textId="77777777" w:rsidR="002B4C0B" w:rsidRPr="00847ACD" w:rsidRDefault="002B4C0B" w:rsidP="002B4C0B">
            <w:pPr>
              <w:spacing w:before="0" w:after="0" w:line="240" w:lineRule="auto"/>
              <w:ind w:right="0"/>
              <w:jc w:val="center"/>
              <w:rPr>
                <w:rFonts w:cs="Calibri"/>
                <w:szCs w:val="22"/>
                <w:highlight w:val="yellow"/>
                <w:rPrChange w:id="512" w:author="Shyam Bhusal" w:date="2022-12-12T13:05:00Z">
                  <w:rPr>
                    <w:rFonts w:cs="Calibri"/>
                    <w:szCs w:val="22"/>
                  </w:rPr>
                </w:rPrChange>
              </w:rPr>
            </w:pPr>
            <w:r w:rsidRPr="00847ACD">
              <w:rPr>
                <w:rFonts w:cs="Calibri"/>
                <w:szCs w:val="22"/>
                <w:highlight w:val="yellow"/>
                <w:rPrChange w:id="513" w:author="Shyam Bhusal" w:date="2022-12-12T13:05:00Z">
                  <w:rPr>
                    <w:rFonts w:cs="Calibri"/>
                    <w:szCs w:val="22"/>
                  </w:rPr>
                </w:rPrChange>
              </w:rPr>
              <w:t>152</w:t>
            </w:r>
          </w:p>
        </w:tc>
      </w:tr>
      <w:tr w:rsidR="002B4C0B" w:rsidRPr="00847ACD" w14:paraId="5FD01BA8" w14:textId="77777777" w:rsidTr="002B4C0B">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0785A784" w14:textId="77777777" w:rsidR="002B4C0B" w:rsidRPr="00847ACD" w:rsidRDefault="002B4C0B" w:rsidP="002B4C0B">
            <w:pPr>
              <w:spacing w:before="0" w:after="0" w:line="240" w:lineRule="auto"/>
              <w:ind w:right="0"/>
              <w:jc w:val="center"/>
              <w:rPr>
                <w:rFonts w:cs="Calibri"/>
                <w:b/>
                <w:bCs/>
                <w:color w:val="000000"/>
                <w:szCs w:val="22"/>
                <w:highlight w:val="yellow"/>
                <w:rPrChange w:id="514" w:author="Shyam Bhusal" w:date="2022-12-12T13:05:00Z">
                  <w:rPr>
                    <w:rFonts w:cs="Calibri"/>
                    <w:b/>
                    <w:bCs/>
                    <w:color w:val="000000"/>
                    <w:szCs w:val="22"/>
                  </w:rPr>
                </w:rPrChange>
              </w:rPr>
            </w:pPr>
            <w:r w:rsidRPr="00847ACD">
              <w:rPr>
                <w:rFonts w:cs="Calibri"/>
                <w:b/>
                <w:bCs/>
                <w:color w:val="000000"/>
                <w:szCs w:val="22"/>
                <w:highlight w:val="yellow"/>
                <w:rPrChange w:id="515" w:author="Shyam Bhusal" w:date="2022-12-12T13:05:00Z">
                  <w:rPr>
                    <w:rFonts w:cs="Calibri"/>
                    <w:b/>
                    <w:bCs/>
                    <w:color w:val="000000"/>
                    <w:szCs w:val="22"/>
                  </w:rPr>
                </w:rPrChange>
              </w:rPr>
              <w:t>1000</w:t>
            </w:r>
          </w:p>
        </w:tc>
        <w:tc>
          <w:tcPr>
            <w:tcW w:w="1309" w:type="pct"/>
            <w:tcBorders>
              <w:top w:val="nil"/>
              <w:left w:val="nil"/>
              <w:bottom w:val="single" w:sz="4" w:space="0" w:color="auto"/>
              <w:right w:val="single" w:sz="4" w:space="0" w:color="auto"/>
            </w:tcBorders>
            <w:shd w:val="clear" w:color="auto" w:fill="auto"/>
            <w:noWrap/>
            <w:vAlign w:val="bottom"/>
            <w:hideMark/>
          </w:tcPr>
          <w:p w14:paraId="2D781A84" w14:textId="77777777" w:rsidR="002B4C0B" w:rsidRPr="00847ACD" w:rsidRDefault="002B4C0B" w:rsidP="002B4C0B">
            <w:pPr>
              <w:spacing w:before="0" w:after="0" w:line="240" w:lineRule="auto"/>
              <w:ind w:right="0"/>
              <w:jc w:val="center"/>
              <w:rPr>
                <w:rFonts w:cs="Calibri"/>
                <w:szCs w:val="22"/>
                <w:highlight w:val="yellow"/>
                <w:rPrChange w:id="516" w:author="Shyam Bhusal" w:date="2022-12-12T13:05:00Z">
                  <w:rPr>
                    <w:rFonts w:cs="Calibri"/>
                    <w:szCs w:val="22"/>
                  </w:rPr>
                </w:rPrChange>
              </w:rPr>
            </w:pPr>
            <w:r w:rsidRPr="00847ACD">
              <w:rPr>
                <w:rFonts w:cs="Calibri"/>
                <w:szCs w:val="22"/>
                <w:highlight w:val="yellow"/>
                <w:rPrChange w:id="517" w:author="Shyam Bhusal" w:date="2022-12-12T13:05:00Z">
                  <w:rPr>
                    <w:rFonts w:cs="Calibri"/>
                    <w:szCs w:val="22"/>
                  </w:rPr>
                </w:rPrChange>
              </w:rPr>
              <w:t>144</w:t>
            </w:r>
          </w:p>
        </w:tc>
        <w:tc>
          <w:tcPr>
            <w:tcW w:w="1368" w:type="pct"/>
            <w:tcBorders>
              <w:top w:val="nil"/>
              <w:left w:val="nil"/>
              <w:bottom w:val="single" w:sz="4" w:space="0" w:color="auto"/>
              <w:right w:val="single" w:sz="4" w:space="0" w:color="auto"/>
            </w:tcBorders>
            <w:shd w:val="clear" w:color="auto" w:fill="auto"/>
            <w:noWrap/>
            <w:vAlign w:val="bottom"/>
            <w:hideMark/>
          </w:tcPr>
          <w:p w14:paraId="739E1031" w14:textId="77777777" w:rsidR="002B4C0B" w:rsidRPr="00847ACD" w:rsidRDefault="002B4C0B" w:rsidP="002B4C0B">
            <w:pPr>
              <w:spacing w:before="0" w:after="0" w:line="240" w:lineRule="auto"/>
              <w:ind w:right="0"/>
              <w:jc w:val="center"/>
              <w:rPr>
                <w:rFonts w:cs="Calibri"/>
                <w:szCs w:val="22"/>
                <w:highlight w:val="yellow"/>
                <w:rPrChange w:id="518" w:author="Shyam Bhusal" w:date="2022-12-12T13:05:00Z">
                  <w:rPr>
                    <w:rFonts w:cs="Calibri"/>
                    <w:szCs w:val="22"/>
                  </w:rPr>
                </w:rPrChange>
              </w:rPr>
            </w:pPr>
            <w:r w:rsidRPr="00847ACD">
              <w:rPr>
                <w:rFonts w:cs="Calibri"/>
                <w:szCs w:val="22"/>
                <w:highlight w:val="yellow"/>
                <w:rPrChange w:id="519" w:author="Shyam Bhusal" w:date="2022-12-12T13:05:00Z">
                  <w:rPr>
                    <w:rFonts w:cs="Calibri"/>
                    <w:szCs w:val="22"/>
                  </w:rPr>
                </w:rPrChange>
              </w:rPr>
              <w:t>104</w:t>
            </w:r>
          </w:p>
        </w:tc>
        <w:tc>
          <w:tcPr>
            <w:tcW w:w="1019" w:type="pct"/>
            <w:tcBorders>
              <w:top w:val="nil"/>
              <w:left w:val="nil"/>
              <w:bottom w:val="single" w:sz="4" w:space="0" w:color="auto"/>
              <w:right w:val="single" w:sz="4" w:space="0" w:color="auto"/>
            </w:tcBorders>
            <w:shd w:val="clear" w:color="auto" w:fill="auto"/>
            <w:noWrap/>
            <w:vAlign w:val="bottom"/>
            <w:hideMark/>
          </w:tcPr>
          <w:p w14:paraId="11E02AA1" w14:textId="77777777" w:rsidR="002B4C0B" w:rsidRPr="00847ACD" w:rsidRDefault="002B4C0B" w:rsidP="002B4C0B">
            <w:pPr>
              <w:spacing w:before="0" w:after="0" w:line="240" w:lineRule="auto"/>
              <w:ind w:right="0"/>
              <w:jc w:val="center"/>
              <w:rPr>
                <w:rFonts w:cs="Calibri"/>
                <w:szCs w:val="22"/>
                <w:highlight w:val="yellow"/>
                <w:rPrChange w:id="520" w:author="Shyam Bhusal" w:date="2022-12-12T13:05:00Z">
                  <w:rPr>
                    <w:rFonts w:cs="Calibri"/>
                    <w:szCs w:val="22"/>
                  </w:rPr>
                </w:rPrChange>
              </w:rPr>
            </w:pPr>
            <w:r w:rsidRPr="00847ACD">
              <w:rPr>
                <w:rFonts w:cs="Calibri"/>
                <w:szCs w:val="22"/>
                <w:highlight w:val="yellow"/>
                <w:rPrChange w:id="521" w:author="Shyam Bhusal" w:date="2022-12-12T13:05:00Z">
                  <w:rPr>
                    <w:rFonts w:cs="Calibri"/>
                    <w:szCs w:val="22"/>
                  </w:rPr>
                </w:rPrChange>
              </w:rPr>
              <w:t>165</w:t>
            </w:r>
          </w:p>
        </w:tc>
      </w:tr>
    </w:tbl>
    <w:p w14:paraId="4DC1EC93" w14:textId="77777777" w:rsidR="009971CA" w:rsidRPr="00847ACD" w:rsidRDefault="009971CA" w:rsidP="009971CA">
      <w:pPr>
        <w:spacing w:before="0" w:after="0" w:line="240" w:lineRule="auto"/>
        <w:ind w:right="0"/>
        <w:jc w:val="left"/>
        <w:rPr>
          <w:b/>
          <w:bCs/>
          <w:szCs w:val="18"/>
          <w:highlight w:val="yellow"/>
          <w:lang w:val="x-none" w:eastAsia="x-none"/>
          <w:rPrChange w:id="522" w:author="Shyam Bhusal" w:date="2022-12-12T13:05:00Z">
            <w:rPr>
              <w:b/>
              <w:bCs/>
              <w:szCs w:val="18"/>
              <w:lang w:val="x-none" w:eastAsia="x-none"/>
            </w:rPr>
          </w:rPrChange>
        </w:rPr>
      </w:pPr>
      <w:r w:rsidRPr="00847ACD">
        <w:rPr>
          <w:highlight w:val="yellow"/>
          <w:rPrChange w:id="523" w:author="Shyam Bhusal" w:date="2022-12-12T13:05:00Z">
            <w:rPr/>
          </w:rPrChange>
        </w:rPr>
        <w:br w:type="page"/>
      </w:r>
    </w:p>
    <w:p w14:paraId="239D9680" w14:textId="2C5C4E80" w:rsidR="004C6952" w:rsidRPr="00847ACD" w:rsidRDefault="004C6952" w:rsidP="004C6952">
      <w:pPr>
        <w:pStyle w:val="Caption"/>
        <w:keepNext/>
        <w:ind w:right="-46"/>
        <w:rPr>
          <w:highlight w:val="yellow"/>
          <w:rPrChange w:id="524" w:author="Shyam Bhusal" w:date="2022-12-12T13:05:00Z">
            <w:rPr/>
          </w:rPrChange>
        </w:rPr>
      </w:pPr>
      <w:bookmarkStart w:id="525" w:name="_Ref92875502"/>
      <w:bookmarkStart w:id="526" w:name="_Toc92876617"/>
      <w:bookmarkEnd w:id="434"/>
      <w:bookmarkEnd w:id="435"/>
      <w:bookmarkEnd w:id="436"/>
      <w:r w:rsidRPr="00847ACD">
        <w:rPr>
          <w:highlight w:val="yellow"/>
          <w:rPrChange w:id="527" w:author="Shyam Bhusal" w:date="2022-12-12T13:05:00Z">
            <w:rPr/>
          </w:rPrChange>
        </w:rPr>
        <w:lastRenderedPageBreak/>
        <w:t xml:space="preserve">Table </w:t>
      </w:r>
      <w:r w:rsidR="00CF502A" w:rsidRPr="00847ACD">
        <w:rPr>
          <w:highlight w:val="yellow"/>
          <w:rPrChange w:id="528" w:author="Shyam Bhusal" w:date="2022-12-12T13:05:00Z">
            <w:rPr>
              <w:noProof/>
            </w:rPr>
          </w:rPrChange>
        </w:rPr>
        <w:fldChar w:fldCharType="begin"/>
      </w:r>
      <w:r w:rsidR="00CF502A" w:rsidRPr="00847ACD">
        <w:rPr>
          <w:highlight w:val="yellow"/>
          <w:rPrChange w:id="529" w:author="Shyam Bhusal" w:date="2022-12-12T13:05:00Z">
            <w:rPr/>
          </w:rPrChange>
        </w:rPr>
        <w:instrText xml:space="preserve"> STYLEREF 1 \s </w:instrText>
      </w:r>
      <w:r w:rsidR="00CF502A" w:rsidRPr="00847ACD">
        <w:rPr>
          <w:highlight w:val="yellow"/>
          <w:rPrChange w:id="530" w:author="Shyam Bhusal" w:date="2022-12-12T13:05:00Z">
            <w:rPr>
              <w:noProof/>
            </w:rPr>
          </w:rPrChange>
        </w:rPr>
        <w:fldChar w:fldCharType="separate"/>
      </w:r>
      <w:r w:rsidR="006C6245" w:rsidRPr="00847ACD">
        <w:rPr>
          <w:noProof/>
          <w:highlight w:val="yellow"/>
          <w:rPrChange w:id="531" w:author="Shyam Bhusal" w:date="2022-12-12T13:05:00Z">
            <w:rPr>
              <w:noProof/>
            </w:rPr>
          </w:rPrChange>
        </w:rPr>
        <w:t>1</w:t>
      </w:r>
      <w:r w:rsidR="00CF502A" w:rsidRPr="00847ACD">
        <w:rPr>
          <w:noProof/>
          <w:highlight w:val="yellow"/>
          <w:rPrChange w:id="532" w:author="Shyam Bhusal" w:date="2022-12-12T13:05:00Z">
            <w:rPr>
              <w:noProof/>
            </w:rPr>
          </w:rPrChange>
        </w:rPr>
        <w:fldChar w:fldCharType="end"/>
      </w:r>
      <w:r w:rsidR="00F46335" w:rsidRPr="00847ACD">
        <w:rPr>
          <w:highlight w:val="yellow"/>
          <w:rPrChange w:id="533" w:author="Shyam Bhusal" w:date="2022-12-12T13:05:00Z">
            <w:rPr/>
          </w:rPrChange>
        </w:rPr>
        <w:noBreakHyphen/>
      </w:r>
      <w:r w:rsidR="00CF502A" w:rsidRPr="00847ACD">
        <w:rPr>
          <w:highlight w:val="yellow"/>
          <w:rPrChange w:id="534" w:author="Shyam Bhusal" w:date="2022-12-12T13:05:00Z">
            <w:rPr>
              <w:noProof/>
            </w:rPr>
          </w:rPrChange>
        </w:rPr>
        <w:fldChar w:fldCharType="begin"/>
      </w:r>
      <w:r w:rsidR="00CF502A" w:rsidRPr="00847ACD">
        <w:rPr>
          <w:highlight w:val="yellow"/>
          <w:rPrChange w:id="535" w:author="Shyam Bhusal" w:date="2022-12-12T13:05:00Z">
            <w:rPr/>
          </w:rPrChange>
        </w:rPr>
        <w:instrText xml:space="preserve"> SEQ Table \* ARABIC \s 1 </w:instrText>
      </w:r>
      <w:r w:rsidR="00CF502A" w:rsidRPr="00847ACD">
        <w:rPr>
          <w:highlight w:val="yellow"/>
          <w:rPrChange w:id="536" w:author="Shyam Bhusal" w:date="2022-12-12T13:05:00Z">
            <w:rPr>
              <w:noProof/>
            </w:rPr>
          </w:rPrChange>
        </w:rPr>
        <w:fldChar w:fldCharType="separate"/>
      </w:r>
      <w:r w:rsidR="006C6245" w:rsidRPr="00847ACD">
        <w:rPr>
          <w:noProof/>
          <w:highlight w:val="yellow"/>
          <w:rPrChange w:id="537" w:author="Shyam Bhusal" w:date="2022-12-12T13:05:00Z">
            <w:rPr>
              <w:noProof/>
            </w:rPr>
          </w:rPrChange>
        </w:rPr>
        <w:t>26</w:t>
      </w:r>
      <w:r w:rsidR="00CF502A" w:rsidRPr="00847ACD">
        <w:rPr>
          <w:noProof/>
          <w:highlight w:val="yellow"/>
          <w:rPrChange w:id="538" w:author="Shyam Bhusal" w:date="2022-12-12T13:05:00Z">
            <w:rPr>
              <w:noProof/>
            </w:rPr>
          </w:rPrChange>
        </w:rPr>
        <w:fldChar w:fldCharType="end"/>
      </w:r>
      <w:bookmarkEnd w:id="525"/>
      <w:r w:rsidRPr="00847ACD">
        <w:rPr>
          <w:highlight w:val="yellow"/>
          <w:rPrChange w:id="539" w:author="Shyam Bhusal" w:date="2022-12-12T13:05:00Z">
            <w:rPr/>
          </w:rPrChange>
        </w:rPr>
        <w:t xml:space="preserve">: Estimate of Flood at intake site of MKHPP from various frequency analysis (sum of </w:t>
      </w:r>
      <w:r w:rsidR="00210F90" w:rsidRPr="00847ACD">
        <w:rPr>
          <w:highlight w:val="yellow"/>
          <w:rPrChange w:id="540" w:author="Shyam Bhusal" w:date="2022-12-12T13:05:00Z">
            <w:rPr/>
          </w:rPrChange>
        </w:rPr>
        <w:fldChar w:fldCharType="begin"/>
      </w:r>
      <w:r w:rsidR="00210F90" w:rsidRPr="00847ACD">
        <w:rPr>
          <w:highlight w:val="yellow"/>
          <w:rPrChange w:id="541" w:author="Shyam Bhusal" w:date="2022-12-12T13:05:00Z">
            <w:rPr/>
          </w:rPrChange>
        </w:rPr>
        <w:instrText xml:space="preserve"> REF _Ref92875497 \h </w:instrText>
      </w:r>
      <w:r w:rsidR="00847ACD">
        <w:rPr>
          <w:highlight w:val="yellow"/>
        </w:rPr>
        <w:instrText xml:space="preserve"> \* MERGEFORMAT </w:instrText>
      </w:r>
      <w:r w:rsidR="00210F90" w:rsidRPr="00847ACD">
        <w:rPr>
          <w:highlight w:val="yellow"/>
          <w:rPrChange w:id="542" w:author="Shyam Bhusal" w:date="2022-12-12T13:05:00Z">
            <w:rPr>
              <w:highlight w:val="yellow"/>
            </w:rPr>
          </w:rPrChange>
        </w:rPr>
      </w:r>
      <w:r w:rsidR="00210F90" w:rsidRPr="00847ACD">
        <w:rPr>
          <w:highlight w:val="yellow"/>
          <w:rPrChange w:id="543" w:author="Shyam Bhusal" w:date="2022-12-12T13:05:00Z">
            <w:rPr/>
          </w:rPrChange>
        </w:rPr>
        <w:fldChar w:fldCharType="separate"/>
      </w:r>
      <w:r w:rsidR="006C6245" w:rsidRPr="00847ACD">
        <w:rPr>
          <w:highlight w:val="yellow"/>
          <w:rPrChange w:id="544" w:author="Shyam Bhusal" w:date="2022-12-12T13:05:00Z">
            <w:rPr/>
          </w:rPrChange>
        </w:rPr>
        <w:t xml:space="preserve">Table </w:t>
      </w:r>
      <w:r w:rsidR="006C6245" w:rsidRPr="00847ACD">
        <w:rPr>
          <w:noProof/>
          <w:highlight w:val="yellow"/>
          <w:rPrChange w:id="545" w:author="Shyam Bhusal" w:date="2022-12-12T13:05:00Z">
            <w:rPr>
              <w:noProof/>
            </w:rPr>
          </w:rPrChange>
        </w:rPr>
        <w:t>1</w:t>
      </w:r>
      <w:r w:rsidR="006C6245" w:rsidRPr="00847ACD">
        <w:rPr>
          <w:highlight w:val="yellow"/>
          <w:rPrChange w:id="546" w:author="Shyam Bhusal" w:date="2022-12-12T13:05:00Z">
            <w:rPr/>
          </w:rPrChange>
        </w:rPr>
        <w:noBreakHyphen/>
      </w:r>
      <w:r w:rsidR="006C6245" w:rsidRPr="00847ACD">
        <w:rPr>
          <w:noProof/>
          <w:highlight w:val="yellow"/>
          <w:rPrChange w:id="547" w:author="Shyam Bhusal" w:date="2022-12-12T13:05:00Z">
            <w:rPr>
              <w:noProof/>
            </w:rPr>
          </w:rPrChange>
        </w:rPr>
        <w:t>24</w:t>
      </w:r>
      <w:r w:rsidR="00210F90" w:rsidRPr="00847ACD">
        <w:rPr>
          <w:highlight w:val="yellow"/>
          <w:rPrChange w:id="548" w:author="Shyam Bhusal" w:date="2022-12-12T13:05:00Z">
            <w:rPr/>
          </w:rPrChange>
        </w:rPr>
        <w:fldChar w:fldCharType="end"/>
      </w:r>
      <w:r w:rsidR="00210F90" w:rsidRPr="00847ACD">
        <w:rPr>
          <w:highlight w:val="yellow"/>
          <w:rPrChange w:id="549" w:author="Shyam Bhusal" w:date="2022-12-12T13:05:00Z">
            <w:rPr/>
          </w:rPrChange>
        </w:rPr>
        <w:t xml:space="preserve"> and </w:t>
      </w:r>
      <w:r w:rsidR="000B2BFD" w:rsidRPr="00847ACD">
        <w:rPr>
          <w:highlight w:val="yellow"/>
          <w:rPrChange w:id="550" w:author="Shyam Bhusal" w:date="2022-12-12T13:05:00Z">
            <w:rPr/>
          </w:rPrChange>
        </w:rPr>
        <w:fldChar w:fldCharType="begin"/>
      </w:r>
      <w:r w:rsidR="000B2BFD" w:rsidRPr="00847ACD">
        <w:rPr>
          <w:highlight w:val="yellow"/>
          <w:rPrChange w:id="551" w:author="Shyam Bhusal" w:date="2022-12-12T13:05:00Z">
            <w:rPr/>
          </w:rPrChange>
        </w:rPr>
        <w:instrText xml:space="preserve"> REF _Ref92875500 \h </w:instrText>
      </w:r>
      <w:r w:rsidR="00847ACD">
        <w:rPr>
          <w:highlight w:val="yellow"/>
        </w:rPr>
        <w:instrText xml:space="preserve"> \* MERGEFORMAT </w:instrText>
      </w:r>
      <w:r w:rsidR="000B2BFD" w:rsidRPr="00847ACD">
        <w:rPr>
          <w:highlight w:val="yellow"/>
          <w:rPrChange w:id="552" w:author="Shyam Bhusal" w:date="2022-12-12T13:05:00Z">
            <w:rPr>
              <w:highlight w:val="yellow"/>
            </w:rPr>
          </w:rPrChange>
        </w:rPr>
      </w:r>
      <w:r w:rsidR="000B2BFD" w:rsidRPr="00847ACD">
        <w:rPr>
          <w:highlight w:val="yellow"/>
          <w:rPrChange w:id="553" w:author="Shyam Bhusal" w:date="2022-12-12T13:05:00Z">
            <w:rPr/>
          </w:rPrChange>
        </w:rPr>
        <w:fldChar w:fldCharType="separate"/>
      </w:r>
      <w:r w:rsidR="006C6245" w:rsidRPr="00847ACD">
        <w:rPr>
          <w:highlight w:val="yellow"/>
          <w:rPrChange w:id="554" w:author="Shyam Bhusal" w:date="2022-12-12T13:05:00Z">
            <w:rPr/>
          </w:rPrChange>
        </w:rPr>
        <w:t xml:space="preserve">Table </w:t>
      </w:r>
      <w:r w:rsidR="006C6245" w:rsidRPr="00847ACD">
        <w:rPr>
          <w:noProof/>
          <w:highlight w:val="yellow"/>
          <w:rPrChange w:id="555" w:author="Shyam Bhusal" w:date="2022-12-12T13:05:00Z">
            <w:rPr>
              <w:noProof/>
            </w:rPr>
          </w:rPrChange>
        </w:rPr>
        <w:t>1</w:t>
      </w:r>
      <w:r w:rsidR="006C6245" w:rsidRPr="00847ACD">
        <w:rPr>
          <w:highlight w:val="yellow"/>
          <w:rPrChange w:id="556" w:author="Shyam Bhusal" w:date="2022-12-12T13:05:00Z">
            <w:rPr/>
          </w:rPrChange>
        </w:rPr>
        <w:noBreakHyphen/>
      </w:r>
      <w:r w:rsidR="006C6245" w:rsidRPr="00847ACD">
        <w:rPr>
          <w:noProof/>
          <w:highlight w:val="yellow"/>
          <w:rPrChange w:id="557" w:author="Shyam Bhusal" w:date="2022-12-12T13:05:00Z">
            <w:rPr>
              <w:noProof/>
            </w:rPr>
          </w:rPrChange>
        </w:rPr>
        <w:t>25</w:t>
      </w:r>
      <w:r w:rsidR="000B2BFD" w:rsidRPr="00847ACD">
        <w:rPr>
          <w:highlight w:val="yellow"/>
          <w:rPrChange w:id="558" w:author="Shyam Bhusal" w:date="2022-12-12T13:05:00Z">
            <w:rPr/>
          </w:rPrChange>
        </w:rPr>
        <w:fldChar w:fldCharType="end"/>
      </w:r>
      <w:r w:rsidRPr="00847ACD">
        <w:rPr>
          <w:highlight w:val="yellow"/>
          <w:rPrChange w:id="559" w:author="Shyam Bhusal" w:date="2022-12-12T13:05:00Z">
            <w:rPr/>
          </w:rPrChange>
        </w:rPr>
        <w:t>)</w:t>
      </w:r>
      <w:bookmarkEnd w:id="526"/>
    </w:p>
    <w:tbl>
      <w:tblPr>
        <w:tblW w:w="5000" w:type="pct"/>
        <w:tblLook w:val="04A0" w:firstRow="1" w:lastRow="0" w:firstColumn="1" w:lastColumn="0" w:noHBand="0" w:noVBand="1"/>
      </w:tblPr>
      <w:tblGrid>
        <w:gridCol w:w="1902"/>
        <w:gridCol w:w="2519"/>
        <w:gridCol w:w="2633"/>
        <w:gridCol w:w="1962"/>
      </w:tblGrid>
      <w:tr w:rsidR="00F64DA3" w:rsidRPr="00847ACD" w14:paraId="045F8BA4" w14:textId="77777777" w:rsidTr="00F64DA3">
        <w:trPr>
          <w:trHeight w:val="345"/>
        </w:trPr>
        <w:tc>
          <w:tcPr>
            <w:tcW w:w="10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370D5" w14:textId="77777777" w:rsidR="00F64DA3" w:rsidRPr="00847ACD" w:rsidRDefault="00F64DA3" w:rsidP="00F64DA3">
            <w:pPr>
              <w:spacing w:before="0" w:after="0" w:line="240" w:lineRule="auto"/>
              <w:ind w:right="0"/>
              <w:jc w:val="center"/>
              <w:rPr>
                <w:rFonts w:cs="Calibri"/>
                <w:b/>
                <w:bCs/>
                <w:color w:val="000000"/>
                <w:szCs w:val="22"/>
                <w:highlight w:val="yellow"/>
                <w:rPrChange w:id="560" w:author="Shyam Bhusal" w:date="2022-12-12T13:05:00Z">
                  <w:rPr>
                    <w:rFonts w:cs="Calibri"/>
                    <w:b/>
                    <w:bCs/>
                    <w:color w:val="000000"/>
                    <w:szCs w:val="22"/>
                  </w:rPr>
                </w:rPrChange>
              </w:rPr>
            </w:pPr>
            <w:bookmarkStart w:id="561" w:name="_Ref90567653"/>
            <w:bookmarkStart w:id="562" w:name="_Ref90889762"/>
            <w:r w:rsidRPr="00847ACD">
              <w:rPr>
                <w:rFonts w:cs="Calibri"/>
                <w:b/>
                <w:bCs/>
                <w:color w:val="000000"/>
                <w:szCs w:val="22"/>
                <w:highlight w:val="yellow"/>
                <w:rPrChange w:id="563" w:author="Shyam Bhusal" w:date="2022-12-12T13:05:00Z">
                  <w:rPr>
                    <w:rFonts w:cs="Calibri"/>
                    <w:b/>
                    <w:bCs/>
                    <w:color w:val="000000"/>
                    <w:szCs w:val="22"/>
                  </w:rPr>
                </w:rPrChange>
              </w:rPr>
              <w:t>Return Period</w:t>
            </w:r>
          </w:p>
        </w:tc>
        <w:tc>
          <w:tcPr>
            <w:tcW w:w="3945" w:type="pct"/>
            <w:gridSpan w:val="3"/>
            <w:tcBorders>
              <w:top w:val="single" w:sz="4" w:space="0" w:color="auto"/>
              <w:left w:val="nil"/>
              <w:bottom w:val="single" w:sz="4" w:space="0" w:color="auto"/>
              <w:right w:val="single" w:sz="4" w:space="0" w:color="auto"/>
            </w:tcBorders>
            <w:shd w:val="clear" w:color="auto" w:fill="auto"/>
            <w:noWrap/>
            <w:vAlign w:val="center"/>
            <w:hideMark/>
          </w:tcPr>
          <w:p w14:paraId="6C2C8E64" w14:textId="77777777" w:rsidR="00F64DA3" w:rsidRPr="00847ACD" w:rsidRDefault="00F64DA3" w:rsidP="00F64DA3">
            <w:pPr>
              <w:spacing w:before="0" w:after="0" w:line="240" w:lineRule="auto"/>
              <w:ind w:right="0"/>
              <w:jc w:val="center"/>
              <w:rPr>
                <w:rFonts w:cs="Calibri"/>
                <w:b/>
                <w:bCs/>
                <w:color w:val="000000"/>
                <w:szCs w:val="22"/>
                <w:highlight w:val="yellow"/>
                <w:rPrChange w:id="564" w:author="Shyam Bhusal" w:date="2022-12-12T13:05:00Z">
                  <w:rPr>
                    <w:rFonts w:cs="Calibri"/>
                    <w:b/>
                    <w:bCs/>
                    <w:color w:val="000000"/>
                    <w:szCs w:val="22"/>
                  </w:rPr>
                </w:rPrChange>
              </w:rPr>
            </w:pPr>
            <w:r w:rsidRPr="00847ACD">
              <w:rPr>
                <w:rFonts w:cs="Calibri"/>
                <w:b/>
                <w:bCs/>
                <w:color w:val="000000"/>
                <w:szCs w:val="22"/>
                <w:highlight w:val="yellow"/>
                <w:rPrChange w:id="565" w:author="Shyam Bhusal" w:date="2022-12-12T13:05:00Z">
                  <w:rPr>
                    <w:rFonts w:cs="Calibri"/>
                    <w:b/>
                    <w:bCs/>
                    <w:color w:val="000000"/>
                    <w:szCs w:val="22"/>
                  </w:rPr>
                </w:rPrChange>
              </w:rPr>
              <w:t xml:space="preserve">CAR with </w:t>
            </w:r>
            <w:proofErr w:type="spellStart"/>
            <w:r w:rsidRPr="00847ACD">
              <w:rPr>
                <w:rFonts w:cs="Calibri"/>
                <w:b/>
                <w:bCs/>
                <w:color w:val="000000"/>
                <w:szCs w:val="22"/>
                <w:highlight w:val="yellow"/>
                <w:rPrChange w:id="566" w:author="Shyam Bhusal" w:date="2022-12-12T13:05:00Z">
                  <w:rPr>
                    <w:rFonts w:cs="Calibri"/>
                    <w:b/>
                    <w:bCs/>
                    <w:color w:val="000000"/>
                    <w:szCs w:val="22"/>
                  </w:rPr>
                </w:rPrChange>
              </w:rPr>
              <w:t>Myagdi</w:t>
            </w:r>
            <w:proofErr w:type="spellEnd"/>
            <w:r w:rsidRPr="00847ACD">
              <w:rPr>
                <w:rFonts w:cs="Calibri"/>
                <w:b/>
                <w:bCs/>
                <w:color w:val="000000"/>
                <w:szCs w:val="22"/>
                <w:highlight w:val="yellow"/>
                <w:rPrChange w:id="567" w:author="Shyam Bhusal" w:date="2022-12-12T13:05:00Z">
                  <w:rPr>
                    <w:rFonts w:cs="Calibri"/>
                    <w:b/>
                    <w:bCs/>
                    <w:color w:val="000000"/>
                    <w:szCs w:val="22"/>
                  </w:rPr>
                </w:rPrChange>
              </w:rPr>
              <w:t xml:space="preserve"> @ </w:t>
            </w:r>
            <w:proofErr w:type="spellStart"/>
            <w:r w:rsidRPr="00847ACD">
              <w:rPr>
                <w:rFonts w:cs="Calibri"/>
                <w:b/>
                <w:bCs/>
                <w:color w:val="000000"/>
                <w:szCs w:val="22"/>
                <w:highlight w:val="yellow"/>
                <w:rPrChange w:id="568" w:author="Shyam Bhusal" w:date="2022-12-12T13:05:00Z">
                  <w:rPr>
                    <w:rFonts w:cs="Calibri"/>
                    <w:b/>
                    <w:bCs/>
                    <w:color w:val="000000"/>
                    <w:szCs w:val="22"/>
                  </w:rPr>
                </w:rPrChange>
              </w:rPr>
              <w:t>Mangalghat</w:t>
            </w:r>
            <w:proofErr w:type="spellEnd"/>
          </w:p>
        </w:tc>
      </w:tr>
      <w:tr w:rsidR="00F64DA3" w:rsidRPr="00847ACD" w14:paraId="3BC348E3" w14:textId="77777777" w:rsidTr="00F64DA3">
        <w:trPr>
          <w:trHeight w:val="345"/>
        </w:trPr>
        <w:tc>
          <w:tcPr>
            <w:tcW w:w="1055" w:type="pct"/>
            <w:vMerge/>
            <w:tcBorders>
              <w:top w:val="single" w:sz="4" w:space="0" w:color="auto"/>
              <w:left w:val="single" w:sz="4" w:space="0" w:color="auto"/>
              <w:bottom w:val="single" w:sz="4" w:space="0" w:color="auto"/>
              <w:right w:val="single" w:sz="4" w:space="0" w:color="auto"/>
            </w:tcBorders>
            <w:vAlign w:val="center"/>
            <w:hideMark/>
          </w:tcPr>
          <w:p w14:paraId="607CC90D" w14:textId="77777777" w:rsidR="00F64DA3" w:rsidRPr="00847ACD" w:rsidRDefault="00F64DA3" w:rsidP="00F64DA3">
            <w:pPr>
              <w:spacing w:before="0" w:after="0" w:line="240" w:lineRule="auto"/>
              <w:ind w:right="0"/>
              <w:jc w:val="left"/>
              <w:rPr>
                <w:rFonts w:cs="Calibri"/>
                <w:b/>
                <w:bCs/>
                <w:color w:val="000000"/>
                <w:szCs w:val="22"/>
                <w:highlight w:val="yellow"/>
                <w:rPrChange w:id="569" w:author="Shyam Bhusal" w:date="2022-12-12T13:05:00Z">
                  <w:rPr>
                    <w:rFonts w:cs="Calibri"/>
                    <w:b/>
                    <w:bCs/>
                    <w:color w:val="000000"/>
                    <w:szCs w:val="22"/>
                  </w:rPr>
                </w:rPrChange>
              </w:rPr>
            </w:pPr>
          </w:p>
        </w:tc>
        <w:tc>
          <w:tcPr>
            <w:tcW w:w="1397" w:type="pct"/>
            <w:tcBorders>
              <w:top w:val="nil"/>
              <w:left w:val="nil"/>
              <w:bottom w:val="single" w:sz="4" w:space="0" w:color="auto"/>
              <w:right w:val="single" w:sz="4" w:space="0" w:color="auto"/>
            </w:tcBorders>
            <w:shd w:val="clear" w:color="auto" w:fill="auto"/>
            <w:noWrap/>
            <w:vAlign w:val="center"/>
            <w:hideMark/>
          </w:tcPr>
          <w:p w14:paraId="2E39D396" w14:textId="77777777" w:rsidR="00F64DA3" w:rsidRPr="00847ACD" w:rsidRDefault="00F64DA3" w:rsidP="00F64DA3">
            <w:pPr>
              <w:spacing w:before="0" w:after="0" w:line="240" w:lineRule="auto"/>
              <w:ind w:right="0"/>
              <w:jc w:val="center"/>
              <w:rPr>
                <w:rFonts w:cs="Calibri"/>
                <w:b/>
                <w:bCs/>
                <w:color w:val="000000"/>
                <w:szCs w:val="22"/>
                <w:highlight w:val="yellow"/>
                <w:rPrChange w:id="570" w:author="Shyam Bhusal" w:date="2022-12-12T13:05:00Z">
                  <w:rPr>
                    <w:rFonts w:cs="Calibri"/>
                    <w:b/>
                    <w:bCs/>
                    <w:color w:val="000000"/>
                    <w:szCs w:val="22"/>
                  </w:rPr>
                </w:rPrChange>
              </w:rPr>
            </w:pPr>
            <w:r w:rsidRPr="00847ACD">
              <w:rPr>
                <w:rFonts w:cs="Calibri"/>
                <w:b/>
                <w:bCs/>
                <w:color w:val="000000"/>
                <w:szCs w:val="22"/>
                <w:highlight w:val="yellow"/>
                <w:rPrChange w:id="571" w:author="Shyam Bhusal" w:date="2022-12-12T13:05:00Z">
                  <w:rPr>
                    <w:rFonts w:cs="Calibri"/>
                    <w:b/>
                    <w:bCs/>
                    <w:color w:val="000000"/>
                    <w:szCs w:val="22"/>
                  </w:rPr>
                </w:rPrChange>
              </w:rPr>
              <w:t>GEV</w:t>
            </w:r>
          </w:p>
        </w:tc>
        <w:tc>
          <w:tcPr>
            <w:tcW w:w="1460" w:type="pct"/>
            <w:tcBorders>
              <w:top w:val="nil"/>
              <w:left w:val="nil"/>
              <w:bottom w:val="single" w:sz="4" w:space="0" w:color="auto"/>
              <w:right w:val="single" w:sz="4" w:space="0" w:color="auto"/>
            </w:tcBorders>
            <w:shd w:val="clear" w:color="auto" w:fill="auto"/>
            <w:noWrap/>
            <w:vAlign w:val="center"/>
            <w:hideMark/>
          </w:tcPr>
          <w:p w14:paraId="7B76EF7D" w14:textId="77777777" w:rsidR="00F64DA3" w:rsidRPr="00847ACD" w:rsidRDefault="00F64DA3" w:rsidP="00F64DA3">
            <w:pPr>
              <w:spacing w:before="0" w:after="0" w:line="240" w:lineRule="auto"/>
              <w:ind w:right="0"/>
              <w:jc w:val="center"/>
              <w:rPr>
                <w:rFonts w:cs="Calibri"/>
                <w:b/>
                <w:bCs/>
                <w:color w:val="000000"/>
                <w:szCs w:val="22"/>
                <w:highlight w:val="yellow"/>
                <w:rPrChange w:id="572" w:author="Shyam Bhusal" w:date="2022-12-12T13:05:00Z">
                  <w:rPr>
                    <w:rFonts w:cs="Calibri"/>
                    <w:b/>
                    <w:bCs/>
                    <w:color w:val="000000"/>
                    <w:szCs w:val="22"/>
                  </w:rPr>
                </w:rPrChange>
              </w:rPr>
            </w:pPr>
            <w:r w:rsidRPr="00847ACD">
              <w:rPr>
                <w:rFonts w:cs="Calibri"/>
                <w:b/>
                <w:bCs/>
                <w:color w:val="000000"/>
                <w:szCs w:val="22"/>
                <w:highlight w:val="yellow"/>
                <w:rPrChange w:id="573" w:author="Shyam Bhusal" w:date="2022-12-12T13:05:00Z">
                  <w:rPr>
                    <w:rFonts w:cs="Calibri"/>
                    <w:b/>
                    <w:bCs/>
                    <w:color w:val="000000"/>
                    <w:szCs w:val="22"/>
                  </w:rPr>
                </w:rPrChange>
              </w:rPr>
              <w:t>LPIII</w:t>
            </w:r>
          </w:p>
        </w:tc>
        <w:tc>
          <w:tcPr>
            <w:tcW w:w="1088" w:type="pct"/>
            <w:tcBorders>
              <w:top w:val="nil"/>
              <w:left w:val="nil"/>
              <w:bottom w:val="single" w:sz="4" w:space="0" w:color="auto"/>
              <w:right w:val="single" w:sz="4" w:space="0" w:color="auto"/>
            </w:tcBorders>
            <w:shd w:val="clear" w:color="auto" w:fill="auto"/>
            <w:noWrap/>
            <w:vAlign w:val="center"/>
            <w:hideMark/>
          </w:tcPr>
          <w:p w14:paraId="1CCE91FD" w14:textId="77777777" w:rsidR="00F64DA3" w:rsidRPr="00847ACD" w:rsidRDefault="00F64DA3" w:rsidP="00F64DA3">
            <w:pPr>
              <w:spacing w:before="0" w:after="0" w:line="240" w:lineRule="auto"/>
              <w:ind w:right="0"/>
              <w:jc w:val="center"/>
              <w:rPr>
                <w:rFonts w:cs="Calibri"/>
                <w:b/>
                <w:bCs/>
                <w:color w:val="000000"/>
                <w:szCs w:val="22"/>
                <w:highlight w:val="yellow"/>
                <w:rPrChange w:id="574" w:author="Shyam Bhusal" w:date="2022-12-12T13:05:00Z">
                  <w:rPr>
                    <w:rFonts w:cs="Calibri"/>
                    <w:b/>
                    <w:bCs/>
                    <w:color w:val="000000"/>
                    <w:szCs w:val="22"/>
                  </w:rPr>
                </w:rPrChange>
              </w:rPr>
            </w:pPr>
            <w:r w:rsidRPr="00847ACD">
              <w:rPr>
                <w:rFonts w:cs="Calibri"/>
                <w:b/>
                <w:bCs/>
                <w:color w:val="000000"/>
                <w:szCs w:val="22"/>
                <w:highlight w:val="yellow"/>
                <w:rPrChange w:id="575" w:author="Shyam Bhusal" w:date="2022-12-12T13:05:00Z">
                  <w:rPr>
                    <w:rFonts w:cs="Calibri"/>
                    <w:b/>
                    <w:bCs/>
                    <w:color w:val="000000"/>
                    <w:szCs w:val="22"/>
                  </w:rPr>
                </w:rPrChange>
              </w:rPr>
              <w:t>LN</w:t>
            </w:r>
          </w:p>
        </w:tc>
      </w:tr>
      <w:tr w:rsidR="00915C8A" w:rsidRPr="00847ACD" w14:paraId="26154C88"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4DD00C39" w14:textId="77777777" w:rsidR="00915C8A" w:rsidRPr="00847ACD" w:rsidRDefault="00915C8A" w:rsidP="00915C8A">
            <w:pPr>
              <w:spacing w:before="0" w:after="0" w:line="240" w:lineRule="auto"/>
              <w:ind w:right="0"/>
              <w:jc w:val="center"/>
              <w:rPr>
                <w:rFonts w:cs="Calibri"/>
                <w:color w:val="000000"/>
                <w:szCs w:val="22"/>
                <w:highlight w:val="yellow"/>
                <w:rPrChange w:id="576" w:author="Shyam Bhusal" w:date="2022-12-12T13:05:00Z">
                  <w:rPr>
                    <w:rFonts w:cs="Calibri"/>
                    <w:color w:val="000000"/>
                    <w:szCs w:val="22"/>
                  </w:rPr>
                </w:rPrChange>
              </w:rPr>
            </w:pPr>
            <w:r w:rsidRPr="00847ACD">
              <w:rPr>
                <w:rFonts w:cs="Calibri"/>
                <w:color w:val="000000"/>
                <w:szCs w:val="22"/>
                <w:highlight w:val="yellow"/>
                <w:rPrChange w:id="577" w:author="Shyam Bhusal" w:date="2022-12-12T13:05:00Z">
                  <w:rPr>
                    <w:rFonts w:cs="Calibri"/>
                    <w:color w:val="000000"/>
                    <w:szCs w:val="22"/>
                  </w:rPr>
                </w:rPrChange>
              </w:rPr>
              <w:t>2</w:t>
            </w:r>
          </w:p>
        </w:tc>
        <w:tc>
          <w:tcPr>
            <w:tcW w:w="1397" w:type="pct"/>
            <w:tcBorders>
              <w:top w:val="nil"/>
              <w:left w:val="nil"/>
              <w:bottom w:val="single" w:sz="4" w:space="0" w:color="auto"/>
              <w:right w:val="single" w:sz="4" w:space="0" w:color="auto"/>
            </w:tcBorders>
            <w:shd w:val="clear" w:color="auto" w:fill="auto"/>
            <w:noWrap/>
            <w:vAlign w:val="center"/>
            <w:hideMark/>
          </w:tcPr>
          <w:p w14:paraId="4171C5CB" w14:textId="6FA0F07A" w:rsidR="00915C8A" w:rsidRPr="00847ACD" w:rsidRDefault="00915C8A" w:rsidP="005D276A">
            <w:pPr>
              <w:spacing w:before="0" w:after="0" w:line="240" w:lineRule="auto"/>
              <w:ind w:right="0"/>
              <w:jc w:val="center"/>
              <w:rPr>
                <w:rFonts w:cs="Calibri"/>
                <w:szCs w:val="22"/>
                <w:highlight w:val="yellow"/>
                <w:rPrChange w:id="578" w:author="Shyam Bhusal" w:date="2022-12-12T13:05:00Z">
                  <w:rPr>
                    <w:rFonts w:cs="Calibri"/>
                    <w:szCs w:val="22"/>
                  </w:rPr>
                </w:rPrChange>
              </w:rPr>
            </w:pPr>
            <w:r w:rsidRPr="00847ACD">
              <w:rPr>
                <w:rFonts w:cs="Arial"/>
                <w:bCs/>
                <w:iCs/>
                <w:highlight w:val="yellow"/>
                <w:rPrChange w:id="579" w:author="Shyam Bhusal" w:date="2022-12-12T13:05:00Z">
                  <w:rPr>
                    <w:rFonts w:cs="Arial"/>
                    <w:bCs/>
                    <w:iCs/>
                  </w:rPr>
                </w:rPrChange>
              </w:rPr>
              <w:t>161</w:t>
            </w:r>
          </w:p>
        </w:tc>
        <w:tc>
          <w:tcPr>
            <w:tcW w:w="1460" w:type="pct"/>
            <w:tcBorders>
              <w:top w:val="nil"/>
              <w:left w:val="nil"/>
              <w:bottom w:val="single" w:sz="4" w:space="0" w:color="auto"/>
              <w:right w:val="single" w:sz="4" w:space="0" w:color="auto"/>
            </w:tcBorders>
            <w:shd w:val="clear" w:color="auto" w:fill="auto"/>
            <w:noWrap/>
            <w:vAlign w:val="center"/>
            <w:hideMark/>
          </w:tcPr>
          <w:p w14:paraId="44BDC37A" w14:textId="1FD488C6" w:rsidR="00915C8A" w:rsidRPr="00847ACD" w:rsidRDefault="00915C8A" w:rsidP="005D276A">
            <w:pPr>
              <w:spacing w:before="0" w:after="0" w:line="240" w:lineRule="auto"/>
              <w:ind w:right="0"/>
              <w:jc w:val="center"/>
              <w:rPr>
                <w:rFonts w:cs="Calibri"/>
                <w:szCs w:val="22"/>
                <w:highlight w:val="yellow"/>
                <w:rPrChange w:id="580" w:author="Shyam Bhusal" w:date="2022-12-12T13:05:00Z">
                  <w:rPr>
                    <w:rFonts w:cs="Calibri"/>
                    <w:szCs w:val="22"/>
                  </w:rPr>
                </w:rPrChange>
              </w:rPr>
            </w:pPr>
            <w:r w:rsidRPr="00847ACD">
              <w:rPr>
                <w:rFonts w:cs="Arial"/>
                <w:bCs/>
                <w:iCs/>
                <w:highlight w:val="yellow"/>
                <w:rPrChange w:id="581" w:author="Shyam Bhusal" w:date="2022-12-12T13:05:00Z">
                  <w:rPr>
                    <w:rFonts w:cs="Arial"/>
                    <w:bCs/>
                    <w:iCs/>
                  </w:rPr>
                </w:rPrChange>
              </w:rPr>
              <w:t>161</w:t>
            </w:r>
          </w:p>
        </w:tc>
        <w:tc>
          <w:tcPr>
            <w:tcW w:w="1088" w:type="pct"/>
            <w:tcBorders>
              <w:top w:val="nil"/>
              <w:left w:val="nil"/>
              <w:bottom w:val="single" w:sz="4" w:space="0" w:color="auto"/>
              <w:right w:val="single" w:sz="4" w:space="0" w:color="auto"/>
            </w:tcBorders>
            <w:shd w:val="clear" w:color="auto" w:fill="auto"/>
            <w:noWrap/>
            <w:vAlign w:val="center"/>
            <w:hideMark/>
          </w:tcPr>
          <w:p w14:paraId="3F010B24" w14:textId="26459FE3" w:rsidR="00915C8A" w:rsidRPr="00847ACD" w:rsidRDefault="00915C8A" w:rsidP="005D276A">
            <w:pPr>
              <w:spacing w:before="0" w:after="0" w:line="240" w:lineRule="auto"/>
              <w:ind w:right="0"/>
              <w:jc w:val="center"/>
              <w:rPr>
                <w:rFonts w:cs="Calibri"/>
                <w:szCs w:val="22"/>
                <w:highlight w:val="yellow"/>
                <w:rPrChange w:id="582" w:author="Shyam Bhusal" w:date="2022-12-12T13:05:00Z">
                  <w:rPr>
                    <w:rFonts w:cs="Calibri"/>
                    <w:szCs w:val="22"/>
                  </w:rPr>
                </w:rPrChange>
              </w:rPr>
            </w:pPr>
            <w:r w:rsidRPr="00847ACD">
              <w:rPr>
                <w:rFonts w:cs="Arial"/>
                <w:bCs/>
                <w:iCs/>
                <w:highlight w:val="yellow"/>
                <w:rPrChange w:id="583" w:author="Shyam Bhusal" w:date="2022-12-12T13:05:00Z">
                  <w:rPr>
                    <w:rFonts w:cs="Arial"/>
                    <w:bCs/>
                    <w:iCs/>
                  </w:rPr>
                </w:rPrChange>
              </w:rPr>
              <w:t>160</w:t>
            </w:r>
          </w:p>
        </w:tc>
      </w:tr>
      <w:tr w:rsidR="00915C8A" w:rsidRPr="00847ACD" w14:paraId="1F1DD252"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1A25B8D4" w14:textId="77777777" w:rsidR="00915C8A" w:rsidRPr="00847ACD" w:rsidRDefault="00915C8A" w:rsidP="00915C8A">
            <w:pPr>
              <w:spacing w:before="0" w:after="0" w:line="240" w:lineRule="auto"/>
              <w:ind w:right="0"/>
              <w:jc w:val="center"/>
              <w:rPr>
                <w:rFonts w:cs="Calibri"/>
                <w:color w:val="000000"/>
                <w:szCs w:val="22"/>
                <w:highlight w:val="yellow"/>
                <w:rPrChange w:id="584" w:author="Shyam Bhusal" w:date="2022-12-12T13:05:00Z">
                  <w:rPr>
                    <w:rFonts w:cs="Calibri"/>
                    <w:color w:val="000000"/>
                    <w:szCs w:val="22"/>
                  </w:rPr>
                </w:rPrChange>
              </w:rPr>
            </w:pPr>
            <w:r w:rsidRPr="00847ACD">
              <w:rPr>
                <w:rFonts w:cs="Calibri"/>
                <w:color w:val="000000"/>
                <w:szCs w:val="22"/>
                <w:highlight w:val="yellow"/>
                <w:rPrChange w:id="585" w:author="Shyam Bhusal" w:date="2022-12-12T13:05:00Z">
                  <w:rPr>
                    <w:rFonts w:cs="Calibri"/>
                    <w:color w:val="000000"/>
                    <w:szCs w:val="22"/>
                  </w:rPr>
                </w:rPrChange>
              </w:rPr>
              <w:t>5</w:t>
            </w:r>
          </w:p>
        </w:tc>
        <w:tc>
          <w:tcPr>
            <w:tcW w:w="1397" w:type="pct"/>
            <w:tcBorders>
              <w:top w:val="nil"/>
              <w:left w:val="nil"/>
              <w:bottom w:val="single" w:sz="4" w:space="0" w:color="auto"/>
              <w:right w:val="single" w:sz="4" w:space="0" w:color="auto"/>
            </w:tcBorders>
            <w:shd w:val="clear" w:color="auto" w:fill="auto"/>
            <w:noWrap/>
            <w:vAlign w:val="center"/>
            <w:hideMark/>
          </w:tcPr>
          <w:p w14:paraId="34305211" w14:textId="375BF6DB" w:rsidR="00915C8A" w:rsidRPr="00847ACD" w:rsidRDefault="00915C8A" w:rsidP="005D276A">
            <w:pPr>
              <w:spacing w:before="0" w:after="0" w:line="240" w:lineRule="auto"/>
              <w:ind w:right="0"/>
              <w:jc w:val="center"/>
              <w:rPr>
                <w:rFonts w:cs="Calibri"/>
                <w:szCs w:val="22"/>
                <w:highlight w:val="yellow"/>
                <w:rPrChange w:id="586" w:author="Shyam Bhusal" w:date="2022-12-12T13:05:00Z">
                  <w:rPr>
                    <w:rFonts w:cs="Calibri"/>
                    <w:szCs w:val="22"/>
                  </w:rPr>
                </w:rPrChange>
              </w:rPr>
            </w:pPr>
            <w:r w:rsidRPr="00847ACD">
              <w:rPr>
                <w:rFonts w:cs="Arial"/>
                <w:bCs/>
                <w:iCs/>
                <w:highlight w:val="yellow"/>
                <w:rPrChange w:id="587" w:author="Shyam Bhusal" w:date="2022-12-12T13:05:00Z">
                  <w:rPr>
                    <w:rFonts w:cs="Arial"/>
                    <w:bCs/>
                    <w:iCs/>
                  </w:rPr>
                </w:rPrChange>
              </w:rPr>
              <w:t>214</w:t>
            </w:r>
          </w:p>
        </w:tc>
        <w:tc>
          <w:tcPr>
            <w:tcW w:w="1460" w:type="pct"/>
            <w:tcBorders>
              <w:top w:val="nil"/>
              <w:left w:val="nil"/>
              <w:bottom w:val="single" w:sz="4" w:space="0" w:color="auto"/>
              <w:right w:val="single" w:sz="4" w:space="0" w:color="auto"/>
            </w:tcBorders>
            <w:shd w:val="clear" w:color="auto" w:fill="auto"/>
            <w:noWrap/>
            <w:vAlign w:val="center"/>
            <w:hideMark/>
          </w:tcPr>
          <w:p w14:paraId="3CC920BB" w14:textId="284EDB13" w:rsidR="00915C8A" w:rsidRPr="00847ACD" w:rsidRDefault="00915C8A" w:rsidP="005D276A">
            <w:pPr>
              <w:spacing w:before="0" w:after="0" w:line="240" w:lineRule="auto"/>
              <w:ind w:right="0"/>
              <w:jc w:val="center"/>
              <w:rPr>
                <w:rFonts w:cs="Calibri"/>
                <w:szCs w:val="22"/>
                <w:highlight w:val="yellow"/>
                <w:rPrChange w:id="588" w:author="Shyam Bhusal" w:date="2022-12-12T13:05:00Z">
                  <w:rPr>
                    <w:rFonts w:cs="Calibri"/>
                    <w:szCs w:val="22"/>
                  </w:rPr>
                </w:rPrChange>
              </w:rPr>
            </w:pPr>
            <w:r w:rsidRPr="00847ACD">
              <w:rPr>
                <w:rFonts w:cs="Arial"/>
                <w:bCs/>
                <w:iCs/>
                <w:highlight w:val="yellow"/>
                <w:rPrChange w:id="589" w:author="Shyam Bhusal" w:date="2022-12-12T13:05:00Z">
                  <w:rPr>
                    <w:rFonts w:cs="Arial"/>
                    <w:bCs/>
                    <w:iCs/>
                  </w:rPr>
                </w:rPrChange>
              </w:rPr>
              <w:t>213</w:t>
            </w:r>
          </w:p>
        </w:tc>
        <w:tc>
          <w:tcPr>
            <w:tcW w:w="1088" w:type="pct"/>
            <w:tcBorders>
              <w:top w:val="nil"/>
              <w:left w:val="nil"/>
              <w:bottom w:val="single" w:sz="4" w:space="0" w:color="auto"/>
              <w:right w:val="single" w:sz="4" w:space="0" w:color="auto"/>
            </w:tcBorders>
            <w:shd w:val="clear" w:color="auto" w:fill="auto"/>
            <w:noWrap/>
            <w:vAlign w:val="center"/>
            <w:hideMark/>
          </w:tcPr>
          <w:p w14:paraId="0AF97583" w14:textId="01D461E5" w:rsidR="00915C8A" w:rsidRPr="00847ACD" w:rsidRDefault="00915C8A" w:rsidP="005D276A">
            <w:pPr>
              <w:spacing w:before="0" w:after="0" w:line="240" w:lineRule="auto"/>
              <w:ind w:right="0"/>
              <w:jc w:val="center"/>
              <w:rPr>
                <w:rFonts w:cs="Calibri"/>
                <w:szCs w:val="22"/>
                <w:highlight w:val="yellow"/>
                <w:rPrChange w:id="590" w:author="Shyam Bhusal" w:date="2022-12-12T13:05:00Z">
                  <w:rPr>
                    <w:rFonts w:cs="Calibri"/>
                    <w:szCs w:val="22"/>
                  </w:rPr>
                </w:rPrChange>
              </w:rPr>
            </w:pPr>
            <w:r w:rsidRPr="00847ACD">
              <w:rPr>
                <w:rFonts w:cs="Arial"/>
                <w:bCs/>
                <w:iCs/>
                <w:highlight w:val="yellow"/>
                <w:rPrChange w:id="591" w:author="Shyam Bhusal" w:date="2022-12-12T13:05:00Z">
                  <w:rPr>
                    <w:rFonts w:cs="Arial"/>
                    <w:bCs/>
                    <w:iCs/>
                  </w:rPr>
                </w:rPrChange>
              </w:rPr>
              <w:t>222</w:t>
            </w:r>
          </w:p>
        </w:tc>
      </w:tr>
      <w:tr w:rsidR="00915C8A" w:rsidRPr="00847ACD" w14:paraId="41C48D6C"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561A6250" w14:textId="77777777" w:rsidR="00915C8A" w:rsidRPr="00847ACD" w:rsidRDefault="00915C8A" w:rsidP="00915C8A">
            <w:pPr>
              <w:spacing w:before="0" w:after="0" w:line="240" w:lineRule="auto"/>
              <w:ind w:right="0"/>
              <w:jc w:val="center"/>
              <w:rPr>
                <w:rFonts w:cs="Calibri"/>
                <w:color w:val="000000"/>
                <w:szCs w:val="22"/>
                <w:highlight w:val="yellow"/>
                <w:rPrChange w:id="592" w:author="Shyam Bhusal" w:date="2022-12-12T13:05:00Z">
                  <w:rPr>
                    <w:rFonts w:cs="Calibri"/>
                    <w:color w:val="000000"/>
                    <w:szCs w:val="22"/>
                  </w:rPr>
                </w:rPrChange>
              </w:rPr>
            </w:pPr>
            <w:r w:rsidRPr="00847ACD">
              <w:rPr>
                <w:rFonts w:cs="Calibri"/>
                <w:color w:val="000000"/>
                <w:szCs w:val="22"/>
                <w:highlight w:val="yellow"/>
                <w:rPrChange w:id="593" w:author="Shyam Bhusal" w:date="2022-12-12T13:05:00Z">
                  <w:rPr>
                    <w:rFonts w:cs="Calibri"/>
                    <w:color w:val="000000"/>
                    <w:szCs w:val="22"/>
                  </w:rPr>
                </w:rPrChange>
              </w:rPr>
              <w:t>10</w:t>
            </w:r>
          </w:p>
        </w:tc>
        <w:tc>
          <w:tcPr>
            <w:tcW w:w="1397" w:type="pct"/>
            <w:tcBorders>
              <w:top w:val="nil"/>
              <w:left w:val="nil"/>
              <w:bottom w:val="single" w:sz="4" w:space="0" w:color="auto"/>
              <w:right w:val="single" w:sz="4" w:space="0" w:color="auto"/>
            </w:tcBorders>
            <w:shd w:val="clear" w:color="auto" w:fill="auto"/>
            <w:noWrap/>
            <w:vAlign w:val="center"/>
            <w:hideMark/>
          </w:tcPr>
          <w:p w14:paraId="4D3A7EB0" w14:textId="1212F912" w:rsidR="00915C8A" w:rsidRPr="00847ACD" w:rsidRDefault="00915C8A" w:rsidP="005D276A">
            <w:pPr>
              <w:spacing w:before="0" w:after="0" w:line="240" w:lineRule="auto"/>
              <w:ind w:right="0"/>
              <w:jc w:val="center"/>
              <w:rPr>
                <w:rFonts w:cs="Calibri"/>
                <w:szCs w:val="22"/>
                <w:highlight w:val="yellow"/>
                <w:rPrChange w:id="594" w:author="Shyam Bhusal" w:date="2022-12-12T13:05:00Z">
                  <w:rPr>
                    <w:rFonts w:cs="Calibri"/>
                    <w:szCs w:val="22"/>
                  </w:rPr>
                </w:rPrChange>
              </w:rPr>
            </w:pPr>
            <w:r w:rsidRPr="00847ACD">
              <w:rPr>
                <w:rFonts w:cs="Arial"/>
                <w:bCs/>
                <w:iCs/>
                <w:highlight w:val="yellow"/>
                <w:rPrChange w:id="595" w:author="Shyam Bhusal" w:date="2022-12-12T13:05:00Z">
                  <w:rPr>
                    <w:rFonts w:cs="Arial"/>
                    <w:bCs/>
                    <w:iCs/>
                  </w:rPr>
                </w:rPrChange>
              </w:rPr>
              <w:t>249</w:t>
            </w:r>
          </w:p>
        </w:tc>
        <w:tc>
          <w:tcPr>
            <w:tcW w:w="1460" w:type="pct"/>
            <w:tcBorders>
              <w:top w:val="nil"/>
              <w:left w:val="nil"/>
              <w:bottom w:val="single" w:sz="4" w:space="0" w:color="auto"/>
              <w:right w:val="single" w:sz="4" w:space="0" w:color="auto"/>
            </w:tcBorders>
            <w:shd w:val="clear" w:color="auto" w:fill="auto"/>
            <w:noWrap/>
            <w:vAlign w:val="center"/>
            <w:hideMark/>
          </w:tcPr>
          <w:p w14:paraId="581B07CB" w14:textId="35A0364D" w:rsidR="00915C8A" w:rsidRPr="00847ACD" w:rsidRDefault="00915C8A" w:rsidP="005D276A">
            <w:pPr>
              <w:spacing w:before="0" w:after="0" w:line="240" w:lineRule="auto"/>
              <w:ind w:right="0"/>
              <w:jc w:val="center"/>
              <w:rPr>
                <w:rFonts w:cs="Calibri"/>
                <w:szCs w:val="22"/>
                <w:highlight w:val="yellow"/>
                <w:rPrChange w:id="596" w:author="Shyam Bhusal" w:date="2022-12-12T13:05:00Z">
                  <w:rPr>
                    <w:rFonts w:cs="Calibri"/>
                    <w:szCs w:val="22"/>
                  </w:rPr>
                </w:rPrChange>
              </w:rPr>
            </w:pPr>
            <w:r w:rsidRPr="00847ACD">
              <w:rPr>
                <w:rFonts w:cs="Arial"/>
                <w:bCs/>
                <w:iCs/>
                <w:highlight w:val="yellow"/>
                <w:rPrChange w:id="597" w:author="Shyam Bhusal" w:date="2022-12-12T13:05:00Z">
                  <w:rPr>
                    <w:rFonts w:cs="Arial"/>
                    <w:bCs/>
                    <w:iCs/>
                  </w:rPr>
                </w:rPrChange>
              </w:rPr>
              <w:t>240</w:t>
            </w:r>
          </w:p>
        </w:tc>
        <w:tc>
          <w:tcPr>
            <w:tcW w:w="1088" w:type="pct"/>
            <w:tcBorders>
              <w:top w:val="nil"/>
              <w:left w:val="nil"/>
              <w:bottom w:val="single" w:sz="4" w:space="0" w:color="auto"/>
              <w:right w:val="single" w:sz="4" w:space="0" w:color="auto"/>
            </w:tcBorders>
            <w:shd w:val="clear" w:color="auto" w:fill="auto"/>
            <w:noWrap/>
            <w:vAlign w:val="center"/>
            <w:hideMark/>
          </w:tcPr>
          <w:p w14:paraId="2006D921" w14:textId="3FBB4AB7" w:rsidR="00915C8A" w:rsidRPr="00847ACD" w:rsidRDefault="00915C8A" w:rsidP="005D276A">
            <w:pPr>
              <w:spacing w:before="0" w:after="0" w:line="240" w:lineRule="auto"/>
              <w:ind w:right="0"/>
              <w:jc w:val="center"/>
              <w:rPr>
                <w:rFonts w:cs="Calibri"/>
                <w:szCs w:val="22"/>
                <w:highlight w:val="yellow"/>
                <w:rPrChange w:id="598" w:author="Shyam Bhusal" w:date="2022-12-12T13:05:00Z">
                  <w:rPr>
                    <w:rFonts w:cs="Calibri"/>
                    <w:szCs w:val="22"/>
                  </w:rPr>
                </w:rPrChange>
              </w:rPr>
            </w:pPr>
            <w:r w:rsidRPr="00847ACD">
              <w:rPr>
                <w:rFonts w:cs="Arial"/>
                <w:bCs/>
                <w:iCs/>
                <w:highlight w:val="yellow"/>
                <w:rPrChange w:id="599" w:author="Shyam Bhusal" w:date="2022-12-12T13:05:00Z">
                  <w:rPr>
                    <w:rFonts w:cs="Arial"/>
                    <w:bCs/>
                    <w:iCs/>
                  </w:rPr>
                </w:rPrChange>
              </w:rPr>
              <w:t>264</w:t>
            </w:r>
          </w:p>
        </w:tc>
      </w:tr>
      <w:tr w:rsidR="00915C8A" w:rsidRPr="00847ACD" w14:paraId="0B22D881"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2C72382F" w14:textId="77777777" w:rsidR="00915C8A" w:rsidRPr="00847ACD" w:rsidRDefault="00915C8A" w:rsidP="00915C8A">
            <w:pPr>
              <w:spacing w:before="0" w:after="0" w:line="240" w:lineRule="auto"/>
              <w:ind w:right="0"/>
              <w:jc w:val="center"/>
              <w:rPr>
                <w:rFonts w:cs="Calibri"/>
                <w:color w:val="000000"/>
                <w:szCs w:val="22"/>
                <w:highlight w:val="yellow"/>
                <w:rPrChange w:id="600" w:author="Shyam Bhusal" w:date="2022-12-12T13:05:00Z">
                  <w:rPr>
                    <w:rFonts w:cs="Calibri"/>
                    <w:color w:val="000000"/>
                    <w:szCs w:val="22"/>
                  </w:rPr>
                </w:rPrChange>
              </w:rPr>
            </w:pPr>
            <w:r w:rsidRPr="00847ACD">
              <w:rPr>
                <w:rFonts w:cs="Calibri"/>
                <w:color w:val="000000"/>
                <w:szCs w:val="22"/>
                <w:highlight w:val="yellow"/>
                <w:rPrChange w:id="601" w:author="Shyam Bhusal" w:date="2022-12-12T13:05:00Z">
                  <w:rPr>
                    <w:rFonts w:cs="Calibri"/>
                    <w:color w:val="000000"/>
                    <w:szCs w:val="22"/>
                  </w:rPr>
                </w:rPrChange>
              </w:rPr>
              <w:t>20</w:t>
            </w:r>
          </w:p>
        </w:tc>
        <w:tc>
          <w:tcPr>
            <w:tcW w:w="1397" w:type="pct"/>
            <w:tcBorders>
              <w:top w:val="nil"/>
              <w:left w:val="nil"/>
              <w:bottom w:val="single" w:sz="4" w:space="0" w:color="auto"/>
              <w:right w:val="single" w:sz="4" w:space="0" w:color="auto"/>
            </w:tcBorders>
            <w:shd w:val="clear" w:color="auto" w:fill="auto"/>
            <w:noWrap/>
            <w:vAlign w:val="center"/>
            <w:hideMark/>
          </w:tcPr>
          <w:p w14:paraId="34E235A5" w14:textId="795D5CFE" w:rsidR="00915C8A" w:rsidRPr="00847ACD" w:rsidRDefault="00915C8A" w:rsidP="005D276A">
            <w:pPr>
              <w:spacing w:before="0" w:after="0" w:line="240" w:lineRule="auto"/>
              <w:ind w:right="0"/>
              <w:jc w:val="center"/>
              <w:rPr>
                <w:rFonts w:cs="Calibri"/>
                <w:szCs w:val="22"/>
                <w:highlight w:val="yellow"/>
                <w:rPrChange w:id="602" w:author="Shyam Bhusal" w:date="2022-12-12T13:05:00Z">
                  <w:rPr>
                    <w:rFonts w:cs="Calibri"/>
                    <w:szCs w:val="22"/>
                  </w:rPr>
                </w:rPrChange>
              </w:rPr>
            </w:pPr>
            <w:r w:rsidRPr="00847ACD">
              <w:rPr>
                <w:rFonts w:cs="Arial"/>
                <w:bCs/>
                <w:iCs/>
                <w:highlight w:val="yellow"/>
                <w:rPrChange w:id="603" w:author="Shyam Bhusal" w:date="2022-12-12T13:05:00Z">
                  <w:rPr>
                    <w:rFonts w:cs="Arial"/>
                    <w:bCs/>
                    <w:iCs/>
                  </w:rPr>
                </w:rPrChange>
              </w:rPr>
              <w:t>283</w:t>
            </w:r>
          </w:p>
        </w:tc>
        <w:tc>
          <w:tcPr>
            <w:tcW w:w="1460" w:type="pct"/>
            <w:tcBorders>
              <w:top w:val="nil"/>
              <w:left w:val="nil"/>
              <w:bottom w:val="single" w:sz="4" w:space="0" w:color="auto"/>
              <w:right w:val="single" w:sz="4" w:space="0" w:color="auto"/>
            </w:tcBorders>
            <w:shd w:val="clear" w:color="auto" w:fill="auto"/>
            <w:noWrap/>
            <w:vAlign w:val="center"/>
            <w:hideMark/>
          </w:tcPr>
          <w:p w14:paraId="6530DB39" w14:textId="6A11BF6A" w:rsidR="00915C8A" w:rsidRPr="00847ACD" w:rsidRDefault="00915C8A" w:rsidP="005D276A">
            <w:pPr>
              <w:spacing w:before="0" w:after="0" w:line="240" w:lineRule="auto"/>
              <w:ind w:right="0"/>
              <w:jc w:val="center"/>
              <w:rPr>
                <w:rFonts w:cs="Calibri"/>
                <w:szCs w:val="22"/>
                <w:highlight w:val="yellow"/>
                <w:rPrChange w:id="604" w:author="Shyam Bhusal" w:date="2022-12-12T13:05:00Z">
                  <w:rPr>
                    <w:rFonts w:cs="Calibri"/>
                    <w:szCs w:val="22"/>
                  </w:rPr>
                </w:rPrChange>
              </w:rPr>
            </w:pPr>
            <w:r w:rsidRPr="00847ACD">
              <w:rPr>
                <w:rFonts w:cs="Arial"/>
                <w:bCs/>
                <w:iCs/>
                <w:highlight w:val="yellow"/>
                <w:rPrChange w:id="605" w:author="Shyam Bhusal" w:date="2022-12-12T13:05:00Z">
                  <w:rPr>
                    <w:rFonts w:cs="Arial"/>
                    <w:bCs/>
                    <w:iCs/>
                  </w:rPr>
                </w:rPrChange>
              </w:rPr>
              <w:t>262</w:t>
            </w:r>
          </w:p>
        </w:tc>
        <w:tc>
          <w:tcPr>
            <w:tcW w:w="1088" w:type="pct"/>
            <w:tcBorders>
              <w:top w:val="nil"/>
              <w:left w:val="nil"/>
              <w:bottom w:val="single" w:sz="4" w:space="0" w:color="auto"/>
              <w:right w:val="single" w:sz="4" w:space="0" w:color="auto"/>
            </w:tcBorders>
            <w:shd w:val="clear" w:color="auto" w:fill="auto"/>
            <w:noWrap/>
            <w:vAlign w:val="center"/>
            <w:hideMark/>
          </w:tcPr>
          <w:p w14:paraId="1E570335" w14:textId="1CAEFC22" w:rsidR="00915C8A" w:rsidRPr="00847ACD" w:rsidRDefault="00915C8A" w:rsidP="005D276A">
            <w:pPr>
              <w:spacing w:before="0" w:after="0" w:line="240" w:lineRule="auto"/>
              <w:ind w:right="0"/>
              <w:jc w:val="center"/>
              <w:rPr>
                <w:rFonts w:cs="Calibri"/>
                <w:szCs w:val="22"/>
                <w:highlight w:val="yellow"/>
                <w:rPrChange w:id="606" w:author="Shyam Bhusal" w:date="2022-12-12T13:05:00Z">
                  <w:rPr>
                    <w:rFonts w:cs="Calibri"/>
                    <w:szCs w:val="22"/>
                  </w:rPr>
                </w:rPrChange>
              </w:rPr>
            </w:pPr>
            <w:r w:rsidRPr="00847ACD">
              <w:rPr>
                <w:rFonts w:cs="Arial"/>
                <w:bCs/>
                <w:iCs/>
                <w:highlight w:val="yellow"/>
                <w:rPrChange w:id="607" w:author="Shyam Bhusal" w:date="2022-12-12T13:05:00Z">
                  <w:rPr>
                    <w:rFonts w:cs="Arial"/>
                    <w:bCs/>
                    <w:iCs/>
                  </w:rPr>
                </w:rPrChange>
              </w:rPr>
              <w:t>304</w:t>
            </w:r>
          </w:p>
        </w:tc>
      </w:tr>
      <w:tr w:rsidR="00915C8A" w:rsidRPr="00847ACD" w14:paraId="5BDF7133"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52D894F2" w14:textId="77777777" w:rsidR="00915C8A" w:rsidRPr="00847ACD" w:rsidRDefault="00915C8A" w:rsidP="00915C8A">
            <w:pPr>
              <w:spacing w:before="0" w:after="0" w:line="240" w:lineRule="auto"/>
              <w:ind w:right="0"/>
              <w:jc w:val="center"/>
              <w:rPr>
                <w:rFonts w:cs="Calibri"/>
                <w:color w:val="000000"/>
                <w:szCs w:val="22"/>
                <w:highlight w:val="yellow"/>
                <w:rPrChange w:id="608" w:author="Shyam Bhusal" w:date="2022-12-12T13:05:00Z">
                  <w:rPr>
                    <w:rFonts w:cs="Calibri"/>
                    <w:color w:val="000000"/>
                    <w:szCs w:val="22"/>
                  </w:rPr>
                </w:rPrChange>
              </w:rPr>
            </w:pPr>
            <w:r w:rsidRPr="00847ACD">
              <w:rPr>
                <w:rFonts w:cs="Calibri"/>
                <w:color w:val="000000"/>
                <w:szCs w:val="22"/>
                <w:highlight w:val="yellow"/>
                <w:rPrChange w:id="609" w:author="Shyam Bhusal" w:date="2022-12-12T13:05:00Z">
                  <w:rPr>
                    <w:rFonts w:cs="Calibri"/>
                    <w:color w:val="000000"/>
                    <w:szCs w:val="22"/>
                  </w:rPr>
                </w:rPrChange>
              </w:rPr>
              <w:t>50</w:t>
            </w:r>
          </w:p>
        </w:tc>
        <w:tc>
          <w:tcPr>
            <w:tcW w:w="1397" w:type="pct"/>
            <w:tcBorders>
              <w:top w:val="nil"/>
              <w:left w:val="nil"/>
              <w:bottom w:val="single" w:sz="4" w:space="0" w:color="auto"/>
              <w:right w:val="single" w:sz="4" w:space="0" w:color="auto"/>
            </w:tcBorders>
            <w:shd w:val="clear" w:color="auto" w:fill="auto"/>
            <w:noWrap/>
            <w:vAlign w:val="center"/>
            <w:hideMark/>
          </w:tcPr>
          <w:p w14:paraId="59D6D7B6" w14:textId="51DB67A8" w:rsidR="00915C8A" w:rsidRPr="00847ACD" w:rsidRDefault="00915C8A" w:rsidP="005D276A">
            <w:pPr>
              <w:spacing w:before="0" w:after="0" w:line="240" w:lineRule="auto"/>
              <w:ind w:right="0"/>
              <w:jc w:val="center"/>
              <w:rPr>
                <w:rFonts w:cs="Calibri"/>
                <w:szCs w:val="22"/>
                <w:highlight w:val="yellow"/>
                <w:rPrChange w:id="610" w:author="Shyam Bhusal" w:date="2022-12-12T13:05:00Z">
                  <w:rPr>
                    <w:rFonts w:cs="Calibri"/>
                    <w:szCs w:val="22"/>
                  </w:rPr>
                </w:rPrChange>
              </w:rPr>
            </w:pPr>
            <w:r w:rsidRPr="00847ACD">
              <w:rPr>
                <w:rFonts w:cs="Arial"/>
                <w:bCs/>
                <w:iCs/>
                <w:highlight w:val="yellow"/>
                <w:rPrChange w:id="611" w:author="Shyam Bhusal" w:date="2022-12-12T13:05:00Z">
                  <w:rPr>
                    <w:rFonts w:cs="Arial"/>
                    <w:bCs/>
                    <w:iCs/>
                  </w:rPr>
                </w:rPrChange>
              </w:rPr>
              <w:t>326</w:t>
            </w:r>
          </w:p>
        </w:tc>
        <w:tc>
          <w:tcPr>
            <w:tcW w:w="1460" w:type="pct"/>
            <w:tcBorders>
              <w:top w:val="nil"/>
              <w:left w:val="nil"/>
              <w:bottom w:val="single" w:sz="4" w:space="0" w:color="auto"/>
              <w:right w:val="single" w:sz="4" w:space="0" w:color="auto"/>
            </w:tcBorders>
            <w:shd w:val="clear" w:color="auto" w:fill="auto"/>
            <w:noWrap/>
            <w:vAlign w:val="center"/>
            <w:hideMark/>
          </w:tcPr>
          <w:p w14:paraId="221E4C1E" w14:textId="36A17247" w:rsidR="00915C8A" w:rsidRPr="00847ACD" w:rsidRDefault="00915C8A" w:rsidP="005D276A">
            <w:pPr>
              <w:spacing w:before="0" w:after="0" w:line="240" w:lineRule="auto"/>
              <w:ind w:right="0"/>
              <w:jc w:val="center"/>
              <w:rPr>
                <w:rFonts w:cs="Calibri"/>
                <w:szCs w:val="22"/>
                <w:highlight w:val="yellow"/>
                <w:rPrChange w:id="612" w:author="Shyam Bhusal" w:date="2022-12-12T13:05:00Z">
                  <w:rPr>
                    <w:rFonts w:cs="Calibri"/>
                    <w:szCs w:val="22"/>
                  </w:rPr>
                </w:rPrChange>
              </w:rPr>
            </w:pPr>
            <w:r w:rsidRPr="00847ACD">
              <w:rPr>
                <w:rFonts w:cs="Arial"/>
                <w:bCs/>
                <w:iCs/>
                <w:highlight w:val="yellow"/>
                <w:rPrChange w:id="613" w:author="Shyam Bhusal" w:date="2022-12-12T13:05:00Z">
                  <w:rPr>
                    <w:rFonts w:cs="Arial"/>
                    <w:bCs/>
                    <w:iCs/>
                  </w:rPr>
                </w:rPrChange>
              </w:rPr>
              <w:t>285</w:t>
            </w:r>
          </w:p>
        </w:tc>
        <w:tc>
          <w:tcPr>
            <w:tcW w:w="1088" w:type="pct"/>
            <w:tcBorders>
              <w:top w:val="nil"/>
              <w:left w:val="nil"/>
              <w:bottom w:val="single" w:sz="4" w:space="0" w:color="auto"/>
              <w:right w:val="single" w:sz="4" w:space="0" w:color="auto"/>
            </w:tcBorders>
            <w:shd w:val="clear" w:color="auto" w:fill="auto"/>
            <w:noWrap/>
            <w:vAlign w:val="center"/>
            <w:hideMark/>
          </w:tcPr>
          <w:p w14:paraId="7F5ADD0E" w14:textId="12562CF8" w:rsidR="00915C8A" w:rsidRPr="00847ACD" w:rsidRDefault="00915C8A" w:rsidP="005D276A">
            <w:pPr>
              <w:spacing w:before="0" w:after="0" w:line="240" w:lineRule="auto"/>
              <w:ind w:right="0"/>
              <w:jc w:val="center"/>
              <w:rPr>
                <w:rFonts w:cs="Calibri"/>
                <w:szCs w:val="22"/>
                <w:highlight w:val="yellow"/>
                <w:rPrChange w:id="614" w:author="Shyam Bhusal" w:date="2022-12-12T13:05:00Z">
                  <w:rPr>
                    <w:rFonts w:cs="Calibri"/>
                    <w:szCs w:val="22"/>
                  </w:rPr>
                </w:rPrChange>
              </w:rPr>
            </w:pPr>
            <w:r w:rsidRPr="00847ACD">
              <w:rPr>
                <w:rFonts w:cs="Arial"/>
                <w:bCs/>
                <w:iCs/>
                <w:highlight w:val="yellow"/>
                <w:rPrChange w:id="615" w:author="Shyam Bhusal" w:date="2022-12-12T13:05:00Z">
                  <w:rPr>
                    <w:rFonts w:cs="Arial"/>
                    <w:bCs/>
                    <w:iCs/>
                  </w:rPr>
                </w:rPrChange>
              </w:rPr>
              <w:t>356</w:t>
            </w:r>
          </w:p>
        </w:tc>
      </w:tr>
      <w:tr w:rsidR="00915C8A" w:rsidRPr="00847ACD" w14:paraId="6463FCA1" w14:textId="77777777" w:rsidTr="005D276A">
        <w:trPr>
          <w:trHeight w:val="345"/>
        </w:trPr>
        <w:tc>
          <w:tcPr>
            <w:tcW w:w="1055" w:type="pct"/>
            <w:tcBorders>
              <w:top w:val="nil"/>
              <w:left w:val="single" w:sz="4" w:space="0" w:color="auto"/>
              <w:bottom w:val="single" w:sz="4" w:space="0" w:color="auto"/>
              <w:right w:val="single" w:sz="4" w:space="0" w:color="auto"/>
            </w:tcBorders>
            <w:shd w:val="clear" w:color="000000" w:fill="C6E0B4"/>
            <w:noWrap/>
            <w:vAlign w:val="center"/>
            <w:hideMark/>
          </w:tcPr>
          <w:p w14:paraId="260688F8" w14:textId="77777777" w:rsidR="00915C8A" w:rsidRPr="00847ACD" w:rsidRDefault="00915C8A" w:rsidP="00915C8A">
            <w:pPr>
              <w:spacing w:before="0" w:after="0" w:line="240" w:lineRule="auto"/>
              <w:ind w:right="0"/>
              <w:jc w:val="center"/>
              <w:rPr>
                <w:rFonts w:cs="Calibri"/>
                <w:b/>
                <w:bCs/>
                <w:color w:val="000000"/>
                <w:szCs w:val="22"/>
                <w:highlight w:val="yellow"/>
                <w:rPrChange w:id="616" w:author="Shyam Bhusal" w:date="2022-12-12T13:05:00Z">
                  <w:rPr>
                    <w:rFonts w:cs="Calibri"/>
                    <w:b/>
                    <w:bCs/>
                    <w:color w:val="000000"/>
                    <w:szCs w:val="22"/>
                  </w:rPr>
                </w:rPrChange>
              </w:rPr>
            </w:pPr>
            <w:r w:rsidRPr="00847ACD">
              <w:rPr>
                <w:rFonts w:cs="Calibri"/>
                <w:b/>
                <w:bCs/>
                <w:color w:val="000000"/>
                <w:szCs w:val="22"/>
                <w:highlight w:val="yellow"/>
                <w:rPrChange w:id="617" w:author="Shyam Bhusal" w:date="2022-12-12T13:05:00Z">
                  <w:rPr>
                    <w:rFonts w:cs="Calibri"/>
                    <w:b/>
                    <w:bCs/>
                    <w:color w:val="000000"/>
                    <w:szCs w:val="22"/>
                  </w:rPr>
                </w:rPrChange>
              </w:rPr>
              <w:t>100</w:t>
            </w:r>
          </w:p>
        </w:tc>
        <w:tc>
          <w:tcPr>
            <w:tcW w:w="1397" w:type="pct"/>
            <w:tcBorders>
              <w:top w:val="nil"/>
              <w:left w:val="nil"/>
              <w:bottom w:val="single" w:sz="4" w:space="0" w:color="auto"/>
              <w:right w:val="single" w:sz="4" w:space="0" w:color="auto"/>
            </w:tcBorders>
            <w:shd w:val="clear" w:color="000000" w:fill="C6E0B4"/>
            <w:noWrap/>
            <w:vAlign w:val="center"/>
            <w:hideMark/>
          </w:tcPr>
          <w:p w14:paraId="63C16AF5" w14:textId="3A3872F7" w:rsidR="00915C8A" w:rsidRPr="00847ACD" w:rsidRDefault="00915C8A" w:rsidP="005D276A">
            <w:pPr>
              <w:spacing w:before="0" w:after="0" w:line="240" w:lineRule="auto"/>
              <w:ind w:right="0"/>
              <w:jc w:val="center"/>
              <w:rPr>
                <w:rFonts w:cs="Calibri"/>
                <w:b/>
                <w:bCs/>
                <w:color w:val="000000"/>
                <w:szCs w:val="22"/>
                <w:highlight w:val="yellow"/>
                <w:rPrChange w:id="618" w:author="Shyam Bhusal" w:date="2022-12-12T13:05:00Z">
                  <w:rPr>
                    <w:rFonts w:cs="Calibri"/>
                    <w:b/>
                    <w:bCs/>
                    <w:color w:val="000000"/>
                    <w:szCs w:val="22"/>
                  </w:rPr>
                </w:rPrChange>
              </w:rPr>
            </w:pPr>
            <w:r w:rsidRPr="00847ACD">
              <w:rPr>
                <w:rFonts w:cs="Arial"/>
                <w:b/>
                <w:bCs/>
                <w:iCs/>
                <w:color w:val="FF0000"/>
                <w:highlight w:val="yellow"/>
                <w:rPrChange w:id="619" w:author="Shyam Bhusal" w:date="2022-12-12T13:05:00Z">
                  <w:rPr>
                    <w:rFonts w:cs="Arial"/>
                    <w:b/>
                    <w:bCs/>
                    <w:iCs/>
                    <w:color w:val="FF0000"/>
                  </w:rPr>
                </w:rPrChange>
              </w:rPr>
              <w:t>358</w:t>
            </w:r>
          </w:p>
        </w:tc>
        <w:tc>
          <w:tcPr>
            <w:tcW w:w="1460" w:type="pct"/>
            <w:tcBorders>
              <w:top w:val="nil"/>
              <w:left w:val="nil"/>
              <w:bottom w:val="single" w:sz="4" w:space="0" w:color="auto"/>
              <w:right w:val="single" w:sz="4" w:space="0" w:color="auto"/>
            </w:tcBorders>
            <w:shd w:val="clear" w:color="000000" w:fill="C6E0B4"/>
            <w:noWrap/>
            <w:vAlign w:val="center"/>
            <w:hideMark/>
          </w:tcPr>
          <w:p w14:paraId="0E31232E" w14:textId="4FB549CF" w:rsidR="00915C8A" w:rsidRPr="00847ACD" w:rsidRDefault="00915C8A" w:rsidP="005D276A">
            <w:pPr>
              <w:spacing w:before="0" w:after="0" w:line="240" w:lineRule="auto"/>
              <w:ind w:right="0"/>
              <w:jc w:val="center"/>
              <w:rPr>
                <w:rFonts w:cs="Calibri"/>
                <w:b/>
                <w:bCs/>
                <w:color w:val="000000"/>
                <w:szCs w:val="22"/>
                <w:highlight w:val="yellow"/>
                <w:rPrChange w:id="620" w:author="Shyam Bhusal" w:date="2022-12-12T13:05:00Z">
                  <w:rPr>
                    <w:rFonts w:cs="Calibri"/>
                    <w:b/>
                    <w:bCs/>
                    <w:color w:val="000000"/>
                    <w:szCs w:val="22"/>
                  </w:rPr>
                </w:rPrChange>
              </w:rPr>
            </w:pPr>
            <w:r w:rsidRPr="00847ACD">
              <w:rPr>
                <w:rFonts w:cs="Arial"/>
                <w:b/>
                <w:bCs/>
                <w:iCs/>
                <w:color w:val="FF0000"/>
                <w:highlight w:val="yellow"/>
                <w:rPrChange w:id="621" w:author="Shyam Bhusal" w:date="2022-12-12T13:05:00Z">
                  <w:rPr>
                    <w:rFonts w:cs="Arial"/>
                    <w:b/>
                    <w:bCs/>
                    <w:iCs/>
                    <w:color w:val="FF0000"/>
                  </w:rPr>
                </w:rPrChange>
              </w:rPr>
              <w:t>299</w:t>
            </w:r>
          </w:p>
        </w:tc>
        <w:tc>
          <w:tcPr>
            <w:tcW w:w="1088" w:type="pct"/>
            <w:tcBorders>
              <w:top w:val="nil"/>
              <w:left w:val="nil"/>
              <w:bottom w:val="single" w:sz="4" w:space="0" w:color="auto"/>
              <w:right w:val="single" w:sz="4" w:space="0" w:color="auto"/>
            </w:tcBorders>
            <w:shd w:val="clear" w:color="000000" w:fill="C6E0B4"/>
            <w:noWrap/>
            <w:vAlign w:val="center"/>
            <w:hideMark/>
          </w:tcPr>
          <w:p w14:paraId="0E1F5DF3" w14:textId="63E2DC4E" w:rsidR="00915C8A" w:rsidRPr="00847ACD" w:rsidRDefault="00915C8A" w:rsidP="005D276A">
            <w:pPr>
              <w:spacing w:before="0" w:after="0" w:line="240" w:lineRule="auto"/>
              <w:ind w:right="0"/>
              <w:jc w:val="center"/>
              <w:rPr>
                <w:rFonts w:cs="Calibri"/>
                <w:b/>
                <w:bCs/>
                <w:color w:val="000000"/>
                <w:szCs w:val="22"/>
                <w:highlight w:val="yellow"/>
                <w:rPrChange w:id="622" w:author="Shyam Bhusal" w:date="2022-12-12T13:05:00Z">
                  <w:rPr>
                    <w:rFonts w:cs="Calibri"/>
                    <w:b/>
                    <w:bCs/>
                    <w:color w:val="000000"/>
                    <w:szCs w:val="22"/>
                  </w:rPr>
                </w:rPrChange>
              </w:rPr>
            </w:pPr>
            <w:r w:rsidRPr="00847ACD">
              <w:rPr>
                <w:rFonts w:cs="Arial"/>
                <w:b/>
                <w:bCs/>
                <w:iCs/>
                <w:color w:val="FF0000"/>
                <w:highlight w:val="yellow"/>
                <w:rPrChange w:id="623" w:author="Shyam Bhusal" w:date="2022-12-12T13:05:00Z">
                  <w:rPr>
                    <w:rFonts w:cs="Arial"/>
                    <w:b/>
                    <w:bCs/>
                    <w:iCs/>
                    <w:color w:val="FF0000"/>
                  </w:rPr>
                </w:rPrChange>
              </w:rPr>
              <w:t>396</w:t>
            </w:r>
          </w:p>
        </w:tc>
      </w:tr>
      <w:tr w:rsidR="00915C8A" w:rsidRPr="00847ACD" w14:paraId="06670C41"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6ADFA605" w14:textId="77777777" w:rsidR="00915C8A" w:rsidRPr="00847ACD" w:rsidRDefault="00915C8A" w:rsidP="00915C8A">
            <w:pPr>
              <w:spacing w:before="0" w:after="0" w:line="240" w:lineRule="auto"/>
              <w:ind w:right="0"/>
              <w:jc w:val="center"/>
              <w:rPr>
                <w:rFonts w:cs="Calibri"/>
                <w:color w:val="000000"/>
                <w:szCs w:val="22"/>
                <w:highlight w:val="yellow"/>
                <w:rPrChange w:id="624" w:author="Shyam Bhusal" w:date="2022-12-12T13:05:00Z">
                  <w:rPr>
                    <w:rFonts w:cs="Calibri"/>
                    <w:color w:val="000000"/>
                    <w:szCs w:val="22"/>
                  </w:rPr>
                </w:rPrChange>
              </w:rPr>
            </w:pPr>
            <w:r w:rsidRPr="00847ACD">
              <w:rPr>
                <w:rFonts w:cs="Calibri"/>
                <w:color w:val="000000"/>
                <w:szCs w:val="22"/>
                <w:highlight w:val="yellow"/>
                <w:rPrChange w:id="625" w:author="Shyam Bhusal" w:date="2022-12-12T13:05:00Z">
                  <w:rPr>
                    <w:rFonts w:cs="Calibri"/>
                    <w:color w:val="000000"/>
                    <w:szCs w:val="22"/>
                  </w:rPr>
                </w:rPrChange>
              </w:rPr>
              <w:t>200</w:t>
            </w:r>
          </w:p>
        </w:tc>
        <w:tc>
          <w:tcPr>
            <w:tcW w:w="1397" w:type="pct"/>
            <w:tcBorders>
              <w:top w:val="nil"/>
              <w:left w:val="nil"/>
              <w:bottom w:val="single" w:sz="4" w:space="0" w:color="auto"/>
              <w:right w:val="single" w:sz="4" w:space="0" w:color="auto"/>
            </w:tcBorders>
            <w:shd w:val="clear" w:color="auto" w:fill="auto"/>
            <w:noWrap/>
            <w:vAlign w:val="center"/>
            <w:hideMark/>
          </w:tcPr>
          <w:p w14:paraId="20F0FF7C" w14:textId="2A682FF2" w:rsidR="00915C8A" w:rsidRPr="00847ACD" w:rsidRDefault="00915C8A" w:rsidP="005D276A">
            <w:pPr>
              <w:spacing w:before="0" w:after="0" w:line="240" w:lineRule="auto"/>
              <w:ind w:right="0"/>
              <w:jc w:val="center"/>
              <w:rPr>
                <w:rFonts w:cs="Calibri"/>
                <w:szCs w:val="22"/>
                <w:highlight w:val="yellow"/>
                <w:rPrChange w:id="626" w:author="Shyam Bhusal" w:date="2022-12-12T13:05:00Z">
                  <w:rPr>
                    <w:rFonts w:cs="Calibri"/>
                    <w:szCs w:val="22"/>
                  </w:rPr>
                </w:rPrChange>
              </w:rPr>
            </w:pPr>
            <w:r w:rsidRPr="00847ACD">
              <w:rPr>
                <w:rFonts w:cs="Arial"/>
                <w:bCs/>
                <w:iCs/>
                <w:highlight w:val="yellow"/>
                <w:rPrChange w:id="627" w:author="Shyam Bhusal" w:date="2022-12-12T13:05:00Z">
                  <w:rPr>
                    <w:rFonts w:cs="Arial"/>
                    <w:bCs/>
                    <w:iCs/>
                  </w:rPr>
                </w:rPrChange>
              </w:rPr>
              <w:t>391</w:t>
            </w:r>
          </w:p>
        </w:tc>
        <w:tc>
          <w:tcPr>
            <w:tcW w:w="1460" w:type="pct"/>
            <w:tcBorders>
              <w:top w:val="nil"/>
              <w:left w:val="nil"/>
              <w:bottom w:val="single" w:sz="4" w:space="0" w:color="auto"/>
              <w:right w:val="single" w:sz="4" w:space="0" w:color="auto"/>
            </w:tcBorders>
            <w:shd w:val="clear" w:color="auto" w:fill="auto"/>
            <w:noWrap/>
            <w:vAlign w:val="center"/>
            <w:hideMark/>
          </w:tcPr>
          <w:p w14:paraId="588600A7" w14:textId="0A8213CF" w:rsidR="00915C8A" w:rsidRPr="00847ACD" w:rsidRDefault="00915C8A" w:rsidP="005D276A">
            <w:pPr>
              <w:spacing w:before="0" w:after="0" w:line="240" w:lineRule="auto"/>
              <w:ind w:right="0"/>
              <w:jc w:val="center"/>
              <w:rPr>
                <w:rFonts w:cs="Calibri"/>
                <w:szCs w:val="22"/>
                <w:highlight w:val="yellow"/>
                <w:rPrChange w:id="628" w:author="Shyam Bhusal" w:date="2022-12-12T13:05:00Z">
                  <w:rPr>
                    <w:rFonts w:cs="Calibri"/>
                    <w:szCs w:val="22"/>
                  </w:rPr>
                </w:rPrChange>
              </w:rPr>
            </w:pPr>
            <w:r w:rsidRPr="00847ACD">
              <w:rPr>
                <w:rFonts w:cs="Arial"/>
                <w:bCs/>
                <w:iCs/>
                <w:highlight w:val="yellow"/>
                <w:rPrChange w:id="629" w:author="Shyam Bhusal" w:date="2022-12-12T13:05:00Z">
                  <w:rPr>
                    <w:rFonts w:cs="Arial"/>
                    <w:bCs/>
                    <w:iCs/>
                  </w:rPr>
                </w:rPrChange>
              </w:rPr>
              <w:t>311</w:t>
            </w:r>
          </w:p>
        </w:tc>
        <w:tc>
          <w:tcPr>
            <w:tcW w:w="1088" w:type="pct"/>
            <w:tcBorders>
              <w:top w:val="nil"/>
              <w:left w:val="nil"/>
              <w:bottom w:val="single" w:sz="4" w:space="0" w:color="auto"/>
              <w:right w:val="single" w:sz="4" w:space="0" w:color="auto"/>
            </w:tcBorders>
            <w:shd w:val="clear" w:color="auto" w:fill="auto"/>
            <w:noWrap/>
            <w:vAlign w:val="center"/>
            <w:hideMark/>
          </w:tcPr>
          <w:p w14:paraId="27D3E0E2" w14:textId="6FC7DBC1" w:rsidR="00915C8A" w:rsidRPr="00847ACD" w:rsidRDefault="00915C8A" w:rsidP="005D276A">
            <w:pPr>
              <w:spacing w:before="0" w:after="0" w:line="240" w:lineRule="auto"/>
              <w:ind w:right="0"/>
              <w:jc w:val="center"/>
              <w:rPr>
                <w:rFonts w:cs="Calibri"/>
                <w:szCs w:val="22"/>
                <w:highlight w:val="yellow"/>
                <w:rPrChange w:id="630" w:author="Shyam Bhusal" w:date="2022-12-12T13:05:00Z">
                  <w:rPr>
                    <w:rFonts w:cs="Calibri"/>
                    <w:szCs w:val="22"/>
                  </w:rPr>
                </w:rPrChange>
              </w:rPr>
            </w:pPr>
            <w:r w:rsidRPr="00847ACD">
              <w:rPr>
                <w:rFonts w:cs="Arial"/>
                <w:bCs/>
                <w:iCs/>
                <w:highlight w:val="yellow"/>
                <w:rPrChange w:id="631" w:author="Shyam Bhusal" w:date="2022-12-12T13:05:00Z">
                  <w:rPr>
                    <w:rFonts w:cs="Arial"/>
                    <w:bCs/>
                    <w:iCs/>
                  </w:rPr>
                </w:rPrChange>
              </w:rPr>
              <w:t>436</w:t>
            </w:r>
          </w:p>
        </w:tc>
      </w:tr>
      <w:tr w:rsidR="00915C8A" w:rsidRPr="00847ACD" w14:paraId="58DF55B6"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3A4DDE66" w14:textId="77777777" w:rsidR="00915C8A" w:rsidRPr="00847ACD" w:rsidRDefault="00915C8A" w:rsidP="00915C8A">
            <w:pPr>
              <w:spacing w:before="0" w:after="0" w:line="240" w:lineRule="auto"/>
              <w:ind w:right="0"/>
              <w:jc w:val="center"/>
              <w:rPr>
                <w:rFonts w:cs="Calibri"/>
                <w:color w:val="000000"/>
                <w:szCs w:val="22"/>
                <w:highlight w:val="yellow"/>
                <w:rPrChange w:id="632" w:author="Shyam Bhusal" w:date="2022-12-12T13:05:00Z">
                  <w:rPr>
                    <w:rFonts w:cs="Calibri"/>
                    <w:color w:val="000000"/>
                    <w:szCs w:val="22"/>
                  </w:rPr>
                </w:rPrChange>
              </w:rPr>
            </w:pPr>
            <w:r w:rsidRPr="00847ACD">
              <w:rPr>
                <w:rFonts w:cs="Calibri"/>
                <w:color w:val="000000"/>
                <w:szCs w:val="22"/>
                <w:highlight w:val="yellow"/>
                <w:rPrChange w:id="633" w:author="Shyam Bhusal" w:date="2022-12-12T13:05:00Z">
                  <w:rPr>
                    <w:rFonts w:cs="Calibri"/>
                    <w:color w:val="000000"/>
                    <w:szCs w:val="22"/>
                  </w:rPr>
                </w:rPrChange>
              </w:rPr>
              <w:t>500</w:t>
            </w:r>
          </w:p>
        </w:tc>
        <w:tc>
          <w:tcPr>
            <w:tcW w:w="1397" w:type="pct"/>
            <w:tcBorders>
              <w:top w:val="nil"/>
              <w:left w:val="nil"/>
              <w:bottom w:val="single" w:sz="4" w:space="0" w:color="auto"/>
              <w:right w:val="single" w:sz="4" w:space="0" w:color="auto"/>
            </w:tcBorders>
            <w:shd w:val="clear" w:color="auto" w:fill="auto"/>
            <w:noWrap/>
            <w:vAlign w:val="center"/>
            <w:hideMark/>
          </w:tcPr>
          <w:p w14:paraId="5859BF27" w14:textId="65C7FD43" w:rsidR="00915C8A" w:rsidRPr="00847ACD" w:rsidRDefault="00915C8A" w:rsidP="005D276A">
            <w:pPr>
              <w:spacing w:before="0" w:after="0" w:line="240" w:lineRule="auto"/>
              <w:ind w:right="0"/>
              <w:jc w:val="center"/>
              <w:rPr>
                <w:rFonts w:cs="Calibri"/>
                <w:szCs w:val="22"/>
                <w:highlight w:val="yellow"/>
                <w:rPrChange w:id="634" w:author="Shyam Bhusal" w:date="2022-12-12T13:05:00Z">
                  <w:rPr>
                    <w:rFonts w:cs="Calibri"/>
                    <w:szCs w:val="22"/>
                  </w:rPr>
                </w:rPrChange>
              </w:rPr>
            </w:pPr>
            <w:r w:rsidRPr="00847ACD">
              <w:rPr>
                <w:rFonts w:cs="Arial"/>
                <w:bCs/>
                <w:iCs/>
                <w:highlight w:val="yellow"/>
                <w:rPrChange w:id="635" w:author="Shyam Bhusal" w:date="2022-12-12T13:05:00Z">
                  <w:rPr>
                    <w:rFonts w:cs="Arial"/>
                    <w:bCs/>
                    <w:iCs/>
                  </w:rPr>
                </w:rPrChange>
              </w:rPr>
              <w:t>434</w:t>
            </w:r>
          </w:p>
        </w:tc>
        <w:tc>
          <w:tcPr>
            <w:tcW w:w="1460" w:type="pct"/>
            <w:tcBorders>
              <w:top w:val="nil"/>
              <w:left w:val="nil"/>
              <w:bottom w:val="single" w:sz="4" w:space="0" w:color="auto"/>
              <w:right w:val="single" w:sz="4" w:space="0" w:color="auto"/>
            </w:tcBorders>
            <w:shd w:val="clear" w:color="auto" w:fill="auto"/>
            <w:noWrap/>
            <w:vAlign w:val="center"/>
            <w:hideMark/>
          </w:tcPr>
          <w:p w14:paraId="06071BAE" w14:textId="2B198EBD" w:rsidR="00915C8A" w:rsidRPr="00847ACD" w:rsidRDefault="00915C8A" w:rsidP="005D276A">
            <w:pPr>
              <w:spacing w:before="0" w:after="0" w:line="240" w:lineRule="auto"/>
              <w:ind w:right="0"/>
              <w:jc w:val="center"/>
              <w:rPr>
                <w:rFonts w:cs="Calibri"/>
                <w:szCs w:val="22"/>
                <w:highlight w:val="yellow"/>
                <w:rPrChange w:id="636" w:author="Shyam Bhusal" w:date="2022-12-12T13:05:00Z">
                  <w:rPr>
                    <w:rFonts w:cs="Calibri"/>
                    <w:szCs w:val="22"/>
                  </w:rPr>
                </w:rPrChange>
              </w:rPr>
            </w:pPr>
            <w:r w:rsidRPr="00847ACD">
              <w:rPr>
                <w:rFonts w:cs="Arial"/>
                <w:bCs/>
                <w:iCs/>
                <w:highlight w:val="yellow"/>
                <w:rPrChange w:id="637" w:author="Shyam Bhusal" w:date="2022-12-12T13:05:00Z">
                  <w:rPr>
                    <w:rFonts w:cs="Arial"/>
                    <w:bCs/>
                    <w:iCs/>
                  </w:rPr>
                </w:rPrChange>
              </w:rPr>
              <w:t>325</w:t>
            </w:r>
          </w:p>
        </w:tc>
        <w:tc>
          <w:tcPr>
            <w:tcW w:w="1088" w:type="pct"/>
            <w:tcBorders>
              <w:top w:val="nil"/>
              <w:left w:val="nil"/>
              <w:bottom w:val="single" w:sz="4" w:space="0" w:color="auto"/>
              <w:right w:val="single" w:sz="4" w:space="0" w:color="auto"/>
            </w:tcBorders>
            <w:shd w:val="clear" w:color="auto" w:fill="auto"/>
            <w:noWrap/>
            <w:vAlign w:val="center"/>
            <w:hideMark/>
          </w:tcPr>
          <w:p w14:paraId="59BD93E3" w14:textId="395BBE83" w:rsidR="00915C8A" w:rsidRPr="00847ACD" w:rsidRDefault="00915C8A" w:rsidP="005D276A">
            <w:pPr>
              <w:spacing w:before="0" w:after="0" w:line="240" w:lineRule="auto"/>
              <w:ind w:right="0"/>
              <w:jc w:val="center"/>
              <w:rPr>
                <w:rFonts w:cs="Calibri"/>
                <w:szCs w:val="22"/>
                <w:highlight w:val="yellow"/>
                <w:rPrChange w:id="638" w:author="Shyam Bhusal" w:date="2022-12-12T13:05:00Z">
                  <w:rPr>
                    <w:rFonts w:cs="Calibri"/>
                    <w:szCs w:val="22"/>
                  </w:rPr>
                </w:rPrChange>
              </w:rPr>
            </w:pPr>
            <w:r w:rsidRPr="00847ACD">
              <w:rPr>
                <w:rFonts w:cs="Arial"/>
                <w:bCs/>
                <w:iCs/>
                <w:highlight w:val="yellow"/>
                <w:rPrChange w:id="639" w:author="Shyam Bhusal" w:date="2022-12-12T13:05:00Z">
                  <w:rPr>
                    <w:rFonts w:cs="Arial"/>
                    <w:bCs/>
                    <w:iCs/>
                  </w:rPr>
                </w:rPrChange>
              </w:rPr>
              <w:t>491</w:t>
            </w:r>
          </w:p>
        </w:tc>
      </w:tr>
      <w:tr w:rsidR="00915C8A" w:rsidRPr="00847ACD" w14:paraId="7373A2B9" w14:textId="77777777" w:rsidTr="005D276A">
        <w:trPr>
          <w:trHeight w:val="345"/>
        </w:trPr>
        <w:tc>
          <w:tcPr>
            <w:tcW w:w="1055" w:type="pct"/>
            <w:tcBorders>
              <w:top w:val="nil"/>
              <w:left w:val="single" w:sz="4" w:space="0" w:color="auto"/>
              <w:bottom w:val="single" w:sz="4" w:space="0" w:color="auto"/>
              <w:right w:val="single" w:sz="4" w:space="0" w:color="auto"/>
            </w:tcBorders>
            <w:shd w:val="clear" w:color="auto" w:fill="auto"/>
            <w:noWrap/>
            <w:vAlign w:val="center"/>
            <w:hideMark/>
          </w:tcPr>
          <w:p w14:paraId="0AE816B0" w14:textId="77777777" w:rsidR="00915C8A" w:rsidRPr="00847ACD" w:rsidRDefault="00915C8A" w:rsidP="00915C8A">
            <w:pPr>
              <w:spacing w:before="0" w:after="0" w:line="240" w:lineRule="auto"/>
              <w:ind w:right="0"/>
              <w:jc w:val="center"/>
              <w:rPr>
                <w:rFonts w:cs="Calibri"/>
                <w:color w:val="000000"/>
                <w:szCs w:val="22"/>
                <w:highlight w:val="yellow"/>
                <w:rPrChange w:id="640" w:author="Shyam Bhusal" w:date="2022-12-12T13:05:00Z">
                  <w:rPr>
                    <w:rFonts w:cs="Calibri"/>
                    <w:color w:val="000000"/>
                    <w:szCs w:val="22"/>
                  </w:rPr>
                </w:rPrChange>
              </w:rPr>
            </w:pPr>
            <w:r w:rsidRPr="00847ACD">
              <w:rPr>
                <w:rFonts w:cs="Calibri"/>
                <w:color w:val="000000"/>
                <w:szCs w:val="22"/>
                <w:highlight w:val="yellow"/>
                <w:rPrChange w:id="641" w:author="Shyam Bhusal" w:date="2022-12-12T13:05:00Z">
                  <w:rPr>
                    <w:rFonts w:cs="Calibri"/>
                    <w:color w:val="000000"/>
                    <w:szCs w:val="22"/>
                  </w:rPr>
                </w:rPrChange>
              </w:rPr>
              <w:t>1000</w:t>
            </w:r>
          </w:p>
        </w:tc>
        <w:tc>
          <w:tcPr>
            <w:tcW w:w="1397" w:type="pct"/>
            <w:tcBorders>
              <w:top w:val="nil"/>
              <w:left w:val="nil"/>
              <w:bottom w:val="single" w:sz="4" w:space="0" w:color="auto"/>
              <w:right w:val="single" w:sz="4" w:space="0" w:color="auto"/>
            </w:tcBorders>
            <w:shd w:val="clear" w:color="auto" w:fill="auto"/>
            <w:noWrap/>
            <w:vAlign w:val="center"/>
            <w:hideMark/>
          </w:tcPr>
          <w:p w14:paraId="04BB232D" w14:textId="4F79FF1F" w:rsidR="00915C8A" w:rsidRPr="00847ACD" w:rsidRDefault="00915C8A" w:rsidP="005D276A">
            <w:pPr>
              <w:spacing w:before="0" w:after="0" w:line="240" w:lineRule="auto"/>
              <w:ind w:right="0"/>
              <w:jc w:val="center"/>
              <w:rPr>
                <w:rFonts w:cs="Calibri"/>
                <w:szCs w:val="22"/>
                <w:highlight w:val="yellow"/>
                <w:rPrChange w:id="642" w:author="Shyam Bhusal" w:date="2022-12-12T13:05:00Z">
                  <w:rPr>
                    <w:rFonts w:cs="Calibri"/>
                    <w:szCs w:val="22"/>
                  </w:rPr>
                </w:rPrChange>
              </w:rPr>
            </w:pPr>
            <w:r w:rsidRPr="00847ACD">
              <w:rPr>
                <w:rFonts w:cs="Arial"/>
                <w:bCs/>
                <w:iCs/>
                <w:highlight w:val="yellow"/>
                <w:rPrChange w:id="643" w:author="Shyam Bhusal" w:date="2022-12-12T13:05:00Z">
                  <w:rPr>
                    <w:rFonts w:cs="Arial"/>
                    <w:bCs/>
                    <w:iCs/>
                  </w:rPr>
                </w:rPrChange>
              </w:rPr>
              <w:t>466</w:t>
            </w:r>
          </w:p>
        </w:tc>
        <w:tc>
          <w:tcPr>
            <w:tcW w:w="1460" w:type="pct"/>
            <w:tcBorders>
              <w:top w:val="nil"/>
              <w:left w:val="nil"/>
              <w:bottom w:val="single" w:sz="4" w:space="0" w:color="auto"/>
              <w:right w:val="single" w:sz="4" w:space="0" w:color="auto"/>
            </w:tcBorders>
            <w:shd w:val="clear" w:color="auto" w:fill="auto"/>
            <w:noWrap/>
            <w:vAlign w:val="center"/>
            <w:hideMark/>
          </w:tcPr>
          <w:p w14:paraId="1A412288" w14:textId="44C794CB" w:rsidR="00915C8A" w:rsidRPr="00847ACD" w:rsidRDefault="00915C8A" w:rsidP="005D276A">
            <w:pPr>
              <w:spacing w:before="0" w:after="0" w:line="240" w:lineRule="auto"/>
              <w:ind w:right="0"/>
              <w:jc w:val="center"/>
              <w:rPr>
                <w:rFonts w:cs="Calibri"/>
                <w:szCs w:val="22"/>
                <w:highlight w:val="yellow"/>
                <w:rPrChange w:id="644" w:author="Shyam Bhusal" w:date="2022-12-12T13:05:00Z">
                  <w:rPr>
                    <w:rFonts w:cs="Calibri"/>
                    <w:szCs w:val="22"/>
                  </w:rPr>
                </w:rPrChange>
              </w:rPr>
            </w:pPr>
            <w:r w:rsidRPr="00847ACD">
              <w:rPr>
                <w:rFonts w:cs="Arial"/>
                <w:bCs/>
                <w:iCs/>
                <w:highlight w:val="yellow"/>
                <w:rPrChange w:id="645" w:author="Shyam Bhusal" w:date="2022-12-12T13:05:00Z">
                  <w:rPr>
                    <w:rFonts w:cs="Arial"/>
                    <w:bCs/>
                    <w:iCs/>
                  </w:rPr>
                </w:rPrChange>
              </w:rPr>
              <w:t>334</w:t>
            </w:r>
          </w:p>
        </w:tc>
        <w:tc>
          <w:tcPr>
            <w:tcW w:w="1088" w:type="pct"/>
            <w:tcBorders>
              <w:top w:val="nil"/>
              <w:left w:val="nil"/>
              <w:bottom w:val="single" w:sz="4" w:space="0" w:color="auto"/>
              <w:right w:val="single" w:sz="4" w:space="0" w:color="auto"/>
            </w:tcBorders>
            <w:shd w:val="clear" w:color="auto" w:fill="auto"/>
            <w:noWrap/>
            <w:vAlign w:val="center"/>
            <w:hideMark/>
          </w:tcPr>
          <w:p w14:paraId="4FD68330" w14:textId="2DB9D284" w:rsidR="00915C8A" w:rsidRPr="00847ACD" w:rsidRDefault="00915C8A" w:rsidP="005D276A">
            <w:pPr>
              <w:spacing w:before="0" w:after="0" w:line="240" w:lineRule="auto"/>
              <w:ind w:right="0"/>
              <w:jc w:val="center"/>
              <w:rPr>
                <w:rFonts w:cs="Calibri"/>
                <w:szCs w:val="22"/>
                <w:highlight w:val="yellow"/>
                <w:rPrChange w:id="646" w:author="Shyam Bhusal" w:date="2022-12-12T13:05:00Z">
                  <w:rPr>
                    <w:rFonts w:cs="Calibri"/>
                    <w:szCs w:val="22"/>
                  </w:rPr>
                </w:rPrChange>
              </w:rPr>
            </w:pPr>
            <w:r w:rsidRPr="00847ACD">
              <w:rPr>
                <w:rFonts w:cs="Arial"/>
                <w:bCs/>
                <w:iCs/>
                <w:highlight w:val="yellow"/>
                <w:rPrChange w:id="647" w:author="Shyam Bhusal" w:date="2022-12-12T13:05:00Z">
                  <w:rPr>
                    <w:rFonts w:cs="Arial"/>
                    <w:bCs/>
                    <w:iCs/>
                  </w:rPr>
                </w:rPrChange>
              </w:rPr>
              <w:t>533</w:t>
            </w:r>
          </w:p>
        </w:tc>
      </w:tr>
    </w:tbl>
    <w:p w14:paraId="36368EB1" w14:textId="77777777" w:rsidR="009971CA" w:rsidRPr="00847ACD" w:rsidRDefault="009971CA" w:rsidP="009971CA">
      <w:pPr>
        <w:spacing w:before="0" w:after="0" w:line="240" w:lineRule="auto"/>
        <w:ind w:right="0"/>
        <w:jc w:val="left"/>
        <w:rPr>
          <w:b/>
          <w:bCs/>
          <w:szCs w:val="18"/>
          <w:highlight w:val="yellow"/>
          <w:lang w:val="x-none" w:eastAsia="x-none"/>
          <w:rPrChange w:id="648" w:author="Shyam Bhusal" w:date="2022-12-12T13:05:00Z">
            <w:rPr>
              <w:b/>
              <w:bCs/>
              <w:szCs w:val="18"/>
              <w:lang w:val="x-none" w:eastAsia="x-none"/>
            </w:rPr>
          </w:rPrChange>
        </w:rPr>
      </w:pPr>
    </w:p>
    <w:p w14:paraId="660CDCF6" w14:textId="39528290" w:rsidR="004C6952" w:rsidRPr="00847ACD" w:rsidRDefault="004C6952" w:rsidP="004C6952">
      <w:pPr>
        <w:pStyle w:val="Caption"/>
        <w:keepNext/>
        <w:rPr>
          <w:highlight w:val="yellow"/>
          <w:rPrChange w:id="649" w:author="Shyam Bhusal" w:date="2022-12-12T13:05:00Z">
            <w:rPr/>
          </w:rPrChange>
        </w:rPr>
      </w:pPr>
      <w:bookmarkStart w:id="650" w:name="_Ref92875503"/>
      <w:bookmarkStart w:id="651" w:name="_Toc92876618"/>
      <w:bookmarkEnd w:id="561"/>
      <w:bookmarkEnd w:id="562"/>
      <w:r w:rsidRPr="00847ACD">
        <w:rPr>
          <w:highlight w:val="yellow"/>
          <w:rPrChange w:id="652" w:author="Shyam Bhusal" w:date="2022-12-12T13:05:00Z">
            <w:rPr/>
          </w:rPrChange>
        </w:rPr>
        <w:t xml:space="preserve">Table </w:t>
      </w:r>
      <w:r w:rsidR="00CF502A" w:rsidRPr="00847ACD">
        <w:rPr>
          <w:highlight w:val="yellow"/>
          <w:rPrChange w:id="653" w:author="Shyam Bhusal" w:date="2022-12-12T13:05:00Z">
            <w:rPr>
              <w:noProof/>
            </w:rPr>
          </w:rPrChange>
        </w:rPr>
        <w:fldChar w:fldCharType="begin"/>
      </w:r>
      <w:r w:rsidR="00CF502A" w:rsidRPr="00847ACD">
        <w:rPr>
          <w:highlight w:val="yellow"/>
          <w:rPrChange w:id="654" w:author="Shyam Bhusal" w:date="2022-12-12T13:05:00Z">
            <w:rPr/>
          </w:rPrChange>
        </w:rPr>
        <w:instrText xml:space="preserve"> STYLEREF 1 \s </w:instrText>
      </w:r>
      <w:r w:rsidR="00CF502A" w:rsidRPr="00847ACD">
        <w:rPr>
          <w:highlight w:val="yellow"/>
          <w:rPrChange w:id="655" w:author="Shyam Bhusal" w:date="2022-12-12T13:05:00Z">
            <w:rPr>
              <w:noProof/>
            </w:rPr>
          </w:rPrChange>
        </w:rPr>
        <w:fldChar w:fldCharType="separate"/>
      </w:r>
      <w:r w:rsidR="006C6245" w:rsidRPr="00847ACD">
        <w:rPr>
          <w:noProof/>
          <w:highlight w:val="yellow"/>
          <w:rPrChange w:id="656" w:author="Shyam Bhusal" w:date="2022-12-12T13:05:00Z">
            <w:rPr>
              <w:noProof/>
            </w:rPr>
          </w:rPrChange>
        </w:rPr>
        <w:t>1</w:t>
      </w:r>
      <w:r w:rsidR="00CF502A" w:rsidRPr="00847ACD">
        <w:rPr>
          <w:noProof/>
          <w:highlight w:val="yellow"/>
          <w:rPrChange w:id="657" w:author="Shyam Bhusal" w:date="2022-12-12T13:05:00Z">
            <w:rPr>
              <w:noProof/>
            </w:rPr>
          </w:rPrChange>
        </w:rPr>
        <w:fldChar w:fldCharType="end"/>
      </w:r>
      <w:r w:rsidR="00F46335" w:rsidRPr="00847ACD">
        <w:rPr>
          <w:highlight w:val="yellow"/>
          <w:rPrChange w:id="658" w:author="Shyam Bhusal" w:date="2022-12-12T13:05:00Z">
            <w:rPr/>
          </w:rPrChange>
        </w:rPr>
        <w:noBreakHyphen/>
      </w:r>
      <w:r w:rsidR="00CF502A" w:rsidRPr="00847ACD">
        <w:rPr>
          <w:highlight w:val="yellow"/>
          <w:rPrChange w:id="659" w:author="Shyam Bhusal" w:date="2022-12-12T13:05:00Z">
            <w:rPr>
              <w:noProof/>
            </w:rPr>
          </w:rPrChange>
        </w:rPr>
        <w:fldChar w:fldCharType="begin"/>
      </w:r>
      <w:r w:rsidR="00CF502A" w:rsidRPr="00847ACD">
        <w:rPr>
          <w:highlight w:val="yellow"/>
          <w:rPrChange w:id="660" w:author="Shyam Bhusal" w:date="2022-12-12T13:05:00Z">
            <w:rPr/>
          </w:rPrChange>
        </w:rPr>
        <w:instrText xml:space="preserve"> SEQ Table \* ARABIC \s 1 </w:instrText>
      </w:r>
      <w:r w:rsidR="00CF502A" w:rsidRPr="00847ACD">
        <w:rPr>
          <w:highlight w:val="yellow"/>
          <w:rPrChange w:id="661" w:author="Shyam Bhusal" w:date="2022-12-12T13:05:00Z">
            <w:rPr>
              <w:noProof/>
            </w:rPr>
          </w:rPrChange>
        </w:rPr>
        <w:fldChar w:fldCharType="separate"/>
      </w:r>
      <w:r w:rsidR="006C6245" w:rsidRPr="00847ACD">
        <w:rPr>
          <w:noProof/>
          <w:highlight w:val="yellow"/>
          <w:rPrChange w:id="662" w:author="Shyam Bhusal" w:date="2022-12-12T13:05:00Z">
            <w:rPr>
              <w:noProof/>
            </w:rPr>
          </w:rPrChange>
        </w:rPr>
        <w:t>27</w:t>
      </w:r>
      <w:r w:rsidR="00CF502A" w:rsidRPr="00847ACD">
        <w:rPr>
          <w:noProof/>
          <w:highlight w:val="yellow"/>
          <w:rPrChange w:id="663" w:author="Shyam Bhusal" w:date="2022-12-12T13:05:00Z">
            <w:rPr>
              <w:noProof/>
            </w:rPr>
          </w:rPrChange>
        </w:rPr>
        <w:fldChar w:fldCharType="end"/>
      </w:r>
      <w:bookmarkEnd w:id="650"/>
      <w:r w:rsidRPr="00847ACD">
        <w:rPr>
          <w:highlight w:val="yellow"/>
          <w:rPrChange w:id="664" w:author="Shyam Bhusal" w:date="2022-12-12T13:05:00Z">
            <w:rPr/>
          </w:rPrChange>
        </w:rPr>
        <w:t>: Estimate of Flood at tailrace site of MKHPP from various frequency analysis</w:t>
      </w:r>
      <w:bookmarkEnd w:id="651"/>
    </w:p>
    <w:tbl>
      <w:tblPr>
        <w:tblW w:w="5000" w:type="pct"/>
        <w:tblLook w:val="04A0" w:firstRow="1" w:lastRow="0" w:firstColumn="1" w:lastColumn="0" w:noHBand="0" w:noVBand="1"/>
      </w:tblPr>
      <w:tblGrid>
        <w:gridCol w:w="2352"/>
        <w:gridCol w:w="2360"/>
        <w:gridCol w:w="2467"/>
        <w:gridCol w:w="1837"/>
      </w:tblGrid>
      <w:tr w:rsidR="00F64DA3" w:rsidRPr="00847ACD" w14:paraId="303CE62D" w14:textId="77777777" w:rsidTr="00F64DA3">
        <w:trPr>
          <w:trHeight w:val="345"/>
        </w:trPr>
        <w:tc>
          <w:tcPr>
            <w:tcW w:w="13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5C035" w14:textId="77777777" w:rsidR="00F64DA3" w:rsidRPr="00847ACD" w:rsidRDefault="00F64DA3" w:rsidP="00F64DA3">
            <w:pPr>
              <w:spacing w:before="0" w:after="0" w:line="240" w:lineRule="auto"/>
              <w:ind w:right="0"/>
              <w:jc w:val="center"/>
              <w:rPr>
                <w:rFonts w:cs="Calibri"/>
                <w:b/>
                <w:bCs/>
                <w:color w:val="000000"/>
                <w:szCs w:val="22"/>
                <w:highlight w:val="yellow"/>
                <w:rPrChange w:id="665" w:author="Shyam Bhusal" w:date="2022-12-12T13:05:00Z">
                  <w:rPr>
                    <w:rFonts w:cs="Calibri"/>
                    <w:b/>
                    <w:bCs/>
                    <w:color w:val="000000"/>
                    <w:szCs w:val="22"/>
                  </w:rPr>
                </w:rPrChange>
              </w:rPr>
            </w:pPr>
            <w:r w:rsidRPr="00847ACD">
              <w:rPr>
                <w:rFonts w:cs="Calibri"/>
                <w:b/>
                <w:bCs/>
                <w:color w:val="000000"/>
                <w:szCs w:val="22"/>
                <w:highlight w:val="yellow"/>
                <w:rPrChange w:id="666" w:author="Shyam Bhusal" w:date="2022-12-12T13:05:00Z">
                  <w:rPr>
                    <w:rFonts w:cs="Calibri"/>
                    <w:b/>
                    <w:bCs/>
                    <w:color w:val="000000"/>
                    <w:szCs w:val="22"/>
                  </w:rPr>
                </w:rPrChange>
              </w:rPr>
              <w:t>Return Period</w:t>
            </w:r>
          </w:p>
        </w:tc>
        <w:tc>
          <w:tcPr>
            <w:tcW w:w="3696" w:type="pct"/>
            <w:gridSpan w:val="3"/>
            <w:tcBorders>
              <w:top w:val="single" w:sz="4" w:space="0" w:color="auto"/>
              <w:left w:val="nil"/>
              <w:bottom w:val="single" w:sz="4" w:space="0" w:color="auto"/>
              <w:right w:val="single" w:sz="4" w:space="0" w:color="auto"/>
            </w:tcBorders>
            <w:shd w:val="clear" w:color="auto" w:fill="auto"/>
            <w:noWrap/>
            <w:vAlign w:val="center"/>
            <w:hideMark/>
          </w:tcPr>
          <w:p w14:paraId="242B67E1" w14:textId="77777777" w:rsidR="00F64DA3" w:rsidRPr="00847ACD" w:rsidRDefault="00F64DA3" w:rsidP="00F64DA3">
            <w:pPr>
              <w:spacing w:before="0" w:after="0" w:line="240" w:lineRule="auto"/>
              <w:ind w:right="0"/>
              <w:jc w:val="center"/>
              <w:rPr>
                <w:rFonts w:cs="Calibri"/>
                <w:b/>
                <w:bCs/>
                <w:color w:val="000000"/>
                <w:szCs w:val="22"/>
                <w:highlight w:val="yellow"/>
                <w:rPrChange w:id="667" w:author="Shyam Bhusal" w:date="2022-12-12T13:05:00Z">
                  <w:rPr>
                    <w:rFonts w:cs="Calibri"/>
                    <w:b/>
                    <w:bCs/>
                    <w:color w:val="000000"/>
                    <w:szCs w:val="22"/>
                  </w:rPr>
                </w:rPrChange>
              </w:rPr>
            </w:pPr>
            <w:r w:rsidRPr="00847ACD">
              <w:rPr>
                <w:rFonts w:cs="Calibri"/>
                <w:b/>
                <w:bCs/>
                <w:color w:val="000000"/>
                <w:szCs w:val="22"/>
                <w:highlight w:val="yellow"/>
                <w:rPrChange w:id="668" w:author="Shyam Bhusal" w:date="2022-12-12T13:05:00Z">
                  <w:rPr>
                    <w:rFonts w:cs="Calibri"/>
                    <w:b/>
                    <w:bCs/>
                    <w:color w:val="000000"/>
                    <w:szCs w:val="22"/>
                  </w:rPr>
                </w:rPrChange>
              </w:rPr>
              <w:t xml:space="preserve">CAR with </w:t>
            </w:r>
            <w:proofErr w:type="spellStart"/>
            <w:r w:rsidRPr="00847ACD">
              <w:rPr>
                <w:rFonts w:cs="Calibri"/>
                <w:b/>
                <w:bCs/>
                <w:color w:val="000000"/>
                <w:szCs w:val="22"/>
                <w:highlight w:val="yellow"/>
                <w:rPrChange w:id="669" w:author="Shyam Bhusal" w:date="2022-12-12T13:05:00Z">
                  <w:rPr>
                    <w:rFonts w:cs="Calibri"/>
                    <w:b/>
                    <w:bCs/>
                    <w:color w:val="000000"/>
                    <w:szCs w:val="22"/>
                  </w:rPr>
                </w:rPrChange>
              </w:rPr>
              <w:t>Myagdi</w:t>
            </w:r>
            <w:proofErr w:type="spellEnd"/>
            <w:r w:rsidRPr="00847ACD">
              <w:rPr>
                <w:rFonts w:cs="Calibri"/>
                <w:b/>
                <w:bCs/>
                <w:color w:val="000000"/>
                <w:szCs w:val="22"/>
                <w:highlight w:val="yellow"/>
                <w:rPrChange w:id="670" w:author="Shyam Bhusal" w:date="2022-12-12T13:05:00Z">
                  <w:rPr>
                    <w:rFonts w:cs="Calibri"/>
                    <w:b/>
                    <w:bCs/>
                    <w:color w:val="000000"/>
                    <w:szCs w:val="22"/>
                  </w:rPr>
                </w:rPrChange>
              </w:rPr>
              <w:t xml:space="preserve"> @ </w:t>
            </w:r>
            <w:proofErr w:type="spellStart"/>
            <w:r w:rsidRPr="00847ACD">
              <w:rPr>
                <w:rFonts w:cs="Calibri"/>
                <w:b/>
                <w:bCs/>
                <w:color w:val="000000"/>
                <w:szCs w:val="22"/>
                <w:highlight w:val="yellow"/>
                <w:rPrChange w:id="671" w:author="Shyam Bhusal" w:date="2022-12-12T13:05:00Z">
                  <w:rPr>
                    <w:rFonts w:cs="Calibri"/>
                    <w:b/>
                    <w:bCs/>
                    <w:color w:val="000000"/>
                    <w:szCs w:val="22"/>
                  </w:rPr>
                </w:rPrChange>
              </w:rPr>
              <w:t>Mangalghat</w:t>
            </w:r>
            <w:proofErr w:type="spellEnd"/>
          </w:p>
        </w:tc>
      </w:tr>
      <w:tr w:rsidR="00F64DA3" w:rsidRPr="00847ACD" w14:paraId="00765500" w14:textId="77777777" w:rsidTr="00F64DA3">
        <w:trPr>
          <w:trHeight w:val="345"/>
        </w:trPr>
        <w:tc>
          <w:tcPr>
            <w:tcW w:w="1304" w:type="pct"/>
            <w:vMerge/>
            <w:tcBorders>
              <w:top w:val="single" w:sz="4" w:space="0" w:color="auto"/>
              <w:left w:val="single" w:sz="4" w:space="0" w:color="auto"/>
              <w:bottom w:val="single" w:sz="4" w:space="0" w:color="auto"/>
              <w:right w:val="single" w:sz="4" w:space="0" w:color="auto"/>
            </w:tcBorders>
            <w:vAlign w:val="center"/>
            <w:hideMark/>
          </w:tcPr>
          <w:p w14:paraId="2B57121C" w14:textId="77777777" w:rsidR="00F64DA3" w:rsidRPr="00847ACD" w:rsidRDefault="00F64DA3" w:rsidP="00F64DA3">
            <w:pPr>
              <w:spacing w:before="0" w:after="0" w:line="240" w:lineRule="auto"/>
              <w:ind w:right="0"/>
              <w:jc w:val="left"/>
              <w:rPr>
                <w:rFonts w:cs="Calibri"/>
                <w:b/>
                <w:bCs/>
                <w:color w:val="000000"/>
                <w:szCs w:val="22"/>
                <w:highlight w:val="yellow"/>
                <w:rPrChange w:id="672" w:author="Shyam Bhusal" w:date="2022-12-12T13:05:00Z">
                  <w:rPr>
                    <w:rFonts w:cs="Calibri"/>
                    <w:b/>
                    <w:bCs/>
                    <w:color w:val="000000"/>
                    <w:szCs w:val="22"/>
                  </w:rPr>
                </w:rPrChange>
              </w:rPr>
            </w:pPr>
          </w:p>
        </w:tc>
        <w:tc>
          <w:tcPr>
            <w:tcW w:w="1309" w:type="pct"/>
            <w:tcBorders>
              <w:top w:val="nil"/>
              <w:left w:val="nil"/>
              <w:bottom w:val="single" w:sz="4" w:space="0" w:color="auto"/>
              <w:right w:val="single" w:sz="4" w:space="0" w:color="auto"/>
            </w:tcBorders>
            <w:shd w:val="clear" w:color="auto" w:fill="auto"/>
            <w:noWrap/>
            <w:vAlign w:val="center"/>
            <w:hideMark/>
          </w:tcPr>
          <w:p w14:paraId="465E73C5" w14:textId="77777777" w:rsidR="00F64DA3" w:rsidRPr="00847ACD" w:rsidRDefault="00F64DA3" w:rsidP="00F64DA3">
            <w:pPr>
              <w:spacing w:before="0" w:after="0" w:line="240" w:lineRule="auto"/>
              <w:ind w:right="0"/>
              <w:jc w:val="center"/>
              <w:rPr>
                <w:rFonts w:cs="Calibri"/>
                <w:b/>
                <w:bCs/>
                <w:color w:val="000000"/>
                <w:szCs w:val="22"/>
                <w:highlight w:val="yellow"/>
                <w:rPrChange w:id="673" w:author="Shyam Bhusal" w:date="2022-12-12T13:05:00Z">
                  <w:rPr>
                    <w:rFonts w:cs="Calibri"/>
                    <w:b/>
                    <w:bCs/>
                    <w:color w:val="000000"/>
                    <w:szCs w:val="22"/>
                  </w:rPr>
                </w:rPrChange>
              </w:rPr>
            </w:pPr>
            <w:r w:rsidRPr="00847ACD">
              <w:rPr>
                <w:rFonts w:cs="Calibri"/>
                <w:b/>
                <w:bCs/>
                <w:color w:val="000000"/>
                <w:szCs w:val="22"/>
                <w:highlight w:val="yellow"/>
                <w:rPrChange w:id="674" w:author="Shyam Bhusal" w:date="2022-12-12T13:05:00Z">
                  <w:rPr>
                    <w:rFonts w:cs="Calibri"/>
                    <w:b/>
                    <w:bCs/>
                    <w:color w:val="000000"/>
                    <w:szCs w:val="22"/>
                  </w:rPr>
                </w:rPrChange>
              </w:rPr>
              <w:t>GEV</w:t>
            </w:r>
          </w:p>
        </w:tc>
        <w:tc>
          <w:tcPr>
            <w:tcW w:w="1368" w:type="pct"/>
            <w:tcBorders>
              <w:top w:val="nil"/>
              <w:left w:val="nil"/>
              <w:bottom w:val="single" w:sz="4" w:space="0" w:color="auto"/>
              <w:right w:val="single" w:sz="4" w:space="0" w:color="auto"/>
            </w:tcBorders>
            <w:shd w:val="clear" w:color="auto" w:fill="auto"/>
            <w:noWrap/>
            <w:vAlign w:val="center"/>
            <w:hideMark/>
          </w:tcPr>
          <w:p w14:paraId="308C1DDD" w14:textId="77777777" w:rsidR="00F64DA3" w:rsidRPr="00847ACD" w:rsidRDefault="00F64DA3" w:rsidP="00F64DA3">
            <w:pPr>
              <w:spacing w:before="0" w:after="0" w:line="240" w:lineRule="auto"/>
              <w:ind w:right="0"/>
              <w:jc w:val="center"/>
              <w:rPr>
                <w:rFonts w:cs="Calibri"/>
                <w:b/>
                <w:bCs/>
                <w:color w:val="000000"/>
                <w:szCs w:val="22"/>
                <w:highlight w:val="yellow"/>
                <w:rPrChange w:id="675" w:author="Shyam Bhusal" w:date="2022-12-12T13:05:00Z">
                  <w:rPr>
                    <w:rFonts w:cs="Calibri"/>
                    <w:b/>
                    <w:bCs/>
                    <w:color w:val="000000"/>
                    <w:szCs w:val="22"/>
                  </w:rPr>
                </w:rPrChange>
              </w:rPr>
            </w:pPr>
            <w:r w:rsidRPr="00847ACD">
              <w:rPr>
                <w:rFonts w:cs="Calibri"/>
                <w:b/>
                <w:bCs/>
                <w:color w:val="000000"/>
                <w:szCs w:val="22"/>
                <w:highlight w:val="yellow"/>
                <w:rPrChange w:id="676" w:author="Shyam Bhusal" w:date="2022-12-12T13:05:00Z">
                  <w:rPr>
                    <w:rFonts w:cs="Calibri"/>
                    <w:b/>
                    <w:bCs/>
                    <w:color w:val="000000"/>
                    <w:szCs w:val="22"/>
                  </w:rPr>
                </w:rPrChange>
              </w:rPr>
              <w:t>LPIII</w:t>
            </w:r>
          </w:p>
        </w:tc>
        <w:tc>
          <w:tcPr>
            <w:tcW w:w="1019" w:type="pct"/>
            <w:tcBorders>
              <w:top w:val="nil"/>
              <w:left w:val="nil"/>
              <w:bottom w:val="single" w:sz="4" w:space="0" w:color="auto"/>
              <w:right w:val="single" w:sz="4" w:space="0" w:color="auto"/>
            </w:tcBorders>
            <w:shd w:val="clear" w:color="auto" w:fill="auto"/>
            <w:noWrap/>
            <w:vAlign w:val="center"/>
            <w:hideMark/>
          </w:tcPr>
          <w:p w14:paraId="0A628433" w14:textId="77777777" w:rsidR="00F64DA3" w:rsidRPr="00847ACD" w:rsidRDefault="00F64DA3" w:rsidP="00F64DA3">
            <w:pPr>
              <w:spacing w:before="0" w:after="0" w:line="240" w:lineRule="auto"/>
              <w:ind w:right="0"/>
              <w:jc w:val="center"/>
              <w:rPr>
                <w:rFonts w:cs="Calibri"/>
                <w:b/>
                <w:bCs/>
                <w:color w:val="000000"/>
                <w:szCs w:val="22"/>
                <w:highlight w:val="yellow"/>
                <w:rPrChange w:id="677" w:author="Shyam Bhusal" w:date="2022-12-12T13:05:00Z">
                  <w:rPr>
                    <w:rFonts w:cs="Calibri"/>
                    <w:b/>
                    <w:bCs/>
                    <w:color w:val="000000"/>
                    <w:szCs w:val="22"/>
                  </w:rPr>
                </w:rPrChange>
              </w:rPr>
            </w:pPr>
            <w:r w:rsidRPr="00847ACD">
              <w:rPr>
                <w:rFonts w:cs="Calibri"/>
                <w:b/>
                <w:bCs/>
                <w:color w:val="000000"/>
                <w:szCs w:val="22"/>
                <w:highlight w:val="yellow"/>
                <w:rPrChange w:id="678" w:author="Shyam Bhusal" w:date="2022-12-12T13:05:00Z">
                  <w:rPr>
                    <w:rFonts w:cs="Calibri"/>
                    <w:b/>
                    <w:bCs/>
                    <w:color w:val="000000"/>
                    <w:szCs w:val="22"/>
                  </w:rPr>
                </w:rPrChange>
              </w:rPr>
              <w:t>LN</w:t>
            </w:r>
          </w:p>
        </w:tc>
      </w:tr>
      <w:tr w:rsidR="00F64DA3" w:rsidRPr="00847ACD" w14:paraId="6C6693D8"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56A78484" w14:textId="77777777" w:rsidR="00F64DA3" w:rsidRPr="00847ACD" w:rsidRDefault="00F64DA3" w:rsidP="00F64DA3">
            <w:pPr>
              <w:spacing w:before="0" w:after="0" w:line="240" w:lineRule="auto"/>
              <w:ind w:right="0"/>
              <w:jc w:val="center"/>
              <w:rPr>
                <w:rFonts w:cs="Calibri"/>
                <w:color w:val="000000"/>
                <w:szCs w:val="22"/>
                <w:highlight w:val="yellow"/>
                <w:rPrChange w:id="679" w:author="Shyam Bhusal" w:date="2022-12-12T13:05:00Z">
                  <w:rPr>
                    <w:rFonts w:cs="Calibri"/>
                    <w:color w:val="000000"/>
                    <w:szCs w:val="22"/>
                  </w:rPr>
                </w:rPrChange>
              </w:rPr>
            </w:pPr>
            <w:r w:rsidRPr="00847ACD">
              <w:rPr>
                <w:rFonts w:cs="Calibri"/>
                <w:color w:val="000000"/>
                <w:szCs w:val="22"/>
                <w:highlight w:val="yellow"/>
                <w:rPrChange w:id="680" w:author="Shyam Bhusal" w:date="2022-12-12T13:05:00Z">
                  <w:rPr>
                    <w:rFonts w:cs="Calibri"/>
                    <w:color w:val="000000"/>
                    <w:szCs w:val="22"/>
                  </w:rPr>
                </w:rPrChange>
              </w:rPr>
              <w:t>2</w:t>
            </w:r>
          </w:p>
        </w:tc>
        <w:tc>
          <w:tcPr>
            <w:tcW w:w="1309" w:type="pct"/>
            <w:tcBorders>
              <w:top w:val="nil"/>
              <w:left w:val="nil"/>
              <w:bottom w:val="single" w:sz="4" w:space="0" w:color="auto"/>
              <w:right w:val="single" w:sz="4" w:space="0" w:color="auto"/>
            </w:tcBorders>
            <w:shd w:val="clear" w:color="auto" w:fill="auto"/>
            <w:noWrap/>
            <w:vAlign w:val="bottom"/>
            <w:hideMark/>
          </w:tcPr>
          <w:p w14:paraId="73939989" w14:textId="77777777" w:rsidR="00F64DA3" w:rsidRPr="00847ACD" w:rsidRDefault="00F64DA3" w:rsidP="00F64DA3">
            <w:pPr>
              <w:spacing w:before="0" w:after="0" w:line="240" w:lineRule="auto"/>
              <w:ind w:right="0"/>
              <w:jc w:val="center"/>
              <w:rPr>
                <w:rFonts w:cs="Calibri"/>
                <w:szCs w:val="22"/>
                <w:highlight w:val="yellow"/>
                <w:rPrChange w:id="681" w:author="Shyam Bhusal" w:date="2022-12-12T13:05:00Z">
                  <w:rPr>
                    <w:rFonts w:cs="Calibri"/>
                    <w:szCs w:val="22"/>
                  </w:rPr>
                </w:rPrChange>
              </w:rPr>
            </w:pPr>
            <w:r w:rsidRPr="00847ACD">
              <w:rPr>
                <w:rFonts w:cs="Calibri"/>
                <w:szCs w:val="22"/>
                <w:highlight w:val="yellow"/>
                <w:rPrChange w:id="682" w:author="Shyam Bhusal" w:date="2022-12-12T13:05:00Z">
                  <w:rPr>
                    <w:rFonts w:cs="Calibri"/>
                    <w:szCs w:val="22"/>
                  </w:rPr>
                </w:rPrChange>
              </w:rPr>
              <w:t>191</w:t>
            </w:r>
          </w:p>
        </w:tc>
        <w:tc>
          <w:tcPr>
            <w:tcW w:w="1368" w:type="pct"/>
            <w:tcBorders>
              <w:top w:val="nil"/>
              <w:left w:val="nil"/>
              <w:bottom w:val="single" w:sz="4" w:space="0" w:color="auto"/>
              <w:right w:val="single" w:sz="4" w:space="0" w:color="auto"/>
            </w:tcBorders>
            <w:shd w:val="clear" w:color="auto" w:fill="auto"/>
            <w:noWrap/>
            <w:vAlign w:val="bottom"/>
            <w:hideMark/>
          </w:tcPr>
          <w:p w14:paraId="0076236B" w14:textId="77777777" w:rsidR="00F64DA3" w:rsidRPr="00847ACD" w:rsidRDefault="00F64DA3" w:rsidP="00F64DA3">
            <w:pPr>
              <w:spacing w:before="0" w:after="0" w:line="240" w:lineRule="auto"/>
              <w:ind w:right="0"/>
              <w:jc w:val="center"/>
              <w:rPr>
                <w:rFonts w:cs="Calibri"/>
                <w:szCs w:val="22"/>
                <w:highlight w:val="yellow"/>
                <w:rPrChange w:id="683" w:author="Shyam Bhusal" w:date="2022-12-12T13:05:00Z">
                  <w:rPr>
                    <w:rFonts w:cs="Calibri"/>
                    <w:szCs w:val="22"/>
                  </w:rPr>
                </w:rPrChange>
              </w:rPr>
            </w:pPr>
            <w:r w:rsidRPr="00847ACD">
              <w:rPr>
                <w:rFonts w:cs="Calibri"/>
                <w:szCs w:val="22"/>
                <w:highlight w:val="yellow"/>
                <w:rPrChange w:id="684" w:author="Shyam Bhusal" w:date="2022-12-12T13:05:00Z">
                  <w:rPr>
                    <w:rFonts w:cs="Calibri"/>
                    <w:szCs w:val="22"/>
                  </w:rPr>
                </w:rPrChange>
              </w:rPr>
              <w:t>191</w:t>
            </w:r>
          </w:p>
        </w:tc>
        <w:tc>
          <w:tcPr>
            <w:tcW w:w="1019" w:type="pct"/>
            <w:tcBorders>
              <w:top w:val="nil"/>
              <w:left w:val="nil"/>
              <w:bottom w:val="single" w:sz="4" w:space="0" w:color="auto"/>
              <w:right w:val="single" w:sz="4" w:space="0" w:color="auto"/>
            </w:tcBorders>
            <w:shd w:val="clear" w:color="auto" w:fill="auto"/>
            <w:noWrap/>
            <w:vAlign w:val="bottom"/>
            <w:hideMark/>
          </w:tcPr>
          <w:p w14:paraId="4F398315" w14:textId="77777777" w:rsidR="00F64DA3" w:rsidRPr="00847ACD" w:rsidRDefault="00F64DA3" w:rsidP="00F64DA3">
            <w:pPr>
              <w:spacing w:before="0" w:after="0" w:line="240" w:lineRule="auto"/>
              <w:ind w:right="0"/>
              <w:jc w:val="center"/>
              <w:rPr>
                <w:rFonts w:cs="Calibri"/>
                <w:szCs w:val="22"/>
                <w:highlight w:val="yellow"/>
                <w:rPrChange w:id="685" w:author="Shyam Bhusal" w:date="2022-12-12T13:05:00Z">
                  <w:rPr>
                    <w:rFonts w:cs="Calibri"/>
                    <w:szCs w:val="22"/>
                  </w:rPr>
                </w:rPrChange>
              </w:rPr>
            </w:pPr>
            <w:r w:rsidRPr="00847ACD">
              <w:rPr>
                <w:rFonts w:cs="Calibri"/>
                <w:szCs w:val="22"/>
                <w:highlight w:val="yellow"/>
                <w:rPrChange w:id="686" w:author="Shyam Bhusal" w:date="2022-12-12T13:05:00Z">
                  <w:rPr>
                    <w:rFonts w:cs="Calibri"/>
                    <w:szCs w:val="22"/>
                  </w:rPr>
                </w:rPrChange>
              </w:rPr>
              <w:t>190</w:t>
            </w:r>
          </w:p>
        </w:tc>
      </w:tr>
      <w:tr w:rsidR="00F64DA3" w:rsidRPr="00847ACD" w14:paraId="5C8AF3D4"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3642BB42" w14:textId="77777777" w:rsidR="00F64DA3" w:rsidRPr="00847ACD" w:rsidRDefault="00F64DA3" w:rsidP="00F64DA3">
            <w:pPr>
              <w:spacing w:before="0" w:after="0" w:line="240" w:lineRule="auto"/>
              <w:ind w:right="0"/>
              <w:jc w:val="center"/>
              <w:rPr>
                <w:rFonts w:cs="Calibri"/>
                <w:color w:val="000000"/>
                <w:szCs w:val="22"/>
                <w:highlight w:val="yellow"/>
                <w:rPrChange w:id="687" w:author="Shyam Bhusal" w:date="2022-12-12T13:05:00Z">
                  <w:rPr>
                    <w:rFonts w:cs="Calibri"/>
                    <w:color w:val="000000"/>
                    <w:szCs w:val="22"/>
                  </w:rPr>
                </w:rPrChange>
              </w:rPr>
            </w:pPr>
            <w:r w:rsidRPr="00847ACD">
              <w:rPr>
                <w:rFonts w:cs="Calibri"/>
                <w:color w:val="000000"/>
                <w:szCs w:val="22"/>
                <w:highlight w:val="yellow"/>
                <w:rPrChange w:id="688" w:author="Shyam Bhusal" w:date="2022-12-12T13:05:00Z">
                  <w:rPr>
                    <w:rFonts w:cs="Calibri"/>
                    <w:color w:val="000000"/>
                    <w:szCs w:val="22"/>
                  </w:rPr>
                </w:rPrChange>
              </w:rPr>
              <w:t>5</w:t>
            </w:r>
          </w:p>
        </w:tc>
        <w:tc>
          <w:tcPr>
            <w:tcW w:w="1309" w:type="pct"/>
            <w:tcBorders>
              <w:top w:val="nil"/>
              <w:left w:val="nil"/>
              <w:bottom w:val="single" w:sz="4" w:space="0" w:color="auto"/>
              <w:right w:val="single" w:sz="4" w:space="0" w:color="auto"/>
            </w:tcBorders>
            <w:shd w:val="clear" w:color="auto" w:fill="auto"/>
            <w:noWrap/>
            <w:vAlign w:val="bottom"/>
            <w:hideMark/>
          </w:tcPr>
          <w:p w14:paraId="39169B22" w14:textId="77777777" w:rsidR="00F64DA3" w:rsidRPr="00847ACD" w:rsidRDefault="00F64DA3" w:rsidP="00F64DA3">
            <w:pPr>
              <w:spacing w:before="0" w:after="0" w:line="240" w:lineRule="auto"/>
              <w:ind w:right="0"/>
              <w:jc w:val="center"/>
              <w:rPr>
                <w:rFonts w:cs="Calibri"/>
                <w:szCs w:val="22"/>
                <w:highlight w:val="yellow"/>
                <w:rPrChange w:id="689" w:author="Shyam Bhusal" w:date="2022-12-12T13:05:00Z">
                  <w:rPr>
                    <w:rFonts w:cs="Calibri"/>
                    <w:szCs w:val="22"/>
                  </w:rPr>
                </w:rPrChange>
              </w:rPr>
            </w:pPr>
            <w:r w:rsidRPr="00847ACD">
              <w:rPr>
                <w:rFonts w:cs="Calibri"/>
                <w:szCs w:val="22"/>
                <w:highlight w:val="yellow"/>
                <w:rPrChange w:id="690" w:author="Shyam Bhusal" w:date="2022-12-12T13:05:00Z">
                  <w:rPr>
                    <w:rFonts w:cs="Calibri"/>
                    <w:szCs w:val="22"/>
                  </w:rPr>
                </w:rPrChange>
              </w:rPr>
              <w:t>254</w:t>
            </w:r>
          </w:p>
        </w:tc>
        <w:tc>
          <w:tcPr>
            <w:tcW w:w="1368" w:type="pct"/>
            <w:tcBorders>
              <w:top w:val="nil"/>
              <w:left w:val="nil"/>
              <w:bottom w:val="single" w:sz="4" w:space="0" w:color="auto"/>
              <w:right w:val="single" w:sz="4" w:space="0" w:color="auto"/>
            </w:tcBorders>
            <w:shd w:val="clear" w:color="auto" w:fill="auto"/>
            <w:noWrap/>
            <w:vAlign w:val="bottom"/>
            <w:hideMark/>
          </w:tcPr>
          <w:p w14:paraId="334A3E1F" w14:textId="77777777" w:rsidR="00F64DA3" w:rsidRPr="00847ACD" w:rsidRDefault="00F64DA3" w:rsidP="00F64DA3">
            <w:pPr>
              <w:spacing w:before="0" w:after="0" w:line="240" w:lineRule="auto"/>
              <w:ind w:right="0"/>
              <w:jc w:val="center"/>
              <w:rPr>
                <w:rFonts w:cs="Calibri"/>
                <w:szCs w:val="22"/>
                <w:highlight w:val="yellow"/>
                <w:rPrChange w:id="691" w:author="Shyam Bhusal" w:date="2022-12-12T13:05:00Z">
                  <w:rPr>
                    <w:rFonts w:cs="Calibri"/>
                    <w:szCs w:val="22"/>
                  </w:rPr>
                </w:rPrChange>
              </w:rPr>
            </w:pPr>
            <w:r w:rsidRPr="00847ACD">
              <w:rPr>
                <w:rFonts w:cs="Calibri"/>
                <w:szCs w:val="22"/>
                <w:highlight w:val="yellow"/>
                <w:rPrChange w:id="692" w:author="Shyam Bhusal" w:date="2022-12-12T13:05:00Z">
                  <w:rPr>
                    <w:rFonts w:cs="Calibri"/>
                    <w:szCs w:val="22"/>
                  </w:rPr>
                </w:rPrChange>
              </w:rPr>
              <w:t>252</w:t>
            </w:r>
          </w:p>
        </w:tc>
        <w:tc>
          <w:tcPr>
            <w:tcW w:w="1019" w:type="pct"/>
            <w:tcBorders>
              <w:top w:val="nil"/>
              <w:left w:val="nil"/>
              <w:bottom w:val="single" w:sz="4" w:space="0" w:color="auto"/>
              <w:right w:val="single" w:sz="4" w:space="0" w:color="auto"/>
            </w:tcBorders>
            <w:shd w:val="clear" w:color="auto" w:fill="auto"/>
            <w:noWrap/>
            <w:vAlign w:val="bottom"/>
            <w:hideMark/>
          </w:tcPr>
          <w:p w14:paraId="423DEBC6" w14:textId="77777777" w:rsidR="00F64DA3" w:rsidRPr="00847ACD" w:rsidRDefault="00F64DA3" w:rsidP="00F64DA3">
            <w:pPr>
              <w:spacing w:before="0" w:after="0" w:line="240" w:lineRule="auto"/>
              <w:ind w:right="0"/>
              <w:jc w:val="center"/>
              <w:rPr>
                <w:rFonts w:cs="Calibri"/>
                <w:szCs w:val="22"/>
                <w:highlight w:val="yellow"/>
                <w:rPrChange w:id="693" w:author="Shyam Bhusal" w:date="2022-12-12T13:05:00Z">
                  <w:rPr>
                    <w:rFonts w:cs="Calibri"/>
                    <w:szCs w:val="22"/>
                  </w:rPr>
                </w:rPrChange>
              </w:rPr>
            </w:pPr>
            <w:r w:rsidRPr="00847ACD">
              <w:rPr>
                <w:rFonts w:cs="Calibri"/>
                <w:szCs w:val="22"/>
                <w:highlight w:val="yellow"/>
                <w:rPrChange w:id="694" w:author="Shyam Bhusal" w:date="2022-12-12T13:05:00Z">
                  <w:rPr>
                    <w:rFonts w:cs="Calibri"/>
                    <w:szCs w:val="22"/>
                  </w:rPr>
                </w:rPrChange>
              </w:rPr>
              <w:t>263</w:t>
            </w:r>
          </w:p>
        </w:tc>
      </w:tr>
      <w:tr w:rsidR="00F64DA3" w:rsidRPr="00847ACD" w14:paraId="6522F394"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59B8F13E" w14:textId="77777777" w:rsidR="00F64DA3" w:rsidRPr="00847ACD" w:rsidRDefault="00F64DA3" w:rsidP="00F64DA3">
            <w:pPr>
              <w:spacing w:before="0" w:after="0" w:line="240" w:lineRule="auto"/>
              <w:ind w:right="0"/>
              <w:jc w:val="center"/>
              <w:rPr>
                <w:rFonts w:cs="Calibri"/>
                <w:color w:val="000000"/>
                <w:szCs w:val="22"/>
                <w:highlight w:val="yellow"/>
                <w:rPrChange w:id="695" w:author="Shyam Bhusal" w:date="2022-12-12T13:05:00Z">
                  <w:rPr>
                    <w:rFonts w:cs="Calibri"/>
                    <w:color w:val="000000"/>
                    <w:szCs w:val="22"/>
                  </w:rPr>
                </w:rPrChange>
              </w:rPr>
            </w:pPr>
            <w:r w:rsidRPr="00847ACD">
              <w:rPr>
                <w:rFonts w:cs="Calibri"/>
                <w:color w:val="000000"/>
                <w:szCs w:val="22"/>
                <w:highlight w:val="yellow"/>
                <w:rPrChange w:id="696" w:author="Shyam Bhusal" w:date="2022-12-12T13:05:00Z">
                  <w:rPr>
                    <w:rFonts w:cs="Calibri"/>
                    <w:color w:val="000000"/>
                    <w:szCs w:val="22"/>
                  </w:rPr>
                </w:rPrChange>
              </w:rPr>
              <w:t>10</w:t>
            </w:r>
          </w:p>
        </w:tc>
        <w:tc>
          <w:tcPr>
            <w:tcW w:w="1309" w:type="pct"/>
            <w:tcBorders>
              <w:top w:val="nil"/>
              <w:left w:val="nil"/>
              <w:bottom w:val="single" w:sz="4" w:space="0" w:color="auto"/>
              <w:right w:val="single" w:sz="4" w:space="0" w:color="auto"/>
            </w:tcBorders>
            <w:shd w:val="clear" w:color="auto" w:fill="auto"/>
            <w:noWrap/>
            <w:vAlign w:val="bottom"/>
            <w:hideMark/>
          </w:tcPr>
          <w:p w14:paraId="270BC093" w14:textId="77777777" w:rsidR="00F64DA3" w:rsidRPr="00847ACD" w:rsidRDefault="00F64DA3" w:rsidP="00F64DA3">
            <w:pPr>
              <w:spacing w:before="0" w:after="0" w:line="240" w:lineRule="auto"/>
              <w:ind w:right="0"/>
              <w:jc w:val="center"/>
              <w:rPr>
                <w:rFonts w:cs="Calibri"/>
                <w:szCs w:val="22"/>
                <w:highlight w:val="yellow"/>
                <w:rPrChange w:id="697" w:author="Shyam Bhusal" w:date="2022-12-12T13:05:00Z">
                  <w:rPr>
                    <w:rFonts w:cs="Calibri"/>
                    <w:szCs w:val="22"/>
                  </w:rPr>
                </w:rPrChange>
              </w:rPr>
            </w:pPr>
            <w:r w:rsidRPr="00847ACD">
              <w:rPr>
                <w:rFonts w:cs="Calibri"/>
                <w:szCs w:val="22"/>
                <w:highlight w:val="yellow"/>
                <w:rPrChange w:id="698" w:author="Shyam Bhusal" w:date="2022-12-12T13:05:00Z">
                  <w:rPr>
                    <w:rFonts w:cs="Calibri"/>
                    <w:szCs w:val="22"/>
                  </w:rPr>
                </w:rPrChange>
              </w:rPr>
              <w:t>295</w:t>
            </w:r>
          </w:p>
        </w:tc>
        <w:tc>
          <w:tcPr>
            <w:tcW w:w="1368" w:type="pct"/>
            <w:tcBorders>
              <w:top w:val="nil"/>
              <w:left w:val="nil"/>
              <w:bottom w:val="single" w:sz="4" w:space="0" w:color="auto"/>
              <w:right w:val="single" w:sz="4" w:space="0" w:color="auto"/>
            </w:tcBorders>
            <w:shd w:val="clear" w:color="auto" w:fill="auto"/>
            <w:noWrap/>
            <w:vAlign w:val="bottom"/>
            <w:hideMark/>
          </w:tcPr>
          <w:p w14:paraId="08E79435" w14:textId="77777777" w:rsidR="00F64DA3" w:rsidRPr="00847ACD" w:rsidRDefault="00F64DA3" w:rsidP="00F64DA3">
            <w:pPr>
              <w:spacing w:before="0" w:after="0" w:line="240" w:lineRule="auto"/>
              <w:ind w:right="0"/>
              <w:jc w:val="center"/>
              <w:rPr>
                <w:rFonts w:cs="Calibri"/>
                <w:szCs w:val="22"/>
                <w:highlight w:val="yellow"/>
                <w:rPrChange w:id="699" w:author="Shyam Bhusal" w:date="2022-12-12T13:05:00Z">
                  <w:rPr>
                    <w:rFonts w:cs="Calibri"/>
                    <w:szCs w:val="22"/>
                  </w:rPr>
                </w:rPrChange>
              </w:rPr>
            </w:pPr>
            <w:r w:rsidRPr="00847ACD">
              <w:rPr>
                <w:rFonts w:cs="Calibri"/>
                <w:szCs w:val="22"/>
                <w:highlight w:val="yellow"/>
                <w:rPrChange w:id="700" w:author="Shyam Bhusal" w:date="2022-12-12T13:05:00Z">
                  <w:rPr>
                    <w:rFonts w:cs="Calibri"/>
                    <w:szCs w:val="22"/>
                  </w:rPr>
                </w:rPrChange>
              </w:rPr>
              <w:t>284</w:t>
            </w:r>
          </w:p>
        </w:tc>
        <w:tc>
          <w:tcPr>
            <w:tcW w:w="1019" w:type="pct"/>
            <w:tcBorders>
              <w:top w:val="nil"/>
              <w:left w:val="nil"/>
              <w:bottom w:val="single" w:sz="4" w:space="0" w:color="auto"/>
              <w:right w:val="single" w:sz="4" w:space="0" w:color="auto"/>
            </w:tcBorders>
            <w:shd w:val="clear" w:color="auto" w:fill="auto"/>
            <w:noWrap/>
            <w:vAlign w:val="bottom"/>
            <w:hideMark/>
          </w:tcPr>
          <w:p w14:paraId="372D6FB3" w14:textId="77777777" w:rsidR="00F64DA3" w:rsidRPr="00847ACD" w:rsidRDefault="00F64DA3" w:rsidP="00F64DA3">
            <w:pPr>
              <w:spacing w:before="0" w:after="0" w:line="240" w:lineRule="auto"/>
              <w:ind w:right="0"/>
              <w:jc w:val="center"/>
              <w:rPr>
                <w:rFonts w:cs="Calibri"/>
                <w:szCs w:val="22"/>
                <w:highlight w:val="yellow"/>
                <w:rPrChange w:id="701" w:author="Shyam Bhusal" w:date="2022-12-12T13:05:00Z">
                  <w:rPr>
                    <w:rFonts w:cs="Calibri"/>
                    <w:szCs w:val="22"/>
                  </w:rPr>
                </w:rPrChange>
              </w:rPr>
            </w:pPr>
            <w:r w:rsidRPr="00847ACD">
              <w:rPr>
                <w:rFonts w:cs="Calibri"/>
                <w:szCs w:val="22"/>
                <w:highlight w:val="yellow"/>
                <w:rPrChange w:id="702" w:author="Shyam Bhusal" w:date="2022-12-12T13:05:00Z">
                  <w:rPr>
                    <w:rFonts w:cs="Calibri"/>
                    <w:szCs w:val="22"/>
                  </w:rPr>
                </w:rPrChange>
              </w:rPr>
              <w:t>313</w:t>
            </w:r>
          </w:p>
        </w:tc>
      </w:tr>
      <w:tr w:rsidR="00F64DA3" w:rsidRPr="00847ACD" w14:paraId="180B00E0"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08E74E89" w14:textId="77777777" w:rsidR="00F64DA3" w:rsidRPr="00847ACD" w:rsidRDefault="00F64DA3" w:rsidP="00F64DA3">
            <w:pPr>
              <w:spacing w:before="0" w:after="0" w:line="240" w:lineRule="auto"/>
              <w:ind w:right="0"/>
              <w:jc w:val="center"/>
              <w:rPr>
                <w:rFonts w:cs="Calibri"/>
                <w:color w:val="000000"/>
                <w:szCs w:val="22"/>
                <w:highlight w:val="yellow"/>
                <w:rPrChange w:id="703" w:author="Shyam Bhusal" w:date="2022-12-12T13:05:00Z">
                  <w:rPr>
                    <w:rFonts w:cs="Calibri"/>
                    <w:color w:val="000000"/>
                    <w:szCs w:val="22"/>
                  </w:rPr>
                </w:rPrChange>
              </w:rPr>
            </w:pPr>
            <w:r w:rsidRPr="00847ACD">
              <w:rPr>
                <w:rFonts w:cs="Calibri"/>
                <w:color w:val="000000"/>
                <w:szCs w:val="22"/>
                <w:highlight w:val="yellow"/>
                <w:rPrChange w:id="704" w:author="Shyam Bhusal" w:date="2022-12-12T13:05:00Z">
                  <w:rPr>
                    <w:rFonts w:cs="Calibri"/>
                    <w:color w:val="000000"/>
                    <w:szCs w:val="22"/>
                  </w:rPr>
                </w:rPrChange>
              </w:rPr>
              <w:t>20</w:t>
            </w:r>
          </w:p>
        </w:tc>
        <w:tc>
          <w:tcPr>
            <w:tcW w:w="1309" w:type="pct"/>
            <w:tcBorders>
              <w:top w:val="nil"/>
              <w:left w:val="nil"/>
              <w:bottom w:val="single" w:sz="4" w:space="0" w:color="auto"/>
              <w:right w:val="single" w:sz="4" w:space="0" w:color="auto"/>
            </w:tcBorders>
            <w:shd w:val="clear" w:color="auto" w:fill="auto"/>
            <w:noWrap/>
            <w:vAlign w:val="bottom"/>
            <w:hideMark/>
          </w:tcPr>
          <w:p w14:paraId="2CBC821C" w14:textId="77777777" w:rsidR="00F64DA3" w:rsidRPr="00847ACD" w:rsidRDefault="00F64DA3" w:rsidP="00F64DA3">
            <w:pPr>
              <w:spacing w:before="0" w:after="0" w:line="240" w:lineRule="auto"/>
              <w:ind w:right="0"/>
              <w:jc w:val="center"/>
              <w:rPr>
                <w:rFonts w:cs="Calibri"/>
                <w:szCs w:val="22"/>
                <w:highlight w:val="yellow"/>
                <w:rPrChange w:id="705" w:author="Shyam Bhusal" w:date="2022-12-12T13:05:00Z">
                  <w:rPr>
                    <w:rFonts w:cs="Calibri"/>
                    <w:szCs w:val="22"/>
                  </w:rPr>
                </w:rPrChange>
              </w:rPr>
            </w:pPr>
            <w:r w:rsidRPr="00847ACD">
              <w:rPr>
                <w:rFonts w:cs="Calibri"/>
                <w:szCs w:val="22"/>
                <w:highlight w:val="yellow"/>
                <w:rPrChange w:id="706" w:author="Shyam Bhusal" w:date="2022-12-12T13:05:00Z">
                  <w:rPr>
                    <w:rFonts w:cs="Calibri"/>
                    <w:szCs w:val="22"/>
                  </w:rPr>
                </w:rPrChange>
              </w:rPr>
              <w:t>335</w:t>
            </w:r>
          </w:p>
        </w:tc>
        <w:tc>
          <w:tcPr>
            <w:tcW w:w="1368" w:type="pct"/>
            <w:tcBorders>
              <w:top w:val="nil"/>
              <w:left w:val="nil"/>
              <w:bottom w:val="single" w:sz="4" w:space="0" w:color="auto"/>
              <w:right w:val="single" w:sz="4" w:space="0" w:color="auto"/>
            </w:tcBorders>
            <w:shd w:val="clear" w:color="auto" w:fill="auto"/>
            <w:noWrap/>
            <w:vAlign w:val="bottom"/>
            <w:hideMark/>
          </w:tcPr>
          <w:p w14:paraId="56D849AE" w14:textId="77777777" w:rsidR="00F64DA3" w:rsidRPr="00847ACD" w:rsidRDefault="00F64DA3" w:rsidP="00F64DA3">
            <w:pPr>
              <w:spacing w:before="0" w:after="0" w:line="240" w:lineRule="auto"/>
              <w:ind w:right="0"/>
              <w:jc w:val="center"/>
              <w:rPr>
                <w:rFonts w:cs="Calibri"/>
                <w:szCs w:val="22"/>
                <w:highlight w:val="yellow"/>
                <w:rPrChange w:id="707" w:author="Shyam Bhusal" w:date="2022-12-12T13:05:00Z">
                  <w:rPr>
                    <w:rFonts w:cs="Calibri"/>
                    <w:szCs w:val="22"/>
                  </w:rPr>
                </w:rPrChange>
              </w:rPr>
            </w:pPr>
            <w:r w:rsidRPr="00847ACD">
              <w:rPr>
                <w:rFonts w:cs="Calibri"/>
                <w:szCs w:val="22"/>
                <w:highlight w:val="yellow"/>
                <w:rPrChange w:id="708" w:author="Shyam Bhusal" w:date="2022-12-12T13:05:00Z">
                  <w:rPr>
                    <w:rFonts w:cs="Calibri"/>
                    <w:szCs w:val="22"/>
                  </w:rPr>
                </w:rPrChange>
              </w:rPr>
              <w:t>310</w:t>
            </w:r>
          </w:p>
        </w:tc>
        <w:tc>
          <w:tcPr>
            <w:tcW w:w="1019" w:type="pct"/>
            <w:tcBorders>
              <w:top w:val="nil"/>
              <w:left w:val="nil"/>
              <w:bottom w:val="single" w:sz="4" w:space="0" w:color="auto"/>
              <w:right w:val="single" w:sz="4" w:space="0" w:color="auto"/>
            </w:tcBorders>
            <w:shd w:val="clear" w:color="auto" w:fill="auto"/>
            <w:noWrap/>
            <w:vAlign w:val="bottom"/>
            <w:hideMark/>
          </w:tcPr>
          <w:p w14:paraId="428F8C6D" w14:textId="77777777" w:rsidR="00F64DA3" w:rsidRPr="00847ACD" w:rsidRDefault="00F64DA3" w:rsidP="00F64DA3">
            <w:pPr>
              <w:spacing w:before="0" w:after="0" w:line="240" w:lineRule="auto"/>
              <w:ind w:right="0"/>
              <w:jc w:val="center"/>
              <w:rPr>
                <w:rFonts w:cs="Calibri"/>
                <w:szCs w:val="22"/>
                <w:highlight w:val="yellow"/>
                <w:rPrChange w:id="709" w:author="Shyam Bhusal" w:date="2022-12-12T13:05:00Z">
                  <w:rPr>
                    <w:rFonts w:cs="Calibri"/>
                    <w:szCs w:val="22"/>
                  </w:rPr>
                </w:rPrChange>
              </w:rPr>
            </w:pPr>
            <w:r w:rsidRPr="00847ACD">
              <w:rPr>
                <w:rFonts w:cs="Calibri"/>
                <w:szCs w:val="22"/>
                <w:highlight w:val="yellow"/>
                <w:rPrChange w:id="710" w:author="Shyam Bhusal" w:date="2022-12-12T13:05:00Z">
                  <w:rPr>
                    <w:rFonts w:cs="Calibri"/>
                    <w:szCs w:val="22"/>
                  </w:rPr>
                </w:rPrChange>
              </w:rPr>
              <w:t>360</w:t>
            </w:r>
          </w:p>
        </w:tc>
      </w:tr>
      <w:tr w:rsidR="00F64DA3" w:rsidRPr="00847ACD" w14:paraId="11C8F1E3"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792D4B97" w14:textId="77777777" w:rsidR="00F64DA3" w:rsidRPr="00847ACD" w:rsidRDefault="00F64DA3" w:rsidP="00F64DA3">
            <w:pPr>
              <w:spacing w:before="0" w:after="0" w:line="240" w:lineRule="auto"/>
              <w:ind w:right="0"/>
              <w:jc w:val="center"/>
              <w:rPr>
                <w:rFonts w:cs="Calibri"/>
                <w:color w:val="000000"/>
                <w:szCs w:val="22"/>
                <w:highlight w:val="yellow"/>
                <w:rPrChange w:id="711" w:author="Shyam Bhusal" w:date="2022-12-12T13:05:00Z">
                  <w:rPr>
                    <w:rFonts w:cs="Calibri"/>
                    <w:color w:val="000000"/>
                    <w:szCs w:val="22"/>
                  </w:rPr>
                </w:rPrChange>
              </w:rPr>
            </w:pPr>
            <w:r w:rsidRPr="00847ACD">
              <w:rPr>
                <w:rFonts w:cs="Calibri"/>
                <w:color w:val="000000"/>
                <w:szCs w:val="22"/>
                <w:highlight w:val="yellow"/>
                <w:rPrChange w:id="712" w:author="Shyam Bhusal" w:date="2022-12-12T13:05:00Z">
                  <w:rPr>
                    <w:rFonts w:cs="Calibri"/>
                    <w:color w:val="000000"/>
                    <w:szCs w:val="22"/>
                  </w:rPr>
                </w:rPrChange>
              </w:rPr>
              <w:t>50</w:t>
            </w:r>
          </w:p>
        </w:tc>
        <w:tc>
          <w:tcPr>
            <w:tcW w:w="1309" w:type="pct"/>
            <w:tcBorders>
              <w:top w:val="nil"/>
              <w:left w:val="nil"/>
              <w:bottom w:val="single" w:sz="4" w:space="0" w:color="auto"/>
              <w:right w:val="single" w:sz="4" w:space="0" w:color="auto"/>
            </w:tcBorders>
            <w:shd w:val="clear" w:color="auto" w:fill="auto"/>
            <w:noWrap/>
            <w:vAlign w:val="bottom"/>
            <w:hideMark/>
          </w:tcPr>
          <w:p w14:paraId="59B9E53A" w14:textId="77777777" w:rsidR="00F64DA3" w:rsidRPr="00847ACD" w:rsidRDefault="00F64DA3" w:rsidP="00F64DA3">
            <w:pPr>
              <w:spacing w:before="0" w:after="0" w:line="240" w:lineRule="auto"/>
              <w:ind w:right="0"/>
              <w:jc w:val="center"/>
              <w:rPr>
                <w:rFonts w:cs="Calibri"/>
                <w:szCs w:val="22"/>
                <w:highlight w:val="yellow"/>
                <w:rPrChange w:id="713" w:author="Shyam Bhusal" w:date="2022-12-12T13:05:00Z">
                  <w:rPr>
                    <w:rFonts w:cs="Calibri"/>
                    <w:szCs w:val="22"/>
                  </w:rPr>
                </w:rPrChange>
              </w:rPr>
            </w:pPr>
            <w:r w:rsidRPr="00847ACD">
              <w:rPr>
                <w:rFonts w:cs="Calibri"/>
                <w:szCs w:val="22"/>
                <w:highlight w:val="yellow"/>
                <w:rPrChange w:id="714" w:author="Shyam Bhusal" w:date="2022-12-12T13:05:00Z">
                  <w:rPr>
                    <w:rFonts w:cs="Calibri"/>
                    <w:szCs w:val="22"/>
                  </w:rPr>
                </w:rPrChange>
              </w:rPr>
              <w:t>387</w:t>
            </w:r>
          </w:p>
        </w:tc>
        <w:tc>
          <w:tcPr>
            <w:tcW w:w="1368" w:type="pct"/>
            <w:tcBorders>
              <w:top w:val="nil"/>
              <w:left w:val="nil"/>
              <w:bottom w:val="single" w:sz="4" w:space="0" w:color="auto"/>
              <w:right w:val="single" w:sz="4" w:space="0" w:color="auto"/>
            </w:tcBorders>
            <w:shd w:val="clear" w:color="auto" w:fill="auto"/>
            <w:noWrap/>
            <w:vAlign w:val="bottom"/>
            <w:hideMark/>
          </w:tcPr>
          <w:p w14:paraId="4B9BC832" w14:textId="77777777" w:rsidR="00F64DA3" w:rsidRPr="00847ACD" w:rsidRDefault="00F64DA3" w:rsidP="00F64DA3">
            <w:pPr>
              <w:spacing w:before="0" w:after="0" w:line="240" w:lineRule="auto"/>
              <w:ind w:right="0"/>
              <w:jc w:val="center"/>
              <w:rPr>
                <w:rFonts w:cs="Calibri"/>
                <w:szCs w:val="22"/>
                <w:highlight w:val="yellow"/>
                <w:rPrChange w:id="715" w:author="Shyam Bhusal" w:date="2022-12-12T13:05:00Z">
                  <w:rPr>
                    <w:rFonts w:cs="Calibri"/>
                    <w:szCs w:val="22"/>
                  </w:rPr>
                </w:rPrChange>
              </w:rPr>
            </w:pPr>
            <w:r w:rsidRPr="00847ACD">
              <w:rPr>
                <w:rFonts w:cs="Calibri"/>
                <w:szCs w:val="22"/>
                <w:highlight w:val="yellow"/>
                <w:rPrChange w:id="716" w:author="Shyam Bhusal" w:date="2022-12-12T13:05:00Z">
                  <w:rPr>
                    <w:rFonts w:cs="Calibri"/>
                    <w:szCs w:val="22"/>
                  </w:rPr>
                </w:rPrChange>
              </w:rPr>
              <w:t>338</w:t>
            </w:r>
          </w:p>
        </w:tc>
        <w:tc>
          <w:tcPr>
            <w:tcW w:w="1019" w:type="pct"/>
            <w:tcBorders>
              <w:top w:val="nil"/>
              <w:left w:val="nil"/>
              <w:bottom w:val="single" w:sz="4" w:space="0" w:color="auto"/>
              <w:right w:val="single" w:sz="4" w:space="0" w:color="auto"/>
            </w:tcBorders>
            <w:shd w:val="clear" w:color="auto" w:fill="auto"/>
            <w:noWrap/>
            <w:vAlign w:val="bottom"/>
            <w:hideMark/>
          </w:tcPr>
          <w:p w14:paraId="325C161C" w14:textId="77777777" w:rsidR="00F64DA3" w:rsidRPr="00847ACD" w:rsidRDefault="00F64DA3" w:rsidP="00F64DA3">
            <w:pPr>
              <w:spacing w:before="0" w:after="0" w:line="240" w:lineRule="auto"/>
              <w:ind w:right="0"/>
              <w:jc w:val="center"/>
              <w:rPr>
                <w:rFonts w:cs="Calibri"/>
                <w:szCs w:val="22"/>
                <w:highlight w:val="yellow"/>
                <w:rPrChange w:id="717" w:author="Shyam Bhusal" w:date="2022-12-12T13:05:00Z">
                  <w:rPr>
                    <w:rFonts w:cs="Calibri"/>
                    <w:szCs w:val="22"/>
                  </w:rPr>
                </w:rPrChange>
              </w:rPr>
            </w:pPr>
            <w:r w:rsidRPr="00847ACD">
              <w:rPr>
                <w:rFonts w:cs="Calibri"/>
                <w:szCs w:val="22"/>
                <w:highlight w:val="yellow"/>
                <w:rPrChange w:id="718" w:author="Shyam Bhusal" w:date="2022-12-12T13:05:00Z">
                  <w:rPr>
                    <w:rFonts w:cs="Calibri"/>
                    <w:szCs w:val="22"/>
                  </w:rPr>
                </w:rPrChange>
              </w:rPr>
              <w:t>422</w:t>
            </w:r>
          </w:p>
        </w:tc>
      </w:tr>
      <w:tr w:rsidR="00F64DA3" w:rsidRPr="00847ACD" w14:paraId="783E45FB" w14:textId="77777777" w:rsidTr="00F64DA3">
        <w:trPr>
          <w:trHeight w:val="345"/>
        </w:trPr>
        <w:tc>
          <w:tcPr>
            <w:tcW w:w="1304" w:type="pct"/>
            <w:tcBorders>
              <w:top w:val="nil"/>
              <w:left w:val="single" w:sz="4" w:space="0" w:color="auto"/>
              <w:bottom w:val="single" w:sz="4" w:space="0" w:color="auto"/>
              <w:right w:val="single" w:sz="4" w:space="0" w:color="auto"/>
            </w:tcBorders>
            <w:shd w:val="clear" w:color="000000" w:fill="C6E0B4"/>
            <w:noWrap/>
            <w:vAlign w:val="center"/>
            <w:hideMark/>
          </w:tcPr>
          <w:p w14:paraId="64F45067" w14:textId="77777777" w:rsidR="00F64DA3" w:rsidRPr="00847ACD" w:rsidRDefault="00F64DA3" w:rsidP="00F64DA3">
            <w:pPr>
              <w:spacing w:before="0" w:after="0" w:line="240" w:lineRule="auto"/>
              <w:ind w:right="0"/>
              <w:jc w:val="center"/>
              <w:rPr>
                <w:rFonts w:cs="Calibri"/>
                <w:b/>
                <w:bCs/>
                <w:color w:val="000000"/>
                <w:szCs w:val="22"/>
                <w:highlight w:val="yellow"/>
                <w:rPrChange w:id="719" w:author="Shyam Bhusal" w:date="2022-12-12T13:05:00Z">
                  <w:rPr>
                    <w:rFonts w:cs="Calibri"/>
                    <w:b/>
                    <w:bCs/>
                    <w:color w:val="000000"/>
                    <w:szCs w:val="22"/>
                  </w:rPr>
                </w:rPrChange>
              </w:rPr>
            </w:pPr>
            <w:r w:rsidRPr="00847ACD">
              <w:rPr>
                <w:rFonts w:cs="Calibri"/>
                <w:b/>
                <w:bCs/>
                <w:color w:val="000000"/>
                <w:szCs w:val="22"/>
                <w:highlight w:val="yellow"/>
                <w:rPrChange w:id="720" w:author="Shyam Bhusal" w:date="2022-12-12T13:05:00Z">
                  <w:rPr>
                    <w:rFonts w:cs="Calibri"/>
                    <w:b/>
                    <w:bCs/>
                    <w:color w:val="000000"/>
                    <w:szCs w:val="22"/>
                  </w:rPr>
                </w:rPrChange>
              </w:rPr>
              <w:t>100</w:t>
            </w:r>
          </w:p>
        </w:tc>
        <w:tc>
          <w:tcPr>
            <w:tcW w:w="1309" w:type="pct"/>
            <w:tcBorders>
              <w:top w:val="nil"/>
              <w:left w:val="nil"/>
              <w:bottom w:val="single" w:sz="4" w:space="0" w:color="auto"/>
              <w:right w:val="single" w:sz="4" w:space="0" w:color="auto"/>
            </w:tcBorders>
            <w:shd w:val="clear" w:color="000000" w:fill="C6E0B4"/>
            <w:noWrap/>
            <w:vAlign w:val="center"/>
            <w:hideMark/>
          </w:tcPr>
          <w:p w14:paraId="0BBD6F70" w14:textId="77777777" w:rsidR="00F64DA3" w:rsidRPr="00847ACD" w:rsidRDefault="00F64DA3" w:rsidP="00F64DA3">
            <w:pPr>
              <w:spacing w:before="0" w:after="0" w:line="240" w:lineRule="auto"/>
              <w:ind w:right="0"/>
              <w:jc w:val="center"/>
              <w:rPr>
                <w:rFonts w:cs="Calibri"/>
                <w:b/>
                <w:bCs/>
                <w:color w:val="000000"/>
                <w:szCs w:val="22"/>
                <w:highlight w:val="yellow"/>
                <w:rPrChange w:id="721" w:author="Shyam Bhusal" w:date="2022-12-12T13:05:00Z">
                  <w:rPr>
                    <w:rFonts w:cs="Calibri"/>
                    <w:b/>
                    <w:bCs/>
                    <w:color w:val="000000"/>
                    <w:szCs w:val="22"/>
                  </w:rPr>
                </w:rPrChange>
              </w:rPr>
            </w:pPr>
            <w:r w:rsidRPr="00847ACD">
              <w:rPr>
                <w:rFonts w:cs="Calibri"/>
                <w:b/>
                <w:bCs/>
                <w:color w:val="000000"/>
                <w:szCs w:val="22"/>
                <w:highlight w:val="yellow"/>
                <w:rPrChange w:id="722" w:author="Shyam Bhusal" w:date="2022-12-12T13:05:00Z">
                  <w:rPr>
                    <w:rFonts w:cs="Calibri"/>
                    <w:b/>
                    <w:bCs/>
                    <w:color w:val="000000"/>
                    <w:szCs w:val="22"/>
                  </w:rPr>
                </w:rPrChange>
              </w:rPr>
              <w:t>425</w:t>
            </w:r>
          </w:p>
        </w:tc>
        <w:tc>
          <w:tcPr>
            <w:tcW w:w="1368" w:type="pct"/>
            <w:tcBorders>
              <w:top w:val="nil"/>
              <w:left w:val="nil"/>
              <w:bottom w:val="single" w:sz="4" w:space="0" w:color="auto"/>
              <w:right w:val="single" w:sz="4" w:space="0" w:color="auto"/>
            </w:tcBorders>
            <w:shd w:val="clear" w:color="000000" w:fill="C6E0B4"/>
            <w:noWrap/>
            <w:vAlign w:val="center"/>
            <w:hideMark/>
          </w:tcPr>
          <w:p w14:paraId="7D68E45D" w14:textId="77777777" w:rsidR="00F64DA3" w:rsidRPr="00847ACD" w:rsidRDefault="00F64DA3" w:rsidP="00F64DA3">
            <w:pPr>
              <w:spacing w:before="0" w:after="0" w:line="240" w:lineRule="auto"/>
              <w:ind w:right="0"/>
              <w:jc w:val="center"/>
              <w:rPr>
                <w:rFonts w:cs="Calibri"/>
                <w:b/>
                <w:bCs/>
                <w:color w:val="000000"/>
                <w:szCs w:val="22"/>
                <w:highlight w:val="yellow"/>
                <w:rPrChange w:id="723" w:author="Shyam Bhusal" w:date="2022-12-12T13:05:00Z">
                  <w:rPr>
                    <w:rFonts w:cs="Calibri"/>
                    <w:b/>
                    <w:bCs/>
                    <w:color w:val="000000"/>
                    <w:szCs w:val="22"/>
                  </w:rPr>
                </w:rPrChange>
              </w:rPr>
            </w:pPr>
            <w:r w:rsidRPr="00847ACD">
              <w:rPr>
                <w:rFonts w:cs="Calibri"/>
                <w:b/>
                <w:bCs/>
                <w:color w:val="000000"/>
                <w:szCs w:val="22"/>
                <w:highlight w:val="yellow"/>
                <w:rPrChange w:id="724" w:author="Shyam Bhusal" w:date="2022-12-12T13:05:00Z">
                  <w:rPr>
                    <w:rFonts w:cs="Calibri"/>
                    <w:b/>
                    <w:bCs/>
                    <w:color w:val="000000"/>
                    <w:szCs w:val="22"/>
                  </w:rPr>
                </w:rPrChange>
              </w:rPr>
              <w:t>355</w:t>
            </w:r>
          </w:p>
        </w:tc>
        <w:tc>
          <w:tcPr>
            <w:tcW w:w="1019" w:type="pct"/>
            <w:tcBorders>
              <w:top w:val="nil"/>
              <w:left w:val="nil"/>
              <w:bottom w:val="single" w:sz="4" w:space="0" w:color="auto"/>
              <w:right w:val="single" w:sz="4" w:space="0" w:color="auto"/>
            </w:tcBorders>
            <w:shd w:val="clear" w:color="000000" w:fill="C6E0B4"/>
            <w:noWrap/>
            <w:vAlign w:val="center"/>
            <w:hideMark/>
          </w:tcPr>
          <w:p w14:paraId="3C0DCB55" w14:textId="77777777" w:rsidR="00F64DA3" w:rsidRPr="00847ACD" w:rsidRDefault="00F64DA3" w:rsidP="00F64DA3">
            <w:pPr>
              <w:spacing w:before="0" w:after="0" w:line="240" w:lineRule="auto"/>
              <w:ind w:right="0"/>
              <w:jc w:val="center"/>
              <w:rPr>
                <w:rFonts w:cs="Calibri"/>
                <w:b/>
                <w:bCs/>
                <w:color w:val="000000"/>
                <w:szCs w:val="22"/>
                <w:highlight w:val="yellow"/>
                <w:rPrChange w:id="725" w:author="Shyam Bhusal" w:date="2022-12-12T13:05:00Z">
                  <w:rPr>
                    <w:rFonts w:cs="Calibri"/>
                    <w:b/>
                    <w:bCs/>
                    <w:color w:val="000000"/>
                    <w:szCs w:val="22"/>
                  </w:rPr>
                </w:rPrChange>
              </w:rPr>
            </w:pPr>
            <w:r w:rsidRPr="00847ACD">
              <w:rPr>
                <w:rFonts w:cs="Calibri"/>
                <w:b/>
                <w:bCs/>
                <w:color w:val="000000"/>
                <w:szCs w:val="22"/>
                <w:highlight w:val="yellow"/>
                <w:rPrChange w:id="726" w:author="Shyam Bhusal" w:date="2022-12-12T13:05:00Z">
                  <w:rPr>
                    <w:rFonts w:cs="Calibri"/>
                    <w:b/>
                    <w:bCs/>
                    <w:color w:val="000000"/>
                    <w:szCs w:val="22"/>
                  </w:rPr>
                </w:rPrChange>
              </w:rPr>
              <w:t>470</w:t>
            </w:r>
          </w:p>
        </w:tc>
      </w:tr>
      <w:tr w:rsidR="00F64DA3" w:rsidRPr="00847ACD" w14:paraId="0D318E13"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080FA0AE" w14:textId="77777777" w:rsidR="00F64DA3" w:rsidRPr="00847ACD" w:rsidRDefault="00F64DA3" w:rsidP="00F64DA3">
            <w:pPr>
              <w:spacing w:before="0" w:after="0" w:line="240" w:lineRule="auto"/>
              <w:ind w:right="0"/>
              <w:jc w:val="center"/>
              <w:rPr>
                <w:rFonts w:cs="Calibri"/>
                <w:color w:val="000000"/>
                <w:szCs w:val="22"/>
                <w:highlight w:val="yellow"/>
                <w:rPrChange w:id="727" w:author="Shyam Bhusal" w:date="2022-12-12T13:05:00Z">
                  <w:rPr>
                    <w:rFonts w:cs="Calibri"/>
                    <w:color w:val="000000"/>
                    <w:szCs w:val="22"/>
                  </w:rPr>
                </w:rPrChange>
              </w:rPr>
            </w:pPr>
            <w:r w:rsidRPr="00847ACD">
              <w:rPr>
                <w:rFonts w:cs="Calibri"/>
                <w:color w:val="000000"/>
                <w:szCs w:val="22"/>
                <w:highlight w:val="yellow"/>
                <w:rPrChange w:id="728" w:author="Shyam Bhusal" w:date="2022-12-12T13:05:00Z">
                  <w:rPr>
                    <w:rFonts w:cs="Calibri"/>
                    <w:color w:val="000000"/>
                    <w:szCs w:val="22"/>
                  </w:rPr>
                </w:rPrChange>
              </w:rPr>
              <w:t>200</w:t>
            </w:r>
          </w:p>
        </w:tc>
        <w:tc>
          <w:tcPr>
            <w:tcW w:w="1309" w:type="pct"/>
            <w:tcBorders>
              <w:top w:val="nil"/>
              <w:left w:val="nil"/>
              <w:bottom w:val="single" w:sz="4" w:space="0" w:color="auto"/>
              <w:right w:val="single" w:sz="4" w:space="0" w:color="auto"/>
            </w:tcBorders>
            <w:shd w:val="clear" w:color="auto" w:fill="auto"/>
            <w:noWrap/>
            <w:vAlign w:val="bottom"/>
            <w:hideMark/>
          </w:tcPr>
          <w:p w14:paraId="5A93D54D" w14:textId="77777777" w:rsidR="00F64DA3" w:rsidRPr="00847ACD" w:rsidRDefault="00F64DA3" w:rsidP="00F64DA3">
            <w:pPr>
              <w:spacing w:before="0" w:after="0" w:line="240" w:lineRule="auto"/>
              <w:ind w:right="0"/>
              <w:jc w:val="center"/>
              <w:rPr>
                <w:rFonts w:cs="Calibri"/>
                <w:szCs w:val="22"/>
                <w:highlight w:val="yellow"/>
                <w:rPrChange w:id="729" w:author="Shyam Bhusal" w:date="2022-12-12T13:05:00Z">
                  <w:rPr>
                    <w:rFonts w:cs="Calibri"/>
                    <w:szCs w:val="22"/>
                  </w:rPr>
                </w:rPrChange>
              </w:rPr>
            </w:pPr>
            <w:r w:rsidRPr="00847ACD">
              <w:rPr>
                <w:rFonts w:cs="Calibri"/>
                <w:szCs w:val="22"/>
                <w:highlight w:val="yellow"/>
                <w:rPrChange w:id="730" w:author="Shyam Bhusal" w:date="2022-12-12T13:05:00Z">
                  <w:rPr>
                    <w:rFonts w:cs="Calibri"/>
                    <w:szCs w:val="22"/>
                  </w:rPr>
                </w:rPrChange>
              </w:rPr>
              <w:t>464</w:t>
            </w:r>
          </w:p>
        </w:tc>
        <w:tc>
          <w:tcPr>
            <w:tcW w:w="1368" w:type="pct"/>
            <w:tcBorders>
              <w:top w:val="nil"/>
              <w:left w:val="nil"/>
              <w:bottom w:val="single" w:sz="4" w:space="0" w:color="auto"/>
              <w:right w:val="single" w:sz="4" w:space="0" w:color="auto"/>
            </w:tcBorders>
            <w:shd w:val="clear" w:color="auto" w:fill="auto"/>
            <w:noWrap/>
            <w:vAlign w:val="bottom"/>
            <w:hideMark/>
          </w:tcPr>
          <w:p w14:paraId="746ADD9C" w14:textId="77777777" w:rsidR="00F64DA3" w:rsidRPr="00847ACD" w:rsidRDefault="00F64DA3" w:rsidP="00F64DA3">
            <w:pPr>
              <w:spacing w:before="0" w:after="0" w:line="240" w:lineRule="auto"/>
              <w:ind w:right="0"/>
              <w:jc w:val="center"/>
              <w:rPr>
                <w:rFonts w:cs="Calibri"/>
                <w:szCs w:val="22"/>
                <w:highlight w:val="yellow"/>
                <w:rPrChange w:id="731" w:author="Shyam Bhusal" w:date="2022-12-12T13:05:00Z">
                  <w:rPr>
                    <w:rFonts w:cs="Calibri"/>
                    <w:szCs w:val="22"/>
                  </w:rPr>
                </w:rPrChange>
              </w:rPr>
            </w:pPr>
            <w:r w:rsidRPr="00847ACD">
              <w:rPr>
                <w:rFonts w:cs="Calibri"/>
                <w:szCs w:val="22"/>
                <w:highlight w:val="yellow"/>
                <w:rPrChange w:id="732" w:author="Shyam Bhusal" w:date="2022-12-12T13:05:00Z">
                  <w:rPr>
                    <w:rFonts w:cs="Calibri"/>
                    <w:szCs w:val="22"/>
                  </w:rPr>
                </w:rPrChange>
              </w:rPr>
              <w:t>370</w:t>
            </w:r>
          </w:p>
        </w:tc>
        <w:tc>
          <w:tcPr>
            <w:tcW w:w="1019" w:type="pct"/>
            <w:tcBorders>
              <w:top w:val="nil"/>
              <w:left w:val="nil"/>
              <w:bottom w:val="single" w:sz="4" w:space="0" w:color="auto"/>
              <w:right w:val="single" w:sz="4" w:space="0" w:color="auto"/>
            </w:tcBorders>
            <w:shd w:val="clear" w:color="auto" w:fill="auto"/>
            <w:noWrap/>
            <w:vAlign w:val="bottom"/>
            <w:hideMark/>
          </w:tcPr>
          <w:p w14:paraId="42C4A66D" w14:textId="77777777" w:rsidR="00F64DA3" w:rsidRPr="00847ACD" w:rsidRDefault="00F64DA3" w:rsidP="00F64DA3">
            <w:pPr>
              <w:spacing w:before="0" w:after="0" w:line="240" w:lineRule="auto"/>
              <w:ind w:right="0"/>
              <w:jc w:val="center"/>
              <w:rPr>
                <w:rFonts w:cs="Calibri"/>
                <w:szCs w:val="22"/>
                <w:highlight w:val="yellow"/>
                <w:rPrChange w:id="733" w:author="Shyam Bhusal" w:date="2022-12-12T13:05:00Z">
                  <w:rPr>
                    <w:rFonts w:cs="Calibri"/>
                    <w:szCs w:val="22"/>
                  </w:rPr>
                </w:rPrChange>
              </w:rPr>
            </w:pPr>
            <w:r w:rsidRPr="00847ACD">
              <w:rPr>
                <w:rFonts w:cs="Calibri"/>
                <w:szCs w:val="22"/>
                <w:highlight w:val="yellow"/>
                <w:rPrChange w:id="734" w:author="Shyam Bhusal" w:date="2022-12-12T13:05:00Z">
                  <w:rPr>
                    <w:rFonts w:cs="Calibri"/>
                    <w:szCs w:val="22"/>
                  </w:rPr>
                </w:rPrChange>
              </w:rPr>
              <w:t>518</w:t>
            </w:r>
          </w:p>
        </w:tc>
      </w:tr>
      <w:tr w:rsidR="00F64DA3" w:rsidRPr="00847ACD" w14:paraId="67195AEB"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412426A6" w14:textId="77777777" w:rsidR="00F64DA3" w:rsidRPr="00847ACD" w:rsidRDefault="00F64DA3" w:rsidP="00F64DA3">
            <w:pPr>
              <w:spacing w:before="0" w:after="0" w:line="240" w:lineRule="auto"/>
              <w:ind w:right="0"/>
              <w:jc w:val="center"/>
              <w:rPr>
                <w:rFonts w:cs="Calibri"/>
                <w:color w:val="000000"/>
                <w:szCs w:val="22"/>
                <w:highlight w:val="yellow"/>
                <w:rPrChange w:id="735" w:author="Shyam Bhusal" w:date="2022-12-12T13:05:00Z">
                  <w:rPr>
                    <w:rFonts w:cs="Calibri"/>
                    <w:color w:val="000000"/>
                    <w:szCs w:val="22"/>
                  </w:rPr>
                </w:rPrChange>
              </w:rPr>
            </w:pPr>
            <w:r w:rsidRPr="00847ACD">
              <w:rPr>
                <w:rFonts w:cs="Calibri"/>
                <w:color w:val="000000"/>
                <w:szCs w:val="22"/>
                <w:highlight w:val="yellow"/>
                <w:rPrChange w:id="736" w:author="Shyam Bhusal" w:date="2022-12-12T13:05:00Z">
                  <w:rPr>
                    <w:rFonts w:cs="Calibri"/>
                    <w:color w:val="000000"/>
                    <w:szCs w:val="22"/>
                  </w:rPr>
                </w:rPrChange>
              </w:rPr>
              <w:t>500</w:t>
            </w:r>
          </w:p>
        </w:tc>
        <w:tc>
          <w:tcPr>
            <w:tcW w:w="1309" w:type="pct"/>
            <w:tcBorders>
              <w:top w:val="nil"/>
              <w:left w:val="nil"/>
              <w:bottom w:val="single" w:sz="4" w:space="0" w:color="auto"/>
              <w:right w:val="single" w:sz="4" w:space="0" w:color="auto"/>
            </w:tcBorders>
            <w:shd w:val="clear" w:color="auto" w:fill="auto"/>
            <w:noWrap/>
            <w:vAlign w:val="bottom"/>
            <w:hideMark/>
          </w:tcPr>
          <w:p w14:paraId="22EB8D8A" w14:textId="77777777" w:rsidR="00F64DA3" w:rsidRPr="00847ACD" w:rsidRDefault="00F64DA3" w:rsidP="00F64DA3">
            <w:pPr>
              <w:spacing w:before="0" w:after="0" w:line="240" w:lineRule="auto"/>
              <w:ind w:right="0"/>
              <w:jc w:val="center"/>
              <w:rPr>
                <w:rFonts w:cs="Calibri"/>
                <w:szCs w:val="22"/>
                <w:highlight w:val="yellow"/>
                <w:rPrChange w:id="737" w:author="Shyam Bhusal" w:date="2022-12-12T13:05:00Z">
                  <w:rPr>
                    <w:rFonts w:cs="Calibri"/>
                    <w:szCs w:val="22"/>
                  </w:rPr>
                </w:rPrChange>
              </w:rPr>
            </w:pPr>
            <w:r w:rsidRPr="00847ACD">
              <w:rPr>
                <w:rFonts w:cs="Calibri"/>
                <w:szCs w:val="22"/>
                <w:highlight w:val="yellow"/>
                <w:rPrChange w:id="738" w:author="Shyam Bhusal" w:date="2022-12-12T13:05:00Z">
                  <w:rPr>
                    <w:rFonts w:cs="Calibri"/>
                    <w:szCs w:val="22"/>
                  </w:rPr>
                </w:rPrChange>
              </w:rPr>
              <w:t>514</w:t>
            </w:r>
          </w:p>
        </w:tc>
        <w:tc>
          <w:tcPr>
            <w:tcW w:w="1368" w:type="pct"/>
            <w:tcBorders>
              <w:top w:val="nil"/>
              <w:left w:val="nil"/>
              <w:bottom w:val="single" w:sz="4" w:space="0" w:color="auto"/>
              <w:right w:val="single" w:sz="4" w:space="0" w:color="auto"/>
            </w:tcBorders>
            <w:shd w:val="clear" w:color="auto" w:fill="auto"/>
            <w:noWrap/>
            <w:vAlign w:val="bottom"/>
            <w:hideMark/>
          </w:tcPr>
          <w:p w14:paraId="41A1BBCD" w14:textId="77777777" w:rsidR="00F64DA3" w:rsidRPr="00847ACD" w:rsidRDefault="00F64DA3" w:rsidP="00F64DA3">
            <w:pPr>
              <w:spacing w:before="0" w:after="0" w:line="240" w:lineRule="auto"/>
              <w:ind w:right="0"/>
              <w:jc w:val="center"/>
              <w:rPr>
                <w:rFonts w:cs="Calibri"/>
                <w:szCs w:val="22"/>
                <w:highlight w:val="yellow"/>
                <w:rPrChange w:id="739" w:author="Shyam Bhusal" w:date="2022-12-12T13:05:00Z">
                  <w:rPr>
                    <w:rFonts w:cs="Calibri"/>
                    <w:szCs w:val="22"/>
                  </w:rPr>
                </w:rPrChange>
              </w:rPr>
            </w:pPr>
            <w:r w:rsidRPr="00847ACD">
              <w:rPr>
                <w:rFonts w:cs="Calibri"/>
                <w:szCs w:val="22"/>
                <w:highlight w:val="yellow"/>
                <w:rPrChange w:id="740" w:author="Shyam Bhusal" w:date="2022-12-12T13:05:00Z">
                  <w:rPr>
                    <w:rFonts w:cs="Calibri"/>
                    <w:szCs w:val="22"/>
                  </w:rPr>
                </w:rPrChange>
              </w:rPr>
              <w:t>386</w:t>
            </w:r>
          </w:p>
        </w:tc>
        <w:tc>
          <w:tcPr>
            <w:tcW w:w="1019" w:type="pct"/>
            <w:tcBorders>
              <w:top w:val="nil"/>
              <w:left w:val="nil"/>
              <w:bottom w:val="single" w:sz="4" w:space="0" w:color="auto"/>
              <w:right w:val="single" w:sz="4" w:space="0" w:color="auto"/>
            </w:tcBorders>
            <w:shd w:val="clear" w:color="auto" w:fill="auto"/>
            <w:noWrap/>
            <w:vAlign w:val="bottom"/>
            <w:hideMark/>
          </w:tcPr>
          <w:p w14:paraId="74AE8B0D" w14:textId="77777777" w:rsidR="00F64DA3" w:rsidRPr="00847ACD" w:rsidRDefault="00F64DA3" w:rsidP="00F64DA3">
            <w:pPr>
              <w:spacing w:before="0" w:after="0" w:line="240" w:lineRule="auto"/>
              <w:ind w:right="0"/>
              <w:jc w:val="center"/>
              <w:rPr>
                <w:rFonts w:cs="Calibri"/>
                <w:szCs w:val="22"/>
                <w:highlight w:val="yellow"/>
                <w:rPrChange w:id="741" w:author="Shyam Bhusal" w:date="2022-12-12T13:05:00Z">
                  <w:rPr>
                    <w:rFonts w:cs="Calibri"/>
                    <w:szCs w:val="22"/>
                  </w:rPr>
                </w:rPrChange>
              </w:rPr>
            </w:pPr>
            <w:r w:rsidRPr="00847ACD">
              <w:rPr>
                <w:rFonts w:cs="Calibri"/>
                <w:szCs w:val="22"/>
                <w:highlight w:val="yellow"/>
                <w:rPrChange w:id="742" w:author="Shyam Bhusal" w:date="2022-12-12T13:05:00Z">
                  <w:rPr>
                    <w:rFonts w:cs="Calibri"/>
                    <w:szCs w:val="22"/>
                  </w:rPr>
                </w:rPrChange>
              </w:rPr>
              <w:t>582</w:t>
            </w:r>
          </w:p>
        </w:tc>
      </w:tr>
      <w:tr w:rsidR="00F64DA3" w:rsidRPr="00847ACD" w14:paraId="490B1D02" w14:textId="77777777" w:rsidTr="00F64DA3">
        <w:trPr>
          <w:trHeight w:val="345"/>
        </w:trPr>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52C1EA79" w14:textId="77777777" w:rsidR="00F64DA3" w:rsidRPr="00847ACD" w:rsidRDefault="00F64DA3" w:rsidP="00F64DA3">
            <w:pPr>
              <w:spacing w:before="0" w:after="0" w:line="240" w:lineRule="auto"/>
              <w:ind w:right="0"/>
              <w:jc w:val="center"/>
              <w:rPr>
                <w:rFonts w:cs="Calibri"/>
                <w:color w:val="000000"/>
                <w:szCs w:val="22"/>
                <w:highlight w:val="yellow"/>
                <w:rPrChange w:id="743" w:author="Shyam Bhusal" w:date="2022-12-12T13:05:00Z">
                  <w:rPr>
                    <w:rFonts w:cs="Calibri"/>
                    <w:color w:val="000000"/>
                    <w:szCs w:val="22"/>
                  </w:rPr>
                </w:rPrChange>
              </w:rPr>
            </w:pPr>
            <w:r w:rsidRPr="00847ACD">
              <w:rPr>
                <w:rFonts w:cs="Calibri"/>
                <w:color w:val="000000"/>
                <w:szCs w:val="22"/>
                <w:highlight w:val="yellow"/>
                <w:rPrChange w:id="744" w:author="Shyam Bhusal" w:date="2022-12-12T13:05:00Z">
                  <w:rPr>
                    <w:rFonts w:cs="Calibri"/>
                    <w:color w:val="000000"/>
                    <w:szCs w:val="22"/>
                  </w:rPr>
                </w:rPrChange>
              </w:rPr>
              <w:t>1000</w:t>
            </w:r>
          </w:p>
        </w:tc>
        <w:tc>
          <w:tcPr>
            <w:tcW w:w="1309" w:type="pct"/>
            <w:tcBorders>
              <w:top w:val="nil"/>
              <w:left w:val="nil"/>
              <w:bottom w:val="single" w:sz="4" w:space="0" w:color="auto"/>
              <w:right w:val="single" w:sz="4" w:space="0" w:color="auto"/>
            </w:tcBorders>
            <w:shd w:val="clear" w:color="auto" w:fill="auto"/>
            <w:noWrap/>
            <w:vAlign w:val="bottom"/>
            <w:hideMark/>
          </w:tcPr>
          <w:p w14:paraId="744CFC85" w14:textId="77777777" w:rsidR="00F64DA3" w:rsidRPr="00847ACD" w:rsidRDefault="00F64DA3" w:rsidP="00F64DA3">
            <w:pPr>
              <w:spacing w:before="0" w:after="0" w:line="240" w:lineRule="auto"/>
              <w:ind w:right="0"/>
              <w:jc w:val="center"/>
              <w:rPr>
                <w:rFonts w:cs="Calibri"/>
                <w:szCs w:val="22"/>
                <w:highlight w:val="yellow"/>
                <w:rPrChange w:id="745" w:author="Shyam Bhusal" w:date="2022-12-12T13:05:00Z">
                  <w:rPr>
                    <w:rFonts w:cs="Calibri"/>
                    <w:szCs w:val="22"/>
                  </w:rPr>
                </w:rPrChange>
              </w:rPr>
            </w:pPr>
            <w:r w:rsidRPr="00847ACD">
              <w:rPr>
                <w:rFonts w:cs="Calibri"/>
                <w:szCs w:val="22"/>
                <w:highlight w:val="yellow"/>
                <w:rPrChange w:id="746" w:author="Shyam Bhusal" w:date="2022-12-12T13:05:00Z">
                  <w:rPr>
                    <w:rFonts w:cs="Calibri"/>
                    <w:szCs w:val="22"/>
                  </w:rPr>
                </w:rPrChange>
              </w:rPr>
              <w:t>553</w:t>
            </w:r>
          </w:p>
        </w:tc>
        <w:tc>
          <w:tcPr>
            <w:tcW w:w="1368" w:type="pct"/>
            <w:tcBorders>
              <w:top w:val="nil"/>
              <w:left w:val="nil"/>
              <w:bottom w:val="single" w:sz="4" w:space="0" w:color="auto"/>
              <w:right w:val="single" w:sz="4" w:space="0" w:color="auto"/>
            </w:tcBorders>
            <w:shd w:val="clear" w:color="auto" w:fill="auto"/>
            <w:noWrap/>
            <w:vAlign w:val="bottom"/>
            <w:hideMark/>
          </w:tcPr>
          <w:p w14:paraId="48806EFB" w14:textId="77777777" w:rsidR="00F64DA3" w:rsidRPr="00847ACD" w:rsidRDefault="00F64DA3" w:rsidP="00F64DA3">
            <w:pPr>
              <w:spacing w:before="0" w:after="0" w:line="240" w:lineRule="auto"/>
              <w:ind w:right="0"/>
              <w:jc w:val="center"/>
              <w:rPr>
                <w:rFonts w:cs="Calibri"/>
                <w:szCs w:val="22"/>
                <w:highlight w:val="yellow"/>
                <w:rPrChange w:id="747" w:author="Shyam Bhusal" w:date="2022-12-12T13:05:00Z">
                  <w:rPr>
                    <w:rFonts w:cs="Calibri"/>
                    <w:szCs w:val="22"/>
                  </w:rPr>
                </w:rPrChange>
              </w:rPr>
            </w:pPr>
            <w:r w:rsidRPr="00847ACD">
              <w:rPr>
                <w:rFonts w:cs="Calibri"/>
                <w:szCs w:val="22"/>
                <w:highlight w:val="yellow"/>
                <w:rPrChange w:id="748" w:author="Shyam Bhusal" w:date="2022-12-12T13:05:00Z">
                  <w:rPr>
                    <w:rFonts w:cs="Calibri"/>
                    <w:szCs w:val="22"/>
                  </w:rPr>
                </w:rPrChange>
              </w:rPr>
              <w:t>397</w:t>
            </w:r>
          </w:p>
        </w:tc>
        <w:tc>
          <w:tcPr>
            <w:tcW w:w="1019" w:type="pct"/>
            <w:tcBorders>
              <w:top w:val="nil"/>
              <w:left w:val="nil"/>
              <w:bottom w:val="single" w:sz="4" w:space="0" w:color="auto"/>
              <w:right w:val="single" w:sz="4" w:space="0" w:color="auto"/>
            </w:tcBorders>
            <w:shd w:val="clear" w:color="auto" w:fill="auto"/>
            <w:noWrap/>
            <w:vAlign w:val="bottom"/>
            <w:hideMark/>
          </w:tcPr>
          <w:p w14:paraId="022E65FC" w14:textId="77777777" w:rsidR="00F64DA3" w:rsidRPr="00847ACD" w:rsidRDefault="00F64DA3" w:rsidP="00F64DA3">
            <w:pPr>
              <w:spacing w:before="0" w:after="0" w:line="240" w:lineRule="auto"/>
              <w:ind w:right="0"/>
              <w:jc w:val="center"/>
              <w:rPr>
                <w:rFonts w:cs="Calibri"/>
                <w:szCs w:val="22"/>
                <w:highlight w:val="yellow"/>
                <w:rPrChange w:id="749" w:author="Shyam Bhusal" w:date="2022-12-12T13:05:00Z">
                  <w:rPr>
                    <w:rFonts w:cs="Calibri"/>
                    <w:szCs w:val="22"/>
                  </w:rPr>
                </w:rPrChange>
              </w:rPr>
            </w:pPr>
            <w:r w:rsidRPr="00847ACD">
              <w:rPr>
                <w:rFonts w:cs="Calibri"/>
                <w:szCs w:val="22"/>
                <w:highlight w:val="yellow"/>
                <w:rPrChange w:id="750" w:author="Shyam Bhusal" w:date="2022-12-12T13:05:00Z">
                  <w:rPr>
                    <w:rFonts w:cs="Calibri"/>
                    <w:szCs w:val="22"/>
                  </w:rPr>
                </w:rPrChange>
              </w:rPr>
              <w:t>632</w:t>
            </w:r>
          </w:p>
        </w:tc>
      </w:tr>
    </w:tbl>
    <w:p w14:paraId="4A64B2DD" w14:textId="77777777" w:rsidR="009971CA" w:rsidRPr="001C0EA0" w:rsidRDefault="009971CA" w:rsidP="009971CA">
      <w:pPr>
        <w:ind w:right="-46"/>
      </w:pPr>
      <w:r w:rsidRPr="00847ACD">
        <w:rPr>
          <w:highlight w:val="yellow"/>
          <w:rPrChange w:id="751" w:author="Shyam Bhusal" w:date="2022-12-12T13:05:00Z">
            <w:rPr/>
          </w:rPrChange>
        </w:rPr>
        <w:t>Comparative study of the distribution based on the fitting of observed and computed values have been</w:t>
      </w:r>
      <w:r w:rsidRPr="001C0EA0">
        <w:t xml:space="preserve"> done and Gumbel method has given the best fit curve, however other distributions are acceptable as well. Therefore, the result given by GEV has been adopted. The detail calculation is available in Annex A.</w:t>
      </w:r>
    </w:p>
    <w:p w14:paraId="142EB0AA" w14:textId="77777777" w:rsidR="009971CA" w:rsidRDefault="009971CA" w:rsidP="009971CA">
      <w:pPr>
        <w:spacing w:before="0" w:after="160" w:line="259" w:lineRule="auto"/>
        <w:ind w:right="0"/>
        <w:jc w:val="left"/>
        <w:rPr>
          <w:rFonts w:eastAsiaTheme="majorEastAsia" w:cstheme="majorBidi"/>
          <w:b/>
          <w:szCs w:val="26"/>
        </w:rPr>
      </w:pPr>
      <w:bookmarkStart w:id="752" w:name="_Toc297447228"/>
      <w:bookmarkStart w:id="753" w:name="_Toc25316043"/>
      <w:bookmarkStart w:id="754" w:name="_Toc45025803"/>
      <w:bookmarkStart w:id="755" w:name="_Toc90989310"/>
      <w:bookmarkStart w:id="756" w:name="_Toc91255226"/>
      <w:bookmarkStart w:id="757" w:name="_Toc92369069"/>
      <w:r>
        <w:br w:type="page"/>
      </w:r>
    </w:p>
    <w:p w14:paraId="5E3C1E35" w14:textId="77777777" w:rsidR="009971CA" w:rsidRDefault="009971CA" w:rsidP="009971CA">
      <w:pPr>
        <w:pStyle w:val="Heading2"/>
        <w:numPr>
          <w:ilvl w:val="2"/>
          <w:numId w:val="1"/>
        </w:numPr>
        <w:spacing w:after="240"/>
        <w:ind w:left="709" w:right="-46" w:hanging="709"/>
      </w:pPr>
      <w:bookmarkStart w:id="758" w:name="_Toc92876314"/>
      <w:r w:rsidRPr="001C0EA0">
        <w:lastRenderedPageBreak/>
        <w:t xml:space="preserve">Regional </w:t>
      </w:r>
      <w:bookmarkEnd w:id="752"/>
      <w:bookmarkEnd w:id="753"/>
      <w:bookmarkEnd w:id="754"/>
      <w:r w:rsidRPr="001C0EA0">
        <w:t>Regression Analysis</w:t>
      </w:r>
      <w:bookmarkEnd w:id="755"/>
      <w:bookmarkEnd w:id="756"/>
      <w:bookmarkEnd w:id="757"/>
      <w:bookmarkEnd w:id="758"/>
    </w:p>
    <w:p w14:paraId="435FB6CA" w14:textId="0EC57F90" w:rsidR="009971CA" w:rsidRPr="00581426" w:rsidRDefault="009971CA" w:rsidP="009971CA">
      <w:pPr>
        <w:pStyle w:val="Caption"/>
        <w:keepNext/>
        <w:ind w:right="-46"/>
        <w:rPr>
          <w:b w:val="0"/>
          <w:iCs w:val="0"/>
          <w:szCs w:val="20"/>
        </w:rPr>
      </w:pPr>
      <w:r w:rsidRPr="00581426">
        <w:rPr>
          <w:b w:val="0"/>
          <w:iCs w:val="0"/>
          <w:szCs w:val="20"/>
        </w:rPr>
        <w:t xml:space="preserve">In this method, instantaneous maximum flow data from 6 gauging stations </w:t>
      </w:r>
      <w:r w:rsidR="00C43D98" w:rsidRPr="00581426">
        <w:rPr>
          <w:b w:val="0"/>
          <w:iCs w:val="0"/>
          <w:szCs w:val="20"/>
        </w:rPr>
        <w:t>(</w:t>
      </w:r>
      <w:r w:rsidR="00581426" w:rsidRPr="00581426">
        <w:rPr>
          <w:b w:val="0"/>
          <w:iCs w:val="0"/>
          <w:szCs w:val="20"/>
        </w:rPr>
        <w:fldChar w:fldCharType="begin"/>
      </w:r>
      <w:r w:rsidR="00581426" w:rsidRPr="00581426">
        <w:rPr>
          <w:b w:val="0"/>
          <w:iCs w:val="0"/>
          <w:szCs w:val="20"/>
        </w:rPr>
        <w:instrText xml:space="preserve"> REF _Ref92875597 \h  \* MERGEFORMAT </w:instrText>
      </w:r>
      <w:r w:rsidR="00581426" w:rsidRPr="00581426">
        <w:rPr>
          <w:b w:val="0"/>
          <w:iCs w:val="0"/>
          <w:szCs w:val="20"/>
        </w:rPr>
      </w:r>
      <w:r w:rsidR="00581426" w:rsidRPr="00581426">
        <w:rPr>
          <w:b w:val="0"/>
          <w:iCs w:val="0"/>
          <w:szCs w:val="20"/>
        </w:rPr>
        <w:fldChar w:fldCharType="separate"/>
      </w:r>
      <w:r w:rsidR="006C6245" w:rsidRPr="006C6245">
        <w:rPr>
          <w:b w:val="0"/>
        </w:rPr>
        <w:t xml:space="preserve">Table </w:t>
      </w:r>
      <w:r w:rsidR="006C6245" w:rsidRPr="006C6245">
        <w:rPr>
          <w:b w:val="0"/>
          <w:noProof/>
        </w:rPr>
        <w:t>1</w:t>
      </w:r>
      <w:r w:rsidR="006C6245" w:rsidRPr="006C6245">
        <w:rPr>
          <w:b w:val="0"/>
          <w:noProof/>
        </w:rPr>
        <w:noBreakHyphen/>
        <w:t>28</w:t>
      </w:r>
      <w:r w:rsidR="00581426" w:rsidRPr="00581426">
        <w:rPr>
          <w:b w:val="0"/>
          <w:iCs w:val="0"/>
          <w:szCs w:val="20"/>
        </w:rPr>
        <w:fldChar w:fldCharType="end"/>
      </w:r>
      <w:r w:rsidRPr="00581426">
        <w:rPr>
          <w:b w:val="0"/>
          <w:iCs w:val="0"/>
          <w:szCs w:val="20"/>
        </w:rPr>
        <w:t xml:space="preserve">) in the same region of the project was collected and their individual frequency analysis was carried out. Then, regression equations were developed between the catchment area and T-year return period. The results of flood flow of different return periods obtained from this method at intake site of </w:t>
      </w:r>
      <w:proofErr w:type="spellStart"/>
      <w:r w:rsidR="00543932">
        <w:rPr>
          <w:b w:val="0"/>
          <w:iCs w:val="0"/>
          <w:szCs w:val="20"/>
        </w:rPr>
        <w:t>Myagdi</w:t>
      </w:r>
      <w:proofErr w:type="spellEnd"/>
      <w:r w:rsidR="00543932">
        <w:rPr>
          <w:b w:val="0"/>
          <w:iCs w:val="0"/>
          <w:szCs w:val="20"/>
        </w:rPr>
        <w:t xml:space="preserve"> </w:t>
      </w:r>
      <w:proofErr w:type="spellStart"/>
      <w:r w:rsidR="00543932">
        <w:rPr>
          <w:b w:val="0"/>
          <w:iCs w:val="0"/>
          <w:szCs w:val="20"/>
        </w:rPr>
        <w:t>Khola</w:t>
      </w:r>
      <w:proofErr w:type="spellEnd"/>
      <w:r w:rsidRPr="00581426">
        <w:rPr>
          <w:b w:val="0"/>
          <w:iCs w:val="0"/>
          <w:szCs w:val="20"/>
        </w:rPr>
        <w:t xml:space="preserve">, </w:t>
      </w:r>
      <w:proofErr w:type="spellStart"/>
      <w:r w:rsidR="00543932">
        <w:rPr>
          <w:b w:val="0"/>
          <w:iCs w:val="0"/>
          <w:szCs w:val="20"/>
        </w:rPr>
        <w:t>Kunaban</w:t>
      </w:r>
      <w:proofErr w:type="spellEnd"/>
      <w:r w:rsidR="00543932">
        <w:rPr>
          <w:b w:val="0"/>
          <w:iCs w:val="0"/>
          <w:szCs w:val="20"/>
        </w:rPr>
        <w:t xml:space="preserve"> </w:t>
      </w:r>
      <w:proofErr w:type="spellStart"/>
      <w:r w:rsidR="00543932">
        <w:rPr>
          <w:b w:val="0"/>
          <w:iCs w:val="0"/>
          <w:szCs w:val="20"/>
        </w:rPr>
        <w:t>Khola</w:t>
      </w:r>
      <w:proofErr w:type="spellEnd"/>
      <w:r w:rsidRPr="00581426">
        <w:rPr>
          <w:b w:val="0"/>
          <w:iCs w:val="0"/>
          <w:szCs w:val="20"/>
        </w:rPr>
        <w:t xml:space="preserve"> and intake site of </w:t>
      </w:r>
      <w:r w:rsidR="00D60139" w:rsidRPr="00581426">
        <w:rPr>
          <w:b w:val="0"/>
          <w:iCs w:val="0"/>
          <w:szCs w:val="20"/>
        </w:rPr>
        <w:t>MKHPP</w:t>
      </w:r>
      <w:r w:rsidRPr="00581426">
        <w:rPr>
          <w:b w:val="0"/>
          <w:iCs w:val="0"/>
          <w:szCs w:val="20"/>
        </w:rPr>
        <w:t xml:space="preserve"> are presented in </w:t>
      </w:r>
      <w:r w:rsidR="00581426" w:rsidRPr="00581426">
        <w:rPr>
          <w:b w:val="0"/>
          <w:iCs w:val="0"/>
          <w:szCs w:val="20"/>
        </w:rPr>
        <w:fldChar w:fldCharType="begin"/>
      </w:r>
      <w:r w:rsidR="00581426" w:rsidRPr="00581426">
        <w:rPr>
          <w:b w:val="0"/>
          <w:iCs w:val="0"/>
          <w:szCs w:val="20"/>
        </w:rPr>
        <w:instrText xml:space="preserve"> REF _Ref92875605 \h  \* MERGEFORMAT </w:instrText>
      </w:r>
      <w:r w:rsidR="00581426" w:rsidRPr="00581426">
        <w:rPr>
          <w:b w:val="0"/>
          <w:iCs w:val="0"/>
          <w:szCs w:val="20"/>
        </w:rPr>
      </w:r>
      <w:r w:rsidR="00581426" w:rsidRPr="00581426">
        <w:rPr>
          <w:b w:val="0"/>
          <w:iCs w:val="0"/>
          <w:szCs w:val="20"/>
        </w:rPr>
        <w:fldChar w:fldCharType="separate"/>
      </w:r>
      <w:r w:rsidR="006C6245" w:rsidRPr="006C6245">
        <w:rPr>
          <w:b w:val="0"/>
        </w:rPr>
        <w:t xml:space="preserve">Table </w:t>
      </w:r>
      <w:r w:rsidR="006C6245" w:rsidRPr="006C6245">
        <w:rPr>
          <w:b w:val="0"/>
          <w:noProof/>
        </w:rPr>
        <w:t>1</w:t>
      </w:r>
      <w:r w:rsidR="006C6245" w:rsidRPr="006C6245">
        <w:rPr>
          <w:b w:val="0"/>
          <w:noProof/>
        </w:rPr>
        <w:noBreakHyphen/>
        <w:t>29</w:t>
      </w:r>
      <w:r w:rsidR="00581426" w:rsidRPr="00581426">
        <w:rPr>
          <w:b w:val="0"/>
          <w:iCs w:val="0"/>
          <w:szCs w:val="20"/>
        </w:rPr>
        <w:fldChar w:fldCharType="end"/>
      </w:r>
      <w:r w:rsidR="00581426" w:rsidRPr="00581426">
        <w:rPr>
          <w:b w:val="0"/>
          <w:iCs w:val="0"/>
          <w:szCs w:val="20"/>
        </w:rPr>
        <w:t xml:space="preserve"> </w:t>
      </w:r>
      <w:r w:rsidRPr="00581426">
        <w:rPr>
          <w:b w:val="0"/>
          <w:iCs w:val="0"/>
          <w:szCs w:val="20"/>
        </w:rPr>
        <w:t xml:space="preserve">and at tailrace site of </w:t>
      </w:r>
      <w:r w:rsidR="00D60139" w:rsidRPr="00581426">
        <w:rPr>
          <w:b w:val="0"/>
          <w:iCs w:val="0"/>
          <w:szCs w:val="20"/>
        </w:rPr>
        <w:t>MKHPP</w:t>
      </w:r>
      <w:r w:rsidRPr="00581426">
        <w:rPr>
          <w:b w:val="0"/>
          <w:iCs w:val="0"/>
          <w:szCs w:val="20"/>
        </w:rPr>
        <w:t xml:space="preserve"> are presented in </w:t>
      </w:r>
      <w:bookmarkStart w:id="759" w:name="_Ref482626969"/>
      <w:bookmarkStart w:id="760" w:name="_Toc20845983"/>
      <w:bookmarkStart w:id="761" w:name="_Toc25316133"/>
      <w:bookmarkStart w:id="762" w:name="_Toc45026307"/>
      <w:bookmarkStart w:id="763" w:name="_Toc91255539"/>
      <w:bookmarkStart w:id="764" w:name="_Toc92373129"/>
      <w:r w:rsidR="00581426" w:rsidRPr="00581426">
        <w:rPr>
          <w:b w:val="0"/>
          <w:iCs w:val="0"/>
          <w:szCs w:val="20"/>
        </w:rPr>
        <w:fldChar w:fldCharType="begin"/>
      </w:r>
      <w:r w:rsidR="00581426" w:rsidRPr="00581426">
        <w:rPr>
          <w:b w:val="0"/>
          <w:iCs w:val="0"/>
          <w:szCs w:val="20"/>
        </w:rPr>
        <w:instrText xml:space="preserve"> REF _Ref92875611 \h  \* MERGEFORMAT </w:instrText>
      </w:r>
      <w:r w:rsidR="00581426" w:rsidRPr="00581426">
        <w:rPr>
          <w:b w:val="0"/>
          <w:iCs w:val="0"/>
          <w:szCs w:val="20"/>
        </w:rPr>
      </w:r>
      <w:r w:rsidR="00581426" w:rsidRPr="00581426">
        <w:rPr>
          <w:b w:val="0"/>
          <w:iCs w:val="0"/>
          <w:szCs w:val="20"/>
        </w:rPr>
        <w:fldChar w:fldCharType="separate"/>
      </w:r>
      <w:r w:rsidR="006C6245" w:rsidRPr="006C6245">
        <w:rPr>
          <w:b w:val="0"/>
        </w:rPr>
        <w:t xml:space="preserve">Table </w:t>
      </w:r>
      <w:r w:rsidR="006C6245" w:rsidRPr="006C6245">
        <w:rPr>
          <w:b w:val="0"/>
          <w:noProof/>
        </w:rPr>
        <w:t>1</w:t>
      </w:r>
      <w:r w:rsidR="006C6245" w:rsidRPr="006C6245">
        <w:rPr>
          <w:b w:val="0"/>
          <w:noProof/>
        </w:rPr>
        <w:noBreakHyphen/>
        <w:t>30</w:t>
      </w:r>
      <w:r w:rsidR="00581426" w:rsidRPr="00581426">
        <w:rPr>
          <w:b w:val="0"/>
          <w:iCs w:val="0"/>
          <w:szCs w:val="20"/>
        </w:rPr>
        <w:fldChar w:fldCharType="end"/>
      </w:r>
      <w:r w:rsidRPr="00581426">
        <w:rPr>
          <w:b w:val="0"/>
          <w:iCs w:val="0"/>
          <w:szCs w:val="20"/>
        </w:rPr>
        <w:t>.</w:t>
      </w:r>
    </w:p>
    <w:p w14:paraId="49F42D90" w14:textId="0164FBD0" w:rsidR="00581426" w:rsidRPr="00581426" w:rsidRDefault="00581426" w:rsidP="00581426">
      <w:pPr>
        <w:pStyle w:val="Caption"/>
        <w:keepNext/>
        <w:ind w:right="-46"/>
        <w:rPr>
          <w:szCs w:val="22"/>
        </w:rPr>
      </w:pPr>
      <w:bookmarkStart w:id="765" w:name="_Ref92875597"/>
      <w:bookmarkStart w:id="766" w:name="_Toc92876619"/>
      <w:bookmarkEnd w:id="759"/>
      <w:bookmarkEnd w:id="760"/>
      <w:bookmarkEnd w:id="761"/>
      <w:bookmarkEnd w:id="762"/>
      <w:bookmarkEnd w:id="763"/>
      <w:bookmarkEnd w:id="764"/>
      <w:r>
        <w:t xml:space="preserve">Table </w:t>
      </w:r>
      <w:fldSimple w:instr=" STYLEREF 1 \s ">
        <w:r w:rsidR="006C6245">
          <w:rPr>
            <w:noProof/>
          </w:rPr>
          <w:t>1</w:t>
        </w:r>
      </w:fldSimple>
      <w:r w:rsidR="00F46335">
        <w:noBreakHyphen/>
      </w:r>
      <w:fldSimple w:instr=" SEQ Table \* ARABIC \s 1 ">
        <w:r w:rsidR="006C6245">
          <w:rPr>
            <w:noProof/>
          </w:rPr>
          <w:t>28</w:t>
        </w:r>
      </w:fldSimple>
      <w:bookmarkEnd w:id="765"/>
      <w:r>
        <w:t xml:space="preserve">: </w:t>
      </w:r>
      <w:r w:rsidRPr="001C0EA0">
        <w:rPr>
          <w:szCs w:val="22"/>
        </w:rPr>
        <w:t>DHM Gauging stations considered in the regression analysis of extreme flood with catchment area</w:t>
      </w:r>
      <w:bookmarkEnd w:id="766"/>
    </w:p>
    <w:tbl>
      <w:tblPr>
        <w:tblW w:w="5000" w:type="pct"/>
        <w:jc w:val="center"/>
        <w:tblLayout w:type="fixed"/>
        <w:tblLook w:val="04A0" w:firstRow="1" w:lastRow="0" w:firstColumn="1" w:lastColumn="0" w:noHBand="0" w:noVBand="1"/>
      </w:tblPr>
      <w:tblGrid>
        <w:gridCol w:w="719"/>
        <w:gridCol w:w="1260"/>
        <w:gridCol w:w="990"/>
        <w:gridCol w:w="1260"/>
        <w:gridCol w:w="1619"/>
        <w:gridCol w:w="1619"/>
        <w:gridCol w:w="1549"/>
      </w:tblGrid>
      <w:tr w:rsidR="009971CA" w:rsidRPr="001C0EA0" w14:paraId="33746CAD" w14:textId="77777777" w:rsidTr="00581426">
        <w:trPr>
          <w:trHeight w:val="236"/>
          <w:jc w:val="center"/>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4C069" w14:textId="77777777" w:rsidR="009971CA" w:rsidRPr="001C0EA0" w:rsidRDefault="009971CA" w:rsidP="00535242">
            <w:pPr>
              <w:pStyle w:val="Table"/>
            </w:pPr>
            <w:r w:rsidRPr="001C0EA0">
              <w:rPr>
                <w:b/>
              </w:rPr>
              <w:t> S.N.</w:t>
            </w:r>
          </w:p>
        </w:tc>
        <w:tc>
          <w:tcPr>
            <w:tcW w:w="699" w:type="pct"/>
            <w:tcBorders>
              <w:top w:val="single" w:sz="4" w:space="0" w:color="auto"/>
              <w:left w:val="nil"/>
              <w:bottom w:val="single" w:sz="4" w:space="0" w:color="auto"/>
              <w:right w:val="single" w:sz="4" w:space="0" w:color="auto"/>
            </w:tcBorders>
            <w:vAlign w:val="center"/>
          </w:tcPr>
          <w:p w14:paraId="7AD6407A" w14:textId="77777777" w:rsidR="009971CA" w:rsidRPr="001C0EA0" w:rsidRDefault="009971CA" w:rsidP="00535242">
            <w:pPr>
              <w:pStyle w:val="Table"/>
              <w:jc w:val="center"/>
              <w:rPr>
                <w:b/>
              </w:rPr>
            </w:pPr>
            <w:r w:rsidRPr="001C0EA0">
              <w:rPr>
                <w:b/>
              </w:rPr>
              <w:t>Station name</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47B57" w14:textId="77777777" w:rsidR="009971CA" w:rsidRPr="001C0EA0" w:rsidRDefault="009971CA" w:rsidP="00535242">
            <w:pPr>
              <w:pStyle w:val="Table"/>
              <w:rPr>
                <w:b/>
              </w:rPr>
            </w:pPr>
            <w:r w:rsidRPr="001C0EA0">
              <w:rPr>
                <w:b/>
              </w:rPr>
              <w:t xml:space="preserve">Station No. </w:t>
            </w:r>
          </w:p>
        </w:tc>
        <w:tc>
          <w:tcPr>
            <w:tcW w:w="699" w:type="pct"/>
            <w:tcBorders>
              <w:top w:val="single" w:sz="4" w:space="0" w:color="auto"/>
              <w:left w:val="nil"/>
              <w:bottom w:val="single" w:sz="4" w:space="0" w:color="auto"/>
              <w:right w:val="single" w:sz="4" w:space="0" w:color="auto"/>
            </w:tcBorders>
            <w:shd w:val="clear" w:color="auto" w:fill="auto"/>
            <w:noWrap/>
            <w:vAlign w:val="center"/>
            <w:hideMark/>
          </w:tcPr>
          <w:p w14:paraId="77AC652F" w14:textId="77777777" w:rsidR="009971CA" w:rsidRPr="001C0EA0" w:rsidRDefault="009971CA" w:rsidP="00535242">
            <w:pPr>
              <w:pStyle w:val="Table"/>
              <w:rPr>
                <w:b/>
              </w:rPr>
            </w:pPr>
            <w:r w:rsidRPr="001C0EA0">
              <w:rPr>
                <w:b/>
              </w:rPr>
              <w:t>Total Area, km</w:t>
            </w:r>
            <w:r w:rsidRPr="001C0EA0">
              <w:rPr>
                <w:b/>
                <w:vertAlign w:val="superscript"/>
              </w:rPr>
              <w:t>2</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14:paraId="2BB2BF33" w14:textId="77777777" w:rsidR="009971CA" w:rsidRPr="001C0EA0" w:rsidRDefault="009971CA" w:rsidP="00535242">
            <w:pPr>
              <w:pStyle w:val="Table"/>
              <w:rPr>
                <w:b/>
              </w:rPr>
            </w:pPr>
            <w:r w:rsidRPr="001C0EA0">
              <w:rPr>
                <w:b/>
              </w:rPr>
              <w:t xml:space="preserve">Area Below 5000 </w:t>
            </w:r>
            <w:proofErr w:type="spellStart"/>
            <w:r w:rsidRPr="001C0EA0">
              <w:rPr>
                <w:b/>
              </w:rPr>
              <w:t>masl</w:t>
            </w:r>
            <w:proofErr w:type="spellEnd"/>
            <w:r w:rsidRPr="001C0EA0">
              <w:rPr>
                <w:b/>
              </w:rPr>
              <w:t>, km</w:t>
            </w:r>
            <w:r w:rsidRPr="001C0EA0">
              <w:rPr>
                <w:b/>
                <w:vertAlign w:val="superscript"/>
              </w:rPr>
              <w:t>2</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14:paraId="035DDC93" w14:textId="77777777" w:rsidR="009971CA" w:rsidRPr="001C0EA0" w:rsidRDefault="009971CA" w:rsidP="00535242">
            <w:pPr>
              <w:pStyle w:val="Table"/>
              <w:rPr>
                <w:b/>
              </w:rPr>
            </w:pPr>
            <w:r w:rsidRPr="001C0EA0">
              <w:rPr>
                <w:b/>
              </w:rPr>
              <w:t xml:space="preserve">Area Above 5000 </w:t>
            </w:r>
            <w:proofErr w:type="spellStart"/>
            <w:r w:rsidRPr="001C0EA0">
              <w:rPr>
                <w:b/>
              </w:rPr>
              <w:t>masl</w:t>
            </w:r>
            <w:proofErr w:type="spellEnd"/>
            <w:r w:rsidRPr="001C0EA0">
              <w:rPr>
                <w:b/>
              </w:rPr>
              <w:t>, km</w:t>
            </w:r>
            <w:r w:rsidRPr="001C0EA0">
              <w:rPr>
                <w:b/>
                <w:vertAlign w:val="superscript"/>
              </w:rPr>
              <w:t>2</w:t>
            </w:r>
          </w:p>
        </w:tc>
        <w:tc>
          <w:tcPr>
            <w:tcW w:w="860" w:type="pct"/>
            <w:tcBorders>
              <w:top w:val="single" w:sz="4" w:space="0" w:color="auto"/>
              <w:left w:val="nil"/>
              <w:bottom w:val="single" w:sz="4" w:space="0" w:color="auto"/>
              <w:right w:val="single" w:sz="4" w:space="0" w:color="auto"/>
            </w:tcBorders>
            <w:shd w:val="clear" w:color="auto" w:fill="auto"/>
            <w:noWrap/>
            <w:vAlign w:val="center"/>
            <w:hideMark/>
          </w:tcPr>
          <w:p w14:paraId="42E3AD19" w14:textId="77777777" w:rsidR="009971CA" w:rsidRPr="001C0EA0" w:rsidRDefault="009971CA" w:rsidP="00535242">
            <w:pPr>
              <w:pStyle w:val="Table"/>
              <w:rPr>
                <w:b/>
              </w:rPr>
            </w:pPr>
            <w:r w:rsidRPr="001C0EA0">
              <w:rPr>
                <w:b/>
              </w:rPr>
              <w:t xml:space="preserve">Area Below 3000 </w:t>
            </w:r>
            <w:proofErr w:type="spellStart"/>
            <w:r w:rsidRPr="001C0EA0">
              <w:rPr>
                <w:b/>
              </w:rPr>
              <w:t>masl</w:t>
            </w:r>
            <w:proofErr w:type="spellEnd"/>
            <w:r w:rsidRPr="001C0EA0">
              <w:rPr>
                <w:b/>
              </w:rPr>
              <w:t>, km</w:t>
            </w:r>
            <w:r w:rsidRPr="001C0EA0">
              <w:rPr>
                <w:b/>
                <w:vertAlign w:val="superscript"/>
              </w:rPr>
              <w:t>2</w:t>
            </w:r>
          </w:p>
        </w:tc>
      </w:tr>
      <w:tr w:rsidR="009971CA" w:rsidRPr="001C0EA0" w14:paraId="100AB400" w14:textId="77777777" w:rsidTr="00581426">
        <w:trPr>
          <w:trHeight w:val="368"/>
          <w:jc w:val="center"/>
        </w:trPr>
        <w:tc>
          <w:tcPr>
            <w:tcW w:w="398" w:type="pct"/>
            <w:tcBorders>
              <w:top w:val="nil"/>
              <w:left w:val="single" w:sz="4" w:space="0" w:color="auto"/>
              <w:bottom w:val="single" w:sz="4" w:space="0" w:color="auto"/>
              <w:right w:val="single" w:sz="4" w:space="0" w:color="auto"/>
            </w:tcBorders>
            <w:shd w:val="clear" w:color="auto" w:fill="auto"/>
            <w:noWrap/>
            <w:vAlign w:val="center"/>
          </w:tcPr>
          <w:p w14:paraId="147A0576" w14:textId="77777777" w:rsidR="009971CA" w:rsidRPr="001C0EA0" w:rsidRDefault="009971CA" w:rsidP="00535242">
            <w:pPr>
              <w:pStyle w:val="Table"/>
              <w:jc w:val="left"/>
            </w:pPr>
            <w:r w:rsidRPr="001C0EA0">
              <w:t>1</w:t>
            </w:r>
          </w:p>
        </w:tc>
        <w:tc>
          <w:tcPr>
            <w:tcW w:w="699" w:type="pct"/>
            <w:tcBorders>
              <w:top w:val="nil"/>
              <w:left w:val="nil"/>
              <w:bottom w:val="single" w:sz="4" w:space="0" w:color="auto"/>
              <w:right w:val="single" w:sz="4" w:space="0" w:color="auto"/>
            </w:tcBorders>
            <w:vAlign w:val="center"/>
          </w:tcPr>
          <w:p w14:paraId="283046D3" w14:textId="77777777" w:rsidR="009971CA" w:rsidRPr="001C0EA0" w:rsidRDefault="009971CA" w:rsidP="00535242">
            <w:pPr>
              <w:pStyle w:val="Table"/>
            </w:pPr>
            <w:proofErr w:type="spellStart"/>
            <w:r w:rsidRPr="001C0EA0">
              <w:rPr>
                <w:rFonts w:cs="Calibri"/>
                <w:color w:val="000000"/>
                <w:szCs w:val="22"/>
              </w:rPr>
              <w:t>Myagdi</w:t>
            </w:r>
            <w:proofErr w:type="spellEnd"/>
            <w:r w:rsidRPr="001C0EA0">
              <w:rPr>
                <w:rFonts w:cs="Calibri"/>
                <w:color w:val="000000"/>
                <w:szCs w:val="22"/>
              </w:rPr>
              <w:t xml:space="preserve"> </w:t>
            </w:r>
          </w:p>
        </w:tc>
        <w:tc>
          <w:tcPr>
            <w:tcW w:w="549" w:type="pct"/>
            <w:tcBorders>
              <w:top w:val="nil"/>
              <w:left w:val="single" w:sz="4" w:space="0" w:color="auto"/>
              <w:bottom w:val="single" w:sz="4" w:space="0" w:color="auto"/>
              <w:right w:val="single" w:sz="4" w:space="0" w:color="auto"/>
            </w:tcBorders>
            <w:shd w:val="clear" w:color="auto" w:fill="auto"/>
            <w:noWrap/>
            <w:vAlign w:val="center"/>
          </w:tcPr>
          <w:p w14:paraId="5F19E704" w14:textId="77777777" w:rsidR="009971CA" w:rsidRPr="001C0EA0" w:rsidRDefault="009971CA" w:rsidP="00535242">
            <w:pPr>
              <w:pStyle w:val="Table"/>
            </w:pPr>
            <w:r w:rsidRPr="001C0EA0">
              <w:rPr>
                <w:rFonts w:cs="Calibri"/>
                <w:color w:val="000000"/>
                <w:szCs w:val="22"/>
              </w:rPr>
              <w:t>404.7</w:t>
            </w:r>
          </w:p>
        </w:tc>
        <w:tc>
          <w:tcPr>
            <w:tcW w:w="699" w:type="pct"/>
            <w:tcBorders>
              <w:top w:val="nil"/>
              <w:left w:val="nil"/>
              <w:bottom w:val="single" w:sz="4" w:space="0" w:color="auto"/>
              <w:right w:val="single" w:sz="4" w:space="0" w:color="auto"/>
            </w:tcBorders>
            <w:shd w:val="clear" w:color="auto" w:fill="auto"/>
            <w:noWrap/>
            <w:vAlign w:val="center"/>
          </w:tcPr>
          <w:p w14:paraId="7FC06089" w14:textId="77777777" w:rsidR="009971CA" w:rsidRPr="001C0EA0" w:rsidRDefault="009971CA" w:rsidP="00535242">
            <w:pPr>
              <w:pStyle w:val="Table"/>
            </w:pPr>
            <w:r w:rsidRPr="001C0EA0">
              <w:rPr>
                <w:rFonts w:cs="Calibri"/>
                <w:color w:val="000000"/>
                <w:szCs w:val="22"/>
              </w:rPr>
              <w:t>1067.71</w:t>
            </w:r>
          </w:p>
        </w:tc>
        <w:tc>
          <w:tcPr>
            <w:tcW w:w="898" w:type="pct"/>
            <w:tcBorders>
              <w:top w:val="nil"/>
              <w:left w:val="nil"/>
              <w:bottom w:val="single" w:sz="4" w:space="0" w:color="auto"/>
              <w:right w:val="single" w:sz="4" w:space="0" w:color="auto"/>
            </w:tcBorders>
            <w:shd w:val="clear" w:color="auto" w:fill="auto"/>
            <w:noWrap/>
            <w:vAlign w:val="center"/>
          </w:tcPr>
          <w:p w14:paraId="1244710B" w14:textId="77777777" w:rsidR="009971CA" w:rsidRPr="001C0EA0" w:rsidRDefault="009971CA" w:rsidP="00535242">
            <w:pPr>
              <w:pStyle w:val="Table"/>
            </w:pPr>
            <w:r w:rsidRPr="001C0EA0">
              <w:rPr>
                <w:rFonts w:cs="Calibri"/>
                <w:color w:val="000000"/>
                <w:szCs w:val="22"/>
              </w:rPr>
              <w:t>861.29</w:t>
            </w:r>
          </w:p>
        </w:tc>
        <w:tc>
          <w:tcPr>
            <w:tcW w:w="898" w:type="pct"/>
            <w:tcBorders>
              <w:top w:val="nil"/>
              <w:left w:val="nil"/>
              <w:bottom w:val="single" w:sz="4" w:space="0" w:color="auto"/>
              <w:right w:val="single" w:sz="4" w:space="0" w:color="auto"/>
            </w:tcBorders>
            <w:shd w:val="clear" w:color="auto" w:fill="auto"/>
            <w:noWrap/>
            <w:vAlign w:val="center"/>
          </w:tcPr>
          <w:p w14:paraId="66B15D7A" w14:textId="77777777" w:rsidR="009971CA" w:rsidRPr="001C0EA0" w:rsidRDefault="009971CA" w:rsidP="00535242">
            <w:pPr>
              <w:pStyle w:val="Table"/>
            </w:pPr>
            <w:r w:rsidRPr="001C0EA0">
              <w:rPr>
                <w:rFonts w:cs="Calibri"/>
                <w:color w:val="000000"/>
                <w:szCs w:val="22"/>
              </w:rPr>
              <w:t>206.41</w:t>
            </w:r>
          </w:p>
        </w:tc>
        <w:tc>
          <w:tcPr>
            <w:tcW w:w="860" w:type="pct"/>
            <w:tcBorders>
              <w:top w:val="nil"/>
              <w:left w:val="nil"/>
              <w:bottom w:val="single" w:sz="4" w:space="0" w:color="auto"/>
              <w:right w:val="single" w:sz="4" w:space="0" w:color="auto"/>
            </w:tcBorders>
            <w:shd w:val="clear" w:color="auto" w:fill="auto"/>
            <w:noWrap/>
            <w:vAlign w:val="center"/>
          </w:tcPr>
          <w:p w14:paraId="3D5C1126" w14:textId="77777777" w:rsidR="009971CA" w:rsidRPr="001C0EA0" w:rsidRDefault="009971CA" w:rsidP="00535242">
            <w:pPr>
              <w:pStyle w:val="Table"/>
            </w:pPr>
            <w:r w:rsidRPr="001C0EA0">
              <w:rPr>
                <w:rFonts w:cs="Calibri"/>
                <w:color w:val="000000"/>
                <w:szCs w:val="22"/>
              </w:rPr>
              <w:t>522.39</w:t>
            </w:r>
          </w:p>
        </w:tc>
      </w:tr>
      <w:tr w:rsidR="009971CA" w:rsidRPr="001C0EA0" w14:paraId="56745499" w14:textId="77777777" w:rsidTr="00581426">
        <w:trPr>
          <w:trHeight w:val="341"/>
          <w:jc w:val="center"/>
        </w:trPr>
        <w:tc>
          <w:tcPr>
            <w:tcW w:w="398" w:type="pct"/>
            <w:tcBorders>
              <w:top w:val="nil"/>
              <w:left w:val="single" w:sz="4" w:space="0" w:color="auto"/>
              <w:bottom w:val="single" w:sz="4" w:space="0" w:color="auto"/>
              <w:right w:val="single" w:sz="4" w:space="0" w:color="auto"/>
            </w:tcBorders>
            <w:shd w:val="clear" w:color="auto" w:fill="auto"/>
            <w:noWrap/>
            <w:vAlign w:val="center"/>
          </w:tcPr>
          <w:p w14:paraId="05A82BA3" w14:textId="77777777" w:rsidR="009971CA" w:rsidRPr="001C0EA0" w:rsidRDefault="009971CA" w:rsidP="00535242">
            <w:pPr>
              <w:pStyle w:val="Table"/>
              <w:jc w:val="left"/>
            </w:pPr>
            <w:r w:rsidRPr="001C0EA0">
              <w:t>2</w:t>
            </w:r>
          </w:p>
        </w:tc>
        <w:tc>
          <w:tcPr>
            <w:tcW w:w="699" w:type="pct"/>
            <w:tcBorders>
              <w:top w:val="nil"/>
              <w:left w:val="nil"/>
              <w:bottom w:val="single" w:sz="4" w:space="0" w:color="auto"/>
              <w:right w:val="single" w:sz="4" w:space="0" w:color="auto"/>
            </w:tcBorders>
            <w:vAlign w:val="center"/>
          </w:tcPr>
          <w:p w14:paraId="1F9EB235" w14:textId="77777777" w:rsidR="009971CA" w:rsidRPr="001C0EA0" w:rsidRDefault="009971CA" w:rsidP="00535242">
            <w:pPr>
              <w:pStyle w:val="Table"/>
            </w:pPr>
            <w:r w:rsidRPr="001C0EA0">
              <w:rPr>
                <w:rFonts w:cs="Calibri"/>
                <w:color w:val="000000"/>
                <w:szCs w:val="22"/>
              </w:rPr>
              <w:t>Modi</w:t>
            </w:r>
          </w:p>
        </w:tc>
        <w:tc>
          <w:tcPr>
            <w:tcW w:w="549" w:type="pct"/>
            <w:tcBorders>
              <w:top w:val="nil"/>
              <w:left w:val="single" w:sz="4" w:space="0" w:color="auto"/>
              <w:bottom w:val="single" w:sz="4" w:space="0" w:color="auto"/>
              <w:right w:val="single" w:sz="4" w:space="0" w:color="auto"/>
            </w:tcBorders>
            <w:shd w:val="clear" w:color="auto" w:fill="auto"/>
            <w:noWrap/>
            <w:vAlign w:val="center"/>
          </w:tcPr>
          <w:p w14:paraId="26275241" w14:textId="77777777" w:rsidR="009971CA" w:rsidRPr="001C0EA0" w:rsidRDefault="009971CA" w:rsidP="00535242">
            <w:pPr>
              <w:pStyle w:val="Table"/>
            </w:pPr>
            <w:r w:rsidRPr="001C0EA0">
              <w:rPr>
                <w:rFonts w:cs="Calibri"/>
                <w:color w:val="000000"/>
                <w:szCs w:val="22"/>
              </w:rPr>
              <w:t>406.5</w:t>
            </w:r>
          </w:p>
        </w:tc>
        <w:tc>
          <w:tcPr>
            <w:tcW w:w="699" w:type="pct"/>
            <w:tcBorders>
              <w:top w:val="nil"/>
              <w:left w:val="nil"/>
              <w:bottom w:val="single" w:sz="4" w:space="0" w:color="auto"/>
              <w:right w:val="single" w:sz="4" w:space="0" w:color="auto"/>
            </w:tcBorders>
            <w:shd w:val="clear" w:color="auto" w:fill="auto"/>
            <w:noWrap/>
            <w:vAlign w:val="center"/>
          </w:tcPr>
          <w:p w14:paraId="4D8B4787" w14:textId="77777777" w:rsidR="009971CA" w:rsidRPr="001C0EA0" w:rsidRDefault="009971CA" w:rsidP="00535242">
            <w:pPr>
              <w:pStyle w:val="Table"/>
            </w:pPr>
            <w:r w:rsidRPr="001C0EA0">
              <w:rPr>
                <w:rFonts w:cs="Calibri"/>
                <w:color w:val="000000"/>
                <w:szCs w:val="22"/>
              </w:rPr>
              <w:t>558.09</w:t>
            </w:r>
          </w:p>
        </w:tc>
        <w:tc>
          <w:tcPr>
            <w:tcW w:w="898" w:type="pct"/>
            <w:tcBorders>
              <w:top w:val="nil"/>
              <w:left w:val="nil"/>
              <w:bottom w:val="single" w:sz="4" w:space="0" w:color="auto"/>
              <w:right w:val="single" w:sz="4" w:space="0" w:color="auto"/>
            </w:tcBorders>
            <w:shd w:val="clear" w:color="auto" w:fill="auto"/>
            <w:noWrap/>
            <w:vAlign w:val="center"/>
          </w:tcPr>
          <w:p w14:paraId="7343DD8E" w14:textId="77777777" w:rsidR="009971CA" w:rsidRPr="001C0EA0" w:rsidRDefault="009971CA" w:rsidP="00535242">
            <w:pPr>
              <w:pStyle w:val="Table"/>
            </w:pPr>
            <w:r w:rsidRPr="001C0EA0">
              <w:rPr>
                <w:rFonts w:cs="Calibri"/>
                <w:color w:val="000000"/>
                <w:szCs w:val="22"/>
              </w:rPr>
              <w:t>440.26</w:t>
            </w:r>
          </w:p>
        </w:tc>
        <w:tc>
          <w:tcPr>
            <w:tcW w:w="898" w:type="pct"/>
            <w:tcBorders>
              <w:top w:val="nil"/>
              <w:left w:val="nil"/>
              <w:bottom w:val="single" w:sz="4" w:space="0" w:color="auto"/>
              <w:right w:val="single" w:sz="4" w:space="0" w:color="auto"/>
            </w:tcBorders>
            <w:shd w:val="clear" w:color="auto" w:fill="auto"/>
            <w:noWrap/>
            <w:vAlign w:val="center"/>
          </w:tcPr>
          <w:p w14:paraId="0D9796C9" w14:textId="77777777" w:rsidR="009971CA" w:rsidRPr="001C0EA0" w:rsidRDefault="009971CA" w:rsidP="00535242">
            <w:pPr>
              <w:pStyle w:val="Table"/>
            </w:pPr>
            <w:r w:rsidRPr="001C0EA0">
              <w:rPr>
                <w:rFonts w:cs="Calibri"/>
                <w:color w:val="000000"/>
                <w:szCs w:val="22"/>
              </w:rPr>
              <w:t>117.82</w:t>
            </w:r>
          </w:p>
        </w:tc>
        <w:tc>
          <w:tcPr>
            <w:tcW w:w="860" w:type="pct"/>
            <w:tcBorders>
              <w:top w:val="nil"/>
              <w:left w:val="nil"/>
              <w:bottom w:val="single" w:sz="4" w:space="0" w:color="auto"/>
              <w:right w:val="single" w:sz="4" w:space="0" w:color="auto"/>
            </w:tcBorders>
            <w:shd w:val="clear" w:color="auto" w:fill="auto"/>
            <w:noWrap/>
            <w:vAlign w:val="center"/>
          </w:tcPr>
          <w:p w14:paraId="0B805CC9" w14:textId="77777777" w:rsidR="009971CA" w:rsidRPr="001C0EA0" w:rsidRDefault="009971CA" w:rsidP="00535242">
            <w:pPr>
              <w:pStyle w:val="Table"/>
            </w:pPr>
            <w:r w:rsidRPr="001C0EA0">
              <w:rPr>
                <w:rFonts w:cs="Calibri"/>
                <w:color w:val="000000"/>
                <w:szCs w:val="22"/>
              </w:rPr>
              <w:t>265.91</w:t>
            </w:r>
          </w:p>
        </w:tc>
      </w:tr>
      <w:tr w:rsidR="009971CA" w:rsidRPr="001C0EA0" w14:paraId="101508A8" w14:textId="77777777" w:rsidTr="00581426">
        <w:trPr>
          <w:trHeight w:val="359"/>
          <w:jc w:val="center"/>
        </w:trPr>
        <w:tc>
          <w:tcPr>
            <w:tcW w:w="398" w:type="pct"/>
            <w:tcBorders>
              <w:top w:val="nil"/>
              <w:left w:val="single" w:sz="4" w:space="0" w:color="auto"/>
              <w:bottom w:val="single" w:sz="4" w:space="0" w:color="auto"/>
              <w:right w:val="single" w:sz="4" w:space="0" w:color="auto"/>
            </w:tcBorders>
            <w:shd w:val="clear" w:color="auto" w:fill="auto"/>
            <w:noWrap/>
            <w:vAlign w:val="center"/>
          </w:tcPr>
          <w:p w14:paraId="47DE59A8" w14:textId="77777777" w:rsidR="009971CA" w:rsidRPr="001C0EA0" w:rsidRDefault="009971CA" w:rsidP="00535242">
            <w:pPr>
              <w:pStyle w:val="Table"/>
              <w:jc w:val="left"/>
            </w:pPr>
            <w:r w:rsidRPr="001C0EA0">
              <w:t>3</w:t>
            </w:r>
          </w:p>
        </w:tc>
        <w:tc>
          <w:tcPr>
            <w:tcW w:w="699" w:type="pct"/>
            <w:tcBorders>
              <w:top w:val="nil"/>
              <w:left w:val="nil"/>
              <w:bottom w:val="single" w:sz="4" w:space="0" w:color="auto"/>
              <w:right w:val="single" w:sz="4" w:space="0" w:color="auto"/>
            </w:tcBorders>
            <w:vAlign w:val="center"/>
          </w:tcPr>
          <w:p w14:paraId="38226756" w14:textId="77777777" w:rsidR="009971CA" w:rsidRPr="001C0EA0" w:rsidRDefault="009971CA" w:rsidP="00535242">
            <w:pPr>
              <w:pStyle w:val="Table"/>
            </w:pPr>
            <w:r w:rsidRPr="001C0EA0">
              <w:rPr>
                <w:rFonts w:cs="Calibri"/>
                <w:color w:val="000000"/>
                <w:szCs w:val="22"/>
              </w:rPr>
              <w:t>Mardi</w:t>
            </w:r>
          </w:p>
        </w:tc>
        <w:tc>
          <w:tcPr>
            <w:tcW w:w="549" w:type="pct"/>
            <w:tcBorders>
              <w:top w:val="nil"/>
              <w:left w:val="single" w:sz="4" w:space="0" w:color="auto"/>
              <w:bottom w:val="single" w:sz="4" w:space="0" w:color="auto"/>
              <w:right w:val="single" w:sz="4" w:space="0" w:color="auto"/>
            </w:tcBorders>
            <w:shd w:val="clear" w:color="auto" w:fill="auto"/>
            <w:noWrap/>
            <w:vAlign w:val="center"/>
          </w:tcPr>
          <w:p w14:paraId="1AE317E6" w14:textId="77777777" w:rsidR="009971CA" w:rsidRPr="001C0EA0" w:rsidRDefault="009971CA" w:rsidP="00535242">
            <w:pPr>
              <w:pStyle w:val="Table"/>
            </w:pPr>
            <w:r w:rsidRPr="001C0EA0">
              <w:rPr>
                <w:rFonts w:cs="Calibri"/>
                <w:color w:val="000000"/>
                <w:szCs w:val="22"/>
              </w:rPr>
              <w:t>428</w:t>
            </w:r>
          </w:p>
        </w:tc>
        <w:tc>
          <w:tcPr>
            <w:tcW w:w="699" w:type="pct"/>
            <w:tcBorders>
              <w:top w:val="nil"/>
              <w:left w:val="nil"/>
              <w:bottom w:val="single" w:sz="4" w:space="0" w:color="auto"/>
              <w:right w:val="single" w:sz="4" w:space="0" w:color="auto"/>
            </w:tcBorders>
            <w:shd w:val="clear" w:color="auto" w:fill="auto"/>
            <w:noWrap/>
            <w:vAlign w:val="center"/>
          </w:tcPr>
          <w:p w14:paraId="15189B3D" w14:textId="77777777" w:rsidR="009971CA" w:rsidRPr="001C0EA0" w:rsidRDefault="009971CA" w:rsidP="00535242">
            <w:pPr>
              <w:pStyle w:val="Table"/>
            </w:pPr>
            <w:r w:rsidRPr="001C0EA0">
              <w:rPr>
                <w:rFonts w:cs="Calibri"/>
                <w:color w:val="000000"/>
                <w:szCs w:val="22"/>
              </w:rPr>
              <w:t>139.50</w:t>
            </w:r>
          </w:p>
        </w:tc>
        <w:tc>
          <w:tcPr>
            <w:tcW w:w="898" w:type="pct"/>
            <w:tcBorders>
              <w:top w:val="nil"/>
              <w:left w:val="nil"/>
              <w:bottom w:val="single" w:sz="4" w:space="0" w:color="auto"/>
              <w:right w:val="single" w:sz="4" w:space="0" w:color="auto"/>
            </w:tcBorders>
            <w:shd w:val="clear" w:color="auto" w:fill="auto"/>
            <w:noWrap/>
            <w:vAlign w:val="center"/>
          </w:tcPr>
          <w:p w14:paraId="6C082DFA" w14:textId="77777777" w:rsidR="009971CA" w:rsidRPr="001C0EA0" w:rsidRDefault="009971CA" w:rsidP="00535242">
            <w:pPr>
              <w:pStyle w:val="Table"/>
            </w:pPr>
            <w:r w:rsidRPr="001C0EA0">
              <w:rPr>
                <w:rFonts w:cs="Calibri"/>
                <w:color w:val="000000"/>
                <w:szCs w:val="22"/>
              </w:rPr>
              <w:t>139.08</w:t>
            </w:r>
          </w:p>
        </w:tc>
        <w:tc>
          <w:tcPr>
            <w:tcW w:w="898" w:type="pct"/>
            <w:tcBorders>
              <w:top w:val="nil"/>
              <w:left w:val="nil"/>
              <w:bottom w:val="single" w:sz="4" w:space="0" w:color="auto"/>
              <w:right w:val="single" w:sz="4" w:space="0" w:color="auto"/>
            </w:tcBorders>
            <w:shd w:val="clear" w:color="auto" w:fill="auto"/>
            <w:noWrap/>
            <w:vAlign w:val="center"/>
          </w:tcPr>
          <w:p w14:paraId="10D8C037" w14:textId="77777777" w:rsidR="009971CA" w:rsidRPr="001C0EA0" w:rsidRDefault="009971CA" w:rsidP="00535242">
            <w:pPr>
              <w:pStyle w:val="Table"/>
            </w:pPr>
            <w:r w:rsidRPr="001C0EA0">
              <w:rPr>
                <w:rFonts w:cs="Calibri"/>
                <w:color w:val="000000"/>
                <w:szCs w:val="22"/>
              </w:rPr>
              <w:t>0.42</w:t>
            </w:r>
          </w:p>
        </w:tc>
        <w:tc>
          <w:tcPr>
            <w:tcW w:w="860" w:type="pct"/>
            <w:tcBorders>
              <w:top w:val="nil"/>
              <w:left w:val="nil"/>
              <w:bottom w:val="single" w:sz="4" w:space="0" w:color="auto"/>
              <w:right w:val="single" w:sz="4" w:space="0" w:color="auto"/>
            </w:tcBorders>
            <w:shd w:val="clear" w:color="auto" w:fill="auto"/>
            <w:noWrap/>
            <w:vAlign w:val="center"/>
          </w:tcPr>
          <w:p w14:paraId="6652C323" w14:textId="77777777" w:rsidR="009971CA" w:rsidRPr="001C0EA0" w:rsidRDefault="009971CA" w:rsidP="00535242">
            <w:pPr>
              <w:pStyle w:val="Table"/>
            </w:pPr>
            <w:r w:rsidRPr="001C0EA0">
              <w:rPr>
                <w:rFonts w:cs="Calibri"/>
                <w:color w:val="000000"/>
                <w:szCs w:val="22"/>
              </w:rPr>
              <w:t>113.08</w:t>
            </w:r>
          </w:p>
        </w:tc>
      </w:tr>
      <w:tr w:rsidR="009971CA" w:rsidRPr="001C0EA0" w14:paraId="17DC937C" w14:textId="77777777" w:rsidTr="00581426">
        <w:trPr>
          <w:trHeight w:val="359"/>
          <w:jc w:val="center"/>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F9E0F0" w14:textId="77777777" w:rsidR="009971CA" w:rsidRPr="001C0EA0" w:rsidRDefault="009971CA" w:rsidP="00535242">
            <w:pPr>
              <w:pStyle w:val="Table"/>
              <w:jc w:val="left"/>
            </w:pPr>
            <w:r w:rsidRPr="001C0EA0">
              <w:t>4</w:t>
            </w:r>
          </w:p>
        </w:tc>
        <w:tc>
          <w:tcPr>
            <w:tcW w:w="699" w:type="pct"/>
            <w:tcBorders>
              <w:top w:val="single" w:sz="4" w:space="0" w:color="auto"/>
              <w:left w:val="nil"/>
              <w:bottom w:val="single" w:sz="4" w:space="0" w:color="auto"/>
              <w:right w:val="single" w:sz="4" w:space="0" w:color="auto"/>
            </w:tcBorders>
            <w:vAlign w:val="center"/>
          </w:tcPr>
          <w:p w14:paraId="3A370ABD" w14:textId="77777777" w:rsidR="009971CA" w:rsidRPr="001C0EA0" w:rsidRDefault="009971CA" w:rsidP="00535242">
            <w:pPr>
              <w:pStyle w:val="Table"/>
            </w:pPr>
            <w:proofErr w:type="spellStart"/>
            <w:r w:rsidRPr="001C0EA0">
              <w:rPr>
                <w:rFonts w:cs="Calibri"/>
                <w:color w:val="000000"/>
                <w:szCs w:val="22"/>
              </w:rPr>
              <w:t>Seti</w:t>
            </w:r>
            <w:proofErr w:type="spellEnd"/>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A3CD4C" w14:textId="77777777" w:rsidR="009971CA" w:rsidRPr="001C0EA0" w:rsidRDefault="009971CA" w:rsidP="00535242">
            <w:pPr>
              <w:pStyle w:val="Table"/>
            </w:pPr>
            <w:r w:rsidRPr="001C0EA0">
              <w:rPr>
                <w:rFonts w:cs="Calibri"/>
                <w:color w:val="000000"/>
                <w:szCs w:val="22"/>
              </w:rPr>
              <w:t>430</w:t>
            </w:r>
          </w:p>
        </w:tc>
        <w:tc>
          <w:tcPr>
            <w:tcW w:w="699" w:type="pct"/>
            <w:tcBorders>
              <w:top w:val="single" w:sz="4" w:space="0" w:color="auto"/>
              <w:left w:val="nil"/>
              <w:bottom w:val="single" w:sz="4" w:space="0" w:color="auto"/>
              <w:right w:val="single" w:sz="4" w:space="0" w:color="auto"/>
            </w:tcBorders>
            <w:shd w:val="clear" w:color="auto" w:fill="auto"/>
            <w:noWrap/>
            <w:vAlign w:val="center"/>
          </w:tcPr>
          <w:p w14:paraId="6307D83D" w14:textId="77777777" w:rsidR="009971CA" w:rsidRPr="001C0EA0" w:rsidRDefault="009971CA" w:rsidP="00535242">
            <w:pPr>
              <w:pStyle w:val="Table"/>
            </w:pPr>
            <w:r w:rsidRPr="001C0EA0">
              <w:rPr>
                <w:rFonts w:cs="Calibri"/>
                <w:color w:val="000000"/>
                <w:szCs w:val="22"/>
              </w:rPr>
              <w:t>537.01</w:t>
            </w:r>
          </w:p>
        </w:tc>
        <w:tc>
          <w:tcPr>
            <w:tcW w:w="898" w:type="pct"/>
            <w:tcBorders>
              <w:top w:val="single" w:sz="4" w:space="0" w:color="auto"/>
              <w:left w:val="nil"/>
              <w:bottom w:val="single" w:sz="4" w:space="0" w:color="auto"/>
              <w:right w:val="single" w:sz="4" w:space="0" w:color="auto"/>
            </w:tcBorders>
            <w:shd w:val="clear" w:color="auto" w:fill="auto"/>
            <w:noWrap/>
            <w:vAlign w:val="center"/>
          </w:tcPr>
          <w:p w14:paraId="3EFF9146" w14:textId="77777777" w:rsidR="009971CA" w:rsidRPr="001C0EA0" w:rsidRDefault="009971CA" w:rsidP="00535242">
            <w:pPr>
              <w:pStyle w:val="Table"/>
            </w:pPr>
            <w:r w:rsidRPr="001C0EA0">
              <w:rPr>
                <w:rFonts w:cs="Calibri"/>
                <w:color w:val="000000"/>
                <w:szCs w:val="22"/>
              </w:rPr>
              <w:t>488.26</w:t>
            </w:r>
          </w:p>
        </w:tc>
        <w:tc>
          <w:tcPr>
            <w:tcW w:w="898" w:type="pct"/>
            <w:tcBorders>
              <w:top w:val="single" w:sz="4" w:space="0" w:color="auto"/>
              <w:left w:val="nil"/>
              <w:bottom w:val="single" w:sz="4" w:space="0" w:color="auto"/>
              <w:right w:val="single" w:sz="4" w:space="0" w:color="auto"/>
            </w:tcBorders>
            <w:shd w:val="clear" w:color="auto" w:fill="auto"/>
            <w:noWrap/>
            <w:vAlign w:val="center"/>
          </w:tcPr>
          <w:p w14:paraId="6D750098" w14:textId="77777777" w:rsidR="009971CA" w:rsidRPr="001C0EA0" w:rsidRDefault="009971CA" w:rsidP="00535242">
            <w:pPr>
              <w:pStyle w:val="Table"/>
            </w:pPr>
            <w:r w:rsidRPr="001C0EA0">
              <w:rPr>
                <w:rFonts w:cs="Calibri"/>
                <w:color w:val="000000"/>
                <w:szCs w:val="22"/>
              </w:rPr>
              <w:t>48.75</w:t>
            </w:r>
          </w:p>
        </w:tc>
        <w:tc>
          <w:tcPr>
            <w:tcW w:w="860" w:type="pct"/>
            <w:tcBorders>
              <w:top w:val="single" w:sz="4" w:space="0" w:color="auto"/>
              <w:left w:val="nil"/>
              <w:bottom w:val="single" w:sz="4" w:space="0" w:color="auto"/>
              <w:right w:val="single" w:sz="4" w:space="0" w:color="auto"/>
            </w:tcBorders>
            <w:shd w:val="clear" w:color="auto" w:fill="auto"/>
            <w:noWrap/>
            <w:vAlign w:val="center"/>
          </w:tcPr>
          <w:p w14:paraId="3CA4C313" w14:textId="77777777" w:rsidR="009971CA" w:rsidRPr="001C0EA0" w:rsidRDefault="009971CA" w:rsidP="00535242">
            <w:pPr>
              <w:pStyle w:val="Table"/>
            </w:pPr>
            <w:r w:rsidRPr="001C0EA0">
              <w:rPr>
                <w:rFonts w:cs="Calibri"/>
                <w:color w:val="000000"/>
                <w:szCs w:val="22"/>
              </w:rPr>
              <w:t>306.73</w:t>
            </w:r>
          </w:p>
        </w:tc>
      </w:tr>
      <w:tr w:rsidR="009971CA" w:rsidRPr="001C0EA0" w14:paraId="483066A2" w14:textId="77777777" w:rsidTr="00581426">
        <w:trPr>
          <w:trHeight w:val="359"/>
          <w:jc w:val="center"/>
        </w:trPr>
        <w:tc>
          <w:tcPr>
            <w:tcW w:w="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12BEE3" w14:textId="77777777" w:rsidR="009971CA" w:rsidRPr="001C0EA0" w:rsidRDefault="009971CA" w:rsidP="00535242">
            <w:pPr>
              <w:pStyle w:val="Table"/>
              <w:jc w:val="left"/>
            </w:pPr>
            <w:r w:rsidRPr="001C0EA0">
              <w:t>5</w:t>
            </w:r>
          </w:p>
        </w:tc>
        <w:tc>
          <w:tcPr>
            <w:tcW w:w="699" w:type="pct"/>
            <w:tcBorders>
              <w:top w:val="single" w:sz="4" w:space="0" w:color="auto"/>
              <w:left w:val="nil"/>
              <w:bottom w:val="single" w:sz="4" w:space="0" w:color="auto"/>
              <w:right w:val="single" w:sz="4" w:space="0" w:color="auto"/>
            </w:tcBorders>
            <w:vAlign w:val="center"/>
          </w:tcPr>
          <w:p w14:paraId="5E31BED7" w14:textId="77777777" w:rsidR="009971CA" w:rsidRPr="001C0EA0" w:rsidRDefault="009971CA" w:rsidP="00535242">
            <w:pPr>
              <w:pStyle w:val="Table"/>
            </w:pPr>
            <w:proofErr w:type="spellStart"/>
            <w:r w:rsidRPr="001C0EA0">
              <w:rPr>
                <w:rFonts w:cs="Calibri"/>
                <w:color w:val="000000"/>
                <w:szCs w:val="22"/>
              </w:rPr>
              <w:t>Madi</w:t>
            </w:r>
            <w:proofErr w:type="spellEnd"/>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7316AC" w14:textId="77777777" w:rsidR="009971CA" w:rsidRPr="001C0EA0" w:rsidRDefault="009971CA" w:rsidP="00535242">
            <w:pPr>
              <w:pStyle w:val="Table"/>
            </w:pPr>
            <w:r w:rsidRPr="001C0EA0">
              <w:rPr>
                <w:rFonts w:cs="Calibri"/>
                <w:color w:val="000000"/>
                <w:szCs w:val="22"/>
              </w:rPr>
              <w:t>438</w:t>
            </w:r>
          </w:p>
        </w:tc>
        <w:tc>
          <w:tcPr>
            <w:tcW w:w="699" w:type="pct"/>
            <w:tcBorders>
              <w:top w:val="single" w:sz="4" w:space="0" w:color="auto"/>
              <w:left w:val="nil"/>
              <w:bottom w:val="single" w:sz="4" w:space="0" w:color="auto"/>
              <w:right w:val="single" w:sz="4" w:space="0" w:color="auto"/>
            </w:tcBorders>
            <w:shd w:val="clear" w:color="auto" w:fill="auto"/>
            <w:noWrap/>
            <w:vAlign w:val="center"/>
          </w:tcPr>
          <w:p w14:paraId="1B3992C9" w14:textId="77777777" w:rsidR="009971CA" w:rsidRPr="001C0EA0" w:rsidRDefault="009971CA" w:rsidP="00535242">
            <w:pPr>
              <w:pStyle w:val="Table"/>
            </w:pPr>
            <w:r w:rsidRPr="001C0EA0">
              <w:rPr>
                <w:rFonts w:cs="Calibri"/>
                <w:color w:val="000000"/>
                <w:szCs w:val="22"/>
              </w:rPr>
              <w:t>847.12</w:t>
            </w:r>
          </w:p>
        </w:tc>
        <w:tc>
          <w:tcPr>
            <w:tcW w:w="898" w:type="pct"/>
            <w:tcBorders>
              <w:top w:val="single" w:sz="4" w:space="0" w:color="auto"/>
              <w:left w:val="nil"/>
              <w:bottom w:val="single" w:sz="4" w:space="0" w:color="auto"/>
              <w:right w:val="single" w:sz="4" w:space="0" w:color="auto"/>
            </w:tcBorders>
            <w:shd w:val="clear" w:color="auto" w:fill="auto"/>
            <w:noWrap/>
            <w:vAlign w:val="center"/>
          </w:tcPr>
          <w:p w14:paraId="0AC0FBBE" w14:textId="77777777" w:rsidR="009971CA" w:rsidRPr="001C0EA0" w:rsidRDefault="009971CA" w:rsidP="00535242">
            <w:pPr>
              <w:pStyle w:val="Table"/>
            </w:pPr>
            <w:r w:rsidRPr="001C0EA0">
              <w:rPr>
                <w:rFonts w:cs="Calibri"/>
                <w:color w:val="000000"/>
                <w:szCs w:val="22"/>
              </w:rPr>
              <w:t>785.09</w:t>
            </w:r>
          </w:p>
        </w:tc>
        <w:tc>
          <w:tcPr>
            <w:tcW w:w="898" w:type="pct"/>
            <w:tcBorders>
              <w:top w:val="single" w:sz="4" w:space="0" w:color="auto"/>
              <w:left w:val="nil"/>
              <w:bottom w:val="single" w:sz="4" w:space="0" w:color="auto"/>
              <w:right w:val="single" w:sz="4" w:space="0" w:color="auto"/>
            </w:tcBorders>
            <w:shd w:val="clear" w:color="auto" w:fill="auto"/>
            <w:noWrap/>
            <w:vAlign w:val="center"/>
          </w:tcPr>
          <w:p w14:paraId="28866FE2" w14:textId="77777777" w:rsidR="009971CA" w:rsidRPr="001C0EA0" w:rsidRDefault="009971CA" w:rsidP="00535242">
            <w:pPr>
              <w:pStyle w:val="Table"/>
            </w:pPr>
            <w:r w:rsidRPr="001C0EA0">
              <w:rPr>
                <w:rFonts w:cs="Calibri"/>
                <w:color w:val="000000"/>
                <w:szCs w:val="22"/>
              </w:rPr>
              <w:t>62.02</w:t>
            </w:r>
          </w:p>
        </w:tc>
        <w:tc>
          <w:tcPr>
            <w:tcW w:w="860" w:type="pct"/>
            <w:tcBorders>
              <w:top w:val="single" w:sz="4" w:space="0" w:color="auto"/>
              <w:left w:val="nil"/>
              <w:bottom w:val="single" w:sz="4" w:space="0" w:color="auto"/>
              <w:right w:val="single" w:sz="4" w:space="0" w:color="auto"/>
            </w:tcBorders>
            <w:shd w:val="clear" w:color="auto" w:fill="auto"/>
            <w:noWrap/>
            <w:vAlign w:val="center"/>
          </w:tcPr>
          <w:p w14:paraId="487EEBFF" w14:textId="77777777" w:rsidR="009971CA" w:rsidRPr="001C0EA0" w:rsidRDefault="009971CA" w:rsidP="00535242">
            <w:pPr>
              <w:pStyle w:val="Table"/>
            </w:pPr>
            <w:r w:rsidRPr="001C0EA0">
              <w:rPr>
                <w:rFonts w:cs="Calibri"/>
                <w:color w:val="000000"/>
                <w:szCs w:val="22"/>
              </w:rPr>
              <w:t>620.56</w:t>
            </w:r>
          </w:p>
        </w:tc>
      </w:tr>
      <w:tr w:rsidR="009971CA" w:rsidRPr="001C0EA0" w14:paraId="0C6992C0" w14:textId="77777777" w:rsidTr="00581426">
        <w:trPr>
          <w:trHeight w:val="359"/>
          <w:jc w:val="center"/>
        </w:trPr>
        <w:tc>
          <w:tcPr>
            <w:tcW w:w="398" w:type="pct"/>
            <w:tcBorders>
              <w:top w:val="nil"/>
              <w:left w:val="single" w:sz="4" w:space="0" w:color="auto"/>
              <w:bottom w:val="single" w:sz="4" w:space="0" w:color="auto"/>
              <w:right w:val="single" w:sz="4" w:space="0" w:color="auto"/>
            </w:tcBorders>
            <w:shd w:val="clear" w:color="auto" w:fill="auto"/>
            <w:noWrap/>
            <w:vAlign w:val="center"/>
          </w:tcPr>
          <w:p w14:paraId="03DE3C42" w14:textId="77777777" w:rsidR="009971CA" w:rsidRPr="001C0EA0" w:rsidRDefault="009971CA" w:rsidP="00535242">
            <w:pPr>
              <w:pStyle w:val="Table"/>
              <w:jc w:val="left"/>
            </w:pPr>
            <w:r w:rsidRPr="001C0EA0">
              <w:t>6</w:t>
            </w:r>
          </w:p>
        </w:tc>
        <w:tc>
          <w:tcPr>
            <w:tcW w:w="699" w:type="pct"/>
            <w:tcBorders>
              <w:top w:val="nil"/>
              <w:left w:val="nil"/>
              <w:bottom w:val="single" w:sz="4" w:space="0" w:color="auto"/>
              <w:right w:val="single" w:sz="4" w:space="0" w:color="auto"/>
            </w:tcBorders>
            <w:vAlign w:val="center"/>
          </w:tcPr>
          <w:p w14:paraId="7FBA5690" w14:textId="77777777" w:rsidR="009971CA" w:rsidRPr="001C0EA0" w:rsidRDefault="009971CA" w:rsidP="00535242">
            <w:pPr>
              <w:pStyle w:val="Table"/>
            </w:pPr>
            <w:proofErr w:type="spellStart"/>
            <w:r w:rsidRPr="001C0EA0">
              <w:rPr>
                <w:rFonts w:cs="Calibri"/>
                <w:color w:val="000000"/>
                <w:szCs w:val="22"/>
              </w:rPr>
              <w:t>Marshyandi</w:t>
            </w:r>
            <w:proofErr w:type="spellEnd"/>
          </w:p>
        </w:tc>
        <w:tc>
          <w:tcPr>
            <w:tcW w:w="549" w:type="pct"/>
            <w:tcBorders>
              <w:top w:val="nil"/>
              <w:left w:val="single" w:sz="4" w:space="0" w:color="auto"/>
              <w:bottom w:val="single" w:sz="4" w:space="0" w:color="auto"/>
              <w:right w:val="single" w:sz="4" w:space="0" w:color="auto"/>
            </w:tcBorders>
            <w:shd w:val="clear" w:color="auto" w:fill="auto"/>
            <w:noWrap/>
            <w:vAlign w:val="center"/>
          </w:tcPr>
          <w:p w14:paraId="2A97C10F" w14:textId="77777777" w:rsidR="009971CA" w:rsidRPr="001C0EA0" w:rsidRDefault="009971CA" w:rsidP="00535242">
            <w:pPr>
              <w:pStyle w:val="Table"/>
            </w:pPr>
            <w:r w:rsidRPr="001C0EA0">
              <w:rPr>
                <w:rFonts w:cs="Calibri"/>
                <w:color w:val="000000"/>
                <w:szCs w:val="22"/>
              </w:rPr>
              <w:t>439.7</w:t>
            </w:r>
          </w:p>
        </w:tc>
        <w:tc>
          <w:tcPr>
            <w:tcW w:w="699" w:type="pct"/>
            <w:tcBorders>
              <w:top w:val="nil"/>
              <w:left w:val="nil"/>
              <w:bottom w:val="single" w:sz="4" w:space="0" w:color="auto"/>
              <w:right w:val="single" w:sz="4" w:space="0" w:color="auto"/>
            </w:tcBorders>
            <w:shd w:val="clear" w:color="auto" w:fill="auto"/>
            <w:noWrap/>
            <w:vAlign w:val="center"/>
          </w:tcPr>
          <w:p w14:paraId="1AD621E9" w14:textId="77777777" w:rsidR="009971CA" w:rsidRPr="001C0EA0" w:rsidRDefault="009971CA" w:rsidP="00535242">
            <w:pPr>
              <w:pStyle w:val="Table"/>
            </w:pPr>
            <w:r w:rsidRPr="001C0EA0">
              <w:rPr>
                <w:rFonts w:cs="Calibri"/>
                <w:color w:val="000000"/>
                <w:szCs w:val="22"/>
              </w:rPr>
              <w:t>4055.12</w:t>
            </w:r>
          </w:p>
        </w:tc>
        <w:tc>
          <w:tcPr>
            <w:tcW w:w="898" w:type="pct"/>
            <w:tcBorders>
              <w:top w:val="nil"/>
              <w:left w:val="nil"/>
              <w:bottom w:val="single" w:sz="4" w:space="0" w:color="auto"/>
              <w:right w:val="single" w:sz="4" w:space="0" w:color="auto"/>
            </w:tcBorders>
            <w:shd w:val="clear" w:color="auto" w:fill="auto"/>
            <w:noWrap/>
            <w:vAlign w:val="center"/>
          </w:tcPr>
          <w:p w14:paraId="23DFA9BC" w14:textId="77777777" w:rsidR="009971CA" w:rsidRPr="001C0EA0" w:rsidRDefault="009971CA" w:rsidP="00535242">
            <w:pPr>
              <w:pStyle w:val="Table"/>
            </w:pPr>
            <w:r w:rsidRPr="001C0EA0">
              <w:rPr>
                <w:rFonts w:cs="Calibri"/>
                <w:color w:val="000000"/>
                <w:szCs w:val="22"/>
              </w:rPr>
              <w:t>2897.47</w:t>
            </w:r>
          </w:p>
        </w:tc>
        <w:tc>
          <w:tcPr>
            <w:tcW w:w="898" w:type="pct"/>
            <w:tcBorders>
              <w:top w:val="nil"/>
              <w:left w:val="nil"/>
              <w:bottom w:val="single" w:sz="4" w:space="0" w:color="auto"/>
              <w:right w:val="single" w:sz="4" w:space="0" w:color="auto"/>
            </w:tcBorders>
            <w:shd w:val="clear" w:color="auto" w:fill="auto"/>
            <w:noWrap/>
            <w:vAlign w:val="center"/>
          </w:tcPr>
          <w:p w14:paraId="567F4CB7" w14:textId="77777777" w:rsidR="009971CA" w:rsidRPr="001C0EA0" w:rsidRDefault="009971CA" w:rsidP="00535242">
            <w:pPr>
              <w:pStyle w:val="Table"/>
            </w:pPr>
            <w:r w:rsidRPr="001C0EA0">
              <w:rPr>
                <w:rFonts w:cs="Calibri"/>
                <w:color w:val="000000"/>
                <w:szCs w:val="22"/>
              </w:rPr>
              <w:t>1157.65</w:t>
            </w:r>
          </w:p>
        </w:tc>
        <w:tc>
          <w:tcPr>
            <w:tcW w:w="860" w:type="pct"/>
            <w:tcBorders>
              <w:top w:val="nil"/>
              <w:left w:val="nil"/>
              <w:bottom w:val="single" w:sz="4" w:space="0" w:color="auto"/>
              <w:right w:val="single" w:sz="4" w:space="0" w:color="auto"/>
            </w:tcBorders>
            <w:shd w:val="clear" w:color="auto" w:fill="auto"/>
            <w:noWrap/>
            <w:vAlign w:val="center"/>
          </w:tcPr>
          <w:p w14:paraId="6CAEE3E4" w14:textId="77777777" w:rsidR="009971CA" w:rsidRPr="001C0EA0" w:rsidRDefault="009971CA" w:rsidP="00535242">
            <w:pPr>
              <w:pStyle w:val="Table"/>
            </w:pPr>
            <w:r w:rsidRPr="001C0EA0">
              <w:rPr>
                <w:rFonts w:cs="Calibri"/>
                <w:color w:val="000000"/>
                <w:szCs w:val="22"/>
              </w:rPr>
              <w:t>1340.00</w:t>
            </w:r>
          </w:p>
        </w:tc>
      </w:tr>
    </w:tbl>
    <w:p w14:paraId="492F7909" w14:textId="77777777" w:rsidR="009971CA" w:rsidRDefault="009971CA" w:rsidP="009971CA">
      <w:pPr>
        <w:pStyle w:val="Caption"/>
        <w:keepNext/>
        <w:rPr>
          <w:szCs w:val="22"/>
        </w:rPr>
      </w:pPr>
      <w:bookmarkStart w:id="767" w:name="_Ref92355022"/>
    </w:p>
    <w:p w14:paraId="3D432B55" w14:textId="55CA3528" w:rsidR="00581426" w:rsidRDefault="00581426" w:rsidP="00581426">
      <w:pPr>
        <w:pStyle w:val="Caption"/>
        <w:keepNext/>
      </w:pPr>
      <w:bookmarkStart w:id="768" w:name="_Ref92875605"/>
      <w:bookmarkStart w:id="769" w:name="_Toc92876620"/>
      <w:bookmarkEnd w:id="767"/>
      <w:r>
        <w:t xml:space="preserve">Table </w:t>
      </w:r>
      <w:fldSimple w:instr=" STYLEREF 1 \s ">
        <w:r w:rsidR="006C6245">
          <w:rPr>
            <w:noProof/>
          </w:rPr>
          <w:t>1</w:t>
        </w:r>
      </w:fldSimple>
      <w:r w:rsidR="00F46335">
        <w:noBreakHyphen/>
      </w:r>
      <w:fldSimple w:instr=" SEQ Table \* ARABIC \s 1 ">
        <w:r w:rsidR="006C6245">
          <w:rPr>
            <w:noProof/>
          </w:rPr>
          <w:t>29</w:t>
        </w:r>
      </w:fldSimple>
      <w:bookmarkEnd w:id="768"/>
      <w:r>
        <w:t xml:space="preserve">: </w:t>
      </w:r>
      <w:r w:rsidRPr="001C0EA0">
        <w:rPr>
          <w:szCs w:val="22"/>
        </w:rPr>
        <w:t xml:space="preserve">Estimated flood at intake Site of </w:t>
      </w:r>
      <w:proofErr w:type="spellStart"/>
      <w:r>
        <w:rPr>
          <w:szCs w:val="22"/>
        </w:rPr>
        <w:t>Myagdi</w:t>
      </w:r>
      <w:proofErr w:type="spellEnd"/>
      <w:r>
        <w:rPr>
          <w:szCs w:val="22"/>
        </w:rPr>
        <w:t xml:space="preserve"> </w:t>
      </w:r>
      <w:proofErr w:type="spellStart"/>
      <w:r>
        <w:rPr>
          <w:szCs w:val="22"/>
        </w:rPr>
        <w:t>Khola</w:t>
      </w:r>
      <w:proofErr w:type="spellEnd"/>
      <w:r w:rsidRPr="001C0EA0">
        <w:rPr>
          <w:szCs w:val="22"/>
        </w:rPr>
        <w:t xml:space="preserve">, </w:t>
      </w:r>
      <w:proofErr w:type="spellStart"/>
      <w:r>
        <w:rPr>
          <w:szCs w:val="22"/>
        </w:rPr>
        <w:t>Kunaban</w:t>
      </w:r>
      <w:proofErr w:type="spellEnd"/>
      <w:r>
        <w:rPr>
          <w:szCs w:val="22"/>
        </w:rPr>
        <w:t xml:space="preserve"> </w:t>
      </w:r>
      <w:proofErr w:type="spellStart"/>
      <w:r>
        <w:rPr>
          <w:szCs w:val="22"/>
        </w:rPr>
        <w:t>Khola</w:t>
      </w:r>
      <w:proofErr w:type="spellEnd"/>
      <w:r w:rsidRPr="001C0EA0">
        <w:rPr>
          <w:szCs w:val="22"/>
        </w:rPr>
        <w:t xml:space="preserve"> and intake site of M</w:t>
      </w:r>
      <w:r>
        <w:rPr>
          <w:szCs w:val="22"/>
        </w:rPr>
        <w:t>KHPP</w:t>
      </w:r>
      <w:r w:rsidRPr="001C0EA0">
        <w:rPr>
          <w:szCs w:val="22"/>
        </w:rPr>
        <w:t xml:space="preserve"> using Regional Regression Analysis</w:t>
      </w:r>
      <w:bookmarkEnd w:id="769"/>
    </w:p>
    <w:tbl>
      <w:tblPr>
        <w:tblW w:w="5000" w:type="pct"/>
        <w:tblLook w:val="04A0" w:firstRow="1" w:lastRow="0" w:firstColumn="1" w:lastColumn="0" w:noHBand="0" w:noVBand="1"/>
      </w:tblPr>
      <w:tblGrid>
        <w:gridCol w:w="1500"/>
        <w:gridCol w:w="2502"/>
        <w:gridCol w:w="2502"/>
        <w:gridCol w:w="2502"/>
      </w:tblGrid>
      <w:tr w:rsidR="004715D6" w:rsidRPr="004715D6" w14:paraId="6CB85CDD" w14:textId="77777777" w:rsidTr="000852D1">
        <w:trPr>
          <w:trHeight w:val="720"/>
        </w:trPr>
        <w:tc>
          <w:tcPr>
            <w:tcW w:w="83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E22648" w14:textId="77777777" w:rsidR="004715D6" w:rsidRPr="004715D6" w:rsidRDefault="004715D6" w:rsidP="000852D1">
            <w:pPr>
              <w:spacing w:before="0" w:after="0" w:line="240" w:lineRule="auto"/>
              <w:ind w:right="0"/>
              <w:jc w:val="left"/>
              <w:rPr>
                <w:b/>
                <w:bCs/>
                <w:color w:val="000000"/>
                <w:szCs w:val="22"/>
              </w:rPr>
            </w:pPr>
            <w:r w:rsidRPr="004715D6">
              <w:rPr>
                <w:b/>
                <w:bCs/>
                <w:color w:val="000000"/>
                <w:szCs w:val="22"/>
              </w:rPr>
              <w:t>Return period</w:t>
            </w:r>
          </w:p>
        </w:tc>
        <w:tc>
          <w:tcPr>
            <w:tcW w:w="4167" w:type="pct"/>
            <w:gridSpan w:val="3"/>
            <w:tcBorders>
              <w:top w:val="single" w:sz="8" w:space="0" w:color="auto"/>
              <w:left w:val="nil"/>
              <w:bottom w:val="single" w:sz="8" w:space="0" w:color="auto"/>
              <w:right w:val="single" w:sz="8" w:space="0" w:color="000000"/>
            </w:tcBorders>
            <w:shd w:val="clear" w:color="auto" w:fill="auto"/>
            <w:vAlign w:val="center"/>
            <w:hideMark/>
          </w:tcPr>
          <w:p w14:paraId="02E38029" w14:textId="77777777" w:rsidR="004715D6" w:rsidRPr="004715D6" w:rsidRDefault="004715D6" w:rsidP="000852D1">
            <w:pPr>
              <w:spacing w:before="0" w:after="0" w:line="240" w:lineRule="auto"/>
              <w:ind w:right="0"/>
              <w:jc w:val="center"/>
              <w:rPr>
                <w:b/>
                <w:bCs/>
                <w:color w:val="000000"/>
                <w:szCs w:val="22"/>
              </w:rPr>
            </w:pPr>
            <w:r w:rsidRPr="004715D6">
              <w:rPr>
                <w:b/>
                <w:bCs/>
                <w:color w:val="000000"/>
                <w:szCs w:val="22"/>
              </w:rPr>
              <w:t>Regional Regression analysis method (m</w:t>
            </w:r>
            <w:r w:rsidRPr="004715D6">
              <w:rPr>
                <w:b/>
                <w:bCs/>
                <w:color w:val="000000"/>
                <w:szCs w:val="22"/>
                <w:vertAlign w:val="superscript"/>
              </w:rPr>
              <w:t>3</w:t>
            </w:r>
            <w:r w:rsidRPr="004715D6">
              <w:rPr>
                <w:b/>
                <w:bCs/>
                <w:color w:val="000000"/>
                <w:szCs w:val="22"/>
              </w:rPr>
              <w:t>/s)</w:t>
            </w:r>
          </w:p>
        </w:tc>
      </w:tr>
      <w:tr w:rsidR="004715D6" w:rsidRPr="004715D6" w14:paraId="728EFF8D" w14:textId="77777777" w:rsidTr="004715D6">
        <w:trPr>
          <w:trHeight w:val="675"/>
        </w:trPr>
        <w:tc>
          <w:tcPr>
            <w:tcW w:w="833" w:type="pct"/>
            <w:vMerge/>
            <w:tcBorders>
              <w:top w:val="single" w:sz="8" w:space="0" w:color="auto"/>
              <w:left w:val="single" w:sz="8" w:space="0" w:color="auto"/>
              <w:bottom w:val="single" w:sz="8" w:space="0" w:color="000000"/>
              <w:right w:val="single" w:sz="8" w:space="0" w:color="auto"/>
            </w:tcBorders>
            <w:vAlign w:val="center"/>
            <w:hideMark/>
          </w:tcPr>
          <w:p w14:paraId="77CF7E6C" w14:textId="77777777" w:rsidR="004715D6" w:rsidRPr="004715D6" w:rsidRDefault="004715D6" w:rsidP="004715D6">
            <w:pPr>
              <w:spacing w:before="0" w:after="0" w:line="240" w:lineRule="auto"/>
              <w:ind w:right="0"/>
              <w:jc w:val="left"/>
              <w:rPr>
                <w:b/>
                <w:bCs/>
                <w:color w:val="000000"/>
                <w:szCs w:val="22"/>
              </w:rPr>
            </w:pPr>
          </w:p>
        </w:tc>
        <w:tc>
          <w:tcPr>
            <w:tcW w:w="1389" w:type="pct"/>
            <w:vMerge w:val="restart"/>
            <w:tcBorders>
              <w:top w:val="nil"/>
              <w:left w:val="single" w:sz="8" w:space="0" w:color="auto"/>
              <w:bottom w:val="single" w:sz="8" w:space="0" w:color="000000"/>
              <w:right w:val="single" w:sz="8" w:space="0" w:color="auto"/>
            </w:tcBorders>
            <w:shd w:val="clear" w:color="auto" w:fill="auto"/>
            <w:vAlign w:val="center"/>
            <w:hideMark/>
          </w:tcPr>
          <w:p w14:paraId="6E31FAFB" w14:textId="77777777" w:rsidR="004715D6" w:rsidRPr="004715D6" w:rsidRDefault="004715D6" w:rsidP="004715D6">
            <w:pPr>
              <w:spacing w:before="0" w:after="0" w:line="240" w:lineRule="auto"/>
              <w:ind w:right="0"/>
              <w:jc w:val="center"/>
              <w:rPr>
                <w:b/>
                <w:bCs/>
                <w:color w:val="000000"/>
                <w:szCs w:val="22"/>
              </w:rPr>
            </w:pPr>
            <w:proofErr w:type="spellStart"/>
            <w:r w:rsidRPr="004715D6">
              <w:rPr>
                <w:b/>
                <w:bCs/>
                <w:color w:val="000000"/>
                <w:szCs w:val="22"/>
              </w:rPr>
              <w:t>Myagdi</w:t>
            </w:r>
            <w:proofErr w:type="spellEnd"/>
            <w:r w:rsidRPr="004715D6">
              <w:rPr>
                <w:b/>
                <w:bCs/>
                <w:color w:val="000000"/>
                <w:szCs w:val="22"/>
              </w:rPr>
              <w:t xml:space="preserve"> </w:t>
            </w:r>
            <w:proofErr w:type="spellStart"/>
            <w:r w:rsidRPr="004715D6">
              <w:rPr>
                <w:b/>
                <w:bCs/>
                <w:color w:val="000000"/>
                <w:szCs w:val="22"/>
              </w:rPr>
              <w:t>Khola</w:t>
            </w:r>
            <w:proofErr w:type="spellEnd"/>
          </w:p>
        </w:tc>
        <w:tc>
          <w:tcPr>
            <w:tcW w:w="1389" w:type="pct"/>
            <w:vMerge w:val="restart"/>
            <w:tcBorders>
              <w:top w:val="nil"/>
              <w:left w:val="single" w:sz="8" w:space="0" w:color="auto"/>
              <w:bottom w:val="single" w:sz="8" w:space="0" w:color="000000"/>
              <w:right w:val="single" w:sz="8" w:space="0" w:color="auto"/>
            </w:tcBorders>
            <w:shd w:val="clear" w:color="auto" w:fill="auto"/>
            <w:vAlign w:val="center"/>
            <w:hideMark/>
          </w:tcPr>
          <w:p w14:paraId="0E7651DE" w14:textId="77777777" w:rsidR="004715D6" w:rsidRPr="004715D6" w:rsidRDefault="004715D6" w:rsidP="004715D6">
            <w:pPr>
              <w:spacing w:before="0" w:after="0" w:line="240" w:lineRule="auto"/>
              <w:ind w:right="0"/>
              <w:jc w:val="center"/>
              <w:rPr>
                <w:b/>
                <w:bCs/>
                <w:color w:val="000000"/>
                <w:szCs w:val="22"/>
              </w:rPr>
            </w:pPr>
            <w:proofErr w:type="spellStart"/>
            <w:r w:rsidRPr="004715D6">
              <w:rPr>
                <w:b/>
                <w:bCs/>
                <w:color w:val="000000"/>
                <w:szCs w:val="22"/>
              </w:rPr>
              <w:t>Kunaban</w:t>
            </w:r>
            <w:proofErr w:type="spellEnd"/>
            <w:r w:rsidRPr="004715D6">
              <w:rPr>
                <w:b/>
                <w:bCs/>
                <w:color w:val="000000"/>
                <w:szCs w:val="22"/>
              </w:rPr>
              <w:t xml:space="preserve"> </w:t>
            </w:r>
            <w:proofErr w:type="spellStart"/>
            <w:r w:rsidRPr="004715D6">
              <w:rPr>
                <w:b/>
                <w:bCs/>
                <w:color w:val="000000"/>
                <w:szCs w:val="22"/>
              </w:rPr>
              <w:t>Khola</w:t>
            </w:r>
            <w:proofErr w:type="spellEnd"/>
          </w:p>
        </w:tc>
        <w:tc>
          <w:tcPr>
            <w:tcW w:w="1389" w:type="pct"/>
            <w:vMerge w:val="restart"/>
            <w:tcBorders>
              <w:top w:val="nil"/>
              <w:left w:val="single" w:sz="8" w:space="0" w:color="auto"/>
              <w:bottom w:val="single" w:sz="8" w:space="0" w:color="000000"/>
              <w:right w:val="single" w:sz="8" w:space="0" w:color="auto"/>
            </w:tcBorders>
            <w:shd w:val="clear" w:color="auto" w:fill="auto"/>
            <w:vAlign w:val="center"/>
            <w:hideMark/>
          </w:tcPr>
          <w:p w14:paraId="6C2F6DAA" w14:textId="77777777" w:rsidR="004715D6" w:rsidRPr="004715D6" w:rsidRDefault="004715D6" w:rsidP="004715D6">
            <w:pPr>
              <w:spacing w:before="0" w:after="0" w:line="240" w:lineRule="auto"/>
              <w:ind w:right="0"/>
              <w:jc w:val="center"/>
              <w:rPr>
                <w:b/>
                <w:bCs/>
                <w:color w:val="000000"/>
                <w:szCs w:val="22"/>
              </w:rPr>
            </w:pPr>
            <w:r w:rsidRPr="004715D6">
              <w:rPr>
                <w:b/>
                <w:bCs/>
                <w:color w:val="000000"/>
                <w:szCs w:val="22"/>
              </w:rPr>
              <w:t>Intake site of MKHPP</w:t>
            </w:r>
          </w:p>
        </w:tc>
      </w:tr>
      <w:tr w:rsidR="004715D6" w:rsidRPr="004715D6" w14:paraId="090E3413" w14:textId="77777777" w:rsidTr="004715D6">
        <w:trPr>
          <w:trHeight w:val="435"/>
        </w:trPr>
        <w:tc>
          <w:tcPr>
            <w:tcW w:w="833" w:type="pct"/>
            <w:vMerge/>
            <w:tcBorders>
              <w:top w:val="single" w:sz="8" w:space="0" w:color="auto"/>
              <w:left w:val="single" w:sz="8" w:space="0" w:color="auto"/>
              <w:bottom w:val="single" w:sz="8" w:space="0" w:color="000000"/>
              <w:right w:val="single" w:sz="8" w:space="0" w:color="auto"/>
            </w:tcBorders>
            <w:vAlign w:val="center"/>
            <w:hideMark/>
          </w:tcPr>
          <w:p w14:paraId="72EEBA88" w14:textId="77777777" w:rsidR="004715D6" w:rsidRPr="004715D6" w:rsidRDefault="004715D6" w:rsidP="004715D6">
            <w:pPr>
              <w:spacing w:before="0" w:after="0" w:line="240" w:lineRule="auto"/>
              <w:ind w:right="0"/>
              <w:jc w:val="left"/>
              <w:rPr>
                <w:b/>
                <w:bCs/>
                <w:color w:val="000000"/>
                <w:szCs w:val="22"/>
              </w:rPr>
            </w:pPr>
          </w:p>
        </w:tc>
        <w:tc>
          <w:tcPr>
            <w:tcW w:w="1389" w:type="pct"/>
            <w:vMerge/>
            <w:tcBorders>
              <w:top w:val="nil"/>
              <w:left w:val="single" w:sz="8" w:space="0" w:color="auto"/>
              <w:bottom w:val="single" w:sz="8" w:space="0" w:color="000000"/>
              <w:right w:val="single" w:sz="8" w:space="0" w:color="auto"/>
            </w:tcBorders>
            <w:vAlign w:val="center"/>
            <w:hideMark/>
          </w:tcPr>
          <w:p w14:paraId="4B76EC6A" w14:textId="77777777" w:rsidR="004715D6" w:rsidRPr="004715D6" w:rsidRDefault="004715D6" w:rsidP="004715D6">
            <w:pPr>
              <w:spacing w:before="0" w:after="0" w:line="240" w:lineRule="auto"/>
              <w:ind w:right="0"/>
              <w:jc w:val="left"/>
              <w:rPr>
                <w:b/>
                <w:bCs/>
                <w:color w:val="000000"/>
                <w:szCs w:val="22"/>
              </w:rPr>
            </w:pPr>
          </w:p>
        </w:tc>
        <w:tc>
          <w:tcPr>
            <w:tcW w:w="1389" w:type="pct"/>
            <w:vMerge/>
            <w:tcBorders>
              <w:top w:val="nil"/>
              <w:left w:val="single" w:sz="8" w:space="0" w:color="auto"/>
              <w:bottom w:val="single" w:sz="8" w:space="0" w:color="000000"/>
              <w:right w:val="single" w:sz="8" w:space="0" w:color="auto"/>
            </w:tcBorders>
            <w:vAlign w:val="center"/>
            <w:hideMark/>
          </w:tcPr>
          <w:p w14:paraId="2C5885D6" w14:textId="77777777" w:rsidR="004715D6" w:rsidRPr="004715D6" w:rsidRDefault="004715D6" w:rsidP="004715D6">
            <w:pPr>
              <w:spacing w:before="0" w:after="0" w:line="240" w:lineRule="auto"/>
              <w:ind w:right="0"/>
              <w:jc w:val="left"/>
              <w:rPr>
                <w:b/>
                <w:bCs/>
                <w:color w:val="000000"/>
                <w:szCs w:val="22"/>
              </w:rPr>
            </w:pPr>
          </w:p>
        </w:tc>
        <w:tc>
          <w:tcPr>
            <w:tcW w:w="1389" w:type="pct"/>
            <w:vMerge/>
            <w:tcBorders>
              <w:top w:val="nil"/>
              <w:left w:val="single" w:sz="8" w:space="0" w:color="auto"/>
              <w:bottom w:val="single" w:sz="8" w:space="0" w:color="000000"/>
              <w:right w:val="single" w:sz="8" w:space="0" w:color="auto"/>
            </w:tcBorders>
            <w:vAlign w:val="center"/>
            <w:hideMark/>
          </w:tcPr>
          <w:p w14:paraId="5B1328B9" w14:textId="77777777" w:rsidR="004715D6" w:rsidRPr="004715D6" w:rsidRDefault="004715D6" w:rsidP="004715D6">
            <w:pPr>
              <w:spacing w:before="0" w:after="0" w:line="240" w:lineRule="auto"/>
              <w:ind w:right="0"/>
              <w:jc w:val="left"/>
              <w:rPr>
                <w:b/>
                <w:bCs/>
                <w:color w:val="000000"/>
                <w:szCs w:val="22"/>
              </w:rPr>
            </w:pPr>
          </w:p>
        </w:tc>
      </w:tr>
      <w:tr w:rsidR="004715D6" w:rsidRPr="004715D6" w14:paraId="00945605"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00F081D7" w14:textId="77777777" w:rsidR="004715D6" w:rsidRPr="004715D6" w:rsidRDefault="004715D6" w:rsidP="004715D6">
            <w:pPr>
              <w:spacing w:before="0" w:after="0" w:line="240" w:lineRule="auto"/>
              <w:ind w:right="0"/>
              <w:rPr>
                <w:color w:val="000000"/>
                <w:szCs w:val="22"/>
              </w:rPr>
            </w:pPr>
            <w:r w:rsidRPr="004715D6">
              <w:rPr>
                <w:color w:val="000000"/>
                <w:szCs w:val="22"/>
              </w:rPr>
              <w:t>2</w:t>
            </w:r>
          </w:p>
        </w:tc>
        <w:tc>
          <w:tcPr>
            <w:tcW w:w="1389" w:type="pct"/>
            <w:tcBorders>
              <w:top w:val="nil"/>
              <w:left w:val="nil"/>
              <w:bottom w:val="single" w:sz="8" w:space="0" w:color="auto"/>
              <w:right w:val="single" w:sz="8" w:space="0" w:color="auto"/>
            </w:tcBorders>
            <w:shd w:val="clear" w:color="auto" w:fill="auto"/>
            <w:noWrap/>
            <w:vAlign w:val="center"/>
            <w:hideMark/>
          </w:tcPr>
          <w:p w14:paraId="25B1CCC7"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219</w:t>
            </w:r>
          </w:p>
        </w:tc>
        <w:tc>
          <w:tcPr>
            <w:tcW w:w="1389" w:type="pct"/>
            <w:tcBorders>
              <w:top w:val="nil"/>
              <w:left w:val="nil"/>
              <w:bottom w:val="single" w:sz="8" w:space="0" w:color="auto"/>
              <w:right w:val="single" w:sz="8" w:space="0" w:color="auto"/>
            </w:tcBorders>
            <w:shd w:val="clear" w:color="auto" w:fill="auto"/>
            <w:vAlign w:val="center"/>
            <w:hideMark/>
          </w:tcPr>
          <w:p w14:paraId="3109C690" w14:textId="77777777" w:rsidR="004715D6" w:rsidRPr="004715D6" w:rsidRDefault="004715D6" w:rsidP="004715D6">
            <w:pPr>
              <w:spacing w:before="0" w:after="0" w:line="240" w:lineRule="auto"/>
              <w:ind w:right="0"/>
              <w:jc w:val="center"/>
              <w:rPr>
                <w:color w:val="000000"/>
                <w:szCs w:val="22"/>
              </w:rPr>
            </w:pPr>
            <w:r w:rsidRPr="004715D6">
              <w:rPr>
                <w:color w:val="000000"/>
                <w:szCs w:val="22"/>
              </w:rPr>
              <w:t>129</w:t>
            </w:r>
          </w:p>
        </w:tc>
        <w:tc>
          <w:tcPr>
            <w:tcW w:w="1389" w:type="pct"/>
            <w:tcBorders>
              <w:top w:val="nil"/>
              <w:left w:val="nil"/>
              <w:bottom w:val="single" w:sz="8" w:space="0" w:color="auto"/>
              <w:right w:val="single" w:sz="8" w:space="0" w:color="auto"/>
            </w:tcBorders>
            <w:shd w:val="clear" w:color="auto" w:fill="auto"/>
            <w:vAlign w:val="center"/>
            <w:hideMark/>
          </w:tcPr>
          <w:p w14:paraId="5F13403D" w14:textId="77777777" w:rsidR="004715D6" w:rsidRPr="004715D6" w:rsidRDefault="004715D6" w:rsidP="004715D6">
            <w:pPr>
              <w:spacing w:before="0" w:after="0" w:line="240" w:lineRule="auto"/>
              <w:ind w:right="0"/>
              <w:jc w:val="center"/>
              <w:rPr>
                <w:color w:val="000000"/>
                <w:szCs w:val="22"/>
              </w:rPr>
            </w:pPr>
            <w:r w:rsidRPr="004715D6">
              <w:rPr>
                <w:color w:val="000000"/>
                <w:szCs w:val="22"/>
              </w:rPr>
              <w:t>280</w:t>
            </w:r>
          </w:p>
        </w:tc>
      </w:tr>
      <w:tr w:rsidR="004715D6" w:rsidRPr="004715D6" w14:paraId="70ECFC41"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55B49E2F" w14:textId="77777777" w:rsidR="004715D6" w:rsidRPr="004715D6" w:rsidRDefault="004715D6" w:rsidP="004715D6">
            <w:pPr>
              <w:spacing w:before="0" w:after="0" w:line="240" w:lineRule="auto"/>
              <w:ind w:right="0"/>
              <w:rPr>
                <w:color w:val="000000"/>
                <w:szCs w:val="22"/>
              </w:rPr>
            </w:pPr>
            <w:r w:rsidRPr="004715D6">
              <w:rPr>
                <w:color w:val="000000"/>
                <w:szCs w:val="22"/>
              </w:rPr>
              <w:t>5</w:t>
            </w:r>
          </w:p>
        </w:tc>
        <w:tc>
          <w:tcPr>
            <w:tcW w:w="1389" w:type="pct"/>
            <w:tcBorders>
              <w:top w:val="nil"/>
              <w:left w:val="nil"/>
              <w:bottom w:val="single" w:sz="8" w:space="0" w:color="auto"/>
              <w:right w:val="single" w:sz="8" w:space="0" w:color="auto"/>
            </w:tcBorders>
            <w:shd w:val="clear" w:color="auto" w:fill="auto"/>
            <w:noWrap/>
            <w:vAlign w:val="center"/>
            <w:hideMark/>
          </w:tcPr>
          <w:p w14:paraId="0D255CE7"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357</w:t>
            </w:r>
          </w:p>
        </w:tc>
        <w:tc>
          <w:tcPr>
            <w:tcW w:w="1389" w:type="pct"/>
            <w:tcBorders>
              <w:top w:val="nil"/>
              <w:left w:val="nil"/>
              <w:bottom w:val="single" w:sz="8" w:space="0" w:color="auto"/>
              <w:right w:val="single" w:sz="8" w:space="0" w:color="auto"/>
            </w:tcBorders>
            <w:shd w:val="clear" w:color="auto" w:fill="auto"/>
            <w:vAlign w:val="center"/>
            <w:hideMark/>
          </w:tcPr>
          <w:p w14:paraId="6D69B11A" w14:textId="77777777" w:rsidR="004715D6" w:rsidRPr="004715D6" w:rsidRDefault="004715D6" w:rsidP="004715D6">
            <w:pPr>
              <w:spacing w:before="0" w:after="0" w:line="240" w:lineRule="auto"/>
              <w:ind w:right="0"/>
              <w:jc w:val="center"/>
              <w:rPr>
                <w:color w:val="000000"/>
                <w:szCs w:val="22"/>
              </w:rPr>
            </w:pPr>
            <w:r w:rsidRPr="004715D6">
              <w:rPr>
                <w:color w:val="000000"/>
                <w:szCs w:val="22"/>
              </w:rPr>
              <w:t>222</w:t>
            </w:r>
          </w:p>
        </w:tc>
        <w:tc>
          <w:tcPr>
            <w:tcW w:w="1389" w:type="pct"/>
            <w:tcBorders>
              <w:top w:val="nil"/>
              <w:left w:val="nil"/>
              <w:bottom w:val="single" w:sz="8" w:space="0" w:color="auto"/>
              <w:right w:val="single" w:sz="8" w:space="0" w:color="auto"/>
            </w:tcBorders>
            <w:shd w:val="clear" w:color="auto" w:fill="auto"/>
            <w:vAlign w:val="center"/>
            <w:hideMark/>
          </w:tcPr>
          <w:p w14:paraId="0ABC3294" w14:textId="77777777" w:rsidR="004715D6" w:rsidRPr="004715D6" w:rsidRDefault="004715D6" w:rsidP="004715D6">
            <w:pPr>
              <w:spacing w:before="0" w:after="0" w:line="240" w:lineRule="auto"/>
              <w:ind w:right="0"/>
              <w:jc w:val="center"/>
              <w:rPr>
                <w:color w:val="000000"/>
                <w:szCs w:val="22"/>
              </w:rPr>
            </w:pPr>
            <w:r w:rsidRPr="004715D6">
              <w:rPr>
                <w:color w:val="000000"/>
                <w:szCs w:val="22"/>
              </w:rPr>
              <w:t>445</w:t>
            </w:r>
          </w:p>
        </w:tc>
      </w:tr>
      <w:tr w:rsidR="004715D6" w:rsidRPr="004715D6" w14:paraId="55EF0043"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4E96350F" w14:textId="77777777" w:rsidR="004715D6" w:rsidRPr="004715D6" w:rsidRDefault="004715D6" w:rsidP="004715D6">
            <w:pPr>
              <w:spacing w:before="0" w:after="0" w:line="240" w:lineRule="auto"/>
              <w:ind w:right="0"/>
              <w:rPr>
                <w:color w:val="000000"/>
                <w:szCs w:val="22"/>
              </w:rPr>
            </w:pPr>
            <w:r w:rsidRPr="004715D6">
              <w:rPr>
                <w:color w:val="000000"/>
                <w:szCs w:val="22"/>
              </w:rPr>
              <w:t>10</w:t>
            </w:r>
          </w:p>
        </w:tc>
        <w:tc>
          <w:tcPr>
            <w:tcW w:w="1389" w:type="pct"/>
            <w:tcBorders>
              <w:top w:val="nil"/>
              <w:left w:val="nil"/>
              <w:bottom w:val="single" w:sz="8" w:space="0" w:color="auto"/>
              <w:right w:val="single" w:sz="8" w:space="0" w:color="auto"/>
            </w:tcBorders>
            <w:shd w:val="clear" w:color="auto" w:fill="auto"/>
            <w:noWrap/>
            <w:vAlign w:val="center"/>
            <w:hideMark/>
          </w:tcPr>
          <w:p w14:paraId="737E6C91"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449</w:t>
            </w:r>
          </w:p>
        </w:tc>
        <w:tc>
          <w:tcPr>
            <w:tcW w:w="1389" w:type="pct"/>
            <w:tcBorders>
              <w:top w:val="nil"/>
              <w:left w:val="nil"/>
              <w:bottom w:val="single" w:sz="8" w:space="0" w:color="auto"/>
              <w:right w:val="single" w:sz="8" w:space="0" w:color="auto"/>
            </w:tcBorders>
            <w:shd w:val="clear" w:color="auto" w:fill="auto"/>
            <w:vAlign w:val="center"/>
            <w:hideMark/>
          </w:tcPr>
          <w:p w14:paraId="5417FB00" w14:textId="77777777" w:rsidR="004715D6" w:rsidRPr="004715D6" w:rsidRDefault="004715D6" w:rsidP="004715D6">
            <w:pPr>
              <w:spacing w:before="0" w:after="0" w:line="240" w:lineRule="auto"/>
              <w:ind w:right="0"/>
              <w:jc w:val="center"/>
              <w:rPr>
                <w:color w:val="000000"/>
                <w:szCs w:val="22"/>
              </w:rPr>
            </w:pPr>
            <w:r w:rsidRPr="004715D6">
              <w:rPr>
                <w:color w:val="000000"/>
                <w:szCs w:val="22"/>
              </w:rPr>
              <w:t>286</w:t>
            </w:r>
          </w:p>
        </w:tc>
        <w:tc>
          <w:tcPr>
            <w:tcW w:w="1389" w:type="pct"/>
            <w:tcBorders>
              <w:top w:val="nil"/>
              <w:left w:val="nil"/>
              <w:bottom w:val="single" w:sz="8" w:space="0" w:color="auto"/>
              <w:right w:val="single" w:sz="8" w:space="0" w:color="auto"/>
            </w:tcBorders>
            <w:shd w:val="clear" w:color="auto" w:fill="auto"/>
            <w:vAlign w:val="center"/>
            <w:hideMark/>
          </w:tcPr>
          <w:p w14:paraId="37050073" w14:textId="77777777" w:rsidR="004715D6" w:rsidRPr="004715D6" w:rsidRDefault="004715D6" w:rsidP="004715D6">
            <w:pPr>
              <w:spacing w:before="0" w:after="0" w:line="240" w:lineRule="auto"/>
              <w:ind w:right="0"/>
              <w:jc w:val="center"/>
              <w:rPr>
                <w:color w:val="000000"/>
                <w:szCs w:val="22"/>
              </w:rPr>
            </w:pPr>
            <w:r w:rsidRPr="004715D6">
              <w:rPr>
                <w:color w:val="000000"/>
                <w:szCs w:val="22"/>
              </w:rPr>
              <w:t>555</w:t>
            </w:r>
          </w:p>
        </w:tc>
      </w:tr>
      <w:tr w:rsidR="004715D6" w:rsidRPr="004715D6" w14:paraId="351E83F2"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4CE9E4ED" w14:textId="77777777" w:rsidR="004715D6" w:rsidRPr="004715D6" w:rsidRDefault="004715D6" w:rsidP="004715D6">
            <w:pPr>
              <w:spacing w:before="0" w:after="0" w:line="240" w:lineRule="auto"/>
              <w:ind w:right="0"/>
              <w:rPr>
                <w:color w:val="000000"/>
                <w:szCs w:val="22"/>
              </w:rPr>
            </w:pPr>
            <w:r w:rsidRPr="004715D6">
              <w:rPr>
                <w:color w:val="000000"/>
                <w:szCs w:val="22"/>
              </w:rPr>
              <w:t>20</w:t>
            </w:r>
          </w:p>
        </w:tc>
        <w:tc>
          <w:tcPr>
            <w:tcW w:w="1389" w:type="pct"/>
            <w:tcBorders>
              <w:top w:val="nil"/>
              <w:left w:val="nil"/>
              <w:bottom w:val="single" w:sz="8" w:space="0" w:color="auto"/>
              <w:right w:val="single" w:sz="8" w:space="0" w:color="auto"/>
            </w:tcBorders>
            <w:shd w:val="clear" w:color="auto" w:fill="auto"/>
            <w:noWrap/>
            <w:vAlign w:val="center"/>
            <w:hideMark/>
          </w:tcPr>
          <w:p w14:paraId="44004917"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537</w:t>
            </w:r>
          </w:p>
        </w:tc>
        <w:tc>
          <w:tcPr>
            <w:tcW w:w="1389" w:type="pct"/>
            <w:tcBorders>
              <w:top w:val="nil"/>
              <w:left w:val="nil"/>
              <w:bottom w:val="single" w:sz="8" w:space="0" w:color="auto"/>
              <w:right w:val="single" w:sz="8" w:space="0" w:color="auto"/>
            </w:tcBorders>
            <w:shd w:val="clear" w:color="auto" w:fill="auto"/>
            <w:vAlign w:val="center"/>
            <w:hideMark/>
          </w:tcPr>
          <w:p w14:paraId="5A00CDE5" w14:textId="77777777" w:rsidR="004715D6" w:rsidRPr="004715D6" w:rsidRDefault="004715D6" w:rsidP="004715D6">
            <w:pPr>
              <w:spacing w:before="0" w:after="0" w:line="240" w:lineRule="auto"/>
              <w:ind w:right="0"/>
              <w:jc w:val="center"/>
              <w:rPr>
                <w:color w:val="000000"/>
                <w:szCs w:val="22"/>
              </w:rPr>
            </w:pPr>
            <w:r w:rsidRPr="004715D6">
              <w:rPr>
                <w:color w:val="000000"/>
                <w:szCs w:val="22"/>
              </w:rPr>
              <w:t>347</w:t>
            </w:r>
          </w:p>
        </w:tc>
        <w:tc>
          <w:tcPr>
            <w:tcW w:w="1389" w:type="pct"/>
            <w:tcBorders>
              <w:top w:val="nil"/>
              <w:left w:val="nil"/>
              <w:bottom w:val="single" w:sz="8" w:space="0" w:color="auto"/>
              <w:right w:val="single" w:sz="8" w:space="0" w:color="auto"/>
            </w:tcBorders>
            <w:shd w:val="clear" w:color="auto" w:fill="auto"/>
            <w:vAlign w:val="center"/>
            <w:hideMark/>
          </w:tcPr>
          <w:p w14:paraId="6BE7C286" w14:textId="77777777" w:rsidR="004715D6" w:rsidRPr="004715D6" w:rsidRDefault="004715D6" w:rsidP="004715D6">
            <w:pPr>
              <w:spacing w:before="0" w:after="0" w:line="240" w:lineRule="auto"/>
              <w:ind w:right="0"/>
              <w:jc w:val="center"/>
              <w:rPr>
                <w:color w:val="000000"/>
                <w:szCs w:val="22"/>
              </w:rPr>
            </w:pPr>
            <w:r w:rsidRPr="004715D6">
              <w:rPr>
                <w:color w:val="000000"/>
                <w:szCs w:val="22"/>
              </w:rPr>
              <w:t>659</w:t>
            </w:r>
          </w:p>
        </w:tc>
      </w:tr>
      <w:tr w:rsidR="004715D6" w:rsidRPr="004715D6" w14:paraId="377EE343"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6EB898BA" w14:textId="77777777" w:rsidR="004715D6" w:rsidRPr="004715D6" w:rsidRDefault="004715D6" w:rsidP="004715D6">
            <w:pPr>
              <w:spacing w:before="0" w:after="0" w:line="240" w:lineRule="auto"/>
              <w:ind w:right="0"/>
              <w:rPr>
                <w:color w:val="000000"/>
                <w:szCs w:val="22"/>
              </w:rPr>
            </w:pPr>
            <w:r w:rsidRPr="004715D6">
              <w:rPr>
                <w:color w:val="000000"/>
                <w:szCs w:val="22"/>
              </w:rPr>
              <w:t>50</w:t>
            </w:r>
          </w:p>
        </w:tc>
        <w:tc>
          <w:tcPr>
            <w:tcW w:w="1389" w:type="pct"/>
            <w:tcBorders>
              <w:top w:val="nil"/>
              <w:left w:val="nil"/>
              <w:bottom w:val="single" w:sz="8" w:space="0" w:color="auto"/>
              <w:right w:val="single" w:sz="8" w:space="0" w:color="auto"/>
            </w:tcBorders>
            <w:shd w:val="clear" w:color="auto" w:fill="auto"/>
            <w:noWrap/>
            <w:vAlign w:val="center"/>
            <w:hideMark/>
          </w:tcPr>
          <w:p w14:paraId="3AC81227"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652</w:t>
            </w:r>
          </w:p>
        </w:tc>
        <w:tc>
          <w:tcPr>
            <w:tcW w:w="1389" w:type="pct"/>
            <w:tcBorders>
              <w:top w:val="nil"/>
              <w:left w:val="nil"/>
              <w:bottom w:val="single" w:sz="8" w:space="0" w:color="auto"/>
              <w:right w:val="single" w:sz="8" w:space="0" w:color="auto"/>
            </w:tcBorders>
            <w:shd w:val="clear" w:color="auto" w:fill="auto"/>
            <w:vAlign w:val="center"/>
            <w:hideMark/>
          </w:tcPr>
          <w:p w14:paraId="286D424D" w14:textId="77777777" w:rsidR="004715D6" w:rsidRPr="004715D6" w:rsidRDefault="004715D6" w:rsidP="004715D6">
            <w:pPr>
              <w:spacing w:before="0" w:after="0" w:line="240" w:lineRule="auto"/>
              <w:ind w:right="0"/>
              <w:jc w:val="center"/>
              <w:rPr>
                <w:color w:val="000000"/>
                <w:szCs w:val="22"/>
              </w:rPr>
            </w:pPr>
            <w:r w:rsidRPr="004715D6">
              <w:rPr>
                <w:color w:val="000000"/>
                <w:szCs w:val="22"/>
              </w:rPr>
              <w:t>427</w:t>
            </w:r>
          </w:p>
        </w:tc>
        <w:tc>
          <w:tcPr>
            <w:tcW w:w="1389" w:type="pct"/>
            <w:tcBorders>
              <w:top w:val="nil"/>
              <w:left w:val="nil"/>
              <w:bottom w:val="single" w:sz="8" w:space="0" w:color="auto"/>
              <w:right w:val="single" w:sz="8" w:space="0" w:color="auto"/>
            </w:tcBorders>
            <w:shd w:val="clear" w:color="auto" w:fill="auto"/>
            <w:vAlign w:val="center"/>
            <w:hideMark/>
          </w:tcPr>
          <w:p w14:paraId="02955F8A" w14:textId="77777777" w:rsidR="004715D6" w:rsidRPr="004715D6" w:rsidRDefault="004715D6" w:rsidP="004715D6">
            <w:pPr>
              <w:spacing w:before="0" w:after="0" w:line="240" w:lineRule="auto"/>
              <w:ind w:right="0"/>
              <w:jc w:val="center"/>
              <w:rPr>
                <w:color w:val="000000"/>
                <w:szCs w:val="22"/>
              </w:rPr>
            </w:pPr>
            <w:r w:rsidRPr="004715D6">
              <w:rPr>
                <w:color w:val="000000"/>
                <w:szCs w:val="22"/>
              </w:rPr>
              <w:t>795</w:t>
            </w:r>
          </w:p>
        </w:tc>
      </w:tr>
      <w:tr w:rsidR="004715D6" w:rsidRPr="004715D6" w14:paraId="4916833B" w14:textId="77777777" w:rsidTr="004715D6">
        <w:trPr>
          <w:trHeight w:val="360"/>
        </w:trPr>
        <w:tc>
          <w:tcPr>
            <w:tcW w:w="833" w:type="pct"/>
            <w:tcBorders>
              <w:top w:val="nil"/>
              <w:left w:val="single" w:sz="8" w:space="0" w:color="auto"/>
              <w:bottom w:val="single" w:sz="8" w:space="0" w:color="auto"/>
              <w:right w:val="single" w:sz="8" w:space="0" w:color="auto"/>
            </w:tcBorders>
            <w:shd w:val="clear" w:color="000000" w:fill="C5E0B3"/>
            <w:noWrap/>
            <w:vAlign w:val="center"/>
            <w:hideMark/>
          </w:tcPr>
          <w:p w14:paraId="19E148AD" w14:textId="77777777" w:rsidR="004715D6" w:rsidRPr="004715D6" w:rsidRDefault="004715D6" w:rsidP="004715D6">
            <w:pPr>
              <w:spacing w:before="0" w:after="0" w:line="240" w:lineRule="auto"/>
              <w:ind w:right="0"/>
              <w:rPr>
                <w:b/>
                <w:bCs/>
                <w:color w:val="000000"/>
                <w:szCs w:val="22"/>
              </w:rPr>
            </w:pPr>
            <w:r w:rsidRPr="004715D6">
              <w:rPr>
                <w:b/>
                <w:bCs/>
                <w:color w:val="000000"/>
                <w:szCs w:val="22"/>
              </w:rPr>
              <w:t>100</w:t>
            </w:r>
          </w:p>
        </w:tc>
        <w:tc>
          <w:tcPr>
            <w:tcW w:w="1389" w:type="pct"/>
            <w:tcBorders>
              <w:top w:val="nil"/>
              <w:left w:val="nil"/>
              <w:bottom w:val="single" w:sz="8" w:space="0" w:color="auto"/>
              <w:right w:val="single" w:sz="8" w:space="0" w:color="auto"/>
            </w:tcBorders>
            <w:shd w:val="clear" w:color="000000" w:fill="C5E0B3"/>
            <w:noWrap/>
            <w:vAlign w:val="center"/>
            <w:hideMark/>
          </w:tcPr>
          <w:p w14:paraId="72ADDC54" w14:textId="77777777" w:rsidR="004715D6" w:rsidRPr="004715D6" w:rsidRDefault="004715D6" w:rsidP="004715D6">
            <w:pPr>
              <w:spacing w:before="0" w:after="0" w:line="240" w:lineRule="auto"/>
              <w:ind w:right="0"/>
              <w:jc w:val="center"/>
              <w:rPr>
                <w:b/>
                <w:bCs/>
                <w:color w:val="000000"/>
                <w:szCs w:val="22"/>
              </w:rPr>
            </w:pPr>
            <w:r w:rsidRPr="004715D6">
              <w:rPr>
                <w:rFonts w:cs="Calibri"/>
                <w:b/>
                <w:bCs/>
                <w:color w:val="000000"/>
                <w:szCs w:val="22"/>
              </w:rPr>
              <w:t>738</w:t>
            </w:r>
          </w:p>
        </w:tc>
        <w:tc>
          <w:tcPr>
            <w:tcW w:w="1389" w:type="pct"/>
            <w:tcBorders>
              <w:top w:val="nil"/>
              <w:left w:val="nil"/>
              <w:bottom w:val="single" w:sz="8" w:space="0" w:color="auto"/>
              <w:right w:val="single" w:sz="8" w:space="0" w:color="auto"/>
            </w:tcBorders>
            <w:shd w:val="clear" w:color="000000" w:fill="C5E0B3"/>
            <w:vAlign w:val="center"/>
            <w:hideMark/>
          </w:tcPr>
          <w:p w14:paraId="12EA674C" w14:textId="77777777" w:rsidR="004715D6" w:rsidRPr="004715D6" w:rsidRDefault="004715D6" w:rsidP="004715D6">
            <w:pPr>
              <w:spacing w:before="0" w:after="0" w:line="240" w:lineRule="auto"/>
              <w:ind w:right="0"/>
              <w:jc w:val="center"/>
              <w:rPr>
                <w:b/>
                <w:bCs/>
                <w:color w:val="000000"/>
                <w:szCs w:val="22"/>
              </w:rPr>
            </w:pPr>
            <w:r w:rsidRPr="004715D6">
              <w:rPr>
                <w:rFonts w:cs="Calibri"/>
                <w:b/>
                <w:bCs/>
                <w:color w:val="000000"/>
                <w:szCs w:val="22"/>
              </w:rPr>
              <w:t>488</w:t>
            </w:r>
          </w:p>
        </w:tc>
        <w:tc>
          <w:tcPr>
            <w:tcW w:w="1389" w:type="pct"/>
            <w:tcBorders>
              <w:top w:val="nil"/>
              <w:left w:val="nil"/>
              <w:bottom w:val="single" w:sz="8" w:space="0" w:color="auto"/>
              <w:right w:val="single" w:sz="8" w:space="0" w:color="auto"/>
            </w:tcBorders>
            <w:shd w:val="clear" w:color="000000" w:fill="C5E0B3"/>
            <w:vAlign w:val="center"/>
            <w:hideMark/>
          </w:tcPr>
          <w:p w14:paraId="45898DEC" w14:textId="77777777" w:rsidR="004715D6" w:rsidRPr="004715D6" w:rsidRDefault="004715D6" w:rsidP="004715D6">
            <w:pPr>
              <w:spacing w:before="0" w:after="0" w:line="240" w:lineRule="auto"/>
              <w:ind w:right="0"/>
              <w:jc w:val="center"/>
              <w:rPr>
                <w:b/>
                <w:bCs/>
                <w:color w:val="000000"/>
                <w:szCs w:val="22"/>
              </w:rPr>
            </w:pPr>
            <w:r w:rsidRPr="004715D6">
              <w:rPr>
                <w:rFonts w:cs="Calibri"/>
                <w:b/>
                <w:bCs/>
                <w:color w:val="000000"/>
                <w:szCs w:val="22"/>
              </w:rPr>
              <w:t>897</w:t>
            </w:r>
          </w:p>
        </w:tc>
      </w:tr>
      <w:tr w:rsidR="004715D6" w:rsidRPr="004715D6" w14:paraId="20BC0895"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7FB548DE" w14:textId="77777777" w:rsidR="004715D6" w:rsidRPr="004715D6" w:rsidRDefault="004715D6" w:rsidP="004715D6">
            <w:pPr>
              <w:spacing w:before="0" w:after="0" w:line="240" w:lineRule="auto"/>
              <w:ind w:right="0"/>
              <w:rPr>
                <w:color w:val="000000"/>
                <w:szCs w:val="22"/>
              </w:rPr>
            </w:pPr>
            <w:r w:rsidRPr="004715D6">
              <w:rPr>
                <w:color w:val="000000"/>
                <w:szCs w:val="22"/>
              </w:rPr>
              <w:t>200</w:t>
            </w:r>
          </w:p>
        </w:tc>
        <w:tc>
          <w:tcPr>
            <w:tcW w:w="1389" w:type="pct"/>
            <w:tcBorders>
              <w:top w:val="nil"/>
              <w:left w:val="nil"/>
              <w:bottom w:val="single" w:sz="8" w:space="0" w:color="auto"/>
              <w:right w:val="single" w:sz="8" w:space="0" w:color="auto"/>
            </w:tcBorders>
            <w:shd w:val="clear" w:color="auto" w:fill="auto"/>
            <w:noWrap/>
            <w:vAlign w:val="center"/>
            <w:hideMark/>
          </w:tcPr>
          <w:p w14:paraId="68B97611"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824</w:t>
            </w:r>
          </w:p>
        </w:tc>
        <w:tc>
          <w:tcPr>
            <w:tcW w:w="1389" w:type="pct"/>
            <w:tcBorders>
              <w:top w:val="nil"/>
              <w:left w:val="nil"/>
              <w:bottom w:val="single" w:sz="8" w:space="0" w:color="auto"/>
              <w:right w:val="single" w:sz="8" w:space="0" w:color="auto"/>
            </w:tcBorders>
            <w:shd w:val="clear" w:color="auto" w:fill="auto"/>
            <w:vAlign w:val="center"/>
            <w:hideMark/>
          </w:tcPr>
          <w:p w14:paraId="2DF3491D" w14:textId="77777777" w:rsidR="004715D6" w:rsidRPr="004715D6" w:rsidRDefault="004715D6" w:rsidP="004715D6">
            <w:pPr>
              <w:spacing w:before="0" w:after="0" w:line="240" w:lineRule="auto"/>
              <w:ind w:right="0"/>
              <w:jc w:val="center"/>
              <w:rPr>
                <w:color w:val="000000"/>
                <w:szCs w:val="22"/>
              </w:rPr>
            </w:pPr>
            <w:r w:rsidRPr="004715D6">
              <w:rPr>
                <w:color w:val="000000"/>
                <w:szCs w:val="22"/>
              </w:rPr>
              <w:t>548</w:t>
            </w:r>
          </w:p>
        </w:tc>
        <w:tc>
          <w:tcPr>
            <w:tcW w:w="1389" w:type="pct"/>
            <w:tcBorders>
              <w:top w:val="nil"/>
              <w:left w:val="nil"/>
              <w:bottom w:val="single" w:sz="8" w:space="0" w:color="auto"/>
              <w:right w:val="single" w:sz="8" w:space="0" w:color="auto"/>
            </w:tcBorders>
            <w:shd w:val="clear" w:color="auto" w:fill="auto"/>
            <w:vAlign w:val="center"/>
            <w:hideMark/>
          </w:tcPr>
          <w:p w14:paraId="69489654" w14:textId="77777777" w:rsidR="004715D6" w:rsidRPr="004715D6" w:rsidRDefault="004715D6" w:rsidP="004715D6">
            <w:pPr>
              <w:spacing w:before="0" w:after="0" w:line="240" w:lineRule="auto"/>
              <w:ind w:right="0"/>
              <w:jc w:val="center"/>
              <w:rPr>
                <w:color w:val="000000"/>
                <w:szCs w:val="22"/>
              </w:rPr>
            </w:pPr>
            <w:r w:rsidRPr="004715D6">
              <w:rPr>
                <w:color w:val="000000"/>
                <w:szCs w:val="22"/>
              </w:rPr>
              <w:t>998</w:t>
            </w:r>
          </w:p>
        </w:tc>
      </w:tr>
      <w:tr w:rsidR="004715D6" w:rsidRPr="004715D6" w14:paraId="470BEC81"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68A1FD77" w14:textId="77777777" w:rsidR="004715D6" w:rsidRPr="004715D6" w:rsidRDefault="004715D6" w:rsidP="004715D6">
            <w:pPr>
              <w:spacing w:before="0" w:after="0" w:line="240" w:lineRule="auto"/>
              <w:ind w:right="0"/>
              <w:rPr>
                <w:color w:val="000000"/>
                <w:szCs w:val="22"/>
              </w:rPr>
            </w:pPr>
            <w:r w:rsidRPr="004715D6">
              <w:rPr>
                <w:color w:val="000000"/>
                <w:szCs w:val="22"/>
              </w:rPr>
              <w:t>500</w:t>
            </w:r>
          </w:p>
        </w:tc>
        <w:tc>
          <w:tcPr>
            <w:tcW w:w="1389" w:type="pct"/>
            <w:tcBorders>
              <w:top w:val="nil"/>
              <w:left w:val="nil"/>
              <w:bottom w:val="single" w:sz="8" w:space="0" w:color="auto"/>
              <w:right w:val="single" w:sz="8" w:space="0" w:color="auto"/>
            </w:tcBorders>
            <w:shd w:val="clear" w:color="auto" w:fill="auto"/>
            <w:noWrap/>
            <w:vAlign w:val="center"/>
            <w:hideMark/>
          </w:tcPr>
          <w:p w14:paraId="2985A70F"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937</w:t>
            </w:r>
          </w:p>
        </w:tc>
        <w:tc>
          <w:tcPr>
            <w:tcW w:w="1389" w:type="pct"/>
            <w:tcBorders>
              <w:top w:val="nil"/>
              <w:left w:val="nil"/>
              <w:bottom w:val="single" w:sz="8" w:space="0" w:color="auto"/>
              <w:right w:val="single" w:sz="8" w:space="0" w:color="auto"/>
            </w:tcBorders>
            <w:shd w:val="clear" w:color="auto" w:fill="auto"/>
            <w:vAlign w:val="center"/>
            <w:hideMark/>
          </w:tcPr>
          <w:p w14:paraId="0766A259" w14:textId="77777777" w:rsidR="004715D6" w:rsidRPr="004715D6" w:rsidRDefault="004715D6" w:rsidP="004715D6">
            <w:pPr>
              <w:spacing w:before="0" w:after="0" w:line="240" w:lineRule="auto"/>
              <w:ind w:right="0"/>
              <w:jc w:val="center"/>
              <w:rPr>
                <w:color w:val="000000"/>
                <w:szCs w:val="22"/>
              </w:rPr>
            </w:pPr>
            <w:r w:rsidRPr="004715D6">
              <w:rPr>
                <w:color w:val="000000"/>
                <w:szCs w:val="22"/>
              </w:rPr>
              <w:t>628</w:t>
            </w:r>
          </w:p>
        </w:tc>
        <w:tc>
          <w:tcPr>
            <w:tcW w:w="1389" w:type="pct"/>
            <w:tcBorders>
              <w:top w:val="nil"/>
              <w:left w:val="nil"/>
              <w:bottom w:val="single" w:sz="8" w:space="0" w:color="auto"/>
              <w:right w:val="single" w:sz="8" w:space="0" w:color="auto"/>
            </w:tcBorders>
            <w:shd w:val="clear" w:color="auto" w:fill="auto"/>
            <w:vAlign w:val="center"/>
            <w:hideMark/>
          </w:tcPr>
          <w:p w14:paraId="076EF725" w14:textId="77777777" w:rsidR="004715D6" w:rsidRPr="004715D6" w:rsidRDefault="004715D6" w:rsidP="004715D6">
            <w:pPr>
              <w:spacing w:before="0" w:after="0" w:line="240" w:lineRule="auto"/>
              <w:ind w:right="0"/>
              <w:jc w:val="center"/>
              <w:rPr>
                <w:color w:val="000000"/>
                <w:szCs w:val="22"/>
              </w:rPr>
            </w:pPr>
            <w:r w:rsidRPr="004715D6">
              <w:rPr>
                <w:color w:val="000000"/>
                <w:szCs w:val="22"/>
              </w:rPr>
              <w:t>1132</w:t>
            </w:r>
          </w:p>
        </w:tc>
      </w:tr>
      <w:tr w:rsidR="004715D6" w:rsidRPr="004715D6" w14:paraId="58341F4F" w14:textId="77777777" w:rsidTr="004715D6">
        <w:trPr>
          <w:trHeight w:val="360"/>
        </w:trPr>
        <w:tc>
          <w:tcPr>
            <w:tcW w:w="833" w:type="pct"/>
            <w:tcBorders>
              <w:top w:val="nil"/>
              <w:left w:val="single" w:sz="8" w:space="0" w:color="auto"/>
              <w:bottom w:val="single" w:sz="8" w:space="0" w:color="auto"/>
              <w:right w:val="single" w:sz="8" w:space="0" w:color="auto"/>
            </w:tcBorders>
            <w:shd w:val="clear" w:color="auto" w:fill="auto"/>
            <w:noWrap/>
            <w:vAlign w:val="center"/>
            <w:hideMark/>
          </w:tcPr>
          <w:p w14:paraId="2F7CF532" w14:textId="77777777" w:rsidR="004715D6" w:rsidRPr="004715D6" w:rsidRDefault="004715D6" w:rsidP="004715D6">
            <w:pPr>
              <w:spacing w:before="0" w:after="0" w:line="240" w:lineRule="auto"/>
              <w:ind w:right="0"/>
              <w:rPr>
                <w:color w:val="000000"/>
                <w:szCs w:val="22"/>
              </w:rPr>
            </w:pPr>
            <w:r w:rsidRPr="004715D6">
              <w:rPr>
                <w:color w:val="000000"/>
                <w:szCs w:val="22"/>
              </w:rPr>
              <w:t>1000</w:t>
            </w:r>
          </w:p>
        </w:tc>
        <w:tc>
          <w:tcPr>
            <w:tcW w:w="1389" w:type="pct"/>
            <w:tcBorders>
              <w:top w:val="nil"/>
              <w:left w:val="nil"/>
              <w:bottom w:val="single" w:sz="8" w:space="0" w:color="auto"/>
              <w:right w:val="single" w:sz="8" w:space="0" w:color="auto"/>
            </w:tcBorders>
            <w:shd w:val="clear" w:color="auto" w:fill="auto"/>
            <w:noWrap/>
            <w:vAlign w:val="center"/>
            <w:hideMark/>
          </w:tcPr>
          <w:p w14:paraId="67D73AF4" w14:textId="77777777" w:rsidR="004715D6" w:rsidRPr="004715D6" w:rsidRDefault="004715D6" w:rsidP="004715D6">
            <w:pPr>
              <w:spacing w:before="0" w:after="0" w:line="240" w:lineRule="auto"/>
              <w:ind w:right="0"/>
              <w:jc w:val="center"/>
              <w:rPr>
                <w:color w:val="000000"/>
                <w:szCs w:val="22"/>
              </w:rPr>
            </w:pPr>
            <w:r w:rsidRPr="004715D6">
              <w:rPr>
                <w:rFonts w:cs="Calibri"/>
                <w:color w:val="000000"/>
                <w:szCs w:val="22"/>
              </w:rPr>
              <w:t>1023</w:t>
            </w:r>
          </w:p>
        </w:tc>
        <w:tc>
          <w:tcPr>
            <w:tcW w:w="1389" w:type="pct"/>
            <w:tcBorders>
              <w:top w:val="nil"/>
              <w:left w:val="nil"/>
              <w:bottom w:val="single" w:sz="8" w:space="0" w:color="auto"/>
              <w:right w:val="single" w:sz="8" w:space="0" w:color="auto"/>
            </w:tcBorders>
            <w:shd w:val="clear" w:color="auto" w:fill="auto"/>
            <w:vAlign w:val="center"/>
            <w:hideMark/>
          </w:tcPr>
          <w:p w14:paraId="46FDA0E5" w14:textId="77777777" w:rsidR="004715D6" w:rsidRPr="004715D6" w:rsidRDefault="004715D6" w:rsidP="004715D6">
            <w:pPr>
              <w:spacing w:before="0" w:after="0" w:line="240" w:lineRule="auto"/>
              <w:ind w:right="0"/>
              <w:jc w:val="center"/>
              <w:rPr>
                <w:color w:val="000000"/>
                <w:szCs w:val="22"/>
              </w:rPr>
            </w:pPr>
            <w:r w:rsidRPr="004715D6">
              <w:rPr>
                <w:color w:val="000000"/>
                <w:szCs w:val="22"/>
              </w:rPr>
              <w:t>689</w:t>
            </w:r>
          </w:p>
        </w:tc>
        <w:tc>
          <w:tcPr>
            <w:tcW w:w="1389" w:type="pct"/>
            <w:tcBorders>
              <w:top w:val="nil"/>
              <w:left w:val="nil"/>
              <w:bottom w:val="single" w:sz="8" w:space="0" w:color="auto"/>
              <w:right w:val="single" w:sz="8" w:space="0" w:color="auto"/>
            </w:tcBorders>
            <w:shd w:val="clear" w:color="auto" w:fill="auto"/>
            <w:vAlign w:val="center"/>
            <w:hideMark/>
          </w:tcPr>
          <w:p w14:paraId="0B124D82" w14:textId="77777777" w:rsidR="004715D6" w:rsidRPr="004715D6" w:rsidRDefault="004715D6" w:rsidP="004715D6">
            <w:pPr>
              <w:spacing w:before="0" w:after="0" w:line="240" w:lineRule="auto"/>
              <w:ind w:right="0"/>
              <w:jc w:val="center"/>
              <w:rPr>
                <w:color w:val="000000"/>
                <w:szCs w:val="22"/>
              </w:rPr>
            </w:pPr>
            <w:r w:rsidRPr="004715D6">
              <w:rPr>
                <w:color w:val="000000"/>
                <w:szCs w:val="22"/>
              </w:rPr>
              <w:t>1233</w:t>
            </w:r>
          </w:p>
        </w:tc>
      </w:tr>
    </w:tbl>
    <w:p w14:paraId="62A2048C" w14:textId="77777777" w:rsidR="004715D6" w:rsidRPr="004715D6" w:rsidRDefault="004715D6" w:rsidP="004715D6"/>
    <w:p w14:paraId="7C954972" w14:textId="77777777" w:rsidR="009971CA" w:rsidRDefault="009971CA" w:rsidP="009971CA">
      <w:pPr>
        <w:pStyle w:val="Caption"/>
        <w:keepNext/>
        <w:rPr>
          <w:szCs w:val="22"/>
        </w:rPr>
      </w:pPr>
      <w:bookmarkStart w:id="770" w:name="_Ref90632893"/>
      <w:bookmarkStart w:id="771" w:name="_Ref91242311"/>
      <w:bookmarkStart w:id="772" w:name="_Toc91255541"/>
      <w:bookmarkStart w:id="773" w:name="_Ref23766714"/>
      <w:bookmarkStart w:id="774" w:name="_Toc20845987"/>
      <w:bookmarkStart w:id="775" w:name="_Toc25316135"/>
      <w:bookmarkStart w:id="776" w:name="_Toc45026309"/>
    </w:p>
    <w:p w14:paraId="062F8B69" w14:textId="77777777" w:rsidR="009971CA" w:rsidRDefault="009971CA" w:rsidP="009971CA">
      <w:pPr>
        <w:spacing w:before="0" w:after="160" w:line="259" w:lineRule="auto"/>
        <w:ind w:right="0"/>
        <w:jc w:val="left"/>
        <w:rPr>
          <w:b/>
          <w:iCs/>
          <w:szCs w:val="22"/>
        </w:rPr>
      </w:pPr>
      <w:bookmarkStart w:id="777" w:name="_Toc92373131"/>
      <w:r>
        <w:rPr>
          <w:szCs w:val="22"/>
        </w:rPr>
        <w:br w:type="page"/>
      </w:r>
    </w:p>
    <w:p w14:paraId="6903EB52" w14:textId="7D71A378" w:rsidR="00581426" w:rsidRPr="00581426" w:rsidRDefault="00581426" w:rsidP="00581426">
      <w:pPr>
        <w:pStyle w:val="Caption"/>
        <w:keepNext/>
        <w:rPr>
          <w:szCs w:val="22"/>
        </w:rPr>
      </w:pPr>
      <w:bookmarkStart w:id="778" w:name="_Ref92875611"/>
      <w:bookmarkStart w:id="779" w:name="_Toc92876621"/>
      <w:bookmarkEnd w:id="770"/>
      <w:bookmarkEnd w:id="771"/>
      <w:bookmarkEnd w:id="772"/>
      <w:bookmarkEnd w:id="777"/>
      <w:r>
        <w:lastRenderedPageBreak/>
        <w:t xml:space="preserve">Table </w:t>
      </w:r>
      <w:fldSimple w:instr=" STYLEREF 1 \s ">
        <w:r w:rsidR="006C6245">
          <w:rPr>
            <w:noProof/>
          </w:rPr>
          <w:t>1</w:t>
        </w:r>
      </w:fldSimple>
      <w:r w:rsidR="00F46335">
        <w:noBreakHyphen/>
      </w:r>
      <w:fldSimple w:instr=" SEQ Table \* ARABIC \s 1 ">
        <w:r w:rsidR="006C6245">
          <w:rPr>
            <w:noProof/>
          </w:rPr>
          <w:t>30</w:t>
        </w:r>
      </w:fldSimple>
      <w:bookmarkEnd w:id="778"/>
      <w:r>
        <w:t xml:space="preserve">: </w:t>
      </w:r>
      <w:r w:rsidRPr="001C0EA0">
        <w:t xml:space="preserve">Estimated flood at Tailrace Site of </w:t>
      </w:r>
      <w:r>
        <w:t>MKHPP</w:t>
      </w:r>
      <w:r w:rsidRPr="001C0EA0">
        <w:t xml:space="preserve"> using </w:t>
      </w:r>
      <w:r w:rsidRPr="001C0EA0">
        <w:rPr>
          <w:szCs w:val="22"/>
        </w:rPr>
        <w:t>Regional Regression Analysis</w:t>
      </w:r>
      <w:bookmarkEnd w:id="779"/>
    </w:p>
    <w:tbl>
      <w:tblPr>
        <w:tblW w:w="5000" w:type="pct"/>
        <w:tblLook w:val="04A0" w:firstRow="1" w:lastRow="0" w:firstColumn="1" w:lastColumn="0" w:noHBand="0" w:noVBand="1"/>
      </w:tblPr>
      <w:tblGrid>
        <w:gridCol w:w="2295"/>
        <w:gridCol w:w="6721"/>
      </w:tblGrid>
      <w:tr w:rsidR="00563E44" w:rsidRPr="00563E44" w14:paraId="059C53CA" w14:textId="77777777" w:rsidTr="00563E44">
        <w:trPr>
          <w:trHeight w:val="255"/>
        </w:trPr>
        <w:tc>
          <w:tcPr>
            <w:tcW w:w="1273" w:type="pct"/>
            <w:vMerge w:val="restart"/>
            <w:tcBorders>
              <w:top w:val="single" w:sz="4" w:space="0" w:color="auto"/>
              <w:left w:val="single" w:sz="4" w:space="0" w:color="auto"/>
              <w:bottom w:val="single" w:sz="4" w:space="0" w:color="000000"/>
              <w:right w:val="single" w:sz="4" w:space="0" w:color="auto"/>
            </w:tcBorders>
            <w:shd w:val="clear" w:color="000000" w:fill="FCD5B4"/>
            <w:vAlign w:val="center"/>
            <w:hideMark/>
          </w:tcPr>
          <w:p w14:paraId="5667A11F" w14:textId="77777777" w:rsidR="00563E44" w:rsidRPr="00563E44" w:rsidRDefault="00563E44" w:rsidP="00563E44">
            <w:pPr>
              <w:spacing w:before="0" w:after="0" w:line="240" w:lineRule="auto"/>
              <w:ind w:right="0"/>
              <w:jc w:val="center"/>
              <w:rPr>
                <w:rFonts w:cs="Arial"/>
                <w:b/>
                <w:bCs/>
                <w:szCs w:val="22"/>
              </w:rPr>
            </w:pPr>
            <w:r w:rsidRPr="00563E44">
              <w:rPr>
                <w:rFonts w:cs="Arial"/>
                <w:b/>
                <w:bCs/>
                <w:szCs w:val="22"/>
              </w:rPr>
              <w:t xml:space="preserve">Return period, </w:t>
            </w:r>
            <w:proofErr w:type="spellStart"/>
            <w:r w:rsidRPr="00563E44">
              <w:rPr>
                <w:rFonts w:cs="Arial"/>
                <w:b/>
                <w:bCs/>
                <w:szCs w:val="22"/>
              </w:rPr>
              <w:t>Yrs</w:t>
            </w:r>
            <w:proofErr w:type="spellEnd"/>
          </w:p>
        </w:tc>
        <w:tc>
          <w:tcPr>
            <w:tcW w:w="3727" w:type="pct"/>
            <w:tcBorders>
              <w:top w:val="single" w:sz="4" w:space="0" w:color="auto"/>
              <w:left w:val="nil"/>
              <w:bottom w:val="single" w:sz="4" w:space="0" w:color="auto"/>
              <w:right w:val="single" w:sz="4" w:space="0" w:color="auto"/>
            </w:tcBorders>
            <w:shd w:val="clear" w:color="000000" w:fill="FCD5B4"/>
            <w:vAlign w:val="center"/>
            <w:hideMark/>
          </w:tcPr>
          <w:p w14:paraId="609D1786" w14:textId="77777777" w:rsidR="00563E44" w:rsidRPr="00563E44" w:rsidRDefault="00563E44" w:rsidP="00563E44">
            <w:pPr>
              <w:spacing w:before="0" w:after="0" w:line="240" w:lineRule="auto"/>
              <w:ind w:right="0"/>
              <w:jc w:val="center"/>
              <w:rPr>
                <w:rFonts w:cs="Arial"/>
                <w:b/>
                <w:bCs/>
                <w:szCs w:val="22"/>
              </w:rPr>
            </w:pPr>
            <w:proofErr w:type="spellStart"/>
            <w:r w:rsidRPr="00563E44">
              <w:rPr>
                <w:rFonts w:cs="Arial"/>
                <w:b/>
                <w:bCs/>
                <w:szCs w:val="22"/>
              </w:rPr>
              <w:t>Myagdi</w:t>
            </w:r>
            <w:proofErr w:type="spellEnd"/>
            <w:r w:rsidRPr="00563E44">
              <w:rPr>
                <w:rFonts w:cs="Arial"/>
                <w:b/>
                <w:bCs/>
                <w:szCs w:val="22"/>
              </w:rPr>
              <w:t xml:space="preserve"> PH</w:t>
            </w:r>
          </w:p>
        </w:tc>
      </w:tr>
      <w:tr w:rsidR="00563E44" w:rsidRPr="00563E44" w14:paraId="24207EFB" w14:textId="77777777" w:rsidTr="00A56CB8">
        <w:trPr>
          <w:trHeight w:val="615"/>
        </w:trPr>
        <w:tc>
          <w:tcPr>
            <w:tcW w:w="1273" w:type="pct"/>
            <w:vMerge/>
            <w:tcBorders>
              <w:top w:val="single" w:sz="4" w:space="0" w:color="auto"/>
              <w:left w:val="single" w:sz="4" w:space="0" w:color="auto"/>
              <w:bottom w:val="single" w:sz="4" w:space="0" w:color="000000"/>
              <w:right w:val="single" w:sz="4" w:space="0" w:color="auto"/>
            </w:tcBorders>
            <w:vAlign w:val="center"/>
            <w:hideMark/>
          </w:tcPr>
          <w:p w14:paraId="59471345" w14:textId="77777777" w:rsidR="00563E44" w:rsidRPr="00563E44" w:rsidRDefault="00563E44" w:rsidP="00563E44">
            <w:pPr>
              <w:spacing w:before="0" w:after="0" w:line="240" w:lineRule="auto"/>
              <w:ind w:right="0"/>
              <w:jc w:val="left"/>
              <w:rPr>
                <w:rFonts w:cs="Arial"/>
                <w:b/>
                <w:bCs/>
                <w:szCs w:val="22"/>
              </w:rPr>
            </w:pPr>
          </w:p>
        </w:tc>
        <w:tc>
          <w:tcPr>
            <w:tcW w:w="3727" w:type="pct"/>
            <w:tcBorders>
              <w:top w:val="nil"/>
              <w:left w:val="nil"/>
              <w:bottom w:val="single" w:sz="4" w:space="0" w:color="auto"/>
              <w:right w:val="single" w:sz="4" w:space="0" w:color="auto"/>
            </w:tcBorders>
            <w:shd w:val="clear" w:color="000000" w:fill="FCD5B4"/>
            <w:vAlign w:val="center"/>
            <w:hideMark/>
          </w:tcPr>
          <w:p w14:paraId="16BB2253" w14:textId="77777777" w:rsidR="00563E44" w:rsidRPr="00563E44" w:rsidRDefault="00563E44" w:rsidP="00563E44">
            <w:pPr>
              <w:spacing w:before="0" w:after="0" w:line="240" w:lineRule="auto"/>
              <w:ind w:right="0"/>
              <w:jc w:val="center"/>
              <w:rPr>
                <w:rFonts w:cs="Arial"/>
                <w:b/>
                <w:bCs/>
                <w:szCs w:val="22"/>
              </w:rPr>
            </w:pPr>
            <w:r w:rsidRPr="00563E44">
              <w:rPr>
                <w:rFonts w:cs="Arial"/>
                <w:b/>
                <w:bCs/>
                <w:szCs w:val="22"/>
              </w:rPr>
              <w:t xml:space="preserve">Regional Regression </w:t>
            </w:r>
            <w:proofErr w:type="spellStart"/>
            <w:r w:rsidRPr="00563E44">
              <w:rPr>
                <w:rFonts w:cs="Arial"/>
                <w:b/>
                <w:bCs/>
                <w:szCs w:val="22"/>
              </w:rPr>
              <w:t>Myagdi</w:t>
            </w:r>
            <w:proofErr w:type="spellEnd"/>
            <w:r w:rsidRPr="00563E44">
              <w:rPr>
                <w:rFonts w:cs="Arial"/>
                <w:b/>
                <w:bCs/>
                <w:szCs w:val="22"/>
              </w:rPr>
              <w:t xml:space="preserve"> </w:t>
            </w:r>
            <w:r w:rsidR="00A56CB8">
              <w:rPr>
                <w:rFonts w:cs="Arial"/>
                <w:b/>
                <w:bCs/>
                <w:szCs w:val="22"/>
              </w:rPr>
              <w:t>KHPP</w:t>
            </w:r>
          </w:p>
        </w:tc>
      </w:tr>
      <w:tr w:rsidR="00EC2728" w:rsidRPr="00563E44" w14:paraId="40061B65"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0DB418D6" w14:textId="77777777" w:rsidR="00EC2728" w:rsidRPr="00563E44" w:rsidRDefault="00EC2728" w:rsidP="00EC2728">
            <w:pPr>
              <w:spacing w:before="0" w:after="0" w:line="240" w:lineRule="auto"/>
              <w:ind w:right="0"/>
              <w:jc w:val="center"/>
              <w:rPr>
                <w:rFonts w:cs="Arial"/>
                <w:szCs w:val="22"/>
              </w:rPr>
            </w:pPr>
            <w:r w:rsidRPr="00563E44">
              <w:rPr>
                <w:rFonts w:cs="Arial"/>
                <w:szCs w:val="22"/>
              </w:rPr>
              <w:t>2</w:t>
            </w:r>
          </w:p>
        </w:tc>
        <w:tc>
          <w:tcPr>
            <w:tcW w:w="3727" w:type="pct"/>
            <w:tcBorders>
              <w:top w:val="nil"/>
              <w:left w:val="nil"/>
              <w:bottom w:val="single" w:sz="4" w:space="0" w:color="auto"/>
              <w:right w:val="single" w:sz="4" w:space="0" w:color="auto"/>
            </w:tcBorders>
            <w:shd w:val="clear" w:color="auto" w:fill="auto"/>
            <w:noWrap/>
            <w:vAlign w:val="center"/>
            <w:hideMark/>
          </w:tcPr>
          <w:p w14:paraId="51297F51" w14:textId="3C21A189" w:rsidR="00EC2728" w:rsidRPr="00875F80" w:rsidRDefault="00EC2728" w:rsidP="00EC2728">
            <w:pPr>
              <w:spacing w:before="0" w:after="0" w:line="240" w:lineRule="auto"/>
              <w:ind w:right="-45"/>
              <w:jc w:val="center"/>
              <w:rPr>
                <w:rFonts w:cs="Calibri"/>
                <w:bCs/>
                <w:color w:val="000000"/>
                <w:szCs w:val="22"/>
              </w:rPr>
            </w:pPr>
            <w:r>
              <w:rPr>
                <w:rFonts w:cs="Arial"/>
                <w:szCs w:val="22"/>
              </w:rPr>
              <w:t>304.92</w:t>
            </w:r>
          </w:p>
        </w:tc>
      </w:tr>
      <w:tr w:rsidR="00EC2728" w:rsidRPr="00563E44" w14:paraId="512C9FBF"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4555CAC8" w14:textId="77777777" w:rsidR="00EC2728" w:rsidRPr="00563E44" w:rsidRDefault="00EC2728" w:rsidP="00EC2728">
            <w:pPr>
              <w:spacing w:before="0" w:after="0" w:line="240" w:lineRule="auto"/>
              <w:ind w:right="0"/>
              <w:jc w:val="center"/>
              <w:rPr>
                <w:rFonts w:cs="Arial"/>
                <w:szCs w:val="22"/>
              </w:rPr>
            </w:pPr>
            <w:r w:rsidRPr="00563E44">
              <w:rPr>
                <w:rFonts w:cs="Arial"/>
                <w:szCs w:val="22"/>
              </w:rPr>
              <w:t>5</w:t>
            </w:r>
          </w:p>
        </w:tc>
        <w:tc>
          <w:tcPr>
            <w:tcW w:w="3727" w:type="pct"/>
            <w:tcBorders>
              <w:top w:val="nil"/>
              <w:left w:val="nil"/>
              <w:bottom w:val="single" w:sz="4" w:space="0" w:color="auto"/>
              <w:right w:val="single" w:sz="4" w:space="0" w:color="auto"/>
            </w:tcBorders>
            <w:shd w:val="clear" w:color="auto" w:fill="auto"/>
            <w:noWrap/>
            <w:vAlign w:val="center"/>
            <w:hideMark/>
          </w:tcPr>
          <w:p w14:paraId="07513360" w14:textId="15396979" w:rsidR="00EC2728" w:rsidRPr="00875F80" w:rsidRDefault="00EC2728" w:rsidP="00EC2728">
            <w:pPr>
              <w:spacing w:before="0" w:after="0" w:line="240" w:lineRule="auto"/>
              <w:ind w:right="-45"/>
              <w:jc w:val="center"/>
              <w:rPr>
                <w:rFonts w:cs="Calibri"/>
                <w:bCs/>
                <w:color w:val="000000"/>
                <w:szCs w:val="22"/>
              </w:rPr>
            </w:pPr>
            <w:r>
              <w:rPr>
                <w:rFonts w:cs="Arial"/>
                <w:szCs w:val="22"/>
              </w:rPr>
              <w:t>480.37</w:t>
            </w:r>
          </w:p>
        </w:tc>
      </w:tr>
      <w:tr w:rsidR="00EC2728" w:rsidRPr="00563E44" w14:paraId="19B2A4D9"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37F9533B" w14:textId="77777777" w:rsidR="00EC2728" w:rsidRPr="00563E44" w:rsidRDefault="00EC2728" w:rsidP="00EC2728">
            <w:pPr>
              <w:spacing w:before="0" w:after="0" w:line="240" w:lineRule="auto"/>
              <w:ind w:right="0"/>
              <w:jc w:val="center"/>
              <w:rPr>
                <w:rFonts w:cs="Arial"/>
                <w:szCs w:val="22"/>
              </w:rPr>
            </w:pPr>
            <w:r w:rsidRPr="00563E44">
              <w:rPr>
                <w:rFonts w:cs="Arial"/>
                <w:szCs w:val="22"/>
              </w:rPr>
              <w:t>10</w:t>
            </w:r>
          </w:p>
        </w:tc>
        <w:tc>
          <w:tcPr>
            <w:tcW w:w="3727" w:type="pct"/>
            <w:tcBorders>
              <w:top w:val="nil"/>
              <w:left w:val="nil"/>
              <w:bottom w:val="single" w:sz="4" w:space="0" w:color="auto"/>
              <w:right w:val="single" w:sz="4" w:space="0" w:color="auto"/>
            </w:tcBorders>
            <w:shd w:val="clear" w:color="auto" w:fill="auto"/>
            <w:noWrap/>
            <w:vAlign w:val="center"/>
            <w:hideMark/>
          </w:tcPr>
          <w:p w14:paraId="72FAC709" w14:textId="70305BD5" w:rsidR="00EC2728" w:rsidRPr="00875F80" w:rsidRDefault="00EC2728" w:rsidP="00EC2728">
            <w:pPr>
              <w:spacing w:before="0" w:after="0" w:line="240" w:lineRule="auto"/>
              <w:ind w:right="-45"/>
              <w:jc w:val="center"/>
              <w:rPr>
                <w:rFonts w:cs="Calibri"/>
                <w:bCs/>
                <w:color w:val="000000"/>
                <w:szCs w:val="22"/>
              </w:rPr>
            </w:pPr>
            <w:r>
              <w:rPr>
                <w:rFonts w:cs="Arial"/>
                <w:szCs w:val="22"/>
              </w:rPr>
              <w:t>596.19</w:t>
            </w:r>
          </w:p>
        </w:tc>
      </w:tr>
      <w:tr w:rsidR="00EC2728" w:rsidRPr="00563E44" w14:paraId="33618B21"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756AE6FB" w14:textId="77777777" w:rsidR="00EC2728" w:rsidRPr="00563E44" w:rsidRDefault="00EC2728" w:rsidP="00EC2728">
            <w:pPr>
              <w:spacing w:before="0" w:after="0" w:line="240" w:lineRule="auto"/>
              <w:ind w:right="0"/>
              <w:jc w:val="center"/>
              <w:rPr>
                <w:rFonts w:cs="Arial"/>
                <w:szCs w:val="22"/>
              </w:rPr>
            </w:pPr>
            <w:r w:rsidRPr="00563E44">
              <w:rPr>
                <w:rFonts w:cs="Arial"/>
                <w:szCs w:val="22"/>
              </w:rPr>
              <w:t>20</w:t>
            </w:r>
          </w:p>
        </w:tc>
        <w:tc>
          <w:tcPr>
            <w:tcW w:w="3727" w:type="pct"/>
            <w:tcBorders>
              <w:top w:val="nil"/>
              <w:left w:val="nil"/>
              <w:bottom w:val="single" w:sz="4" w:space="0" w:color="auto"/>
              <w:right w:val="single" w:sz="4" w:space="0" w:color="auto"/>
            </w:tcBorders>
            <w:shd w:val="clear" w:color="auto" w:fill="auto"/>
            <w:noWrap/>
            <w:vAlign w:val="center"/>
            <w:hideMark/>
          </w:tcPr>
          <w:p w14:paraId="212C1655" w14:textId="534EF9F2" w:rsidR="00EC2728" w:rsidRPr="00875F80" w:rsidRDefault="00EC2728" w:rsidP="00EC2728">
            <w:pPr>
              <w:spacing w:before="0" w:after="0" w:line="240" w:lineRule="auto"/>
              <w:ind w:right="-45"/>
              <w:jc w:val="center"/>
              <w:rPr>
                <w:rFonts w:cs="Calibri"/>
                <w:bCs/>
                <w:color w:val="000000"/>
                <w:szCs w:val="22"/>
              </w:rPr>
            </w:pPr>
            <w:r>
              <w:rPr>
                <w:rFonts w:cs="Arial"/>
                <w:szCs w:val="22"/>
              </w:rPr>
              <w:t>707.17</w:t>
            </w:r>
          </w:p>
        </w:tc>
      </w:tr>
      <w:tr w:rsidR="00EC2728" w:rsidRPr="00563E44" w14:paraId="20C4C93E"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40233912" w14:textId="77777777" w:rsidR="00EC2728" w:rsidRPr="00563E44" w:rsidRDefault="00EC2728" w:rsidP="00EC2728">
            <w:pPr>
              <w:spacing w:before="0" w:after="0" w:line="240" w:lineRule="auto"/>
              <w:ind w:right="0"/>
              <w:jc w:val="center"/>
              <w:rPr>
                <w:rFonts w:cs="Arial"/>
                <w:szCs w:val="22"/>
              </w:rPr>
            </w:pPr>
            <w:r w:rsidRPr="00563E44">
              <w:rPr>
                <w:rFonts w:cs="Arial"/>
                <w:szCs w:val="22"/>
              </w:rPr>
              <w:t>50</w:t>
            </w:r>
          </w:p>
        </w:tc>
        <w:tc>
          <w:tcPr>
            <w:tcW w:w="3727" w:type="pct"/>
            <w:tcBorders>
              <w:top w:val="nil"/>
              <w:left w:val="nil"/>
              <w:bottom w:val="single" w:sz="4" w:space="0" w:color="auto"/>
              <w:right w:val="single" w:sz="4" w:space="0" w:color="auto"/>
            </w:tcBorders>
            <w:shd w:val="clear" w:color="auto" w:fill="auto"/>
            <w:noWrap/>
            <w:vAlign w:val="center"/>
            <w:hideMark/>
          </w:tcPr>
          <w:p w14:paraId="22513757" w14:textId="4381EF28" w:rsidR="00EC2728" w:rsidRPr="00875F80" w:rsidRDefault="00EC2728" w:rsidP="00EC2728">
            <w:pPr>
              <w:spacing w:before="0" w:after="0" w:line="240" w:lineRule="auto"/>
              <w:ind w:right="-45"/>
              <w:jc w:val="center"/>
              <w:rPr>
                <w:rFonts w:cs="Calibri"/>
                <w:bCs/>
                <w:color w:val="000000"/>
                <w:szCs w:val="22"/>
              </w:rPr>
            </w:pPr>
            <w:r>
              <w:rPr>
                <w:rFonts w:cs="Arial"/>
                <w:szCs w:val="22"/>
              </w:rPr>
              <w:t>850.73</w:t>
            </w:r>
          </w:p>
        </w:tc>
      </w:tr>
      <w:tr w:rsidR="00EC2728" w:rsidRPr="00563E44" w14:paraId="5267FA71"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386911B0" w14:textId="77777777" w:rsidR="00EC2728" w:rsidRPr="00563E44" w:rsidRDefault="00EC2728" w:rsidP="00EC2728">
            <w:pPr>
              <w:spacing w:before="0" w:after="0" w:line="240" w:lineRule="auto"/>
              <w:ind w:right="0"/>
              <w:jc w:val="center"/>
              <w:rPr>
                <w:rFonts w:cs="Arial"/>
                <w:b/>
                <w:bCs/>
                <w:szCs w:val="22"/>
              </w:rPr>
            </w:pPr>
            <w:r w:rsidRPr="00563E44">
              <w:rPr>
                <w:rFonts w:cs="Arial"/>
                <w:b/>
                <w:bCs/>
                <w:szCs w:val="22"/>
              </w:rPr>
              <w:t>100</w:t>
            </w:r>
          </w:p>
        </w:tc>
        <w:tc>
          <w:tcPr>
            <w:tcW w:w="3727" w:type="pct"/>
            <w:tcBorders>
              <w:top w:val="nil"/>
              <w:left w:val="nil"/>
              <w:bottom w:val="single" w:sz="4" w:space="0" w:color="auto"/>
              <w:right w:val="single" w:sz="4" w:space="0" w:color="auto"/>
            </w:tcBorders>
            <w:shd w:val="clear" w:color="auto" w:fill="C5E0B3" w:themeFill="accent6" w:themeFillTint="66"/>
            <w:noWrap/>
            <w:vAlign w:val="center"/>
            <w:hideMark/>
          </w:tcPr>
          <w:p w14:paraId="31D84F53" w14:textId="7D1F05CF" w:rsidR="00EC2728" w:rsidRPr="00875F80" w:rsidRDefault="00EC2728" w:rsidP="00EC2728">
            <w:pPr>
              <w:spacing w:before="0" w:after="0" w:line="240" w:lineRule="auto"/>
              <w:ind w:right="-45"/>
              <w:jc w:val="center"/>
              <w:rPr>
                <w:rFonts w:cs="Calibri"/>
                <w:b/>
                <w:bCs/>
                <w:color w:val="000000"/>
                <w:szCs w:val="22"/>
              </w:rPr>
            </w:pPr>
            <w:r>
              <w:rPr>
                <w:rFonts w:cs="Arial"/>
                <w:b/>
                <w:bCs/>
                <w:szCs w:val="22"/>
              </w:rPr>
              <w:t>958.25</w:t>
            </w:r>
          </w:p>
        </w:tc>
      </w:tr>
      <w:tr w:rsidR="00EC2728" w:rsidRPr="00563E44" w14:paraId="2D12F5BE"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79FFB257" w14:textId="77777777" w:rsidR="00EC2728" w:rsidRPr="00563E44" w:rsidRDefault="00EC2728" w:rsidP="00EC2728">
            <w:pPr>
              <w:spacing w:before="0" w:after="0" w:line="240" w:lineRule="auto"/>
              <w:ind w:right="0"/>
              <w:jc w:val="center"/>
              <w:rPr>
                <w:rFonts w:cs="Arial"/>
                <w:szCs w:val="22"/>
              </w:rPr>
            </w:pPr>
            <w:r w:rsidRPr="00563E44">
              <w:rPr>
                <w:rFonts w:cs="Arial"/>
                <w:szCs w:val="22"/>
              </w:rPr>
              <w:t>200</w:t>
            </w:r>
          </w:p>
        </w:tc>
        <w:tc>
          <w:tcPr>
            <w:tcW w:w="3727" w:type="pct"/>
            <w:tcBorders>
              <w:top w:val="nil"/>
              <w:left w:val="nil"/>
              <w:bottom w:val="single" w:sz="4" w:space="0" w:color="auto"/>
              <w:right w:val="single" w:sz="4" w:space="0" w:color="auto"/>
            </w:tcBorders>
            <w:shd w:val="clear" w:color="auto" w:fill="auto"/>
            <w:noWrap/>
            <w:vAlign w:val="center"/>
            <w:hideMark/>
          </w:tcPr>
          <w:p w14:paraId="6169A605" w14:textId="611DA829" w:rsidR="00EC2728" w:rsidRPr="00875F80" w:rsidRDefault="00EC2728" w:rsidP="00EC2728">
            <w:pPr>
              <w:spacing w:before="0" w:after="0" w:line="240" w:lineRule="auto"/>
              <w:ind w:right="-45"/>
              <w:jc w:val="center"/>
              <w:rPr>
                <w:rFonts w:cs="Calibri"/>
                <w:bCs/>
                <w:color w:val="000000"/>
                <w:szCs w:val="22"/>
              </w:rPr>
            </w:pPr>
            <w:r>
              <w:rPr>
                <w:rFonts w:cs="Arial"/>
                <w:szCs w:val="22"/>
              </w:rPr>
              <w:t>1065.36</w:t>
            </w:r>
          </w:p>
        </w:tc>
      </w:tr>
      <w:tr w:rsidR="00EC2728" w:rsidRPr="00563E44" w14:paraId="3809E801"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4B6A5164" w14:textId="77777777" w:rsidR="00EC2728" w:rsidRPr="00563E44" w:rsidRDefault="00EC2728" w:rsidP="00EC2728">
            <w:pPr>
              <w:spacing w:before="0" w:after="0" w:line="240" w:lineRule="auto"/>
              <w:ind w:right="0"/>
              <w:jc w:val="center"/>
              <w:rPr>
                <w:rFonts w:cs="Arial"/>
                <w:szCs w:val="22"/>
              </w:rPr>
            </w:pPr>
            <w:r w:rsidRPr="00563E44">
              <w:rPr>
                <w:rFonts w:cs="Arial"/>
                <w:szCs w:val="22"/>
              </w:rPr>
              <w:t>500</w:t>
            </w:r>
          </w:p>
        </w:tc>
        <w:tc>
          <w:tcPr>
            <w:tcW w:w="3727" w:type="pct"/>
            <w:tcBorders>
              <w:top w:val="nil"/>
              <w:left w:val="nil"/>
              <w:bottom w:val="single" w:sz="4" w:space="0" w:color="auto"/>
              <w:right w:val="single" w:sz="4" w:space="0" w:color="auto"/>
            </w:tcBorders>
            <w:shd w:val="clear" w:color="auto" w:fill="auto"/>
            <w:noWrap/>
            <w:vAlign w:val="center"/>
            <w:hideMark/>
          </w:tcPr>
          <w:p w14:paraId="48C13B39" w14:textId="44781967" w:rsidR="00EC2728" w:rsidRPr="00875F80" w:rsidRDefault="00EC2728" w:rsidP="00EC2728">
            <w:pPr>
              <w:spacing w:before="0" w:after="0" w:line="240" w:lineRule="auto"/>
              <w:ind w:right="-45"/>
              <w:jc w:val="center"/>
              <w:rPr>
                <w:rFonts w:cs="Calibri"/>
                <w:bCs/>
                <w:color w:val="000000"/>
                <w:szCs w:val="22"/>
              </w:rPr>
            </w:pPr>
            <w:r>
              <w:rPr>
                <w:rFonts w:cs="Arial"/>
                <w:szCs w:val="22"/>
              </w:rPr>
              <w:t>1206.64</w:t>
            </w:r>
          </w:p>
        </w:tc>
      </w:tr>
      <w:tr w:rsidR="00EC2728" w:rsidRPr="00563E44" w14:paraId="0C6944D8" w14:textId="77777777" w:rsidTr="00EC2728">
        <w:trPr>
          <w:trHeight w:val="345"/>
        </w:trPr>
        <w:tc>
          <w:tcPr>
            <w:tcW w:w="1273" w:type="pct"/>
            <w:tcBorders>
              <w:top w:val="nil"/>
              <w:left w:val="single" w:sz="4" w:space="0" w:color="auto"/>
              <w:bottom w:val="single" w:sz="4" w:space="0" w:color="auto"/>
              <w:right w:val="single" w:sz="4" w:space="0" w:color="auto"/>
            </w:tcBorders>
            <w:shd w:val="clear" w:color="auto" w:fill="auto"/>
            <w:noWrap/>
            <w:vAlign w:val="bottom"/>
            <w:hideMark/>
          </w:tcPr>
          <w:p w14:paraId="6F163039" w14:textId="77777777" w:rsidR="00EC2728" w:rsidRPr="00563E44" w:rsidRDefault="00EC2728" w:rsidP="00EC2728">
            <w:pPr>
              <w:spacing w:before="0" w:after="0" w:line="240" w:lineRule="auto"/>
              <w:ind w:right="0"/>
              <w:jc w:val="center"/>
              <w:rPr>
                <w:rFonts w:cs="Arial"/>
                <w:szCs w:val="22"/>
              </w:rPr>
            </w:pPr>
            <w:r w:rsidRPr="00563E44">
              <w:rPr>
                <w:rFonts w:cs="Arial"/>
                <w:szCs w:val="22"/>
              </w:rPr>
              <w:t>1000</w:t>
            </w:r>
          </w:p>
        </w:tc>
        <w:tc>
          <w:tcPr>
            <w:tcW w:w="3727" w:type="pct"/>
            <w:tcBorders>
              <w:top w:val="nil"/>
              <w:left w:val="nil"/>
              <w:bottom w:val="single" w:sz="4" w:space="0" w:color="auto"/>
              <w:right w:val="single" w:sz="4" w:space="0" w:color="auto"/>
            </w:tcBorders>
            <w:shd w:val="clear" w:color="auto" w:fill="auto"/>
            <w:noWrap/>
            <w:vAlign w:val="center"/>
            <w:hideMark/>
          </w:tcPr>
          <w:p w14:paraId="4144EDF2" w14:textId="3ADFBC8E" w:rsidR="00EC2728" w:rsidRPr="00875F80" w:rsidRDefault="00EC2728" w:rsidP="00EC2728">
            <w:pPr>
              <w:spacing w:before="0" w:after="0" w:line="240" w:lineRule="auto"/>
              <w:ind w:right="-45"/>
              <w:jc w:val="center"/>
              <w:rPr>
                <w:rFonts w:cs="Calibri"/>
                <w:bCs/>
                <w:color w:val="000000"/>
                <w:szCs w:val="22"/>
              </w:rPr>
            </w:pPr>
            <w:r>
              <w:rPr>
                <w:rFonts w:cs="Arial"/>
                <w:szCs w:val="22"/>
              </w:rPr>
              <w:t>1313.39</w:t>
            </w:r>
          </w:p>
        </w:tc>
      </w:tr>
    </w:tbl>
    <w:p w14:paraId="3D82C379" w14:textId="77777777" w:rsidR="009971CA" w:rsidRDefault="009971CA" w:rsidP="009971CA">
      <w:pPr>
        <w:pStyle w:val="Heading2"/>
        <w:numPr>
          <w:ilvl w:val="2"/>
          <w:numId w:val="1"/>
        </w:numPr>
        <w:spacing w:after="240"/>
        <w:ind w:left="709" w:right="-46" w:hanging="709"/>
      </w:pPr>
      <w:bookmarkStart w:id="780" w:name="_Toc91255227"/>
      <w:bookmarkStart w:id="781" w:name="_Toc92369070"/>
      <w:bookmarkStart w:id="782" w:name="_Toc92876315"/>
      <w:bookmarkEnd w:id="773"/>
      <w:bookmarkEnd w:id="774"/>
      <w:bookmarkEnd w:id="775"/>
      <w:bookmarkEnd w:id="776"/>
      <w:r w:rsidRPr="001C0EA0">
        <w:t>Adopted Flood Flow</w:t>
      </w:r>
      <w:bookmarkEnd w:id="780"/>
      <w:bookmarkEnd w:id="781"/>
      <w:bookmarkEnd w:id="782"/>
    </w:p>
    <w:p w14:paraId="5C91CADA" w14:textId="77777777" w:rsidR="009971CA" w:rsidRPr="008855B7" w:rsidRDefault="009971CA" w:rsidP="009971CA">
      <w:pPr>
        <w:ind w:right="-45"/>
        <w:rPr>
          <w:i/>
          <w:highlight w:val="yellow"/>
          <w:u w:val="single"/>
          <w:lang w:eastAsia="x-none"/>
        </w:rPr>
      </w:pPr>
      <w:r w:rsidRPr="008855B7">
        <w:rPr>
          <w:i/>
          <w:highlight w:val="yellow"/>
          <w:u w:val="single"/>
          <w:lang w:eastAsia="x-none"/>
        </w:rPr>
        <w:t xml:space="preserve">Previous Updated Feasibility Study (by </w:t>
      </w:r>
      <w:proofErr w:type="spellStart"/>
      <w:r w:rsidRPr="008855B7">
        <w:rPr>
          <w:i/>
          <w:highlight w:val="yellow"/>
          <w:u w:val="single"/>
          <w:lang w:eastAsia="x-none"/>
        </w:rPr>
        <w:t>Technoquarry</w:t>
      </w:r>
      <w:proofErr w:type="spellEnd"/>
      <w:r w:rsidRPr="008855B7">
        <w:rPr>
          <w:i/>
          <w:highlight w:val="yellow"/>
          <w:u w:val="single"/>
          <w:lang w:eastAsia="x-none"/>
        </w:rPr>
        <w:t>)</w:t>
      </w:r>
    </w:p>
    <w:p w14:paraId="601FFB7D" w14:textId="56236A26" w:rsidR="009971CA" w:rsidRDefault="009971CA" w:rsidP="009971CA">
      <w:pPr>
        <w:ind w:right="-46"/>
      </w:pPr>
      <w:r w:rsidRPr="008855B7">
        <w:rPr>
          <w:highlight w:val="yellow"/>
          <w:lang w:eastAsia="x-none"/>
        </w:rPr>
        <w:t xml:space="preserve">In the previous updated feasibility study (by Techno-quarry), </w:t>
      </w:r>
      <w:r w:rsidRPr="008855B7">
        <w:rPr>
          <w:highlight w:val="yellow"/>
        </w:rPr>
        <w:t xml:space="preserve">the flood discharges at proposed intake and tailrace site of the </w:t>
      </w:r>
      <w:proofErr w:type="spellStart"/>
      <w:r w:rsidRPr="008855B7">
        <w:rPr>
          <w:highlight w:val="yellow"/>
        </w:rPr>
        <w:t>Myagdi</w:t>
      </w:r>
      <w:proofErr w:type="spellEnd"/>
      <w:r w:rsidRPr="008855B7">
        <w:rPr>
          <w:highlight w:val="yellow"/>
        </w:rPr>
        <w:t xml:space="preserve"> </w:t>
      </w:r>
      <w:proofErr w:type="spellStart"/>
      <w:r w:rsidRPr="008855B7">
        <w:rPr>
          <w:highlight w:val="yellow"/>
        </w:rPr>
        <w:t>Khola</w:t>
      </w:r>
      <w:proofErr w:type="spellEnd"/>
      <w:r w:rsidRPr="008855B7">
        <w:rPr>
          <w:highlight w:val="yellow"/>
        </w:rPr>
        <w:t xml:space="preserve"> HPP was developed from catchment correlation with </w:t>
      </w:r>
      <w:proofErr w:type="spellStart"/>
      <w:r w:rsidRPr="008855B7">
        <w:rPr>
          <w:highlight w:val="yellow"/>
        </w:rPr>
        <w:t>Myadi</w:t>
      </w:r>
      <w:proofErr w:type="spellEnd"/>
      <w:r w:rsidRPr="008855B7">
        <w:rPr>
          <w:highlight w:val="yellow"/>
        </w:rPr>
        <w:t xml:space="preserve"> </w:t>
      </w:r>
      <w:proofErr w:type="spellStart"/>
      <w:r w:rsidRPr="008855B7">
        <w:rPr>
          <w:highlight w:val="yellow"/>
        </w:rPr>
        <w:t>Khola</w:t>
      </w:r>
      <w:proofErr w:type="spellEnd"/>
      <w:r w:rsidRPr="008855B7">
        <w:rPr>
          <w:highlight w:val="yellow"/>
        </w:rPr>
        <w:t xml:space="preserve"> (404.7) and regression analysis of the reference six gauging stations. The flood discharge from catchment correlation with </w:t>
      </w:r>
      <w:proofErr w:type="spellStart"/>
      <w:r w:rsidRPr="008855B7">
        <w:rPr>
          <w:highlight w:val="yellow"/>
        </w:rPr>
        <w:t>Myagdi</w:t>
      </w:r>
      <w:proofErr w:type="spellEnd"/>
      <w:r w:rsidRPr="008855B7">
        <w:rPr>
          <w:highlight w:val="yellow"/>
        </w:rPr>
        <w:t xml:space="preserve"> </w:t>
      </w:r>
      <w:proofErr w:type="spellStart"/>
      <w:r w:rsidRPr="008855B7">
        <w:rPr>
          <w:highlight w:val="yellow"/>
        </w:rPr>
        <w:t>Khola</w:t>
      </w:r>
      <w:proofErr w:type="spellEnd"/>
      <w:r w:rsidRPr="008855B7">
        <w:rPr>
          <w:highlight w:val="yellow"/>
        </w:rPr>
        <w:t xml:space="preserve"> (404.7) were found to be on lower side whereas, the same curve developed from regional regression analysis of the reference six gauging stations were found to be on higher side. The reasons for lower value from the catchment correlation with </w:t>
      </w:r>
      <w:proofErr w:type="spellStart"/>
      <w:r w:rsidRPr="008855B7">
        <w:rPr>
          <w:highlight w:val="yellow"/>
        </w:rPr>
        <w:t>Myagdi</w:t>
      </w:r>
      <w:proofErr w:type="spellEnd"/>
      <w:r w:rsidRPr="008855B7">
        <w:rPr>
          <w:highlight w:val="yellow"/>
        </w:rPr>
        <w:t xml:space="preserve"> </w:t>
      </w:r>
      <w:proofErr w:type="spellStart"/>
      <w:r w:rsidRPr="008855B7">
        <w:rPr>
          <w:highlight w:val="yellow"/>
        </w:rPr>
        <w:t>Khola</w:t>
      </w:r>
      <w:proofErr w:type="spellEnd"/>
      <w:r w:rsidRPr="008855B7">
        <w:rPr>
          <w:highlight w:val="yellow"/>
        </w:rPr>
        <w:t xml:space="preserve"> (404.7) are the same as explained in</w:t>
      </w:r>
      <w:r w:rsidR="00265E8D" w:rsidRPr="008855B7">
        <w:rPr>
          <w:highlight w:val="yellow"/>
        </w:rPr>
        <w:t xml:space="preserve"> </w:t>
      </w:r>
      <w:r w:rsidR="00FC5D1D" w:rsidRPr="008855B7">
        <w:rPr>
          <w:highlight w:val="yellow"/>
        </w:rPr>
        <w:t xml:space="preserve">Section </w:t>
      </w:r>
      <w:r w:rsidR="00265E8D" w:rsidRPr="008855B7">
        <w:rPr>
          <w:highlight w:val="yellow"/>
        </w:rPr>
        <w:fldChar w:fldCharType="begin"/>
      </w:r>
      <w:r w:rsidR="00265E8D" w:rsidRPr="008855B7">
        <w:rPr>
          <w:highlight w:val="yellow"/>
        </w:rPr>
        <w:instrText xml:space="preserve"> REF _Ref90543698 \r \h </w:instrText>
      </w:r>
      <w:r w:rsidR="008855B7">
        <w:rPr>
          <w:highlight w:val="yellow"/>
        </w:rPr>
        <w:instrText xml:space="preserve"> \* MERGEFORMAT </w:instrText>
      </w:r>
      <w:r w:rsidR="00265E8D" w:rsidRPr="008855B7">
        <w:rPr>
          <w:highlight w:val="yellow"/>
        </w:rPr>
      </w:r>
      <w:r w:rsidR="00265E8D" w:rsidRPr="008855B7">
        <w:rPr>
          <w:highlight w:val="yellow"/>
        </w:rPr>
        <w:fldChar w:fldCharType="separate"/>
      </w:r>
      <w:r w:rsidR="006C6245" w:rsidRPr="008855B7">
        <w:rPr>
          <w:highlight w:val="yellow"/>
        </w:rPr>
        <w:t>1.6.3</w:t>
      </w:r>
      <w:r w:rsidR="00265E8D" w:rsidRPr="008855B7">
        <w:rPr>
          <w:highlight w:val="yellow"/>
        </w:rPr>
        <w:fldChar w:fldCharType="end"/>
      </w:r>
      <w:r w:rsidRPr="008855B7">
        <w:rPr>
          <w:highlight w:val="yellow"/>
        </w:rPr>
        <w:t>. Therefore, to be in safe side, average of these two methods was recommended for use at proposed intake site and tailrace site of MKHPP as tabulated in</w:t>
      </w:r>
      <w:r w:rsidR="008D108F" w:rsidRPr="008855B7">
        <w:rPr>
          <w:highlight w:val="yellow"/>
        </w:rPr>
        <w:t xml:space="preserve"> </w:t>
      </w:r>
      <w:r w:rsidR="008D108F" w:rsidRPr="008855B7">
        <w:rPr>
          <w:highlight w:val="yellow"/>
        </w:rPr>
        <w:fldChar w:fldCharType="begin"/>
      </w:r>
      <w:r w:rsidR="008D108F" w:rsidRPr="008855B7">
        <w:rPr>
          <w:highlight w:val="yellow"/>
        </w:rPr>
        <w:instrText xml:space="preserve"> REF _Ref92875664 \h </w:instrText>
      </w:r>
      <w:r w:rsidR="008855B7">
        <w:rPr>
          <w:highlight w:val="yellow"/>
        </w:rPr>
        <w:instrText xml:space="preserve"> \* MERGEFORMAT </w:instrText>
      </w:r>
      <w:r w:rsidR="008D108F" w:rsidRPr="008855B7">
        <w:rPr>
          <w:highlight w:val="yellow"/>
        </w:rPr>
      </w:r>
      <w:r w:rsidR="008D108F" w:rsidRPr="008855B7">
        <w:rPr>
          <w:highlight w:val="yellow"/>
        </w:rPr>
        <w:fldChar w:fldCharType="separate"/>
      </w:r>
      <w:r w:rsidR="006C6245" w:rsidRPr="008855B7">
        <w:rPr>
          <w:highlight w:val="yellow"/>
        </w:rPr>
        <w:t xml:space="preserve">Table </w:t>
      </w:r>
      <w:r w:rsidR="006C6245" w:rsidRPr="008855B7">
        <w:rPr>
          <w:noProof/>
          <w:highlight w:val="yellow"/>
        </w:rPr>
        <w:t>1</w:t>
      </w:r>
      <w:r w:rsidR="006C6245" w:rsidRPr="008855B7">
        <w:rPr>
          <w:highlight w:val="yellow"/>
        </w:rPr>
        <w:noBreakHyphen/>
      </w:r>
      <w:r w:rsidR="006C6245" w:rsidRPr="008855B7">
        <w:rPr>
          <w:noProof/>
          <w:highlight w:val="yellow"/>
        </w:rPr>
        <w:t>31</w:t>
      </w:r>
      <w:r w:rsidR="008D108F" w:rsidRPr="008855B7">
        <w:rPr>
          <w:highlight w:val="yellow"/>
        </w:rPr>
        <w:fldChar w:fldCharType="end"/>
      </w:r>
      <w:r w:rsidR="008D108F" w:rsidRPr="008855B7">
        <w:rPr>
          <w:highlight w:val="yellow"/>
        </w:rPr>
        <w:t xml:space="preserve"> </w:t>
      </w:r>
      <w:r w:rsidRPr="008855B7">
        <w:rPr>
          <w:highlight w:val="yellow"/>
        </w:rPr>
        <w:t>.</w:t>
      </w:r>
    </w:p>
    <w:p w14:paraId="45FFD2A3" w14:textId="5D4A87B2" w:rsidR="008D108F" w:rsidRDefault="008D108F" w:rsidP="008D108F">
      <w:pPr>
        <w:pStyle w:val="Caption"/>
        <w:keepNext/>
      </w:pPr>
      <w:bookmarkStart w:id="783" w:name="_Ref92875664"/>
      <w:bookmarkStart w:id="784" w:name="_Toc92876622"/>
      <w:r>
        <w:t xml:space="preserve">Table </w:t>
      </w:r>
      <w:fldSimple w:instr=" STYLEREF 1 \s ">
        <w:r w:rsidR="006C6245">
          <w:rPr>
            <w:noProof/>
          </w:rPr>
          <w:t>1</w:t>
        </w:r>
      </w:fldSimple>
      <w:r w:rsidR="00F46335">
        <w:noBreakHyphen/>
      </w:r>
      <w:fldSimple w:instr=" SEQ Table \* ARABIC \s 1 ">
        <w:r w:rsidR="006C6245">
          <w:rPr>
            <w:noProof/>
          </w:rPr>
          <w:t>31</w:t>
        </w:r>
      </w:fldSimple>
      <w:bookmarkEnd w:id="783"/>
      <w:r>
        <w:t xml:space="preserve">: </w:t>
      </w:r>
      <w:r w:rsidRPr="001C0EA0">
        <w:t>Estimated flood at Intake Site of MKHPP during previous UFSR</w:t>
      </w:r>
      <w:bookmarkEnd w:id="784"/>
    </w:p>
    <w:tbl>
      <w:tblPr>
        <w:tblW w:w="5000" w:type="pct"/>
        <w:tblLook w:val="04A0" w:firstRow="1" w:lastRow="0" w:firstColumn="1" w:lastColumn="0" w:noHBand="0" w:noVBand="1"/>
      </w:tblPr>
      <w:tblGrid>
        <w:gridCol w:w="2476"/>
        <w:gridCol w:w="2544"/>
        <w:gridCol w:w="2175"/>
        <w:gridCol w:w="1821"/>
      </w:tblGrid>
      <w:tr w:rsidR="009971CA" w:rsidRPr="001C0EA0" w14:paraId="3F7A37C9" w14:textId="77777777" w:rsidTr="00535242">
        <w:trPr>
          <w:trHeight w:val="404"/>
        </w:trPr>
        <w:tc>
          <w:tcPr>
            <w:tcW w:w="1373" w:type="pct"/>
            <w:vMerge w:val="restart"/>
            <w:tcBorders>
              <w:top w:val="single" w:sz="4" w:space="0" w:color="auto"/>
              <w:left w:val="single" w:sz="4" w:space="0" w:color="auto"/>
              <w:right w:val="single" w:sz="4" w:space="0" w:color="auto"/>
            </w:tcBorders>
            <w:shd w:val="clear" w:color="000000" w:fill="FFFFFF"/>
            <w:vAlign w:val="center"/>
            <w:hideMark/>
          </w:tcPr>
          <w:p w14:paraId="02408418" w14:textId="77777777" w:rsidR="009971CA" w:rsidRPr="001C0EA0" w:rsidRDefault="009971CA" w:rsidP="00535242">
            <w:pPr>
              <w:spacing w:before="0" w:after="0" w:line="240" w:lineRule="auto"/>
              <w:ind w:right="-45"/>
              <w:jc w:val="center"/>
              <w:rPr>
                <w:rFonts w:cs="Calibri"/>
                <w:b/>
                <w:bCs/>
                <w:color w:val="000000"/>
                <w:szCs w:val="22"/>
              </w:rPr>
            </w:pPr>
            <w:r w:rsidRPr="001C0EA0">
              <w:rPr>
                <w:b/>
                <w:bCs/>
                <w:color w:val="000000"/>
                <w:szCs w:val="24"/>
              </w:rPr>
              <w:t>Return period (</w:t>
            </w:r>
            <w:proofErr w:type="spellStart"/>
            <w:r w:rsidRPr="001C0EA0">
              <w:rPr>
                <w:b/>
                <w:bCs/>
                <w:color w:val="000000"/>
                <w:szCs w:val="24"/>
              </w:rPr>
              <w:t>yrs</w:t>
            </w:r>
            <w:proofErr w:type="spellEnd"/>
            <w:r w:rsidRPr="001C0EA0">
              <w:rPr>
                <w:b/>
                <w:bCs/>
                <w:color w:val="000000"/>
                <w:szCs w:val="24"/>
              </w:rPr>
              <w:t>)</w:t>
            </w:r>
          </w:p>
        </w:tc>
        <w:tc>
          <w:tcPr>
            <w:tcW w:w="3627" w:type="pct"/>
            <w:gridSpan w:val="3"/>
            <w:tcBorders>
              <w:top w:val="single" w:sz="4" w:space="0" w:color="auto"/>
              <w:left w:val="nil"/>
              <w:bottom w:val="single" w:sz="4" w:space="0" w:color="auto"/>
              <w:right w:val="single" w:sz="4" w:space="0" w:color="auto"/>
            </w:tcBorders>
            <w:shd w:val="clear" w:color="000000" w:fill="FFFFFF"/>
            <w:vAlign w:val="center"/>
            <w:hideMark/>
          </w:tcPr>
          <w:p w14:paraId="00184E23" w14:textId="77777777" w:rsidR="009971CA" w:rsidRPr="001C0EA0" w:rsidRDefault="009971CA" w:rsidP="00535242">
            <w:pPr>
              <w:spacing w:before="0" w:after="0" w:line="240" w:lineRule="auto"/>
              <w:ind w:right="-45"/>
              <w:jc w:val="center"/>
              <w:rPr>
                <w:rFonts w:cs="Calibri"/>
                <w:b/>
                <w:bCs/>
                <w:color w:val="000000"/>
                <w:szCs w:val="22"/>
              </w:rPr>
            </w:pPr>
            <w:r w:rsidRPr="001C0EA0">
              <w:rPr>
                <w:b/>
                <w:bCs/>
                <w:color w:val="000000"/>
                <w:szCs w:val="24"/>
              </w:rPr>
              <w:t>Design flood (m</w:t>
            </w:r>
            <w:r w:rsidRPr="001C0EA0">
              <w:rPr>
                <w:b/>
                <w:bCs/>
                <w:color w:val="000000"/>
                <w:szCs w:val="24"/>
                <w:vertAlign w:val="superscript"/>
              </w:rPr>
              <w:t>3</w:t>
            </w:r>
            <w:r w:rsidRPr="001C0EA0">
              <w:rPr>
                <w:b/>
                <w:bCs/>
                <w:color w:val="000000"/>
                <w:szCs w:val="24"/>
              </w:rPr>
              <w:t>/s)</w:t>
            </w:r>
          </w:p>
        </w:tc>
      </w:tr>
      <w:tr w:rsidR="009971CA" w:rsidRPr="001C0EA0" w14:paraId="72505A3C" w14:textId="77777777" w:rsidTr="00535242">
        <w:trPr>
          <w:trHeight w:val="746"/>
        </w:trPr>
        <w:tc>
          <w:tcPr>
            <w:tcW w:w="1373" w:type="pct"/>
            <w:vMerge/>
            <w:tcBorders>
              <w:left w:val="single" w:sz="4" w:space="0" w:color="auto"/>
              <w:bottom w:val="single" w:sz="4" w:space="0" w:color="auto"/>
              <w:right w:val="single" w:sz="4" w:space="0" w:color="auto"/>
            </w:tcBorders>
            <w:shd w:val="clear" w:color="000000" w:fill="FFFFFF"/>
            <w:vAlign w:val="center"/>
          </w:tcPr>
          <w:p w14:paraId="4EBAE4CB" w14:textId="77777777" w:rsidR="009971CA" w:rsidRPr="001C0EA0" w:rsidRDefault="009971CA" w:rsidP="00535242">
            <w:pPr>
              <w:spacing w:before="0" w:after="0" w:line="240" w:lineRule="auto"/>
              <w:ind w:right="-45"/>
              <w:jc w:val="center"/>
              <w:rPr>
                <w:b/>
                <w:bCs/>
                <w:color w:val="000000"/>
                <w:szCs w:val="24"/>
              </w:rPr>
            </w:pPr>
          </w:p>
        </w:tc>
        <w:tc>
          <w:tcPr>
            <w:tcW w:w="1411" w:type="pct"/>
            <w:tcBorders>
              <w:top w:val="single" w:sz="4" w:space="0" w:color="auto"/>
              <w:left w:val="nil"/>
              <w:bottom w:val="single" w:sz="4" w:space="0" w:color="auto"/>
              <w:right w:val="single" w:sz="4" w:space="0" w:color="auto"/>
            </w:tcBorders>
            <w:shd w:val="clear" w:color="000000" w:fill="FFFFFF"/>
            <w:vAlign w:val="center"/>
          </w:tcPr>
          <w:p w14:paraId="72E8134A" w14:textId="77777777" w:rsidR="009971CA" w:rsidRPr="001C0EA0" w:rsidRDefault="009971CA" w:rsidP="00535242">
            <w:pPr>
              <w:spacing w:before="0" w:after="0" w:line="240" w:lineRule="auto"/>
              <w:ind w:right="-45"/>
              <w:jc w:val="center"/>
              <w:rPr>
                <w:rFonts w:cs="Calibri"/>
                <w:b/>
                <w:bCs/>
                <w:color w:val="000000"/>
                <w:szCs w:val="24"/>
                <w:lang w:val="en-GB" w:bidi="ne-NP"/>
              </w:rPr>
            </w:pPr>
            <w:r w:rsidRPr="001C0EA0">
              <w:rPr>
                <w:rFonts w:cs="Calibri"/>
                <w:b/>
                <w:bCs/>
                <w:color w:val="000000"/>
                <w:szCs w:val="24"/>
                <w:lang w:val="en-GB" w:bidi="ne-NP"/>
              </w:rPr>
              <w:t xml:space="preserve">CAR with </w:t>
            </w:r>
            <w:proofErr w:type="spellStart"/>
            <w:r w:rsidRPr="001C0EA0">
              <w:rPr>
                <w:rFonts w:cs="Calibri"/>
                <w:b/>
                <w:bCs/>
                <w:color w:val="000000"/>
                <w:szCs w:val="24"/>
                <w:lang w:val="en-GB" w:bidi="ne-NP"/>
              </w:rPr>
              <w:t>Myagdi</w:t>
            </w:r>
            <w:proofErr w:type="spellEnd"/>
            <w:r w:rsidRPr="001C0EA0">
              <w:rPr>
                <w:rFonts w:cs="Calibri"/>
                <w:b/>
                <w:bCs/>
                <w:color w:val="000000"/>
                <w:szCs w:val="24"/>
                <w:lang w:val="en-GB" w:bidi="ne-NP"/>
              </w:rPr>
              <w:t xml:space="preserve"> </w:t>
            </w:r>
            <w:proofErr w:type="spellStart"/>
            <w:r w:rsidRPr="001C0EA0">
              <w:rPr>
                <w:rFonts w:cs="Calibri"/>
                <w:b/>
                <w:bCs/>
                <w:color w:val="000000"/>
                <w:szCs w:val="24"/>
                <w:lang w:val="en-GB" w:bidi="ne-NP"/>
              </w:rPr>
              <w:t>Khola</w:t>
            </w:r>
            <w:proofErr w:type="spellEnd"/>
            <w:r w:rsidRPr="001C0EA0">
              <w:rPr>
                <w:rFonts w:cs="Calibri"/>
                <w:b/>
                <w:bCs/>
                <w:color w:val="000000"/>
                <w:szCs w:val="24"/>
                <w:lang w:val="en-GB" w:bidi="ne-NP"/>
              </w:rPr>
              <w:t xml:space="preserve"> (404.7) </w:t>
            </w:r>
          </w:p>
        </w:tc>
        <w:tc>
          <w:tcPr>
            <w:tcW w:w="1206" w:type="pct"/>
            <w:tcBorders>
              <w:top w:val="single" w:sz="4" w:space="0" w:color="auto"/>
              <w:left w:val="nil"/>
              <w:bottom w:val="single" w:sz="4" w:space="0" w:color="auto"/>
              <w:right w:val="single" w:sz="4" w:space="0" w:color="auto"/>
            </w:tcBorders>
            <w:shd w:val="clear" w:color="000000" w:fill="FFFFFF"/>
            <w:vAlign w:val="center"/>
          </w:tcPr>
          <w:p w14:paraId="4C38EC07" w14:textId="77777777" w:rsidR="009971CA" w:rsidRPr="001C0EA0" w:rsidRDefault="009971CA" w:rsidP="00535242">
            <w:pPr>
              <w:spacing w:before="0" w:after="0" w:line="240" w:lineRule="auto"/>
              <w:ind w:right="-45"/>
              <w:jc w:val="center"/>
              <w:rPr>
                <w:rFonts w:cs="Calibri"/>
                <w:b/>
                <w:bCs/>
                <w:color w:val="000000"/>
                <w:szCs w:val="24"/>
                <w:lang w:val="en-GB" w:bidi="ne-NP"/>
              </w:rPr>
            </w:pPr>
            <w:r w:rsidRPr="001C0EA0">
              <w:rPr>
                <w:rFonts w:cs="Calibri"/>
                <w:b/>
                <w:bCs/>
                <w:color w:val="000000"/>
                <w:szCs w:val="24"/>
                <w:lang w:val="en-GB" w:bidi="ne-NP"/>
              </w:rPr>
              <w:t>Regional regression analysis</w:t>
            </w:r>
          </w:p>
        </w:tc>
        <w:tc>
          <w:tcPr>
            <w:tcW w:w="1010" w:type="pct"/>
            <w:tcBorders>
              <w:top w:val="single" w:sz="4" w:space="0" w:color="auto"/>
              <w:left w:val="nil"/>
              <w:bottom w:val="single" w:sz="4" w:space="0" w:color="auto"/>
              <w:right w:val="single" w:sz="4" w:space="0" w:color="auto"/>
            </w:tcBorders>
            <w:shd w:val="clear" w:color="000000" w:fill="FFFFFF"/>
            <w:vAlign w:val="center"/>
          </w:tcPr>
          <w:p w14:paraId="3EC3A2FB" w14:textId="77777777" w:rsidR="009971CA" w:rsidRPr="001C0EA0" w:rsidRDefault="009971CA" w:rsidP="00535242">
            <w:pPr>
              <w:spacing w:before="0" w:after="0" w:line="240" w:lineRule="auto"/>
              <w:ind w:right="-45"/>
              <w:jc w:val="center"/>
              <w:rPr>
                <w:rFonts w:cs="Calibri"/>
                <w:b/>
                <w:bCs/>
                <w:color w:val="FF0000"/>
                <w:szCs w:val="22"/>
              </w:rPr>
            </w:pPr>
            <w:r w:rsidRPr="001C0EA0">
              <w:rPr>
                <w:rFonts w:cs="Calibri"/>
                <w:b/>
                <w:bCs/>
                <w:color w:val="FF0000"/>
                <w:szCs w:val="22"/>
              </w:rPr>
              <w:t>Adopted Flood (Average)</w:t>
            </w:r>
          </w:p>
        </w:tc>
      </w:tr>
      <w:tr w:rsidR="009971CA" w:rsidRPr="001C0EA0" w14:paraId="11B9D555"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hideMark/>
          </w:tcPr>
          <w:p w14:paraId="0FA2B4F3"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w:t>
            </w:r>
          </w:p>
        </w:tc>
        <w:tc>
          <w:tcPr>
            <w:tcW w:w="1411" w:type="pct"/>
            <w:tcBorders>
              <w:top w:val="nil"/>
              <w:left w:val="nil"/>
              <w:bottom w:val="single" w:sz="4" w:space="0" w:color="auto"/>
              <w:right w:val="single" w:sz="4" w:space="0" w:color="auto"/>
            </w:tcBorders>
            <w:shd w:val="clear" w:color="000000" w:fill="FFFFFF"/>
            <w:vAlign w:val="center"/>
          </w:tcPr>
          <w:p w14:paraId="70047935"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130.45</w:t>
            </w:r>
          </w:p>
        </w:tc>
        <w:tc>
          <w:tcPr>
            <w:tcW w:w="1206" w:type="pct"/>
            <w:tcBorders>
              <w:top w:val="nil"/>
              <w:left w:val="nil"/>
              <w:bottom w:val="single" w:sz="4" w:space="0" w:color="auto"/>
              <w:right w:val="single" w:sz="4" w:space="0" w:color="auto"/>
            </w:tcBorders>
            <w:shd w:val="clear" w:color="000000" w:fill="FFFFFF"/>
            <w:noWrap/>
            <w:vAlign w:val="center"/>
          </w:tcPr>
          <w:p w14:paraId="76AAE986"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267.16</w:t>
            </w:r>
          </w:p>
        </w:tc>
        <w:tc>
          <w:tcPr>
            <w:tcW w:w="1010" w:type="pct"/>
            <w:tcBorders>
              <w:top w:val="nil"/>
              <w:left w:val="nil"/>
              <w:bottom w:val="single" w:sz="4" w:space="0" w:color="auto"/>
              <w:right w:val="single" w:sz="4" w:space="0" w:color="auto"/>
            </w:tcBorders>
            <w:shd w:val="clear" w:color="auto" w:fill="auto"/>
            <w:noWrap/>
            <w:vAlign w:val="center"/>
          </w:tcPr>
          <w:p w14:paraId="15CDC2E0"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198.81</w:t>
            </w:r>
          </w:p>
        </w:tc>
      </w:tr>
      <w:tr w:rsidR="009971CA" w:rsidRPr="001C0EA0" w14:paraId="187C24C3"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2139DC12"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w:t>
            </w:r>
          </w:p>
        </w:tc>
        <w:tc>
          <w:tcPr>
            <w:tcW w:w="1411" w:type="pct"/>
            <w:tcBorders>
              <w:top w:val="nil"/>
              <w:left w:val="nil"/>
              <w:bottom w:val="single" w:sz="4" w:space="0" w:color="auto"/>
              <w:right w:val="single" w:sz="4" w:space="0" w:color="auto"/>
            </w:tcBorders>
            <w:shd w:val="clear" w:color="000000" w:fill="FFFFFF"/>
            <w:noWrap/>
            <w:vAlign w:val="center"/>
          </w:tcPr>
          <w:p w14:paraId="43BC6F3D"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181.74</w:t>
            </w:r>
          </w:p>
        </w:tc>
        <w:tc>
          <w:tcPr>
            <w:tcW w:w="1206" w:type="pct"/>
            <w:tcBorders>
              <w:top w:val="nil"/>
              <w:left w:val="nil"/>
              <w:bottom w:val="single" w:sz="4" w:space="0" w:color="auto"/>
              <w:right w:val="single" w:sz="4" w:space="0" w:color="auto"/>
            </w:tcBorders>
            <w:shd w:val="clear" w:color="000000" w:fill="FFFFFF"/>
            <w:noWrap/>
            <w:vAlign w:val="center"/>
          </w:tcPr>
          <w:p w14:paraId="2F0442B0"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446.07</w:t>
            </w:r>
          </w:p>
        </w:tc>
        <w:tc>
          <w:tcPr>
            <w:tcW w:w="1010" w:type="pct"/>
            <w:tcBorders>
              <w:top w:val="nil"/>
              <w:left w:val="nil"/>
              <w:bottom w:val="single" w:sz="4" w:space="0" w:color="auto"/>
              <w:right w:val="single" w:sz="4" w:space="0" w:color="auto"/>
            </w:tcBorders>
            <w:shd w:val="clear" w:color="auto" w:fill="auto"/>
            <w:noWrap/>
            <w:vAlign w:val="center"/>
          </w:tcPr>
          <w:p w14:paraId="517F375F"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313.90</w:t>
            </w:r>
          </w:p>
        </w:tc>
      </w:tr>
      <w:tr w:rsidR="009971CA" w:rsidRPr="001C0EA0" w14:paraId="099AADF8"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6D9AF9DF"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10</w:t>
            </w:r>
          </w:p>
        </w:tc>
        <w:tc>
          <w:tcPr>
            <w:tcW w:w="1411" w:type="pct"/>
            <w:tcBorders>
              <w:top w:val="nil"/>
              <w:left w:val="nil"/>
              <w:bottom w:val="single" w:sz="4" w:space="0" w:color="auto"/>
              <w:right w:val="single" w:sz="4" w:space="0" w:color="auto"/>
            </w:tcBorders>
            <w:shd w:val="clear" w:color="000000" w:fill="FFFFFF"/>
            <w:noWrap/>
            <w:vAlign w:val="center"/>
          </w:tcPr>
          <w:p w14:paraId="6D70C038"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218.03</w:t>
            </w:r>
          </w:p>
        </w:tc>
        <w:tc>
          <w:tcPr>
            <w:tcW w:w="1206" w:type="pct"/>
            <w:tcBorders>
              <w:top w:val="nil"/>
              <w:left w:val="nil"/>
              <w:bottom w:val="single" w:sz="4" w:space="0" w:color="auto"/>
              <w:right w:val="single" w:sz="4" w:space="0" w:color="auto"/>
            </w:tcBorders>
            <w:shd w:val="clear" w:color="000000" w:fill="FFFFFF"/>
            <w:noWrap/>
            <w:vAlign w:val="center"/>
          </w:tcPr>
          <w:p w14:paraId="198B06E1"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573.05</w:t>
            </w:r>
          </w:p>
        </w:tc>
        <w:tc>
          <w:tcPr>
            <w:tcW w:w="1010" w:type="pct"/>
            <w:tcBorders>
              <w:top w:val="nil"/>
              <w:left w:val="nil"/>
              <w:bottom w:val="single" w:sz="4" w:space="0" w:color="auto"/>
              <w:right w:val="single" w:sz="4" w:space="0" w:color="auto"/>
            </w:tcBorders>
            <w:shd w:val="clear" w:color="auto" w:fill="auto"/>
            <w:noWrap/>
            <w:vAlign w:val="center"/>
          </w:tcPr>
          <w:p w14:paraId="059393D3"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395.54</w:t>
            </w:r>
          </w:p>
        </w:tc>
      </w:tr>
      <w:tr w:rsidR="009971CA" w:rsidRPr="001C0EA0" w14:paraId="7376A37E"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0E10ABEF"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20</w:t>
            </w:r>
          </w:p>
        </w:tc>
        <w:tc>
          <w:tcPr>
            <w:tcW w:w="1411" w:type="pct"/>
            <w:tcBorders>
              <w:top w:val="nil"/>
              <w:left w:val="nil"/>
              <w:bottom w:val="single" w:sz="4" w:space="0" w:color="auto"/>
              <w:right w:val="single" w:sz="4" w:space="0" w:color="auto"/>
            </w:tcBorders>
            <w:shd w:val="clear" w:color="000000" w:fill="FFFFFF"/>
            <w:noWrap/>
            <w:vAlign w:val="center"/>
          </w:tcPr>
          <w:p w14:paraId="30A0A314"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253.61</w:t>
            </w:r>
          </w:p>
        </w:tc>
        <w:tc>
          <w:tcPr>
            <w:tcW w:w="1206" w:type="pct"/>
            <w:tcBorders>
              <w:top w:val="nil"/>
              <w:left w:val="nil"/>
              <w:bottom w:val="single" w:sz="4" w:space="0" w:color="auto"/>
              <w:right w:val="single" w:sz="4" w:space="0" w:color="auto"/>
            </w:tcBorders>
            <w:shd w:val="clear" w:color="000000" w:fill="FFFFFF"/>
            <w:noWrap/>
            <w:vAlign w:val="center"/>
          </w:tcPr>
          <w:p w14:paraId="1D9CF309"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697.63</w:t>
            </w:r>
          </w:p>
        </w:tc>
        <w:tc>
          <w:tcPr>
            <w:tcW w:w="1010" w:type="pct"/>
            <w:tcBorders>
              <w:top w:val="nil"/>
              <w:left w:val="nil"/>
              <w:bottom w:val="single" w:sz="4" w:space="0" w:color="auto"/>
              <w:right w:val="single" w:sz="4" w:space="0" w:color="auto"/>
            </w:tcBorders>
            <w:shd w:val="clear" w:color="auto" w:fill="auto"/>
            <w:noWrap/>
            <w:vAlign w:val="center"/>
          </w:tcPr>
          <w:p w14:paraId="29245FA9"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475.62</w:t>
            </w:r>
          </w:p>
        </w:tc>
      </w:tr>
      <w:tr w:rsidR="009971CA" w:rsidRPr="001C0EA0" w14:paraId="5C88BE75"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296B1575"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50</w:t>
            </w:r>
          </w:p>
        </w:tc>
        <w:tc>
          <w:tcPr>
            <w:tcW w:w="1411" w:type="pct"/>
            <w:tcBorders>
              <w:top w:val="nil"/>
              <w:left w:val="nil"/>
              <w:bottom w:val="single" w:sz="4" w:space="0" w:color="auto"/>
              <w:right w:val="single" w:sz="4" w:space="0" w:color="auto"/>
            </w:tcBorders>
            <w:shd w:val="clear" w:color="000000" w:fill="FFFFFF"/>
            <w:noWrap/>
            <w:vAlign w:val="center"/>
          </w:tcPr>
          <w:p w14:paraId="0C22E693"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300.17</w:t>
            </w:r>
          </w:p>
        </w:tc>
        <w:tc>
          <w:tcPr>
            <w:tcW w:w="1206" w:type="pct"/>
            <w:tcBorders>
              <w:top w:val="nil"/>
              <w:left w:val="nil"/>
              <w:bottom w:val="single" w:sz="4" w:space="0" w:color="auto"/>
              <w:right w:val="single" w:sz="4" w:space="0" w:color="auto"/>
            </w:tcBorders>
            <w:shd w:val="clear" w:color="000000" w:fill="FFFFFF"/>
            <w:noWrap/>
            <w:vAlign w:val="center"/>
          </w:tcPr>
          <w:p w14:paraId="31F44A4E"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860.78</w:t>
            </w:r>
          </w:p>
        </w:tc>
        <w:tc>
          <w:tcPr>
            <w:tcW w:w="1010" w:type="pct"/>
            <w:tcBorders>
              <w:top w:val="nil"/>
              <w:left w:val="nil"/>
              <w:bottom w:val="single" w:sz="4" w:space="0" w:color="auto"/>
              <w:right w:val="single" w:sz="4" w:space="0" w:color="auto"/>
            </w:tcBorders>
            <w:shd w:val="clear" w:color="auto" w:fill="auto"/>
            <w:noWrap/>
            <w:vAlign w:val="center"/>
          </w:tcPr>
          <w:p w14:paraId="03D34EF5"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580.48</w:t>
            </w:r>
          </w:p>
        </w:tc>
      </w:tr>
      <w:tr w:rsidR="009971CA" w:rsidRPr="001C0EA0" w14:paraId="61216C66" w14:textId="77777777" w:rsidTr="00535242">
        <w:trPr>
          <w:trHeight w:val="345"/>
        </w:trPr>
        <w:tc>
          <w:tcPr>
            <w:tcW w:w="1373" w:type="pct"/>
            <w:tcBorders>
              <w:top w:val="nil"/>
              <w:left w:val="single" w:sz="4" w:space="0" w:color="auto"/>
              <w:bottom w:val="single" w:sz="4" w:space="0" w:color="auto"/>
              <w:right w:val="single" w:sz="4" w:space="0" w:color="auto"/>
            </w:tcBorders>
            <w:shd w:val="clear" w:color="auto" w:fill="C5E0B3" w:themeFill="accent6" w:themeFillTint="66"/>
            <w:noWrap/>
            <w:vAlign w:val="center"/>
          </w:tcPr>
          <w:p w14:paraId="04FF63DA" w14:textId="77777777" w:rsidR="009971CA" w:rsidRPr="001C0EA0" w:rsidRDefault="009971CA" w:rsidP="00535242">
            <w:pPr>
              <w:spacing w:before="0" w:after="0" w:line="240" w:lineRule="auto"/>
              <w:ind w:right="-45"/>
              <w:jc w:val="center"/>
              <w:rPr>
                <w:rFonts w:cs="Calibri"/>
                <w:b/>
                <w:color w:val="000000"/>
                <w:szCs w:val="22"/>
              </w:rPr>
            </w:pPr>
            <w:r w:rsidRPr="001C0EA0">
              <w:rPr>
                <w:b/>
                <w:color w:val="000000"/>
                <w:szCs w:val="24"/>
              </w:rPr>
              <w:t>100</w:t>
            </w:r>
          </w:p>
        </w:tc>
        <w:tc>
          <w:tcPr>
            <w:tcW w:w="1411" w:type="pct"/>
            <w:tcBorders>
              <w:top w:val="nil"/>
              <w:left w:val="nil"/>
              <w:bottom w:val="single" w:sz="4" w:space="0" w:color="auto"/>
              <w:right w:val="single" w:sz="4" w:space="0" w:color="auto"/>
            </w:tcBorders>
            <w:shd w:val="clear" w:color="auto" w:fill="C5E0B3" w:themeFill="accent6" w:themeFillTint="66"/>
            <w:noWrap/>
            <w:vAlign w:val="center"/>
          </w:tcPr>
          <w:p w14:paraId="54A65166" w14:textId="77777777" w:rsidR="009971CA" w:rsidRPr="001C0EA0" w:rsidRDefault="009971CA" w:rsidP="00535242">
            <w:pPr>
              <w:spacing w:before="0" w:after="0" w:line="240" w:lineRule="auto"/>
              <w:ind w:right="-45"/>
              <w:jc w:val="center"/>
              <w:rPr>
                <w:rFonts w:cs="Calibri"/>
                <w:b/>
                <w:color w:val="000000"/>
                <w:szCs w:val="22"/>
              </w:rPr>
            </w:pPr>
            <w:r w:rsidRPr="001C0EA0">
              <w:rPr>
                <w:b/>
                <w:color w:val="000000"/>
                <w:szCs w:val="24"/>
              </w:rPr>
              <w:t>335.25</w:t>
            </w:r>
          </w:p>
        </w:tc>
        <w:tc>
          <w:tcPr>
            <w:tcW w:w="1206" w:type="pct"/>
            <w:tcBorders>
              <w:top w:val="nil"/>
              <w:left w:val="nil"/>
              <w:bottom w:val="single" w:sz="4" w:space="0" w:color="auto"/>
              <w:right w:val="single" w:sz="4" w:space="0" w:color="auto"/>
            </w:tcBorders>
            <w:shd w:val="clear" w:color="auto" w:fill="C5E0B3" w:themeFill="accent6" w:themeFillTint="66"/>
            <w:noWrap/>
            <w:vAlign w:val="center"/>
          </w:tcPr>
          <w:p w14:paraId="0B8DA088" w14:textId="77777777" w:rsidR="009971CA" w:rsidRPr="001C0EA0" w:rsidRDefault="009971CA" w:rsidP="00535242">
            <w:pPr>
              <w:spacing w:before="0" w:after="0" w:line="240" w:lineRule="auto"/>
              <w:ind w:right="-45"/>
              <w:jc w:val="center"/>
              <w:rPr>
                <w:rFonts w:cs="Calibri"/>
                <w:b/>
                <w:color w:val="000000"/>
                <w:szCs w:val="22"/>
              </w:rPr>
            </w:pPr>
            <w:r w:rsidRPr="001C0EA0">
              <w:rPr>
                <w:b/>
                <w:color w:val="000000"/>
                <w:szCs w:val="24"/>
              </w:rPr>
              <w:t>983.68</w:t>
            </w:r>
          </w:p>
        </w:tc>
        <w:tc>
          <w:tcPr>
            <w:tcW w:w="1010" w:type="pct"/>
            <w:tcBorders>
              <w:top w:val="nil"/>
              <w:left w:val="nil"/>
              <w:bottom w:val="single" w:sz="4" w:space="0" w:color="auto"/>
              <w:right w:val="single" w:sz="4" w:space="0" w:color="auto"/>
            </w:tcBorders>
            <w:shd w:val="clear" w:color="auto" w:fill="C5E0B3" w:themeFill="accent6" w:themeFillTint="66"/>
            <w:noWrap/>
            <w:vAlign w:val="center"/>
          </w:tcPr>
          <w:p w14:paraId="53543927" w14:textId="77777777" w:rsidR="009971CA" w:rsidRPr="001C0EA0" w:rsidRDefault="009971CA" w:rsidP="00535242">
            <w:pPr>
              <w:spacing w:before="0" w:after="0" w:line="240" w:lineRule="auto"/>
              <w:ind w:right="-45"/>
              <w:jc w:val="center"/>
              <w:rPr>
                <w:rFonts w:cs="Calibri"/>
                <w:b/>
                <w:color w:val="FF0000"/>
                <w:szCs w:val="22"/>
              </w:rPr>
            </w:pPr>
            <w:r w:rsidRPr="001C0EA0">
              <w:rPr>
                <w:b/>
                <w:bCs/>
                <w:color w:val="FF0000"/>
                <w:szCs w:val="24"/>
                <w:lang w:bidi="ne-NP"/>
              </w:rPr>
              <w:t>659.46</w:t>
            </w:r>
          </w:p>
        </w:tc>
      </w:tr>
      <w:tr w:rsidR="009971CA" w:rsidRPr="001C0EA0" w14:paraId="330C9B1F"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5A488016"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200</w:t>
            </w:r>
          </w:p>
        </w:tc>
        <w:tc>
          <w:tcPr>
            <w:tcW w:w="1411" w:type="pct"/>
            <w:tcBorders>
              <w:top w:val="nil"/>
              <w:left w:val="nil"/>
              <w:bottom w:val="single" w:sz="4" w:space="0" w:color="auto"/>
              <w:right w:val="single" w:sz="4" w:space="0" w:color="auto"/>
            </w:tcBorders>
            <w:shd w:val="clear" w:color="000000" w:fill="FFFFFF"/>
            <w:noWrap/>
            <w:vAlign w:val="center"/>
          </w:tcPr>
          <w:p w14:paraId="2A66AF93"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370.26</w:t>
            </w:r>
          </w:p>
        </w:tc>
        <w:tc>
          <w:tcPr>
            <w:tcW w:w="1206" w:type="pct"/>
            <w:tcBorders>
              <w:top w:val="nil"/>
              <w:left w:val="nil"/>
              <w:bottom w:val="single" w:sz="4" w:space="0" w:color="auto"/>
              <w:right w:val="single" w:sz="4" w:space="0" w:color="auto"/>
            </w:tcBorders>
            <w:shd w:val="clear" w:color="000000" w:fill="FFFFFF"/>
            <w:noWrap/>
            <w:vAlign w:val="center"/>
          </w:tcPr>
          <w:p w14:paraId="406A5D3D"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1106.38</w:t>
            </w:r>
          </w:p>
        </w:tc>
        <w:tc>
          <w:tcPr>
            <w:tcW w:w="1010" w:type="pct"/>
            <w:tcBorders>
              <w:top w:val="nil"/>
              <w:left w:val="nil"/>
              <w:bottom w:val="single" w:sz="4" w:space="0" w:color="auto"/>
              <w:right w:val="single" w:sz="4" w:space="0" w:color="auto"/>
            </w:tcBorders>
            <w:shd w:val="clear" w:color="auto" w:fill="auto"/>
            <w:noWrap/>
            <w:vAlign w:val="center"/>
          </w:tcPr>
          <w:p w14:paraId="4B87C7E6"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738.32</w:t>
            </w:r>
          </w:p>
        </w:tc>
      </w:tr>
      <w:tr w:rsidR="009971CA" w:rsidRPr="001C0EA0" w14:paraId="05BE791A"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05A7C291"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500</w:t>
            </w:r>
          </w:p>
        </w:tc>
        <w:tc>
          <w:tcPr>
            <w:tcW w:w="1411" w:type="pct"/>
            <w:tcBorders>
              <w:top w:val="nil"/>
              <w:left w:val="nil"/>
              <w:bottom w:val="single" w:sz="4" w:space="0" w:color="auto"/>
              <w:right w:val="single" w:sz="4" w:space="0" w:color="auto"/>
            </w:tcBorders>
            <w:shd w:val="clear" w:color="000000" w:fill="FFFFFF"/>
            <w:noWrap/>
            <w:vAlign w:val="center"/>
          </w:tcPr>
          <w:p w14:paraId="0FDFE109"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416.50</w:t>
            </w:r>
          </w:p>
        </w:tc>
        <w:tc>
          <w:tcPr>
            <w:tcW w:w="1206" w:type="pct"/>
            <w:tcBorders>
              <w:top w:val="nil"/>
              <w:left w:val="nil"/>
              <w:bottom w:val="single" w:sz="4" w:space="0" w:color="auto"/>
              <w:right w:val="single" w:sz="4" w:space="0" w:color="auto"/>
            </w:tcBorders>
            <w:shd w:val="clear" w:color="000000" w:fill="FFFFFF"/>
            <w:noWrap/>
            <w:vAlign w:val="center"/>
          </w:tcPr>
          <w:p w14:paraId="1AC8DE21"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1268.43</w:t>
            </w:r>
          </w:p>
        </w:tc>
        <w:tc>
          <w:tcPr>
            <w:tcW w:w="1010" w:type="pct"/>
            <w:tcBorders>
              <w:top w:val="nil"/>
              <w:left w:val="nil"/>
              <w:bottom w:val="single" w:sz="4" w:space="0" w:color="auto"/>
              <w:right w:val="single" w:sz="4" w:space="0" w:color="auto"/>
            </w:tcBorders>
            <w:shd w:val="clear" w:color="auto" w:fill="auto"/>
            <w:noWrap/>
            <w:vAlign w:val="center"/>
          </w:tcPr>
          <w:p w14:paraId="26FE52E2"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842.47</w:t>
            </w:r>
          </w:p>
        </w:tc>
      </w:tr>
      <w:tr w:rsidR="009971CA" w:rsidRPr="001C0EA0" w14:paraId="2818D00D"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77389B7B"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1000</w:t>
            </w:r>
          </w:p>
        </w:tc>
        <w:tc>
          <w:tcPr>
            <w:tcW w:w="1411" w:type="pct"/>
            <w:tcBorders>
              <w:top w:val="nil"/>
              <w:left w:val="nil"/>
              <w:bottom w:val="single" w:sz="4" w:space="0" w:color="auto"/>
              <w:right w:val="single" w:sz="4" w:space="0" w:color="auto"/>
            </w:tcBorders>
            <w:shd w:val="clear" w:color="000000" w:fill="FFFFFF"/>
            <w:noWrap/>
            <w:vAlign w:val="center"/>
          </w:tcPr>
          <w:p w14:paraId="51B1B0FF"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451.46</w:t>
            </w:r>
          </w:p>
        </w:tc>
        <w:tc>
          <w:tcPr>
            <w:tcW w:w="1206" w:type="pct"/>
            <w:tcBorders>
              <w:top w:val="nil"/>
              <w:left w:val="nil"/>
              <w:bottom w:val="single" w:sz="4" w:space="0" w:color="auto"/>
              <w:right w:val="single" w:sz="4" w:space="0" w:color="auto"/>
            </w:tcBorders>
            <w:shd w:val="clear" w:color="000000" w:fill="FFFFFF"/>
            <w:noWrap/>
            <w:vAlign w:val="center"/>
          </w:tcPr>
          <w:p w14:paraId="28E01575"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1390.97</w:t>
            </w:r>
          </w:p>
        </w:tc>
        <w:tc>
          <w:tcPr>
            <w:tcW w:w="1010" w:type="pct"/>
            <w:tcBorders>
              <w:top w:val="nil"/>
              <w:left w:val="nil"/>
              <w:bottom w:val="single" w:sz="4" w:space="0" w:color="auto"/>
              <w:right w:val="single" w:sz="4" w:space="0" w:color="auto"/>
            </w:tcBorders>
            <w:shd w:val="clear" w:color="auto" w:fill="auto"/>
            <w:noWrap/>
            <w:vAlign w:val="center"/>
          </w:tcPr>
          <w:p w14:paraId="37A3F5C8" w14:textId="77777777" w:rsidR="009971CA" w:rsidRPr="001C0EA0" w:rsidRDefault="009971CA" w:rsidP="00535242">
            <w:pPr>
              <w:spacing w:before="0" w:after="0" w:line="240" w:lineRule="auto"/>
              <w:ind w:right="-45"/>
              <w:jc w:val="center"/>
              <w:rPr>
                <w:rFonts w:cs="Calibri"/>
                <w:color w:val="FF0000"/>
                <w:szCs w:val="22"/>
              </w:rPr>
            </w:pPr>
            <w:r w:rsidRPr="001C0EA0">
              <w:rPr>
                <w:color w:val="FF0000"/>
                <w:szCs w:val="24"/>
                <w:lang w:bidi="ne-NP"/>
              </w:rPr>
              <w:t>921.22</w:t>
            </w:r>
          </w:p>
        </w:tc>
      </w:tr>
    </w:tbl>
    <w:p w14:paraId="5AF246C2" w14:textId="77777777" w:rsidR="00570BF2" w:rsidRDefault="00570BF2" w:rsidP="00570BF2">
      <w:pPr>
        <w:rPr>
          <w:rFonts w:eastAsia="Calibri"/>
        </w:rPr>
      </w:pPr>
      <w:r>
        <w:rPr>
          <w:rFonts w:eastAsia="Calibri"/>
        </w:rPr>
        <w:br w:type="page"/>
      </w:r>
    </w:p>
    <w:p w14:paraId="1B91579F" w14:textId="77777777" w:rsidR="009971CA" w:rsidRPr="001C0EA0" w:rsidRDefault="009971CA" w:rsidP="009971CA">
      <w:pPr>
        <w:ind w:right="-45"/>
        <w:rPr>
          <w:i/>
          <w:u w:val="single"/>
          <w:lang w:eastAsia="x-none"/>
        </w:rPr>
      </w:pPr>
      <w:r w:rsidRPr="001C0EA0">
        <w:rPr>
          <w:i/>
          <w:u w:val="single"/>
          <w:lang w:eastAsia="x-none"/>
        </w:rPr>
        <w:lastRenderedPageBreak/>
        <w:t>Present Updated Feasibility Study (by HCE)</w:t>
      </w:r>
    </w:p>
    <w:p w14:paraId="31DB2BC1" w14:textId="7728BF3B" w:rsidR="009971CA" w:rsidRPr="001C0EA0" w:rsidRDefault="009971CA" w:rsidP="009971CA">
      <w:pPr>
        <w:ind w:right="-45"/>
      </w:pPr>
      <w:r w:rsidRPr="001C0EA0">
        <w:t xml:space="preserve">In this UFSR, two methods namely catchment correlation and regional regression analysis of the reference gauging stations (as mentioned in </w:t>
      </w:r>
      <w:r w:rsidR="008D108F">
        <w:fldChar w:fldCharType="begin"/>
      </w:r>
      <w:r w:rsidR="008D108F">
        <w:instrText xml:space="preserve"> REF _Ref92875123 \h </w:instrText>
      </w:r>
      <w:r w:rsidR="008D108F">
        <w:fldChar w:fldCharType="separate"/>
      </w:r>
      <w:r w:rsidR="006C6245">
        <w:t xml:space="preserve">Table </w:t>
      </w:r>
      <w:r w:rsidR="006C6245">
        <w:rPr>
          <w:noProof/>
        </w:rPr>
        <w:t>1</w:t>
      </w:r>
      <w:r w:rsidR="006C6245">
        <w:noBreakHyphen/>
      </w:r>
      <w:r w:rsidR="006C6245">
        <w:rPr>
          <w:noProof/>
        </w:rPr>
        <w:t>3</w:t>
      </w:r>
      <w:r w:rsidR="008D108F">
        <w:fldChar w:fldCharType="end"/>
      </w:r>
      <w:r w:rsidR="008D108F">
        <w:t xml:space="preserve"> </w:t>
      </w:r>
      <w:r w:rsidRPr="001C0EA0">
        <w:t xml:space="preserve">above) have been used for estimating flood discharge of MKHPP. </w:t>
      </w:r>
    </w:p>
    <w:p w14:paraId="402A5F68" w14:textId="45F0EA0E" w:rsidR="009971CA" w:rsidRPr="001C0EA0" w:rsidRDefault="009971CA" w:rsidP="009971CA">
      <w:pPr>
        <w:ind w:right="-45"/>
      </w:pPr>
      <w:r w:rsidRPr="001C0EA0">
        <w:t>The flood discharge estimated at the intake of MKHPP using Gumbel distribution method and regional regression method has been tabulated in</w:t>
      </w:r>
      <w:r w:rsidR="008D108F">
        <w:t xml:space="preserve"> </w:t>
      </w:r>
      <w:r w:rsidR="008D108F">
        <w:fldChar w:fldCharType="begin"/>
      </w:r>
      <w:r w:rsidR="008D108F">
        <w:instrText xml:space="preserve"> REF _Ref92875760 \h </w:instrText>
      </w:r>
      <w:r w:rsidR="008D108F">
        <w:fldChar w:fldCharType="separate"/>
      </w:r>
      <w:r w:rsidR="006C6245">
        <w:t xml:space="preserve">Table </w:t>
      </w:r>
      <w:r w:rsidR="006C6245">
        <w:rPr>
          <w:noProof/>
        </w:rPr>
        <w:t>1</w:t>
      </w:r>
      <w:r w:rsidR="006C6245">
        <w:noBreakHyphen/>
      </w:r>
      <w:r w:rsidR="006C6245">
        <w:rPr>
          <w:noProof/>
        </w:rPr>
        <w:t>32</w:t>
      </w:r>
      <w:r w:rsidR="008D108F">
        <w:fldChar w:fldCharType="end"/>
      </w:r>
      <w:r w:rsidRPr="001C0EA0">
        <w:t>. Also, the adopted flood discharge in previous UFSR has been tabulated for comparison in the same table.</w:t>
      </w:r>
    </w:p>
    <w:p w14:paraId="349AFFE2" w14:textId="278B7EC1" w:rsidR="009971CA" w:rsidRDefault="009971CA" w:rsidP="009971CA">
      <w:pPr>
        <w:rPr>
          <w:noProof/>
        </w:rPr>
      </w:pPr>
      <w:r w:rsidRPr="001C0EA0">
        <w:t xml:space="preserve">The flood discharge estimated at the intake of </w:t>
      </w:r>
      <w:r w:rsidR="00D60139">
        <w:t>MKHPP</w:t>
      </w:r>
      <w:r w:rsidRPr="001C0EA0">
        <w:t xml:space="preserve"> has been tabulated in </w:t>
      </w:r>
      <w:r w:rsidR="008D108F">
        <w:rPr>
          <w:noProof/>
        </w:rPr>
        <w:fldChar w:fldCharType="begin"/>
      </w:r>
      <w:r w:rsidR="008D108F">
        <w:instrText xml:space="preserve"> REF _Ref92875760 \h </w:instrText>
      </w:r>
      <w:r w:rsidR="008D108F">
        <w:rPr>
          <w:noProof/>
        </w:rPr>
      </w:r>
      <w:r w:rsidR="008D108F">
        <w:rPr>
          <w:noProof/>
        </w:rPr>
        <w:fldChar w:fldCharType="separate"/>
      </w:r>
      <w:r w:rsidR="006C6245">
        <w:t xml:space="preserve">Table </w:t>
      </w:r>
      <w:r w:rsidR="006C6245">
        <w:rPr>
          <w:noProof/>
        </w:rPr>
        <w:t>1</w:t>
      </w:r>
      <w:r w:rsidR="006C6245">
        <w:noBreakHyphen/>
      </w:r>
      <w:r w:rsidR="006C6245">
        <w:rPr>
          <w:noProof/>
        </w:rPr>
        <w:t>32</w:t>
      </w:r>
      <w:r w:rsidR="008D108F">
        <w:rPr>
          <w:noProof/>
        </w:rPr>
        <w:fldChar w:fldCharType="end"/>
      </w:r>
      <w:r w:rsidR="008D108F">
        <w:rPr>
          <w:noProof/>
        </w:rPr>
        <w:t xml:space="preserve"> </w:t>
      </w:r>
      <w:r w:rsidRPr="001C0EA0">
        <w:t xml:space="preserve">and tailrace of </w:t>
      </w:r>
      <w:r w:rsidR="00D60139">
        <w:t>MKHPP</w:t>
      </w:r>
      <w:r w:rsidRPr="001C0EA0">
        <w:t xml:space="preserve"> has been tabulated in </w:t>
      </w:r>
      <w:r w:rsidR="008D108F">
        <w:fldChar w:fldCharType="begin"/>
      </w:r>
      <w:r w:rsidR="008D108F">
        <w:instrText xml:space="preserve"> REF _Ref92875785 \h </w:instrText>
      </w:r>
      <w:r w:rsidR="008D108F">
        <w:fldChar w:fldCharType="separate"/>
      </w:r>
      <w:r w:rsidR="006C6245">
        <w:t xml:space="preserve">Table </w:t>
      </w:r>
      <w:r w:rsidR="006C6245">
        <w:rPr>
          <w:noProof/>
        </w:rPr>
        <w:t>1</w:t>
      </w:r>
      <w:r w:rsidR="006C6245">
        <w:noBreakHyphen/>
      </w:r>
      <w:r w:rsidR="006C6245">
        <w:rPr>
          <w:noProof/>
        </w:rPr>
        <w:t>33</w:t>
      </w:r>
      <w:r w:rsidR="008D108F">
        <w:fldChar w:fldCharType="end"/>
      </w:r>
      <w:r w:rsidRPr="001C0EA0">
        <w:t>.</w:t>
      </w:r>
    </w:p>
    <w:p w14:paraId="3957588B" w14:textId="01E2BCB6" w:rsidR="008D108F" w:rsidRDefault="008D108F" w:rsidP="008D108F">
      <w:pPr>
        <w:pStyle w:val="Caption"/>
        <w:keepNext/>
      </w:pPr>
      <w:bookmarkStart w:id="785" w:name="_Ref92875760"/>
      <w:bookmarkStart w:id="786" w:name="_Toc92876623"/>
      <w:r>
        <w:t xml:space="preserve">Table </w:t>
      </w:r>
      <w:fldSimple w:instr=" STYLEREF 1 \s ">
        <w:r w:rsidR="006C6245">
          <w:rPr>
            <w:noProof/>
          </w:rPr>
          <w:t>1</w:t>
        </w:r>
      </w:fldSimple>
      <w:r w:rsidR="00F46335">
        <w:noBreakHyphen/>
      </w:r>
      <w:fldSimple w:instr=" SEQ Table \* ARABIC \s 1 ">
        <w:r w:rsidR="006C6245">
          <w:rPr>
            <w:noProof/>
          </w:rPr>
          <w:t>32</w:t>
        </w:r>
      </w:fldSimple>
      <w:bookmarkEnd w:id="785"/>
      <w:r>
        <w:t xml:space="preserve">: </w:t>
      </w:r>
      <w:r w:rsidRPr="001C0EA0">
        <w:t>Comparison of estimated flood at Intake Site of MKHPP in present UFSR</w:t>
      </w:r>
      <w:bookmarkEnd w:id="786"/>
    </w:p>
    <w:tbl>
      <w:tblPr>
        <w:tblW w:w="5000" w:type="pct"/>
        <w:tblLook w:val="04A0" w:firstRow="1" w:lastRow="0" w:firstColumn="1" w:lastColumn="0" w:noHBand="0" w:noVBand="1"/>
      </w:tblPr>
      <w:tblGrid>
        <w:gridCol w:w="931"/>
        <w:gridCol w:w="1044"/>
        <w:gridCol w:w="1727"/>
        <w:gridCol w:w="1423"/>
        <w:gridCol w:w="2519"/>
        <w:gridCol w:w="1372"/>
      </w:tblGrid>
      <w:tr w:rsidR="009971CA" w:rsidRPr="001C0EA0" w14:paraId="27DBB4D7" w14:textId="77777777" w:rsidTr="00535242">
        <w:trPr>
          <w:trHeight w:val="345"/>
        </w:trPr>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A55C" w14:textId="77777777" w:rsidR="009971CA" w:rsidRPr="001C0EA0" w:rsidRDefault="009971CA" w:rsidP="00535242">
            <w:pPr>
              <w:pStyle w:val="Table"/>
              <w:ind w:right="-45"/>
            </w:pPr>
            <w:r w:rsidRPr="001C0EA0">
              <w:t> </w:t>
            </w:r>
          </w:p>
        </w:tc>
        <w:tc>
          <w:tcPr>
            <w:tcW w:w="2326" w:type="pct"/>
            <w:gridSpan w:val="3"/>
            <w:tcBorders>
              <w:top w:val="single" w:sz="4" w:space="0" w:color="auto"/>
              <w:left w:val="nil"/>
              <w:bottom w:val="single" w:sz="4" w:space="0" w:color="auto"/>
              <w:right w:val="single" w:sz="4" w:space="0" w:color="auto"/>
            </w:tcBorders>
            <w:shd w:val="clear" w:color="auto" w:fill="auto"/>
            <w:vAlign w:val="center"/>
            <w:hideMark/>
          </w:tcPr>
          <w:p w14:paraId="1F90A499" w14:textId="77777777" w:rsidR="009971CA" w:rsidRPr="001C0EA0" w:rsidRDefault="009971CA" w:rsidP="00535242">
            <w:pPr>
              <w:pStyle w:val="Table"/>
              <w:ind w:right="-45"/>
              <w:jc w:val="center"/>
              <w:rPr>
                <w:b/>
                <w:bCs/>
              </w:rPr>
            </w:pPr>
            <w:r w:rsidRPr="001C0EA0">
              <w:rPr>
                <w:b/>
                <w:bCs/>
              </w:rPr>
              <w:t>Present UFSR</w:t>
            </w:r>
          </w:p>
        </w:tc>
        <w:tc>
          <w:tcPr>
            <w:tcW w:w="1397" w:type="pct"/>
            <w:vMerge w:val="restart"/>
            <w:tcBorders>
              <w:top w:val="single" w:sz="4" w:space="0" w:color="auto"/>
              <w:left w:val="single" w:sz="4" w:space="0" w:color="auto"/>
              <w:right w:val="single" w:sz="4" w:space="0" w:color="auto"/>
            </w:tcBorders>
            <w:vAlign w:val="center"/>
          </w:tcPr>
          <w:p w14:paraId="0B0743D2" w14:textId="77777777" w:rsidR="009971CA" w:rsidRPr="001C0EA0" w:rsidRDefault="009971CA" w:rsidP="00535242">
            <w:pPr>
              <w:pStyle w:val="Table"/>
              <w:ind w:right="-45"/>
              <w:jc w:val="center"/>
              <w:rPr>
                <w:b/>
                <w:bCs/>
              </w:rPr>
            </w:pPr>
            <w:r w:rsidRPr="001C0EA0">
              <w:rPr>
                <w:b/>
                <w:bCs/>
              </w:rPr>
              <w:t>Previous UFSR</w:t>
            </w:r>
          </w:p>
          <w:p w14:paraId="30C198A5" w14:textId="77777777" w:rsidR="009971CA" w:rsidRPr="001C0EA0" w:rsidRDefault="009971CA" w:rsidP="00535242">
            <w:pPr>
              <w:pStyle w:val="Table"/>
              <w:ind w:right="-45"/>
              <w:jc w:val="center"/>
              <w:rPr>
                <w:b/>
                <w:bCs/>
              </w:rPr>
            </w:pPr>
            <w:r w:rsidRPr="001C0EA0">
              <w:rPr>
                <w:b/>
                <w:bCs/>
              </w:rPr>
              <w:t>(Average of Gumbel and Regional Analysis)</w:t>
            </w:r>
          </w:p>
        </w:tc>
        <w:tc>
          <w:tcPr>
            <w:tcW w:w="761" w:type="pct"/>
            <w:vMerge w:val="restart"/>
            <w:tcBorders>
              <w:top w:val="single" w:sz="4" w:space="0" w:color="auto"/>
              <w:left w:val="nil"/>
              <w:right w:val="single" w:sz="4" w:space="0" w:color="auto"/>
            </w:tcBorders>
            <w:vAlign w:val="center"/>
          </w:tcPr>
          <w:p w14:paraId="0E09C51D" w14:textId="77777777" w:rsidR="009971CA" w:rsidRPr="001C0EA0" w:rsidRDefault="009971CA" w:rsidP="00535242">
            <w:pPr>
              <w:pStyle w:val="Table"/>
              <w:ind w:right="-45"/>
              <w:jc w:val="center"/>
              <w:rPr>
                <w:b/>
                <w:bCs/>
              </w:rPr>
            </w:pPr>
            <w:r w:rsidRPr="001C0EA0">
              <w:rPr>
                <w:b/>
                <w:bCs/>
                <w:color w:val="FF0000"/>
              </w:rPr>
              <w:t>Adopted Flood Discharge</w:t>
            </w:r>
          </w:p>
        </w:tc>
      </w:tr>
      <w:tr w:rsidR="009971CA" w:rsidRPr="001C0EA0" w14:paraId="24F969AE" w14:textId="77777777" w:rsidTr="00535242">
        <w:trPr>
          <w:trHeight w:val="503"/>
        </w:trPr>
        <w:tc>
          <w:tcPr>
            <w:tcW w:w="516" w:type="pct"/>
            <w:tcBorders>
              <w:top w:val="nil"/>
              <w:left w:val="single" w:sz="4" w:space="0" w:color="auto"/>
              <w:bottom w:val="single" w:sz="4" w:space="0" w:color="auto"/>
              <w:right w:val="single" w:sz="4" w:space="0" w:color="auto"/>
            </w:tcBorders>
            <w:shd w:val="clear" w:color="auto" w:fill="auto"/>
            <w:vAlign w:val="center"/>
            <w:hideMark/>
          </w:tcPr>
          <w:p w14:paraId="32B564A3" w14:textId="77777777" w:rsidR="009971CA" w:rsidRPr="001C0EA0" w:rsidRDefault="009971CA" w:rsidP="00535242">
            <w:pPr>
              <w:pStyle w:val="Table"/>
              <w:ind w:right="-45"/>
              <w:jc w:val="center"/>
              <w:rPr>
                <w:b/>
                <w:bCs/>
              </w:rPr>
            </w:pPr>
            <w:r w:rsidRPr="001C0EA0">
              <w:rPr>
                <w:b/>
                <w:bCs/>
              </w:rPr>
              <w:t>Return Period</w:t>
            </w:r>
          </w:p>
        </w:tc>
        <w:tc>
          <w:tcPr>
            <w:tcW w:w="579" w:type="pct"/>
            <w:tcBorders>
              <w:top w:val="nil"/>
              <w:left w:val="nil"/>
              <w:bottom w:val="single" w:sz="4" w:space="0" w:color="auto"/>
              <w:right w:val="single" w:sz="4" w:space="0" w:color="auto"/>
            </w:tcBorders>
            <w:shd w:val="clear" w:color="auto" w:fill="auto"/>
            <w:vAlign w:val="center"/>
            <w:hideMark/>
          </w:tcPr>
          <w:p w14:paraId="73E29475" w14:textId="77777777" w:rsidR="009971CA" w:rsidRPr="001C0EA0" w:rsidRDefault="009971CA" w:rsidP="00535242">
            <w:pPr>
              <w:pStyle w:val="Table"/>
              <w:ind w:right="-45"/>
              <w:jc w:val="center"/>
              <w:rPr>
                <w:b/>
                <w:bCs/>
              </w:rPr>
            </w:pPr>
            <w:r w:rsidRPr="001C0EA0">
              <w:rPr>
                <w:b/>
                <w:bCs/>
              </w:rPr>
              <w:t>Gumbel</w:t>
            </w:r>
          </w:p>
        </w:tc>
        <w:tc>
          <w:tcPr>
            <w:tcW w:w="958" w:type="pct"/>
            <w:tcBorders>
              <w:top w:val="nil"/>
              <w:left w:val="nil"/>
              <w:bottom w:val="single" w:sz="4" w:space="0" w:color="auto"/>
              <w:right w:val="single" w:sz="4" w:space="0" w:color="auto"/>
            </w:tcBorders>
            <w:shd w:val="clear" w:color="auto" w:fill="auto"/>
            <w:vAlign w:val="center"/>
            <w:hideMark/>
          </w:tcPr>
          <w:p w14:paraId="56664523" w14:textId="77777777" w:rsidR="009971CA" w:rsidRPr="001C0EA0" w:rsidRDefault="009971CA" w:rsidP="00535242">
            <w:pPr>
              <w:pStyle w:val="Table"/>
              <w:ind w:right="-45"/>
              <w:jc w:val="center"/>
              <w:rPr>
                <w:b/>
                <w:bCs/>
              </w:rPr>
            </w:pPr>
            <w:r w:rsidRPr="001C0EA0">
              <w:rPr>
                <w:b/>
                <w:bCs/>
              </w:rPr>
              <w:t>Regional Regression analysis</w:t>
            </w:r>
          </w:p>
        </w:tc>
        <w:tc>
          <w:tcPr>
            <w:tcW w:w="789" w:type="pct"/>
            <w:tcBorders>
              <w:top w:val="single" w:sz="4" w:space="0" w:color="auto"/>
              <w:left w:val="nil"/>
              <w:bottom w:val="single" w:sz="4" w:space="0" w:color="auto"/>
              <w:right w:val="single" w:sz="4" w:space="0" w:color="auto"/>
            </w:tcBorders>
            <w:vAlign w:val="center"/>
          </w:tcPr>
          <w:p w14:paraId="2C773AA4" w14:textId="77777777" w:rsidR="009971CA" w:rsidRPr="001C0EA0" w:rsidRDefault="009971CA" w:rsidP="00535242">
            <w:pPr>
              <w:pStyle w:val="Table"/>
              <w:ind w:right="-45"/>
              <w:jc w:val="center"/>
              <w:rPr>
                <w:b/>
                <w:bCs/>
              </w:rPr>
            </w:pPr>
            <w:r w:rsidRPr="001C0EA0">
              <w:rPr>
                <w:b/>
                <w:bCs/>
              </w:rPr>
              <w:t>Average</w:t>
            </w:r>
          </w:p>
        </w:tc>
        <w:tc>
          <w:tcPr>
            <w:tcW w:w="1397" w:type="pct"/>
            <w:vMerge/>
            <w:tcBorders>
              <w:left w:val="single" w:sz="4" w:space="0" w:color="auto"/>
              <w:bottom w:val="single" w:sz="4" w:space="0" w:color="auto"/>
              <w:right w:val="single" w:sz="4" w:space="0" w:color="auto"/>
            </w:tcBorders>
            <w:vAlign w:val="center"/>
          </w:tcPr>
          <w:p w14:paraId="751160C5" w14:textId="77777777" w:rsidR="009971CA" w:rsidRPr="001C0EA0" w:rsidRDefault="009971CA" w:rsidP="00535242">
            <w:pPr>
              <w:pStyle w:val="Table"/>
              <w:ind w:right="-45"/>
              <w:jc w:val="center"/>
              <w:rPr>
                <w:b/>
                <w:bCs/>
              </w:rPr>
            </w:pPr>
          </w:p>
        </w:tc>
        <w:tc>
          <w:tcPr>
            <w:tcW w:w="761" w:type="pct"/>
            <w:vMerge/>
            <w:tcBorders>
              <w:left w:val="nil"/>
              <w:bottom w:val="single" w:sz="4" w:space="0" w:color="auto"/>
              <w:right w:val="single" w:sz="4" w:space="0" w:color="auto"/>
            </w:tcBorders>
            <w:vAlign w:val="center"/>
          </w:tcPr>
          <w:p w14:paraId="36BA5270" w14:textId="77777777" w:rsidR="009971CA" w:rsidRPr="001C0EA0" w:rsidRDefault="009971CA" w:rsidP="00535242">
            <w:pPr>
              <w:pStyle w:val="Table"/>
              <w:ind w:right="-45"/>
              <w:jc w:val="center"/>
              <w:rPr>
                <w:b/>
                <w:bCs/>
              </w:rPr>
            </w:pPr>
          </w:p>
        </w:tc>
      </w:tr>
      <w:tr w:rsidR="005804FB" w:rsidRPr="001C0EA0" w14:paraId="19101268" w14:textId="77777777" w:rsidTr="00DC4F03">
        <w:trPr>
          <w:trHeight w:val="390"/>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0F580DA2" w14:textId="77777777" w:rsidR="005804FB" w:rsidRPr="001C0EA0" w:rsidRDefault="005804FB" w:rsidP="005804FB">
            <w:pPr>
              <w:pStyle w:val="Table"/>
              <w:ind w:right="-45"/>
              <w:jc w:val="center"/>
            </w:pPr>
            <w:r w:rsidRPr="001C0EA0">
              <w:rPr>
                <w:color w:val="000000"/>
                <w:szCs w:val="24"/>
              </w:rPr>
              <w:t>2</w:t>
            </w:r>
          </w:p>
        </w:tc>
        <w:tc>
          <w:tcPr>
            <w:tcW w:w="579" w:type="pct"/>
            <w:tcBorders>
              <w:top w:val="nil"/>
              <w:left w:val="nil"/>
              <w:bottom w:val="single" w:sz="4" w:space="0" w:color="auto"/>
              <w:right w:val="single" w:sz="4" w:space="0" w:color="auto"/>
            </w:tcBorders>
            <w:shd w:val="clear" w:color="auto" w:fill="auto"/>
            <w:noWrap/>
            <w:vAlign w:val="center"/>
          </w:tcPr>
          <w:p w14:paraId="400FB606" w14:textId="149D75C7" w:rsidR="005804FB" w:rsidRPr="001C0EA0" w:rsidRDefault="005804FB" w:rsidP="005804FB">
            <w:pPr>
              <w:pStyle w:val="Table"/>
              <w:ind w:right="-45"/>
              <w:jc w:val="center"/>
              <w:rPr>
                <w:b/>
                <w:bCs/>
                <w:color w:val="FF0000"/>
              </w:rPr>
            </w:pPr>
            <w:r>
              <w:rPr>
                <w:rFonts w:cs="Calibri"/>
                <w:color w:val="000000"/>
                <w:szCs w:val="22"/>
              </w:rPr>
              <w:t>161.29</w:t>
            </w:r>
          </w:p>
        </w:tc>
        <w:tc>
          <w:tcPr>
            <w:tcW w:w="958" w:type="pct"/>
            <w:tcBorders>
              <w:top w:val="nil"/>
              <w:left w:val="nil"/>
              <w:bottom w:val="single" w:sz="4" w:space="0" w:color="auto"/>
              <w:right w:val="single" w:sz="4" w:space="0" w:color="auto"/>
            </w:tcBorders>
            <w:shd w:val="clear" w:color="auto" w:fill="auto"/>
            <w:noWrap/>
            <w:vAlign w:val="center"/>
          </w:tcPr>
          <w:p w14:paraId="35C6EA88" w14:textId="77777777" w:rsidR="005804FB" w:rsidRPr="001C0EA0" w:rsidRDefault="005804FB" w:rsidP="005804FB">
            <w:pPr>
              <w:pStyle w:val="Table"/>
              <w:ind w:right="-45"/>
              <w:jc w:val="center"/>
            </w:pPr>
            <w:r>
              <w:rPr>
                <w:rFonts w:cs="Calibri"/>
                <w:color w:val="000000"/>
                <w:szCs w:val="22"/>
              </w:rPr>
              <w:t>280.23</w:t>
            </w:r>
          </w:p>
        </w:tc>
        <w:tc>
          <w:tcPr>
            <w:tcW w:w="789" w:type="pct"/>
            <w:tcBorders>
              <w:top w:val="nil"/>
              <w:left w:val="nil"/>
              <w:bottom w:val="single" w:sz="4" w:space="0" w:color="auto"/>
              <w:right w:val="single" w:sz="4" w:space="0" w:color="auto"/>
            </w:tcBorders>
            <w:vAlign w:val="center"/>
          </w:tcPr>
          <w:p w14:paraId="2B2041E4" w14:textId="77777777" w:rsidR="005804FB" w:rsidRPr="001C0EA0" w:rsidRDefault="005804FB" w:rsidP="005804FB">
            <w:pPr>
              <w:pStyle w:val="Table"/>
              <w:ind w:right="-45"/>
              <w:jc w:val="center"/>
              <w:rPr>
                <w:b/>
                <w:color w:val="000000"/>
                <w:szCs w:val="24"/>
                <w:lang w:bidi="ne-NP"/>
              </w:rPr>
            </w:pPr>
            <w:r>
              <w:rPr>
                <w:rFonts w:cs="Calibri"/>
                <w:color w:val="000000"/>
                <w:szCs w:val="22"/>
              </w:rPr>
              <w:t>220.76</w:t>
            </w:r>
          </w:p>
        </w:tc>
        <w:tc>
          <w:tcPr>
            <w:tcW w:w="1397" w:type="pct"/>
            <w:tcBorders>
              <w:top w:val="nil"/>
              <w:left w:val="single" w:sz="4" w:space="0" w:color="auto"/>
              <w:bottom w:val="single" w:sz="4" w:space="0" w:color="auto"/>
              <w:right w:val="single" w:sz="4" w:space="0" w:color="auto"/>
            </w:tcBorders>
            <w:vAlign w:val="center"/>
          </w:tcPr>
          <w:p w14:paraId="0F8CA38B" w14:textId="77777777" w:rsidR="005804FB" w:rsidRPr="001C0EA0" w:rsidRDefault="005804FB" w:rsidP="005804FB">
            <w:pPr>
              <w:pStyle w:val="Table"/>
              <w:ind w:right="-45"/>
              <w:jc w:val="center"/>
            </w:pPr>
            <w:r>
              <w:rPr>
                <w:rFonts w:cs="Calibri"/>
                <w:color w:val="000000"/>
                <w:szCs w:val="22"/>
              </w:rPr>
              <w:t>198.81</w:t>
            </w:r>
          </w:p>
        </w:tc>
        <w:tc>
          <w:tcPr>
            <w:tcW w:w="761" w:type="pct"/>
            <w:tcBorders>
              <w:top w:val="nil"/>
              <w:left w:val="nil"/>
              <w:bottom w:val="single" w:sz="4" w:space="0" w:color="auto"/>
              <w:right w:val="single" w:sz="4" w:space="0" w:color="auto"/>
            </w:tcBorders>
            <w:vAlign w:val="center"/>
          </w:tcPr>
          <w:p w14:paraId="216ACB90" w14:textId="77777777" w:rsidR="005804FB" w:rsidRPr="00E551E2" w:rsidRDefault="005804FB" w:rsidP="005804FB">
            <w:pPr>
              <w:pStyle w:val="Table"/>
              <w:ind w:right="-45"/>
              <w:jc w:val="center"/>
              <w:rPr>
                <w:color w:val="FF0000"/>
              </w:rPr>
            </w:pPr>
            <w:r w:rsidRPr="00E551E2">
              <w:rPr>
                <w:rFonts w:cs="Calibri"/>
                <w:color w:val="FF0000"/>
                <w:szCs w:val="22"/>
              </w:rPr>
              <w:t>220.76</w:t>
            </w:r>
          </w:p>
        </w:tc>
      </w:tr>
      <w:tr w:rsidR="005804FB" w:rsidRPr="001C0EA0" w14:paraId="0BD6C510"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189ED103" w14:textId="77777777" w:rsidR="005804FB" w:rsidRPr="001C0EA0" w:rsidRDefault="005804FB" w:rsidP="005804FB">
            <w:pPr>
              <w:pStyle w:val="Table"/>
              <w:ind w:right="-45"/>
              <w:jc w:val="center"/>
            </w:pPr>
            <w:r w:rsidRPr="001C0EA0">
              <w:rPr>
                <w:color w:val="000000"/>
                <w:szCs w:val="24"/>
              </w:rPr>
              <w:t>5</w:t>
            </w:r>
          </w:p>
        </w:tc>
        <w:tc>
          <w:tcPr>
            <w:tcW w:w="579" w:type="pct"/>
            <w:tcBorders>
              <w:top w:val="nil"/>
              <w:left w:val="nil"/>
              <w:bottom w:val="single" w:sz="4" w:space="0" w:color="auto"/>
              <w:right w:val="single" w:sz="4" w:space="0" w:color="auto"/>
            </w:tcBorders>
            <w:shd w:val="clear" w:color="auto" w:fill="auto"/>
            <w:noWrap/>
            <w:vAlign w:val="center"/>
          </w:tcPr>
          <w:p w14:paraId="1FC52088" w14:textId="068A00A5" w:rsidR="005804FB" w:rsidRPr="001C0EA0" w:rsidRDefault="005804FB" w:rsidP="005804FB">
            <w:pPr>
              <w:pStyle w:val="Table"/>
              <w:ind w:right="-45"/>
              <w:jc w:val="center"/>
              <w:rPr>
                <w:b/>
                <w:bCs/>
                <w:color w:val="FF0000"/>
              </w:rPr>
            </w:pPr>
            <w:r>
              <w:rPr>
                <w:rFonts w:cs="Calibri"/>
                <w:color w:val="000000"/>
                <w:szCs w:val="22"/>
              </w:rPr>
              <w:t>214.06</w:t>
            </w:r>
          </w:p>
        </w:tc>
        <w:tc>
          <w:tcPr>
            <w:tcW w:w="958" w:type="pct"/>
            <w:tcBorders>
              <w:top w:val="nil"/>
              <w:left w:val="nil"/>
              <w:bottom w:val="single" w:sz="4" w:space="0" w:color="auto"/>
              <w:right w:val="single" w:sz="4" w:space="0" w:color="auto"/>
            </w:tcBorders>
            <w:shd w:val="clear" w:color="auto" w:fill="auto"/>
            <w:noWrap/>
            <w:vAlign w:val="center"/>
          </w:tcPr>
          <w:p w14:paraId="687DBCF9" w14:textId="77777777" w:rsidR="005804FB" w:rsidRPr="001C0EA0" w:rsidRDefault="005804FB" w:rsidP="005804FB">
            <w:pPr>
              <w:pStyle w:val="Table"/>
              <w:ind w:right="-45"/>
              <w:jc w:val="center"/>
            </w:pPr>
            <w:r>
              <w:rPr>
                <w:rFonts w:cs="Calibri"/>
                <w:color w:val="000000"/>
                <w:szCs w:val="22"/>
              </w:rPr>
              <w:t>445.33</w:t>
            </w:r>
          </w:p>
        </w:tc>
        <w:tc>
          <w:tcPr>
            <w:tcW w:w="789" w:type="pct"/>
            <w:tcBorders>
              <w:top w:val="nil"/>
              <w:left w:val="nil"/>
              <w:bottom w:val="single" w:sz="4" w:space="0" w:color="auto"/>
              <w:right w:val="single" w:sz="4" w:space="0" w:color="auto"/>
            </w:tcBorders>
            <w:vAlign w:val="center"/>
          </w:tcPr>
          <w:p w14:paraId="3AC785CF" w14:textId="77777777" w:rsidR="005804FB" w:rsidRPr="001C0EA0" w:rsidRDefault="005804FB" w:rsidP="005804FB">
            <w:pPr>
              <w:pStyle w:val="Table"/>
              <w:ind w:right="-45"/>
              <w:jc w:val="center"/>
              <w:rPr>
                <w:b/>
                <w:color w:val="000000"/>
                <w:szCs w:val="24"/>
                <w:lang w:bidi="ne-NP"/>
              </w:rPr>
            </w:pPr>
            <w:r>
              <w:rPr>
                <w:rFonts w:cs="Calibri"/>
                <w:color w:val="000000"/>
                <w:szCs w:val="22"/>
              </w:rPr>
              <w:t>329.69</w:t>
            </w:r>
          </w:p>
        </w:tc>
        <w:tc>
          <w:tcPr>
            <w:tcW w:w="1397" w:type="pct"/>
            <w:tcBorders>
              <w:top w:val="nil"/>
              <w:left w:val="single" w:sz="4" w:space="0" w:color="auto"/>
              <w:bottom w:val="single" w:sz="4" w:space="0" w:color="auto"/>
              <w:right w:val="single" w:sz="4" w:space="0" w:color="auto"/>
            </w:tcBorders>
            <w:vAlign w:val="center"/>
          </w:tcPr>
          <w:p w14:paraId="13651884" w14:textId="77777777" w:rsidR="005804FB" w:rsidRPr="001C0EA0" w:rsidRDefault="005804FB" w:rsidP="005804FB">
            <w:pPr>
              <w:pStyle w:val="Table"/>
              <w:ind w:right="-45"/>
              <w:jc w:val="center"/>
            </w:pPr>
            <w:r>
              <w:rPr>
                <w:rFonts w:cs="Calibri"/>
                <w:color w:val="000000"/>
                <w:szCs w:val="22"/>
              </w:rPr>
              <w:t>313.90</w:t>
            </w:r>
          </w:p>
        </w:tc>
        <w:tc>
          <w:tcPr>
            <w:tcW w:w="761" w:type="pct"/>
            <w:tcBorders>
              <w:top w:val="nil"/>
              <w:left w:val="nil"/>
              <w:bottom w:val="single" w:sz="4" w:space="0" w:color="auto"/>
              <w:right w:val="single" w:sz="4" w:space="0" w:color="auto"/>
            </w:tcBorders>
            <w:vAlign w:val="center"/>
          </w:tcPr>
          <w:p w14:paraId="286A29EA" w14:textId="77777777" w:rsidR="005804FB" w:rsidRPr="00E551E2" w:rsidRDefault="005804FB" w:rsidP="005804FB">
            <w:pPr>
              <w:pStyle w:val="Table"/>
              <w:ind w:right="-45"/>
              <w:jc w:val="center"/>
              <w:rPr>
                <w:color w:val="FF0000"/>
              </w:rPr>
            </w:pPr>
            <w:r w:rsidRPr="00E551E2">
              <w:rPr>
                <w:rFonts w:cs="Calibri"/>
                <w:color w:val="FF0000"/>
                <w:szCs w:val="22"/>
              </w:rPr>
              <w:t>329.69</w:t>
            </w:r>
          </w:p>
        </w:tc>
      </w:tr>
      <w:tr w:rsidR="005804FB" w:rsidRPr="001C0EA0" w14:paraId="29B6E9D7"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49529C20" w14:textId="77777777" w:rsidR="005804FB" w:rsidRPr="001C0EA0" w:rsidRDefault="005804FB" w:rsidP="005804FB">
            <w:pPr>
              <w:pStyle w:val="Table"/>
              <w:ind w:right="-45"/>
              <w:jc w:val="center"/>
            </w:pPr>
            <w:r w:rsidRPr="001C0EA0">
              <w:rPr>
                <w:color w:val="000000"/>
                <w:szCs w:val="24"/>
              </w:rPr>
              <w:t>10</w:t>
            </w:r>
          </w:p>
        </w:tc>
        <w:tc>
          <w:tcPr>
            <w:tcW w:w="579" w:type="pct"/>
            <w:tcBorders>
              <w:top w:val="nil"/>
              <w:left w:val="nil"/>
              <w:bottom w:val="single" w:sz="4" w:space="0" w:color="auto"/>
              <w:right w:val="single" w:sz="4" w:space="0" w:color="auto"/>
            </w:tcBorders>
            <w:shd w:val="clear" w:color="auto" w:fill="auto"/>
            <w:noWrap/>
            <w:vAlign w:val="center"/>
          </w:tcPr>
          <w:p w14:paraId="013C6300" w14:textId="07E1CEB5" w:rsidR="005804FB" w:rsidRPr="001C0EA0" w:rsidRDefault="005804FB" w:rsidP="005804FB">
            <w:pPr>
              <w:pStyle w:val="Table"/>
              <w:ind w:right="-45"/>
              <w:jc w:val="center"/>
              <w:rPr>
                <w:b/>
                <w:bCs/>
                <w:color w:val="FF0000"/>
              </w:rPr>
            </w:pPr>
            <w:r>
              <w:rPr>
                <w:rFonts w:cs="Calibri"/>
                <w:color w:val="000000"/>
                <w:szCs w:val="22"/>
              </w:rPr>
              <w:t>249.00</w:t>
            </w:r>
          </w:p>
        </w:tc>
        <w:tc>
          <w:tcPr>
            <w:tcW w:w="958" w:type="pct"/>
            <w:tcBorders>
              <w:top w:val="nil"/>
              <w:left w:val="nil"/>
              <w:bottom w:val="single" w:sz="4" w:space="0" w:color="auto"/>
              <w:right w:val="single" w:sz="4" w:space="0" w:color="auto"/>
            </w:tcBorders>
            <w:shd w:val="clear" w:color="auto" w:fill="auto"/>
            <w:noWrap/>
            <w:vAlign w:val="center"/>
          </w:tcPr>
          <w:p w14:paraId="04AEB5A5" w14:textId="77777777" w:rsidR="005804FB" w:rsidRPr="001C0EA0" w:rsidRDefault="005804FB" w:rsidP="005804FB">
            <w:pPr>
              <w:pStyle w:val="Table"/>
              <w:ind w:right="-45"/>
              <w:jc w:val="center"/>
            </w:pPr>
            <w:r>
              <w:rPr>
                <w:rFonts w:cs="Calibri"/>
                <w:color w:val="000000"/>
                <w:szCs w:val="22"/>
              </w:rPr>
              <w:t>554.58</w:t>
            </w:r>
          </w:p>
        </w:tc>
        <w:tc>
          <w:tcPr>
            <w:tcW w:w="789" w:type="pct"/>
            <w:tcBorders>
              <w:top w:val="nil"/>
              <w:left w:val="nil"/>
              <w:bottom w:val="single" w:sz="4" w:space="0" w:color="auto"/>
              <w:right w:val="single" w:sz="4" w:space="0" w:color="auto"/>
            </w:tcBorders>
            <w:vAlign w:val="center"/>
          </w:tcPr>
          <w:p w14:paraId="3D7B28B9" w14:textId="77777777" w:rsidR="005804FB" w:rsidRPr="001C0EA0" w:rsidRDefault="005804FB" w:rsidP="005804FB">
            <w:pPr>
              <w:pStyle w:val="Table"/>
              <w:ind w:right="-45"/>
              <w:jc w:val="center"/>
              <w:rPr>
                <w:b/>
                <w:color w:val="000000"/>
                <w:szCs w:val="24"/>
                <w:lang w:bidi="ne-NP"/>
              </w:rPr>
            </w:pPr>
            <w:r>
              <w:rPr>
                <w:rFonts w:cs="Calibri"/>
                <w:color w:val="000000"/>
                <w:szCs w:val="22"/>
              </w:rPr>
              <w:t>401.79</w:t>
            </w:r>
          </w:p>
        </w:tc>
        <w:tc>
          <w:tcPr>
            <w:tcW w:w="1397" w:type="pct"/>
            <w:tcBorders>
              <w:top w:val="nil"/>
              <w:left w:val="single" w:sz="4" w:space="0" w:color="auto"/>
              <w:bottom w:val="single" w:sz="4" w:space="0" w:color="auto"/>
              <w:right w:val="single" w:sz="4" w:space="0" w:color="auto"/>
            </w:tcBorders>
            <w:vAlign w:val="center"/>
          </w:tcPr>
          <w:p w14:paraId="38D625DF" w14:textId="77777777" w:rsidR="005804FB" w:rsidRPr="001C0EA0" w:rsidRDefault="005804FB" w:rsidP="005804FB">
            <w:pPr>
              <w:pStyle w:val="Table"/>
              <w:ind w:right="-45"/>
              <w:jc w:val="center"/>
            </w:pPr>
            <w:r>
              <w:rPr>
                <w:rFonts w:cs="Calibri"/>
                <w:color w:val="000000"/>
                <w:szCs w:val="22"/>
              </w:rPr>
              <w:t>395.54</w:t>
            </w:r>
          </w:p>
        </w:tc>
        <w:tc>
          <w:tcPr>
            <w:tcW w:w="761" w:type="pct"/>
            <w:tcBorders>
              <w:top w:val="nil"/>
              <w:left w:val="nil"/>
              <w:bottom w:val="single" w:sz="4" w:space="0" w:color="auto"/>
              <w:right w:val="single" w:sz="4" w:space="0" w:color="auto"/>
            </w:tcBorders>
            <w:vAlign w:val="center"/>
          </w:tcPr>
          <w:p w14:paraId="0A779C61" w14:textId="77777777" w:rsidR="005804FB" w:rsidRPr="00E551E2" w:rsidRDefault="005804FB" w:rsidP="005804FB">
            <w:pPr>
              <w:pStyle w:val="Table"/>
              <w:ind w:right="-45"/>
              <w:jc w:val="center"/>
              <w:rPr>
                <w:color w:val="FF0000"/>
              </w:rPr>
            </w:pPr>
            <w:r w:rsidRPr="00E551E2">
              <w:rPr>
                <w:rFonts w:cs="Calibri"/>
                <w:color w:val="FF0000"/>
                <w:szCs w:val="22"/>
              </w:rPr>
              <w:t>401.79</w:t>
            </w:r>
          </w:p>
        </w:tc>
      </w:tr>
      <w:tr w:rsidR="005804FB" w:rsidRPr="001C0EA0" w14:paraId="482CDF44"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6935A436" w14:textId="77777777" w:rsidR="005804FB" w:rsidRPr="001C0EA0" w:rsidRDefault="005804FB" w:rsidP="005804FB">
            <w:pPr>
              <w:pStyle w:val="Table"/>
              <w:ind w:right="-45"/>
              <w:jc w:val="center"/>
            </w:pPr>
            <w:r w:rsidRPr="001C0EA0">
              <w:rPr>
                <w:color w:val="000000"/>
                <w:szCs w:val="24"/>
              </w:rPr>
              <w:t>20</w:t>
            </w:r>
          </w:p>
        </w:tc>
        <w:tc>
          <w:tcPr>
            <w:tcW w:w="579" w:type="pct"/>
            <w:tcBorders>
              <w:top w:val="nil"/>
              <w:left w:val="nil"/>
              <w:bottom w:val="single" w:sz="4" w:space="0" w:color="auto"/>
              <w:right w:val="single" w:sz="4" w:space="0" w:color="auto"/>
            </w:tcBorders>
            <w:shd w:val="clear" w:color="auto" w:fill="auto"/>
            <w:noWrap/>
            <w:vAlign w:val="center"/>
          </w:tcPr>
          <w:p w14:paraId="49E993EB" w14:textId="76A52C1B" w:rsidR="005804FB" w:rsidRPr="001C0EA0" w:rsidRDefault="005804FB" w:rsidP="005804FB">
            <w:pPr>
              <w:pStyle w:val="Table"/>
              <w:ind w:right="-45"/>
              <w:jc w:val="center"/>
              <w:rPr>
                <w:b/>
                <w:bCs/>
                <w:color w:val="FF0000"/>
              </w:rPr>
            </w:pPr>
            <w:r>
              <w:rPr>
                <w:rFonts w:cs="Calibri"/>
                <w:color w:val="000000"/>
                <w:szCs w:val="22"/>
              </w:rPr>
              <w:t>282.51</w:t>
            </w:r>
          </w:p>
        </w:tc>
        <w:tc>
          <w:tcPr>
            <w:tcW w:w="958" w:type="pct"/>
            <w:tcBorders>
              <w:top w:val="nil"/>
              <w:left w:val="nil"/>
              <w:bottom w:val="single" w:sz="4" w:space="0" w:color="auto"/>
              <w:right w:val="single" w:sz="4" w:space="0" w:color="auto"/>
            </w:tcBorders>
            <w:shd w:val="clear" w:color="auto" w:fill="auto"/>
            <w:noWrap/>
            <w:vAlign w:val="center"/>
          </w:tcPr>
          <w:p w14:paraId="20DC7238" w14:textId="77777777" w:rsidR="005804FB" w:rsidRPr="001C0EA0" w:rsidRDefault="005804FB" w:rsidP="005804FB">
            <w:pPr>
              <w:pStyle w:val="Table"/>
              <w:ind w:right="-45"/>
              <w:jc w:val="center"/>
            </w:pPr>
            <w:r>
              <w:rPr>
                <w:rFonts w:cs="Calibri"/>
                <w:color w:val="000000"/>
                <w:szCs w:val="22"/>
              </w:rPr>
              <w:t>659.38</w:t>
            </w:r>
          </w:p>
        </w:tc>
        <w:tc>
          <w:tcPr>
            <w:tcW w:w="789" w:type="pct"/>
            <w:tcBorders>
              <w:top w:val="nil"/>
              <w:left w:val="nil"/>
              <w:bottom w:val="single" w:sz="4" w:space="0" w:color="auto"/>
              <w:right w:val="single" w:sz="4" w:space="0" w:color="auto"/>
            </w:tcBorders>
            <w:vAlign w:val="center"/>
          </w:tcPr>
          <w:p w14:paraId="44168BA3" w14:textId="77777777" w:rsidR="005804FB" w:rsidRPr="001C0EA0" w:rsidRDefault="005804FB" w:rsidP="005804FB">
            <w:pPr>
              <w:pStyle w:val="Table"/>
              <w:ind w:right="-45"/>
              <w:jc w:val="center"/>
              <w:rPr>
                <w:b/>
                <w:color w:val="000000"/>
                <w:szCs w:val="24"/>
                <w:lang w:bidi="ne-NP"/>
              </w:rPr>
            </w:pPr>
            <w:r>
              <w:rPr>
                <w:rFonts w:cs="Calibri"/>
                <w:color w:val="000000"/>
                <w:szCs w:val="22"/>
              </w:rPr>
              <w:t>470.94</w:t>
            </w:r>
          </w:p>
        </w:tc>
        <w:tc>
          <w:tcPr>
            <w:tcW w:w="1397" w:type="pct"/>
            <w:tcBorders>
              <w:top w:val="nil"/>
              <w:left w:val="single" w:sz="4" w:space="0" w:color="auto"/>
              <w:bottom w:val="single" w:sz="4" w:space="0" w:color="auto"/>
              <w:right w:val="single" w:sz="4" w:space="0" w:color="auto"/>
            </w:tcBorders>
            <w:vAlign w:val="center"/>
          </w:tcPr>
          <w:p w14:paraId="2FF7B605" w14:textId="77777777" w:rsidR="005804FB" w:rsidRPr="001C0EA0" w:rsidRDefault="005804FB" w:rsidP="005804FB">
            <w:pPr>
              <w:pStyle w:val="Table"/>
              <w:ind w:right="-45"/>
              <w:jc w:val="center"/>
            </w:pPr>
            <w:r>
              <w:rPr>
                <w:rFonts w:cs="Calibri"/>
                <w:color w:val="000000"/>
                <w:szCs w:val="22"/>
              </w:rPr>
              <w:t>475.62</w:t>
            </w:r>
          </w:p>
        </w:tc>
        <w:tc>
          <w:tcPr>
            <w:tcW w:w="761" w:type="pct"/>
            <w:tcBorders>
              <w:top w:val="nil"/>
              <w:left w:val="nil"/>
              <w:bottom w:val="single" w:sz="4" w:space="0" w:color="auto"/>
              <w:right w:val="single" w:sz="4" w:space="0" w:color="auto"/>
            </w:tcBorders>
            <w:vAlign w:val="center"/>
          </w:tcPr>
          <w:p w14:paraId="4D0EB46F" w14:textId="77777777" w:rsidR="005804FB" w:rsidRPr="00E551E2" w:rsidRDefault="005804FB" w:rsidP="005804FB">
            <w:pPr>
              <w:pStyle w:val="Table"/>
              <w:ind w:right="-45"/>
              <w:jc w:val="center"/>
              <w:rPr>
                <w:color w:val="FF0000"/>
              </w:rPr>
            </w:pPr>
            <w:r w:rsidRPr="00E551E2">
              <w:rPr>
                <w:rFonts w:cs="Calibri"/>
                <w:color w:val="FF0000"/>
                <w:szCs w:val="22"/>
              </w:rPr>
              <w:t>470.94</w:t>
            </w:r>
          </w:p>
        </w:tc>
      </w:tr>
      <w:tr w:rsidR="005804FB" w:rsidRPr="001C0EA0" w14:paraId="6FB04324"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7C7DFE7A" w14:textId="77777777" w:rsidR="005804FB" w:rsidRPr="001C0EA0" w:rsidRDefault="005804FB" w:rsidP="005804FB">
            <w:pPr>
              <w:pStyle w:val="Table"/>
              <w:ind w:right="-45"/>
              <w:jc w:val="center"/>
            </w:pPr>
            <w:r w:rsidRPr="001C0EA0">
              <w:rPr>
                <w:color w:val="000000"/>
                <w:szCs w:val="24"/>
              </w:rPr>
              <w:t>50</w:t>
            </w:r>
          </w:p>
        </w:tc>
        <w:tc>
          <w:tcPr>
            <w:tcW w:w="579" w:type="pct"/>
            <w:tcBorders>
              <w:top w:val="nil"/>
              <w:left w:val="nil"/>
              <w:bottom w:val="single" w:sz="4" w:space="0" w:color="auto"/>
              <w:right w:val="single" w:sz="4" w:space="0" w:color="auto"/>
            </w:tcBorders>
            <w:shd w:val="clear" w:color="auto" w:fill="auto"/>
            <w:noWrap/>
            <w:vAlign w:val="center"/>
          </w:tcPr>
          <w:p w14:paraId="0898992B" w14:textId="64B3B286" w:rsidR="005804FB" w:rsidRPr="001C0EA0" w:rsidRDefault="005804FB" w:rsidP="005804FB">
            <w:pPr>
              <w:pStyle w:val="Table"/>
              <w:ind w:right="-45"/>
              <w:jc w:val="center"/>
              <w:rPr>
                <w:b/>
                <w:bCs/>
                <w:color w:val="FF0000"/>
              </w:rPr>
            </w:pPr>
            <w:r>
              <w:rPr>
                <w:rFonts w:cs="Calibri"/>
                <w:color w:val="000000"/>
                <w:szCs w:val="22"/>
              </w:rPr>
              <w:t>325.89</w:t>
            </w:r>
          </w:p>
        </w:tc>
        <w:tc>
          <w:tcPr>
            <w:tcW w:w="958" w:type="pct"/>
            <w:tcBorders>
              <w:top w:val="nil"/>
              <w:left w:val="nil"/>
              <w:bottom w:val="single" w:sz="4" w:space="0" w:color="auto"/>
              <w:right w:val="single" w:sz="4" w:space="0" w:color="auto"/>
            </w:tcBorders>
            <w:shd w:val="clear" w:color="auto" w:fill="auto"/>
            <w:noWrap/>
            <w:vAlign w:val="center"/>
          </w:tcPr>
          <w:p w14:paraId="6138AA0F" w14:textId="77777777" w:rsidR="005804FB" w:rsidRPr="001C0EA0" w:rsidRDefault="005804FB" w:rsidP="005804FB">
            <w:pPr>
              <w:pStyle w:val="Table"/>
              <w:ind w:right="-45"/>
              <w:jc w:val="center"/>
            </w:pPr>
            <w:r>
              <w:rPr>
                <w:rFonts w:cs="Calibri"/>
                <w:color w:val="000000"/>
                <w:szCs w:val="22"/>
              </w:rPr>
              <w:t>795.02</w:t>
            </w:r>
          </w:p>
        </w:tc>
        <w:tc>
          <w:tcPr>
            <w:tcW w:w="789" w:type="pct"/>
            <w:tcBorders>
              <w:top w:val="nil"/>
              <w:left w:val="nil"/>
              <w:bottom w:val="single" w:sz="4" w:space="0" w:color="auto"/>
              <w:right w:val="single" w:sz="4" w:space="0" w:color="auto"/>
            </w:tcBorders>
            <w:vAlign w:val="center"/>
          </w:tcPr>
          <w:p w14:paraId="55E0FE6E" w14:textId="77777777" w:rsidR="005804FB" w:rsidRPr="001C0EA0" w:rsidRDefault="005804FB" w:rsidP="005804FB">
            <w:pPr>
              <w:pStyle w:val="Table"/>
              <w:ind w:right="-45"/>
              <w:jc w:val="center"/>
              <w:rPr>
                <w:b/>
                <w:color w:val="000000"/>
                <w:szCs w:val="24"/>
                <w:lang w:bidi="ne-NP"/>
              </w:rPr>
            </w:pPr>
            <w:r>
              <w:rPr>
                <w:rFonts w:cs="Calibri"/>
                <w:color w:val="000000"/>
                <w:szCs w:val="22"/>
              </w:rPr>
              <w:t>560.46</w:t>
            </w:r>
          </w:p>
        </w:tc>
        <w:tc>
          <w:tcPr>
            <w:tcW w:w="1397" w:type="pct"/>
            <w:tcBorders>
              <w:top w:val="nil"/>
              <w:left w:val="single" w:sz="4" w:space="0" w:color="auto"/>
              <w:bottom w:val="single" w:sz="4" w:space="0" w:color="auto"/>
              <w:right w:val="single" w:sz="4" w:space="0" w:color="auto"/>
            </w:tcBorders>
            <w:vAlign w:val="center"/>
          </w:tcPr>
          <w:p w14:paraId="338D9AE7" w14:textId="77777777" w:rsidR="005804FB" w:rsidRPr="001C0EA0" w:rsidRDefault="005804FB" w:rsidP="005804FB">
            <w:pPr>
              <w:pStyle w:val="Table"/>
              <w:ind w:right="-45"/>
              <w:jc w:val="center"/>
            </w:pPr>
            <w:r>
              <w:rPr>
                <w:rFonts w:cs="Calibri"/>
                <w:color w:val="000000"/>
                <w:szCs w:val="22"/>
              </w:rPr>
              <w:t>580.48</w:t>
            </w:r>
          </w:p>
        </w:tc>
        <w:tc>
          <w:tcPr>
            <w:tcW w:w="761" w:type="pct"/>
            <w:tcBorders>
              <w:top w:val="nil"/>
              <w:left w:val="nil"/>
              <w:bottom w:val="single" w:sz="4" w:space="0" w:color="auto"/>
              <w:right w:val="single" w:sz="4" w:space="0" w:color="auto"/>
            </w:tcBorders>
            <w:vAlign w:val="center"/>
          </w:tcPr>
          <w:p w14:paraId="5A7C5AB2" w14:textId="77777777" w:rsidR="005804FB" w:rsidRPr="00E551E2" w:rsidRDefault="005804FB" w:rsidP="005804FB">
            <w:pPr>
              <w:pStyle w:val="Table"/>
              <w:ind w:right="-45"/>
              <w:jc w:val="center"/>
              <w:rPr>
                <w:color w:val="FF0000"/>
              </w:rPr>
            </w:pPr>
            <w:r w:rsidRPr="00E551E2">
              <w:rPr>
                <w:rFonts w:cs="Calibri"/>
                <w:color w:val="FF0000"/>
                <w:szCs w:val="22"/>
              </w:rPr>
              <w:t>560.46</w:t>
            </w:r>
          </w:p>
        </w:tc>
      </w:tr>
      <w:tr w:rsidR="005804FB" w:rsidRPr="001C0EA0" w14:paraId="779F2A8C"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580CAC2B" w14:textId="77777777" w:rsidR="005804FB" w:rsidRPr="001C0EA0" w:rsidRDefault="005804FB" w:rsidP="005804FB">
            <w:pPr>
              <w:pStyle w:val="Table"/>
              <w:ind w:right="-45"/>
              <w:jc w:val="center"/>
              <w:rPr>
                <w:b/>
              </w:rPr>
            </w:pPr>
            <w:r w:rsidRPr="001C0EA0">
              <w:rPr>
                <w:b/>
              </w:rPr>
              <w:t>100</w:t>
            </w:r>
          </w:p>
        </w:tc>
        <w:tc>
          <w:tcPr>
            <w:tcW w:w="579" w:type="pct"/>
            <w:tcBorders>
              <w:top w:val="nil"/>
              <w:left w:val="nil"/>
              <w:bottom w:val="single" w:sz="4" w:space="0" w:color="auto"/>
              <w:right w:val="single" w:sz="4" w:space="0" w:color="auto"/>
            </w:tcBorders>
            <w:shd w:val="clear" w:color="auto" w:fill="C5E0B3" w:themeFill="accent6" w:themeFillTint="66"/>
            <w:noWrap/>
            <w:vAlign w:val="center"/>
          </w:tcPr>
          <w:p w14:paraId="7935E3A1" w14:textId="68135CA0" w:rsidR="005804FB" w:rsidRPr="003747EA" w:rsidRDefault="005804FB" w:rsidP="005804FB">
            <w:pPr>
              <w:pStyle w:val="Table"/>
              <w:ind w:right="-45"/>
              <w:jc w:val="center"/>
              <w:rPr>
                <w:b/>
              </w:rPr>
            </w:pPr>
            <w:r w:rsidRPr="003747EA">
              <w:rPr>
                <w:rFonts w:cs="Calibri"/>
                <w:b/>
                <w:color w:val="000000"/>
                <w:szCs w:val="22"/>
              </w:rPr>
              <w:t>358.40</w:t>
            </w:r>
          </w:p>
        </w:tc>
        <w:tc>
          <w:tcPr>
            <w:tcW w:w="958" w:type="pct"/>
            <w:tcBorders>
              <w:top w:val="nil"/>
              <w:left w:val="nil"/>
              <w:bottom w:val="single" w:sz="4" w:space="0" w:color="auto"/>
              <w:right w:val="single" w:sz="4" w:space="0" w:color="auto"/>
            </w:tcBorders>
            <w:shd w:val="clear" w:color="auto" w:fill="C5E0B3" w:themeFill="accent6" w:themeFillTint="66"/>
            <w:noWrap/>
            <w:vAlign w:val="center"/>
          </w:tcPr>
          <w:p w14:paraId="236A9AEA" w14:textId="77777777" w:rsidR="005804FB" w:rsidRPr="003747EA" w:rsidRDefault="005804FB" w:rsidP="005804FB">
            <w:pPr>
              <w:pStyle w:val="Table"/>
              <w:ind w:right="-45"/>
              <w:jc w:val="center"/>
              <w:rPr>
                <w:b/>
              </w:rPr>
            </w:pPr>
            <w:r w:rsidRPr="003747EA">
              <w:rPr>
                <w:rFonts w:cs="Calibri"/>
                <w:b/>
                <w:color w:val="000000"/>
                <w:szCs w:val="22"/>
              </w:rPr>
              <w:t>896.67</w:t>
            </w:r>
          </w:p>
        </w:tc>
        <w:tc>
          <w:tcPr>
            <w:tcW w:w="789" w:type="pct"/>
            <w:tcBorders>
              <w:top w:val="nil"/>
              <w:left w:val="nil"/>
              <w:bottom w:val="single" w:sz="4" w:space="0" w:color="auto"/>
              <w:right w:val="single" w:sz="4" w:space="0" w:color="auto"/>
            </w:tcBorders>
            <w:shd w:val="clear" w:color="auto" w:fill="C5E0B3" w:themeFill="accent6" w:themeFillTint="66"/>
            <w:vAlign w:val="center"/>
          </w:tcPr>
          <w:p w14:paraId="4BC5CD90" w14:textId="77777777" w:rsidR="005804FB" w:rsidRPr="003747EA" w:rsidRDefault="005804FB" w:rsidP="005804FB">
            <w:pPr>
              <w:pStyle w:val="Table"/>
              <w:ind w:right="-45"/>
              <w:jc w:val="center"/>
              <w:rPr>
                <w:b/>
              </w:rPr>
            </w:pPr>
            <w:r w:rsidRPr="003747EA">
              <w:rPr>
                <w:rFonts w:cs="Calibri"/>
                <w:b/>
                <w:color w:val="000000"/>
                <w:szCs w:val="22"/>
              </w:rPr>
              <w:t>627.54</w:t>
            </w:r>
          </w:p>
        </w:tc>
        <w:tc>
          <w:tcPr>
            <w:tcW w:w="1397" w:type="pct"/>
            <w:tcBorders>
              <w:top w:val="nil"/>
              <w:left w:val="single" w:sz="4" w:space="0" w:color="auto"/>
              <w:bottom w:val="single" w:sz="4" w:space="0" w:color="auto"/>
              <w:right w:val="single" w:sz="4" w:space="0" w:color="auto"/>
            </w:tcBorders>
            <w:shd w:val="clear" w:color="auto" w:fill="C5E0B3" w:themeFill="accent6" w:themeFillTint="66"/>
            <w:vAlign w:val="center"/>
          </w:tcPr>
          <w:p w14:paraId="7E6BDCE2" w14:textId="77777777" w:rsidR="005804FB" w:rsidRPr="003747EA" w:rsidRDefault="005804FB" w:rsidP="005804FB">
            <w:pPr>
              <w:pStyle w:val="Table"/>
              <w:ind w:right="-45"/>
              <w:jc w:val="center"/>
              <w:rPr>
                <w:b/>
              </w:rPr>
            </w:pPr>
            <w:r w:rsidRPr="003747EA">
              <w:rPr>
                <w:rFonts w:cs="Calibri"/>
                <w:b/>
                <w:color w:val="000000"/>
                <w:szCs w:val="22"/>
              </w:rPr>
              <w:t>659.46</w:t>
            </w:r>
          </w:p>
        </w:tc>
        <w:tc>
          <w:tcPr>
            <w:tcW w:w="761" w:type="pct"/>
            <w:tcBorders>
              <w:top w:val="nil"/>
              <w:left w:val="nil"/>
              <w:bottom w:val="single" w:sz="4" w:space="0" w:color="auto"/>
              <w:right w:val="single" w:sz="4" w:space="0" w:color="auto"/>
            </w:tcBorders>
            <w:shd w:val="clear" w:color="auto" w:fill="C5E0B3" w:themeFill="accent6" w:themeFillTint="66"/>
            <w:vAlign w:val="center"/>
          </w:tcPr>
          <w:p w14:paraId="0B05C690" w14:textId="77777777" w:rsidR="005804FB" w:rsidRPr="003747EA" w:rsidRDefault="005804FB" w:rsidP="005804FB">
            <w:pPr>
              <w:pStyle w:val="Table"/>
              <w:ind w:right="-45"/>
              <w:jc w:val="center"/>
              <w:rPr>
                <w:rFonts w:cs="Calibri"/>
                <w:b/>
                <w:color w:val="FF0000"/>
                <w:szCs w:val="22"/>
              </w:rPr>
            </w:pPr>
            <w:r w:rsidRPr="003747EA">
              <w:rPr>
                <w:rFonts w:cs="Calibri"/>
                <w:b/>
                <w:color w:val="FF0000"/>
                <w:szCs w:val="22"/>
              </w:rPr>
              <w:t>627.54</w:t>
            </w:r>
          </w:p>
        </w:tc>
      </w:tr>
      <w:tr w:rsidR="005804FB" w:rsidRPr="001C0EA0" w14:paraId="7DB00466"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30302B74" w14:textId="77777777" w:rsidR="005804FB" w:rsidRPr="001C0EA0" w:rsidRDefault="005804FB" w:rsidP="005804FB">
            <w:pPr>
              <w:pStyle w:val="Table"/>
              <w:ind w:right="-45"/>
              <w:jc w:val="center"/>
            </w:pPr>
            <w:r w:rsidRPr="001C0EA0">
              <w:rPr>
                <w:color w:val="000000"/>
                <w:szCs w:val="24"/>
              </w:rPr>
              <w:t>200</w:t>
            </w:r>
          </w:p>
        </w:tc>
        <w:tc>
          <w:tcPr>
            <w:tcW w:w="579" w:type="pct"/>
            <w:tcBorders>
              <w:top w:val="nil"/>
              <w:left w:val="nil"/>
              <w:bottom w:val="single" w:sz="4" w:space="0" w:color="auto"/>
              <w:right w:val="single" w:sz="4" w:space="0" w:color="auto"/>
            </w:tcBorders>
            <w:shd w:val="clear" w:color="auto" w:fill="auto"/>
            <w:noWrap/>
            <w:vAlign w:val="center"/>
          </w:tcPr>
          <w:p w14:paraId="42FFDEE0" w14:textId="18EEEB45" w:rsidR="005804FB" w:rsidRPr="001C0EA0" w:rsidRDefault="005804FB" w:rsidP="005804FB">
            <w:pPr>
              <w:pStyle w:val="Table"/>
              <w:ind w:right="-45"/>
              <w:jc w:val="center"/>
              <w:rPr>
                <w:b/>
                <w:bCs/>
                <w:color w:val="FF0000"/>
              </w:rPr>
            </w:pPr>
            <w:r>
              <w:rPr>
                <w:rFonts w:cs="Calibri"/>
                <w:color w:val="000000"/>
                <w:szCs w:val="22"/>
              </w:rPr>
              <w:t>390.79</w:t>
            </w:r>
          </w:p>
        </w:tc>
        <w:tc>
          <w:tcPr>
            <w:tcW w:w="958" w:type="pct"/>
            <w:tcBorders>
              <w:top w:val="nil"/>
              <w:left w:val="nil"/>
              <w:bottom w:val="single" w:sz="4" w:space="0" w:color="auto"/>
              <w:right w:val="single" w:sz="4" w:space="0" w:color="auto"/>
            </w:tcBorders>
            <w:shd w:val="clear" w:color="auto" w:fill="auto"/>
            <w:noWrap/>
            <w:vAlign w:val="center"/>
          </w:tcPr>
          <w:p w14:paraId="6D161A21" w14:textId="77777777" w:rsidR="005804FB" w:rsidRPr="001C0EA0" w:rsidRDefault="005804FB" w:rsidP="005804FB">
            <w:pPr>
              <w:pStyle w:val="Table"/>
              <w:ind w:right="-45"/>
              <w:jc w:val="center"/>
            </w:pPr>
            <w:r>
              <w:rPr>
                <w:rFonts w:cs="Calibri"/>
                <w:color w:val="000000"/>
                <w:szCs w:val="22"/>
              </w:rPr>
              <w:t>997.96</w:t>
            </w:r>
          </w:p>
        </w:tc>
        <w:tc>
          <w:tcPr>
            <w:tcW w:w="789" w:type="pct"/>
            <w:tcBorders>
              <w:top w:val="nil"/>
              <w:left w:val="nil"/>
              <w:bottom w:val="single" w:sz="4" w:space="0" w:color="auto"/>
              <w:right w:val="single" w:sz="4" w:space="0" w:color="auto"/>
            </w:tcBorders>
            <w:vAlign w:val="center"/>
          </w:tcPr>
          <w:p w14:paraId="03F54D44" w14:textId="77777777" w:rsidR="005804FB" w:rsidRPr="001C0EA0" w:rsidRDefault="005804FB" w:rsidP="005804FB">
            <w:pPr>
              <w:pStyle w:val="Table"/>
              <w:ind w:right="-45"/>
              <w:jc w:val="center"/>
              <w:rPr>
                <w:b/>
                <w:color w:val="000000"/>
                <w:szCs w:val="24"/>
                <w:lang w:bidi="ne-NP"/>
              </w:rPr>
            </w:pPr>
            <w:r>
              <w:rPr>
                <w:rFonts w:cs="Calibri"/>
                <w:color w:val="000000"/>
                <w:szCs w:val="22"/>
              </w:rPr>
              <w:t>694.38</w:t>
            </w:r>
          </w:p>
        </w:tc>
        <w:tc>
          <w:tcPr>
            <w:tcW w:w="1397" w:type="pct"/>
            <w:tcBorders>
              <w:top w:val="nil"/>
              <w:left w:val="single" w:sz="4" w:space="0" w:color="auto"/>
              <w:bottom w:val="single" w:sz="4" w:space="0" w:color="auto"/>
              <w:right w:val="single" w:sz="4" w:space="0" w:color="auto"/>
            </w:tcBorders>
            <w:vAlign w:val="center"/>
          </w:tcPr>
          <w:p w14:paraId="74A1E51E" w14:textId="77777777" w:rsidR="005804FB" w:rsidRPr="001C0EA0" w:rsidRDefault="005804FB" w:rsidP="005804FB">
            <w:pPr>
              <w:pStyle w:val="Table"/>
              <w:ind w:right="-45"/>
              <w:jc w:val="center"/>
            </w:pPr>
            <w:r>
              <w:rPr>
                <w:rFonts w:cs="Calibri"/>
                <w:color w:val="000000"/>
                <w:szCs w:val="22"/>
              </w:rPr>
              <w:t>738.32</w:t>
            </w:r>
          </w:p>
        </w:tc>
        <w:tc>
          <w:tcPr>
            <w:tcW w:w="761" w:type="pct"/>
            <w:tcBorders>
              <w:top w:val="nil"/>
              <w:left w:val="nil"/>
              <w:bottom w:val="single" w:sz="4" w:space="0" w:color="auto"/>
              <w:right w:val="single" w:sz="4" w:space="0" w:color="auto"/>
            </w:tcBorders>
            <w:vAlign w:val="center"/>
          </w:tcPr>
          <w:p w14:paraId="01DFB1AE" w14:textId="77777777" w:rsidR="005804FB" w:rsidRPr="00E551E2" w:rsidRDefault="005804FB" w:rsidP="005804FB">
            <w:pPr>
              <w:pStyle w:val="Table"/>
              <w:ind w:right="-45"/>
              <w:jc w:val="center"/>
              <w:rPr>
                <w:color w:val="FF0000"/>
              </w:rPr>
            </w:pPr>
            <w:r w:rsidRPr="00E551E2">
              <w:rPr>
                <w:rFonts w:cs="Calibri"/>
                <w:color w:val="FF0000"/>
                <w:szCs w:val="22"/>
              </w:rPr>
              <w:t>694.38</w:t>
            </w:r>
          </w:p>
        </w:tc>
      </w:tr>
      <w:tr w:rsidR="005804FB" w:rsidRPr="001C0EA0" w14:paraId="51FFCDB7" w14:textId="77777777" w:rsidTr="00DC4F03">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64A5B2FE" w14:textId="77777777" w:rsidR="005804FB" w:rsidRPr="001C0EA0" w:rsidRDefault="005804FB" w:rsidP="005804FB">
            <w:pPr>
              <w:pStyle w:val="Table"/>
              <w:ind w:right="-45"/>
              <w:jc w:val="center"/>
            </w:pPr>
            <w:r w:rsidRPr="001C0EA0">
              <w:rPr>
                <w:color w:val="000000"/>
                <w:szCs w:val="24"/>
              </w:rPr>
              <w:t>500</w:t>
            </w:r>
          </w:p>
        </w:tc>
        <w:tc>
          <w:tcPr>
            <w:tcW w:w="579" w:type="pct"/>
            <w:tcBorders>
              <w:top w:val="nil"/>
              <w:left w:val="nil"/>
              <w:bottom w:val="single" w:sz="4" w:space="0" w:color="auto"/>
              <w:right w:val="single" w:sz="4" w:space="0" w:color="auto"/>
            </w:tcBorders>
            <w:shd w:val="clear" w:color="auto" w:fill="auto"/>
            <w:noWrap/>
            <w:vAlign w:val="center"/>
          </w:tcPr>
          <w:p w14:paraId="43D0A772" w14:textId="2CEECA31" w:rsidR="005804FB" w:rsidRPr="001C0EA0" w:rsidRDefault="005804FB" w:rsidP="005804FB">
            <w:pPr>
              <w:pStyle w:val="Table"/>
              <w:ind w:right="-45"/>
              <w:jc w:val="center"/>
              <w:rPr>
                <w:b/>
                <w:bCs/>
                <w:color w:val="FF0000"/>
              </w:rPr>
            </w:pPr>
            <w:r>
              <w:rPr>
                <w:rFonts w:cs="Calibri"/>
                <w:color w:val="000000"/>
                <w:szCs w:val="22"/>
              </w:rPr>
              <w:t>433.52</w:t>
            </w:r>
          </w:p>
        </w:tc>
        <w:tc>
          <w:tcPr>
            <w:tcW w:w="958" w:type="pct"/>
            <w:tcBorders>
              <w:top w:val="nil"/>
              <w:left w:val="nil"/>
              <w:bottom w:val="single" w:sz="4" w:space="0" w:color="auto"/>
              <w:right w:val="single" w:sz="4" w:space="0" w:color="auto"/>
            </w:tcBorders>
            <w:shd w:val="clear" w:color="auto" w:fill="auto"/>
            <w:noWrap/>
            <w:vAlign w:val="center"/>
          </w:tcPr>
          <w:p w14:paraId="36B48CD8" w14:textId="77777777" w:rsidR="005804FB" w:rsidRPr="001C0EA0" w:rsidRDefault="005804FB" w:rsidP="005804FB">
            <w:pPr>
              <w:pStyle w:val="Table"/>
              <w:ind w:right="-45"/>
              <w:jc w:val="center"/>
            </w:pPr>
            <w:r>
              <w:rPr>
                <w:rFonts w:cs="Calibri"/>
                <w:color w:val="000000"/>
                <w:szCs w:val="22"/>
              </w:rPr>
              <w:t>1131.59</w:t>
            </w:r>
          </w:p>
        </w:tc>
        <w:tc>
          <w:tcPr>
            <w:tcW w:w="789" w:type="pct"/>
            <w:tcBorders>
              <w:top w:val="nil"/>
              <w:left w:val="nil"/>
              <w:bottom w:val="single" w:sz="4" w:space="0" w:color="auto"/>
              <w:right w:val="single" w:sz="4" w:space="0" w:color="auto"/>
            </w:tcBorders>
            <w:vAlign w:val="center"/>
          </w:tcPr>
          <w:p w14:paraId="478BF86F" w14:textId="77777777" w:rsidR="005804FB" w:rsidRPr="001C0EA0" w:rsidRDefault="005804FB" w:rsidP="005804FB">
            <w:pPr>
              <w:pStyle w:val="Table"/>
              <w:ind w:right="-45"/>
              <w:jc w:val="center"/>
              <w:rPr>
                <w:b/>
                <w:color w:val="000000"/>
                <w:szCs w:val="24"/>
                <w:lang w:bidi="ne-NP"/>
              </w:rPr>
            </w:pPr>
            <w:r>
              <w:rPr>
                <w:rFonts w:cs="Calibri"/>
                <w:color w:val="000000"/>
                <w:szCs w:val="22"/>
              </w:rPr>
              <w:t>782.56</w:t>
            </w:r>
          </w:p>
        </w:tc>
        <w:tc>
          <w:tcPr>
            <w:tcW w:w="1397" w:type="pct"/>
            <w:tcBorders>
              <w:top w:val="nil"/>
              <w:left w:val="single" w:sz="4" w:space="0" w:color="auto"/>
              <w:bottom w:val="single" w:sz="4" w:space="0" w:color="auto"/>
              <w:right w:val="single" w:sz="4" w:space="0" w:color="auto"/>
            </w:tcBorders>
            <w:shd w:val="clear" w:color="auto" w:fill="auto"/>
            <w:vAlign w:val="center"/>
          </w:tcPr>
          <w:p w14:paraId="5FC69C7B" w14:textId="77777777" w:rsidR="005804FB" w:rsidRPr="001C0EA0" w:rsidRDefault="005804FB" w:rsidP="005804FB">
            <w:pPr>
              <w:pStyle w:val="Table"/>
              <w:ind w:right="-45"/>
              <w:jc w:val="center"/>
            </w:pPr>
            <w:r>
              <w:rPr>
                <w:rFonts w:cs="Calibri"/>
                <w:color w:val="000000"/>
                <w:szCs w:val="22"/>
              </w:rPr>
              <w:t>842.47</w:t>
            </w:r>
          </w:p>
        </w:tc>
        <w:tc>
          <w:tcPr>
            <w:tcW w:w="761" w:type="pct"/>
            <w:tcBorders>
              <w:top w:val="nil"/>
              <w:left w:val="nil"/>
              <w:bottom w:val="single" w:sz="4" w:space="0" w:color="auto"/>
              <w:right w:val="single" w:sz="4" w:space="0" w:color="auto"/>
            </w:tcBorders>
            <w:shd w:val="clear" w:color="auto" w:fill="auto"/>
            <w:vAlign w:val="center"/>
          </w:tcPr>
          <w:p w14:paraId="616DF293" w14:textId="77777777" w:rsidR="005804FB" w:rsidRPr="00E551E2" w:rsidRDefault="005804FB" w:rsidP="005804FB">
            <w:pPr>
              <w:pStyle w:val="Table"/>
              <w:ind w:right="-45"/>
              <w:jc w:val="center"/>
              <w:rPr>
                <w:color w:val="FF0000"/>
              </w:rPr>
            </w:pPr>
            <w:r w:rsidRPr="00E551E2">
              <w:rPr>
                <w:rFonts w:cs="Calibri"/>
                <w:color w:val="FF0000"/>
                <w:szCs w:val="22"/>
              </w:rPr>
              <w:t>782.56</w:t>
            </w:r>
          </w:p>
        </w:tc>
      </w:tr>
      <w:tr w:rsidR="005804FB" w:rsidRPr="001C0EA0" w14:paraId="3DA945F4" w14:textId="77777777" w:rsidTr="00DC4F03">
        <w:trPr>
          <w:trHeight w:val="345"/>
        </w:trPr>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83B6ED" w14:textId="77777777" w:rsidR="005804FB" w:rsidRPr="001C0EA0" w:rsidRDefault="005804FB" w:rsidP="005804FB">
            <w:pPr>
              <w:pStyle w:val="Table"/>
              <w:ind w:right="-45"/>
              <w:jc w:val="center"/>
              <w:rPr>
                <w:color w:val="000000"/>
                <w:szCs w:val="24"/>
              </w:rPr>
            </w:pPr>
            <w:r w:rsidRPr="001C0EA0">
              <w:rPr>
                <w:color w:val="000000"/>
                <w:szCs w:val="24"/>
              </w:rPr>
              <w:t>1000</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210D8CF3" w14:textId="370CC705" w:rsidR="005804FB" w:rsidRPr="001C0EA0" w:rsidRDefault="005804FB" w:rsidP="005804FB">
            <w:pPr>
              <w:pStyle w:val="Table"/>
              <w:ind w:right="-45"/>
              <w:jc w:val="center"/>
              <w:rPr>
                <w:b/>
                <w:bCs/>
                <w:color w:val="FF0000"/>
              </w:rPr>
            </w:pPr>
            <w:r>
              <w:rPr>
                <w:rFonts w:cs="Calibri"/>
                <w:color w:val="000000"/>
                <w:szCs w:val="22"/>
              </w:rPr>
              <w:t>465.82</w:t>
            </w:r>
          </w:p>
        </w:tc>
        <w:tc>
          <w:tcPr>
            <w:tcW w:w="958" w:type="pct"/>
            <w:tcBorders>
              <w:top w:val="single" w:sz="4" w:space="0" w:color="auto"/>
              <w:left w:val="nil"/>
              <w:bottom w:val="single" w:sz="4" w:space="0" w:color="auto"/>
              <w:right w:val="single" w:sz="4" w:space="0" w:color="auto"/>
            </w:tcBorders>
            <w:shd w:val="clear" w:color="auto" w:fill="auto"/>
            <w:noWrap/>
            <w:vAlign w:val="center"/>
          </w:tcPr>
          <w:p w14:paraId="1FE4FA81" w14:textId="77777777" w:rsidR="005804FB" w:rsidRPr="001C0EA0" w:rsidRDefault="005804FB" w:rsidP="005804FB">
            <w:pPr>
              <w:pStyle w:val="Table"/>
              <w:ind w:right="-45"/>
              <w:jc w:val="center"/>
            </w:pPr>
            <w:r>
              <w:rPr>
                <w:rFonts w:cs="Calibri"/>
                <w:color w:val="000000"/>
                <w:szCs w:val="22"/>
              </w:rPr>
              <w:t>1232.59</w:t>
            </w:r>
          </w:p>
        </w:tc>
        <w:tc>
          <w:tcPr>
            <w:tcW w:w="789" w:type="pct"/>
            <w:tcBorders>
              <w:top w:val="single" w:sz="4" w:space="0" w:color="auto"/>
              <w:left w:val="nil"/>
              <w:bottom w:val="single" w:sz="4" w:space="0" w:color="auto"/>
              <w:right w:val="single" w:sz="4" w:space="0" w:color="auto"/>
            </w:tcBorders>
            <w:vAlign w:val="center"/>
          </w:tcPr>
          <w:p w14:paraId="2E6AF17E" w14:textId="77777777" w:rsidR="005804FB" w:rsidRPr="001C0EA0" w:rsidRDefault="005804FB" w:rsidP="005804FB">
            <w:pPr>
              <w:pStyle w:val="Table"/>
              <w:ind w:right="-45"/>
              <w:jc w:val="center"/>
              <w:rPr>
                <w:b/>
                <w:color w:val="000000"/>
                <w:szCs w:val="24"/>
                <w:lang w:bidi="ne-NP"/>
              </w:rPr>
            </w:pPr>
            <w:r>
              <w:rPr>
                <w:rFonts w:cs="Calibri"/>
                <w:color w:val="000000"/>
                <w:szCs w:val="22"/>
              </w:rPr>
              <w:t>849.20</w:t>
            </w:r>
          </w:p>
        </w:tc>
        <w:tc>
          <w:tcPr>
            <w:tcW w:w="1397" w:type="pct"/>
            <w:tcBorders>
              <w:top w:val="single" w:sz="4" w:space="0" w:color="auto"/>
              <w:left w:val="single" w:sz="4" w:space="0" w:color="auto"/>
              <w:bottom w:val="single" w:sz="4" w:space="0" w:color="auto"/>
              <w:right w:val="single" w:sz="4" w:space="0" w:color="auto"/>
            </w:tcBorders>
            <w:shd w:val="clear" w:color="auto" w:fill="auto"/>
            <w:vAlign w:val="center"/>
          </w:tcPr>
          <w:p w14:paraId="57BF4551" w14:textId="77777777" w:rsidR="005804FB" w:rsidRPr="001C0EA0" w:rsidRDefault="005804FB" w:rsidP="005804FB">
            <w:pPr>
              <w:pStyle w:val="Table"/>
              <w:ind w:right="-45"/>
              <w:jc w:val="center"/>
              <w:rPr>
                <w:color w:val="000000"/>
                <w:szCs w:val="24"/>
                <w:lang w:bidi="ne-NP"/>
              </w:rPr>
            </w:pPr>
            <w:r>
              <w:rPr>
                <w:rFonts w:cs="Calibri"/>
                <w:color w:val="000000"/>
                <w:szCs w:val="22"/>
              </w:rPr>
              <w:t>921.22</w:t>
            </w:r>
          </w:p>
        </w:tc>
        <w:tc>
          <w:tcPr>
            <w:tcW w:w="761" w:type="pct"/>
            <w:tcBorders>
              <w:top w:val="single" w:sz="4" w:space="0" w:color="auto"/>
              <w:left w:val="nil"/>
              <w:bottom w:val="single" w:sz="4" w:space="0" w:color="auto"/>
              <w:right w:val="single" w:sz="4" w:space="0" w:color="auto"/>
            </w:tcBorders>
            <w:shd w:val="clear" w:color="auto" w:fill="auto"/>
            <w:vAlign w:val="center"/>
          </w:tcPr>
          <w:p w14:paraId="5FD30665" w14:textId="77777777" w:rsidR="005804FB" w:rsidRPr="00E551E2" w:rsidRDefault="005804FB" w:rsidP="005804FB">
            <w:pPr>
              <w:pStyle w:val="Table"/>
              <w:ind w:right="-45"/>
              <w:jc w:val="center"/>
              <w:rPr>
                <w:color w:val="FF0000"/>
              </w:rPr>
            </w:pPr>
            <w:r w:rsidRPr="00E551E2">
              <w:rPr>
                <w:rFonts w:cs="Calibri"/>
                <w:color w:val="FF0000"/>
                <w:szCs w:val="22"/>
              </w:rPr>
              <w:t>849.20</w:t>
            </w:r>
          </w:p>
        </w:tc>
      </w:tr>
    </w:tbl>
    <w:p w14:paraId="21ED85BF" w14:textId="77777777" w:rsidR="009971CA" w:rsidRDefault="009971CA" w:rsidP="009971CA">
      <w:pPr>
        <w:pStyle w:val="Caption"/>
        <w:keepNext/>
        <w:ind w:right="-45"/>
      </w:pPr>
      <w:bookmarkStart w:id="787" w:name="_Ref90903048"/>
      <w:bookmarkStart w:id="788" w:name="_Toc91255544"/>
    </w:p>
    <w:p w14:paraId="3030BDA4" w14:textId="6F1E38E3" w:rsidR="008D108F" w:rsidRDefault="008D108F" w:rsidP="008D108F">
      <w:pPr>
        <w:pStyle w:val="Caption"/>
        <w:keepNext/>
        <w:ind w:right="-45"/>
      </w:pPr>
      <w:bookmarkStart w:id="789" w:name="_Ref92875785"/>
      <w:bookmarkStart w:id="790" w:name="_Toc92876624"/>
      <w:bookmarkEnd w:id="787"/>
      <w:bookmarkEnd w:id="788"/>
      <w:r>
        <w:t xml:space="preserve">Table </w:t>
      </w:r>
      <w:fldSimple w:instr=" STYLEREF 1 \s ">
        <w:r w:rsidR="006C6245">
          <w:rPr>
            <w:noProof/>
          </w:rPr>
          <w:t>1</w:t>
        </w:r>
      </w:fldSimple>
      <w:r w:rsidR="00F46335">
        <w:noBreakHyphen/>
      </w:r>
      <w:fldSimple w:instr=" SEQ Table \* ARABIC \s 1 ">
        <w:r w:rsidR="006C6245">
          <w:rPr>
            <w:noProof/>
          </w:rPr>
          <w:t>33</w:t>
        </w:r>
      </w:fldSimple>
      <w:bookmarkEnd w:id="789"/>
      <w:r>
        <w:t xml:space="preserve">: </w:t>
      </w:r>
      <w:r w:rsidRPr="001C0EA0">
        <w:t>Adopted flood discharge at Tailrace Site of MK</w:t>
      </w:r>
      <w:r>
        <w:t>HPP</w:t>
      </w:r>
      <w:r w:rsidRPr="001C0EA0">
        <w:t xml:space="preserve"> in present UFSR</w:t>
      </w:r>
      <w:bookmarkEnd w:id="790"/>
    </w:p>
    <w:tbl>
      <w:tblPr>
        <w:tblW w:w="5000" w:type="pct"/>
        <w:tblLook w:val="04A0" w:firstRow="1" w:lastRow="0" w:firstColumn="1" w:lastColumn="0" w:noHBand="0" w:noVBand="1"/>
      </w:tblPr>
      <w:tblGrid>
        <w:gridCol w:w="1649"/>
        <w:gridCol w:w="2755"/>
        <w:gridCol w:w="2964"/>
        <w:gridCol w:w="1648"/>
      </w:tblGrid>
      <w:tr w:rsidR="00875F80" w:rsidRPr="00875F80" w14:paraId="7959DC6A" w14:textId="77777777" w:rsidTr="008D108F">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E7FA78" w14:textId="77777777" w:rsidR="00875F80" w:rsidRPr="00875F80" w:rsidRDefault="00875F80" w:rsidP="008D108F">
            <w:pPr>
              <w:spacing w:before="0" w:after="0" w:line="240" w:lineRule="auto"/>
              <w:ind w:right="-45"/>
              <w:jc w:val="center"/>
              <w:rPr>
                <w:rFonts w:cs="Calibri"/>
                <w:b/>
                <w:bCs/>
                <w:color w:val="000000"/>
                <w:szCs w:val="22"/>
              </w:rPr>
            </w:pPr>
            <w:r w:rsidRPr="00875F80">
              <w:rPr>
                <w:rFonts w:cs="Calibri"/>
                <w:b/>
                <w:bCs/>
                <w:color w:val="000000"/>
                <w:szCs w:val="22"/>
              </w:rPr>
              <w:t>Return Period</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5680A8C8" w14:textId="77777777" w:rsidR="00875F80" w:rsidRPr="00875F80" w:rsidRDefault="00875F80" w:rsidP="008D108F">
            <w:pPr>
              <w:spacing w:before="0" w:after="0" w:line="240" w:lineRule="auto"/>
              <w:ind w:right="-45"/>
              <w:jc w:val="center"/>
              <w:rPr>
                <w:rFonts w:cs="Calibri"/>
                <w:b/>
                <w:bCs/>
                <w:color w:val="000000"/>
                <w:szCs w:val="22"/>
              </w:rPr>
            </w:pPr>
            <w:r w:rsidRPr="00875F80">
              <w:rPr>
                <w:rFonts w:cs="Calibri"/>
                <w:b/>
                <w:bCs/>
                <w:color w:val="000000"/>
                <w:szCs w:val="22"/>
              </w:rPr>
              <w:t>Gumbel</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20D7DCAC" w14:textId="77777777" w:rsidR="00875F80" w:rsidRPr="00875F80" w:rsidRDefault="00875F80" w:rsidP="008D108F">
            <w:pPr>
              <w:spacing w:before="0" w:after="0" w:line="240" w:lineRule="auto"/>
              <w:ind w:right="-45"/>
              <w:jc w:val="center"/>
              <w:rPr>
                <w:rFonts w:cs="Calibri"/>
                <w:b/>
                <w:bCs/>
                <w:color w:val="000000"/>
                <w:szCs w:val="22"/>
              </w:rPr>
            </w:pPr>
            <w:r w:rsidRPr="00875F80">
              <w:rPr>
                <w:rFonts w:cs="Calibri"/>
                <w:b/>
                <w:bCs/>
                <w:color w:val="000000"/>
                <w:szCs w:val="22"/>
              </w:rPr>
              <w:t>Regional Regression analysis</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14396810" w14:textId="77777777" w:rsidR="00875F80" w:rsidRPr="00875F80" w:rsidRDefault="00875F80" w:rsidP="008D108F">
            <w:pPr>
              <w:spacing w:before="0" w:after="0" w:line="240" w:lineRule="auto"/>
              <w:ind w:right="-45"/>
              <w:jc w:val="center"/>
              <w:rPr>
                <w:rFonts w:cs="Calibri"/>
                <w:b/>
                <w:bCs/>
                <w:color w:val="FF0000"/>
                <w:szCs w:val="22"/>
              </w:rPr>
            </w:pPr>
            <w:r w:rsidRPr="00875F80">
              <w:rPr>
                <w:rFonts w:cs="Calibri"/>
                <w:b/>
                <w:bCs/>
                <w:color w:val="FF0000"/>
                <w:szCs w:val="22"/>
              </w:rPr>
              <w:t>Average</w:t>
            </w:r>
          </w:p>
        </w:tc>
      </w:tr>
      <w:tr w:rsidR="008B02AB" w:rsidRPr="00875F80" w14:paraId="42A53D43"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9CDF7"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2</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010F2F29"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191.33</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3E90F4BD" w14:textId="0C566CE2" w:rsidR="008B02AB" w:rsidRPr="00875F80" w:rsidRDefault="008B02AB" w:rsidP="008B02AB">
            <w:pPr>
              <w:spacing w:before="0" w:after="0" w:line="240" w:lineRule="auto"/>
              <w:ind w:right="-45"/>
              <w:jc w:val="center"/>
              <w:rPr>
                <w:rFonts w:cs="Calibri"/>
                <w:bCs/>
                <w:color w:val="000000"/>
                <w:szCs w:val="22"/>
              </w:rPr>
            </w:pPr>
            <w:r>
              <w:rPr>
                <w:rFonts w:cs="Arial"/>
                <w:szCs w:val="22"/>
              </w:rPr>
              <w:t>304.92</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5A09BD05" w14:textId="7BEE2BFB"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248.12</w:t>
            </w:r>
          </w:p>
        </w:tc>
      </w:tr>
      <w:tr w:rsidR="008B02AB" w:rsidRPr="00875F80" w14:paraId="06BB3947"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C0203"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5</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2B5622A7"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253.93</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227C3A49" w14:textId="75BD3D59" w:rsidR="008B02AB" w:rsidRPr="00875F80" w:rsidRDefault="008B02AB" w:rsidP="008B02AB">
            <w:pPr>
              <w:spacing w:before="0" w:after="0" w:line="240" w:lineRule="auto"/>
              <w:ind w:right="-45"/>
              <w:jc w:val="center"/>
              <w:rPr>
                <w:rFonts w:cs="Calibri"/>
                <w:bCs/>
                <w:color w:val="000000"/>
                <w:szCs w:val="22"/>
              </w:rPr>
            </w:pPr>
            <w:r>
              <w:rPr>
                <w:rFonts w:cs="Arial"/>
                <w:szCs w:val="22"/>
              </w:rPr>
              <w:t>480.37</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12D4BF4A" w14:textId="359D358B"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367.15</w:t>
            </w:r>
          </w:p>
        </w:tc>
      </w:tr>
      <w:tr w:rsidR="008B02AB" w:rsidRPr="00875F80" w14:paraId="3602F13F"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90FF88"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10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70A7DAB9"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295.37</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727ECEA2" w14:textId="077BF7DD" w:rsidR="008B02AB" w:rsidRPr="00875F80" w:rsidRDefault="008B02AB" w:rsidP="008B02AB">
            <w:pPr>
              <w:spacing w:before="0" w:after="0" w:line="240" w:lineRule="auto"/>
              <w:ind w:right="-45"/>
              <w:jc w:val="center"/>
              <w:rPr>
                <w:rFonts w:cs="Calibri"/>
                <w:bCs/>
                <w:color w:val="000000"/>
                <w:szCs w:val="22"/>
              </w:rPr>
            </w:pPr>
            <w:r>
              <w:rPr>
                <w:rFonts w:cs="Arial"/>
                <w:szCs w:val="22"/>
              </w:rPr>
              <w:t>596.19</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05CA1E8E" w14:textId="2638B044"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445.78</w:t>
            </w:r>
          </w:p>
        </w:tc>
      </w:tr>
      <w:tr w:rsidR="008B02AB" w:rsidRPr="00875F80" w14:paraId="1A76849C"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EDD88D"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20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24996AD2"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335.13</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2CA3CCB6" w14:textId="78455255" w:rsidR="008B02AB" w:rsidRPr="00875F80" w:rsidRDefault="008B02AB" w:rsidP="008B02AB">
            <w:pPr>
              <w:spacing w:before="0" w:after="0" w:line="240" w:lineRule="auto"/>
              <w:ind w:right="-45"/>
              <w:jc w:val="center"/>
              <w:rPr>
                <w:rFonts w:cs="Calibri"/>
                <w:bCs/>
                <w:color w:val="000000"/>
                <w:szCs w:val="22"/>
              </w:rPr>
            </w:pPr>
            <w:r>
              <w:rPr>
                <w:rFonts w:cs="Arial"/>
                <w:szCs w:val="22"/>
              </w:rPr>
              <w:t>707.17</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22F13477" w14:textId="079A18C3"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521.15</w:t>
            </w:r>
          </w:p>
        </w:tc>
      </w:tr>
      <w:tr w:rsidR="008B02AB" w:rsidRPr="00875F80" w14:paraId="6446E3B9"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CA242C"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50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18DA7B1D"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386.59</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10B1B3D2" w14:textId="10C2331E" w:rsidR="008B02AB" w:rsidRPr="00875F80" w:rsidRDefault="008B02AB" w:rsidP="008B02AB">
            <w:pPr>
              <w:spacing w:before="0" w:after="0" w:line="240" w:lineRule="auto"/>
              <w:ind w:right="-45"/>
              <w:jc w:val="center"/>
              <w:rPr>
                <w:rFonts w:cs="Calibri"/>
                <w:bCs/>
                <w:color w:val="000000"/>
                <w:szCs w:val="22"/>
              </w:rPr>
            </w:pPr>
            <w:r>
              <w:rPr>
                <w:rFonts w:cs="Arial"/>
                <w:szCs w:val="22"/>
              </w:rPr>
              <w:t>850.73</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0C4C402E" w14:textId="5666C538"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618.66</w:t>
            </w:r>
          </w:p>
        </w:tc>
      </w:tr>
      <w:tr w:rsidR="008B02AB" w:rsidRPr="00875F80" w14:paraId="67DF58C6"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E9B2732" w14:textId="77777777" w:rsidR="008B02AB" w:rsidRPr="00875F80" w:rsidRDefault="008B02AB" w:rsidP="008B02AB">
            <w:pPr>
              <w:spacing w:before="0" w:after="0" w:line="240" w:lineRule="auto"/>
              <w:ind w:right="-45"/>
              <w:jc w:val="center"/>
              <w:rPr>
                <w:rFonts w:cs="Calibri"/>
                <w:b/>
                <w:bCs/>
                <w:color w:val="000000"/>
                <w:szCs w:val="22"/>
              </w:rPr>
            </w:pPr>
            <w:r w:rsidRPr="00875F80">
              <w:rPr>
                <w:rFonts w:cs="Calibri"/>
                <w:b/>
                <w:bCs/>
                <w:color w:val="000000"/>
                <w:szCs w:val="22"/>
              </w:rPr>
              <w:t>100</w:t>
            </w:r>
          </w:p>
        </w:tc>
        <w:tc>
          <w:tcPr>
            <w:tcW w:w="1528" w:type="pct"/>
            <w:tcBorders>
              <w:top w:val="single" w:sz="4" w:space="0" w:color="auto"/>
              <w:left w:val="nil"/>
              <w:bottom w:val="single" w:sz="4" w:space="0" w:color="auto"/>
              <w:right w:val="single" w:sz="4" w:space="0" w:color="auto"/>
            </w:tcBorders>
            <w:shd w:val="clear" w:color="auto" w:fill="C5E0B3" w:themeFill="accent6" w:themeFillTint="66"/>
            <w:vAlign w:val="center"/>
            <w:hideMark/>
          </w:tcPr>
          <w:p w14:paraId="713B6DB9" w14:textId="77777777" w:rsidR="008B02AB" w:rsidRPr="00875F80" w:rsidRDefault="008B02AB" w:rsidP="008B02AB">
            <w:pPr>
              <w:spacing w:before="0" w:after="0" w:line="240" w:lineRule="auto"/>
              <w:ind w:right="-45"/>
              <w:jc w:val="center"/>
              <w:rPr>
                <w:rFonts w:cs="Calibri"/>
                <w:b/>
                <w:bCs/>
                <w:color w:val="000000"/>
                <w:szCs w:val="22"/>
              </w:rPr>
            </w:pPr>
            <w:r w:rsidRPr="00875F80">
              <w:rPr>
                <w:rFonts w:cs="Calibri"/>
                <w:b/>
                <w:bCs/>
                <w:color w:val="000000"/>
                <w:szCs w:val="22"/>
              </w:rPr>
              <w:t>425.15</w:t>
            </w:r>
          </w:p>
        </w:tc>
        <w:tc>
          <w:tcPr>
            <w:tcW w:w="1644" w:type="pct"/>
            <w:tcBorders>
              <w:top w:val="single" w:sz="4" w:space="0" w:color="auto"/>
              <w:left w:val="nil"/>
              <w:bottom w:val="single" w:sz="4" w:space="0" w:color="auto"/>
              <w:right w:val="single" w:sz="4" w:space="0" w:color="auto"/>
            </w:tcBorders>
            <w:shd w:val="clear" w:color="auto" w:fill="C5E0B3" w:themeFill="accent6" w:themeFillTint="66"/>
            <w:vAlign w:val="center"/>
            <w:hideMark/>
          </w:tcPr>
          <w:p w14:paraId="0FED33C4" w14:textId="15BEA8D5" w:rsidR="008B02AB" w:rsidRPr="00875F80" w:rsidRDefault="008B02AB" w:rsidP="008B02AB">
            <w:pPr>
              <w:spacing w:before="0" w:after="0" w:line="240" w:lineRule="auto"/>
              <w:ind w:right="-45"/>
              <w:jc w:val="center"/>
              <w:rPr>
                <w:rFonts w:cs="Calibri"/>
                <w:b/>
                <w:bCs/>
                <w:color w:val="000000"/>
                <w:szCs w:val="22"/>
              </w:rPr>
            </w:pPr>
            <w:r>
              <w:rPr>
                <w:rFonts w:cs="Arial"/>
                <w:b/>
                <w:bCs/>
                <w:szCs w:val="22"/>
              </w:rPr>
              <w:t>958.25</w:t>
            </w:r>
          </w:p>
        </w:tc>
        <w:tc>
          <w:tcPr>
            <w:tcW w:w="914" w:type="pct"/>
            <w:tcBorders>
              <w:top w:val="single" w:sz="4" w:space="0" w:color="auto"/>
              <w:left w:val="nil"/>
              <w:bottom w:val="single" w:sz="4" w:space="0" w:color="auto"/>
              <w:right w:val="single" w:sz="4" w:space="0" w:color="auto"/>
            </w:tcBorders>
            <w:shd w:val="clear" w:color="auto" w:fill="C5E0B3" w:themeFill="accent6" w:themeFillTint="66"/>
            <w:vAlign w:val="center"/>
            <w:hideMark/>
          </w:tcPr>
          <w:p w14:paraId="19E7ACDD" w14:textId="48C81F44" w:rsidR="008B02AB" w:rsidRPr="008B02AB" w:rsidRDefault="008B02AB" w:rsidP="008B02AB">
            <w:pPr>
              <w:spacing w:before="0" w:after="0" w:line="240" w:lineRule="auto"/>
              <w:ind w:right="-45"/>
              <w:jc w:val="center"/>
              <w:rPr>
                <w:rFonts w:cs="Calibri"/>
                <w:b/>
                <w:bCs/>
                <w:color w:val="FF0000"/>
                <w:szCs w:val="22"/>
              </w:rPr>
            </w:pPr>
            <w:r w:rsidRPr="008B02AB">
              <w:rPr>
                <w:rFonts w:cs="Arial"/>
                <w:color w:val="FF0000"/>
                <w:szCs w:val="22"/>
              </w:rPr>
              <w:t>691.70</w:t>
            </w:r>
          </w:p>
        </w:tc>
      </w:tr>
      <w:tr w:rsidR="008B02AB" w:rsidRPr="00875F80" w14:paraId="747491ED"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5D907F"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200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667D5FE8"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463.58</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72D52636" w14:textId="457A1DC6" w:rsidR="008B02AB" w:rsidRPr="00875F80" w:rsidRDefault="008B02AB" w:rsidP="008B02AB">
            <w:pPr>
              <w:spacing w:before="0" w:after="0" w:line="240" w:lineRule="auto"/>
              <w:ind w:right="-45"/>
              <w:jc w:val="center"/>
              <w:rPr>
                <w:rFonts w:cs="Calibri"/>
                <w:bCs/>
                <w:color w:val="000000"/>
                <w:szCs w:val="22"/>
              </w:rPr>
            </w:pPr>
            <w:r>
              <w:rPr>
                <w:rFonts w:cs="Arial"/>
                <w:szCs w:val="22"/>
              </w:rPr>
              <w:t>1065.36</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7627EB23" w14:textId="624D672F"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764.47</w:t>
            </w:r>
          </w:p>
        </w:tc>
      </w:tr>
      <w:tr w:rsidR="008B02AB" w:rsidRPr="00875F80" w14:paraId="1C08121B"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F26D0"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500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5B50BAD3"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514.27</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431C1282" w14:textId="22FD3236" w:rsidR="008B02AB" w:rsidRPr="00875F80" w:rsidRDefault="008B02AB" w:rsidP="008B02AB">
            <w:pPr>
              <w:spacing w:before="0" w:after="0" w:line="240" w:lineRule="auto"/>
              <w:ind w:right="-45"/>
              <w:jc w:val="center"/>
              <w:rPr>
                <w:rFonts w:cs="Calibri"/>
                <w:bCs/>
                <w:color w:val="000000"/>
                <w:szCs w:val="22"/>
              </w:rPr>
            </w:pPr>
            <w:r>
              <w:rPr>
                <w:rFonts w:cs="Arial"/>
                <w:szCs w:val="22"/>
              </w:rPr>
              <w:t>1206.64</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26FEE79C" w14:textId="15CCEABF"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860.45</w:t>
            </w:r>
          </w:p>
        </w:tc>
      </w:tr>
      <w:tr w:rsidR="008B02AB" w:rsidRPr="00875F80" w14:paraId="2B940672" w14:textId="77777777" w:rsidTr="008B02AB">
        <w:trPr>
          <w:trHeight w:val="34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AB65C1"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1000</w:t>
            </w:r>
          </w:p>
        </w:tc>
        <w:tc>
          <w:tcPr>
            <w:tcW w:w="1528" w:type="pct"/>
            <w:tcBorders>
              <w:top w:val="single" w:sz="4" w:space="0" w:color="auto"/>
              <w:left w:val="nil"/>
              <w:bottom w:val="single" w:sz="4" w:space="0" w:color="auto"/>
              <w:right w:val="single" w:sz="4" w:space="0" w:color="auto"/>
            </w:tcBorders>
            <w:shd w:val="clear" w:color="auto" w:fill="auto"/>
            <w:vAlign w:val="center"/>
            <w:hideMark/>
          </w:tcPr>
          <w:p w14:paraId="566B960C" w14:textId="77777777" w:rsidR="008B02AB" w:rsidRPr="00875F80" w:rsidRDefault="008B02AB" w:rsidP="008B02AB">
            <w:pPr>
              <w:spacing w:before="0" w:after="0" w:line="240" w:lineRule="auto"/>
              <w:ind w:right="-45"/>
              <w:jc w:val="center"/>
              <w:rPr>
                <w:rFonts w:cs="Calibri"/>
                <w:bCs/>
                <w:color w:val="000000"/>
                <w:szCs w:val="22"/>
              </w:rPr>
            </w:pPr>
            <w:r w:rsidRPr="00875F80">
              <w:rPr>
                <w:rFonts w:cs="Calibri"/>
                <w:bCs/>
                <w:color w:val="000000"/>
                <w:szCs w:val="22"/>
              </w:rPr>
              <w:t>552.58</w:t>
            </w:r>
          </w:p>
        </w:tc>
        <w:tc>
          <w:tcPr>
            <w:tcW w:w="1644" w:type="pct"/>
            <w:tcBorders>
              <w:top w:val="single" w:sz="4" w:space="0" w:color="auto"/>
              <w:left w:val="nil"/>
              <w:bottom w:val="single" w:sz="4" w:space="0" w:color="auto"/>
              <w:right w:val="single" w:sz="4" w:space="0" w:color="auto"/>
            </w:tcBorders>
            <w:shd w:val="clear" w:color="auto" w:fill="auto"/>
            <w:vAlign w:val="center"/>
            <w:hideMark/>
          </w:tcPr>
          <w:p w14:paraId="78682ACA" w14:textId="3F8FC7B2" w:rsidR="008B02AB" w:rsidRPr="00875F80" w:rsidRDefault="008B02AB" w:rsidP="008B02AB">
            <w:pPr>
              <w:spacing w:before="0" w:after="0" w:line="240" w:lineRule="auto"/>
              <w:ind w:right="-45"/>
              <w:jc w:val="center"/>
              <w:rPr>
                <w:rFonts w:cs="Calibri"/>
                <w:bCs/>
                <w:color w:val="000000"/>
                <w:szCs w:val="22"/>
              </w:rPr>
            </w:pPr>
            <w:r>
              <w:rPr>
                <w:rFonts w:cs="Arial"/>
                <w:szCs w:val="22"/>
              </w:rPr>
              <w:t>1313.39</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4F3E7ED1" w14:textId="19DF9E7E" w:rsidR="008B02AB" w:rsidRPr="008B02AB" w:rsidRDefault="008B02AB" w:rsidP="008B02AB">
            <w:pPr>
              <w:spacing w:before="0" w:after="0" w:line="240" w:lineRule="auto"/>
              <w:ind w:right="-45"/>
              <w:jc w:val="center"/>
              <w:rPr>
                <w:rFonts w:cs="Calibri"/>
                <w:bCs/>
                <w:color w:val="FF0000"/>
                <w:szCs w:val="22"/>
              </w:rPr>
            </w:pPr>
            <w:r w:rsidRPr="008B02AB">
              <w:rPr>
                <w:rFonts w:cs="Arial"/>
                <w:color w:val="FF0000"/>
                <w:szCs w:val="22"/>
              </w:rPr>
              <w:t>932.99</w:t>
            </w:r>
          </w:p>
        </w:tc>
      </w:tr>
    </w:tbl>
    <w:p w14:paraId="68C81A2E" w14:textId="77777777" w:rsidR="00403923" w:rsidRDefault="009971CA" w:rsidP="009971CA">
      <w:pPr>
        <w:ind w:right="-45"/>
      </w:pPr>
      <w:r w:rsidRPr="001C0EA0">
        <w:t xml:space="preserve">The flood estimated from the average of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gauging station and Regional analysis of six reference gauge stations have been adopted for intake site of MKHPP</w:t>
      </w:r>
      <w:r w:rsidR="00B3549A">
        <w:t xml:space="preserve"> (Intake of </w:t>
      </w:r>
      <w:proofErr w:type="spellStart"/>
      <w:r w:rsidR="00B3549A">
        <w:t>Myagdi</w:t>
      </w:r>
      <w:proofErr w:type="spellEnd"/>
      <w:r w:rsidR="00B3549A">
        <w:t xml:space="preserve"> and </w:t>
      </w:r>
      <w:proofErr w:type="spellStart"/>
      <w:r w:rsidR="00B3549A">
        <w:t>Kunaban</w:t>
      </w:r>
      <w:proofErr w:type="spellEnd"/>
      <w:r w:rsidR="00B3549A">
        <w:t>)</w:t>
      </w:r>
      <w:r w:rsidRPr="001C0EA0">
        <w:t xml:space="preserve"> and tailrace site of MKH</w:t>
      </w:r>
      <w:r w:rsidR="00D60139">
        <w:t>P</w:t>
      </w:r>
      <w:r w:rsidRPr="001C0EA0">
        <w:t xml:space="preserve">P. </w:t>
      </w:r>
    </w:p>
    <w:p w14:paraId="5FA13D96" w14:textId="77777777" w:rsidR="009971CA" w:rsidRPr="001C0EA0" w:rsidRDefault="009971CA" w:rsidP="009971CA">
      <w:pPr>
        <w:ind w:right="-45"/>
      </w:pPr>
      <w:r w:rsidRPr="001C0EA0">
        <w:lastRenderedPageBreak/>
        <w:t xml:space="preserve">During the correlation of catchment area during CAR method and regional regression method for flood analysis, area below 5000 </w:t>
      </w:r>
      <w:proofErr w:type="spellStart"/>
      <w:r w:rsidRPr="001C0EA0">
        <w:t>masl</w:t>
      </w:r>
      <w:proofErr w:type="spellEnd"/>
      <w:r w:rsidRPr="001C0EA0">
        <w:t xml:space="preserve"> is usually considered as the runoff contribution from snow (above 5000 </w:t>
      </w:r>
      <w:proofErr w:type="spellStart"/>
      <w:r w:rsidRPr="001C0EA0">
        <w:t>masl</w:t>
      </w:r>
      <w:proofErr w:type="spellEnd"/>
      <w:r w:rsidRPr="001C0EA0">
        <w:t xml:space="preserve">) is not significant. But, the catchment area at the intake of MKHPP, lying above 5000 </w:t>
      </w:r>
      <w:proofErr w:type="spellStart"/>
      <w:r w:rsidRPr="001C0EA0">
        <w:t>masl</w:t>
      </w:r>
      <w:proofErr w:type="spellEnd"/>
      <w:r w:rsidRPr="001C0EA0">
        <w:t xml:space="preserve"> is more than 60% of the total catchment area. Hence, the catchment correlation (for both CAR and regional regression) have been carried out for the total catchment area to calculate the design flood.</w:t>
      </w:r>
    </w:p>
    <w:p w14:paraId="47C48C64" w14:textId="5C05A406" w:rsidR="009971CA" w:rsidRPr="001C0EA0" w:rsidRDefault="009971CA" w:rsidP="009971CA">
      <w:pPr>
        <w:ind w:right="-45"/>
        <w:rPr>
          <w:i/>
        </w:rPr>
      </w:pPr>
      <w:r w:rsidRPr="001C0EA0">
        <w:t xml:space="preserve">The average value of flood flows estimated from CAR and regional regression method for intake site of MKHPP is comparable to the flood flows adopted in the previous UFSR as shown in the </w:t>
      </w:r>
      <w:r w:rsidR="00C379C9">
        <w:fldChar w:fldCharType="begin"/>
      </w:r>
      <w:r w:rsidR="00C379C9">
        <w:instrText xml:space="preserve"> REF _Ref92875760 \h </w:instrText>
      </w:r>
      <w:r w:rsidR="00C379C9">
        <w:fldChar w:fldCharType="separate"/>
      </w:r>
      <w:r w:rsidR="006C6245">
        <w:t xml:space="preserve">Table </w:t>
      </w:r>
      <w:r w:rsidR="006C6245">
        <w:rPr>
          <w:noProof/>
        </w:rPr>
        <w:t>1</w:t>
      </w:r>
      <w:r w:rsidR="006C6245">
        <w:noBreakHyphen/>
      </w:r>
      <w:r w:rsidR="006C6245">
        <w:rPr>
          <w:noProof/>
        </w:rPr>
        <w:t>32</w:t>
      </w:r>
      <w:r w:rsidR="00C379C9">
        <w:fldChar w:fldCharType="end"/>
      </w:r>
      <w:r w:rsidR="00C379C9">
        <w:t xml:space="preserve"> </w:t>
      </w:r>
      <w:r w:rsidRPr="001C0EA0">
        <w:t>above. In this Updated feasibility study also, the average flood flows of CAR and regional regression have been adopted for tailrace site of MK</w:t>
      </w:r>
      <w:r w:rsidR="0013519D">
        <w:t>HP</w:t>
      </w:r>
      <w:r w:rsidRPr="001C0EA0">
        <w:t>P. Considering the capacity of the project, the design flood at the intake and tailrace site of MK</w:t>
      </w:r>
      <w:r w:rsidR="0013519D">
        <w:t xml:space="preserve">HPP </w:t>
      </w:r>
      <w:r w:rsidRPr="001C0EA0">
        <w:t xml:space="preserve">has been taken for 100 years of return period which is </w:t>
      </w:r>
      <w:r w:rsidR="009B1B21">
        <w:rPr>
          <w:b/>
        </w:rPr>
        <w:t>627.54</w:t>
      </w:r>
      <w:r w:rsidRPr="001C0EA0">
        <w:t xml:space="preserve"> m</w:t>
      </w:r>
      <w:r w:rsidRPr="001C0EA0">
        <w:rPr>
          <w:vertAlign w:val="superscript"/>
        </w:rPr>
        <w:t>3</w:t>
      </w:r>
      <w:r w:rsidRPr="001C0EA0">
        <w:t xml:space="preserve">/s and </w:t>
      </w:r>
      <w:r w:rsidR="005F6E1F">
        <w:rPr>
          <w:b/>
        </w:rPr>
        <w:t>691.70</w:t>
      </w:r>
      <w:r w:rsidRPr="001C0EA0">
        <w:rPr>
          <w:b/>
        </w:rPr>
        <w:t xml:space="preserve"> m</w:t>
      </w:r>
      <w:r w:rsidRPr="001C0EA0">
        <w:rPr>
          <w:b/>
          <w:vertAlign w:val="superscript"/>
        </w:rPr>
        <w:t>3</w:t>
      </w:r>
      <w:r w:rsidRPr="001C0EA0">
        <w:rPr>
          <w:b/>
        </w:rPr>
        <w:t>/s</w:t>
      </w:r>
      <w:r w:rsidRPr="001C0EA0">
        <w:t xml:space="preserve"> respectively. The detail calculation is available in Annex A.</w:t>
      </w:r>
    </w:p>
    <w:p w14:paraId="5A4ABD8E" w14:textId="77777777" w:rsidR="009971CA" w:rsidRDefault="009971CA" w:rsidP="009971CA">
      <w:pPr>
        <w:pStyle w:val="Heading2"/>
        <w:numPr>
          <w:ilvl w:val="1"/>
          <w:numId w:val="1"/>
        </w:numPr>
        <w:spacing w:after="240"/>
        <w:ind w:left="284" w:right="-46" w:hanging="284"/>
      </w:pPr>
      <w:bookmarkStart w:id="791" w:name="_Toc90989312"/>
      <w:bookmarkStart w:id="792" w:name="_Toc91255228"/>
      <w:bookmarkStart w:id="793" w:name="_Toc92369071"/>
      <w:bookmarkStart w:id="794" w:name="_Toc92876316"/>
      <w:r w:rsidRPr="001C0EA0">
        <w:t>Construction Flood/ Dry Period Flood</w:t>
      </w:r>
      <w:bookmarkEnd w:id="791"/>
      <w:bookmarkEnd w:id="792"/>
      <w:bookmarkEnd w:id="793"/>
      <w:bookmarkEnd w:id="794"/>
    </w:p>
    <w:p w14:paraId="0056D9A4" w14:textId="77777777" w:rsidR="009971CA" w:rsidRPr="001C0EA0" w:rsidRDefault="009971CA" w:rsidP="009971CA">
      <w:pPr>
        <w:ind w:right="-45"/>
      </w:pPr>
      <w:r w:rsidRPr="001C0EA0">
        <w:t xml:space="preserve">The annual period of November – May is considered in the estimation of the flood for the diversion during construction since the cost of diversion (i.e. coffer dams) becomes very high if it is constructed to stand during the monsoon. In order to prevent maximum flows during this period from entering the construction area, the diversion work has to be designed to withstand dry season flood. It is the usual practice and recommendation of the standards to consider dry period, 1 in 20 years return period flood for the diversion during the construction. Dry seasonal flood analysis has been carried out by two methods namely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and regional flood frequency analysis. </w:t>
      </w:r>
    </w:p>
    <w:p w14:paraId="1EE80F05" w14:textId="77777777" w:rsidR="009971CA" w:rsidRDefault="009971CA" w:rsidP="009971CA">
      <w:pPr>
        <w:pStyle w:val="Heading2"/>
        <w:numPr>
          <w:ilvl w:val="2"/>
          <w:numId w:val="1"/>
        </w:numPr>
        <w:spacing w:after="240"/>
        <w:ind w:left="709" w:right="-46" w:hanging="709"/>
      </w:pPr>
      <w:bookmarkStart w:id="795" w:name="_Toc90989313"/>
      <w:bookmarkStart w:id="796" w:name="_Toc91255229"/>
      <w:bookmarkStart w:id="797" w:name="_Toc92369072"/>
      <w:bookmarkStart w:id="798" w:name="_Toc92876317"/>
      <w:r w:rsidRPr="001C0EA0">
        <w:t xml:space="preserve">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at </w:t>
      </w:r>
      <w:proofErr w:type="spellStart"/>
      <w:r w:rsidRPr="001C0EA0">
        <w:t>Mangalaghat</w:t>
      </w:r>
      <w:bookmarkEnd w:id="795"/>
      <w:bookmarkEnd w:id="796"/>
      <w:bookmarkEnd w:id="797"/>
      <w:bookmarkEnd w:id="798"/>
      <w:proofErr w:type="spellEnd"/>
    </w:p>
    <w:p w14:paraId="4794ED43" w14:textId="677B72B8" w:rsidR="009971CA" w:rsidRDefault="009971CA" w:rsidP="009971CA">
      <w:pPr>
        <w:ind w:right="-45"/>
      </w:pPr>
      <w:r w:rsidRPr="001C0EA0">
        <w:t xml:space="preserve">In the current study, to carry out the dry season diversion flood frequency analysis, the derived inflow time series (1976-2015) at the intake site of MKHPP have been used. Information on recorded instantaneous flood peaks is not available at the intake site. Therefore, to estimate the ratio of instantaneous flood peaks to concurrent daily discharge, records of the </w:t>
      </w:r>
      <w:proofErr w:type="spellStart"/>
      <w:r w:rsidRPr="001C0EA0">
        <w:t>Myagdi</w:t>
      </w:r>
      <w:proofErr w:type="spellEnd"/>
      <w:r w:rsidRPr="001C0EA0">
        <w:t xml:space="preserve"> </w:t>
      </w:r>
      <w:proofErr w:type="spellStart"/>
      <w:r w:rsidRPr="001C0EA0">
        <w:t>Khola</w:t>
      </w:r>
      <w:proofErr w:type="spellEnd"/>
      <w:r w:rsidRPr="001C0EA0">
        <w:t xml:space="preserve"> at </w:t>
      </w:r>
      <w:proofErr w:type="spellStart"/>
      <w:r w:rsidRPr="001C0EA0">
        <w:t>Mangalaghat</w:t>
      </w:r>
      <w:proofErr w:type="spellEnd"/>
      <w:r w:rsidRPr="001C0EA0">
        <w:t xml:space="preserve"> (station no 404.7) has been used. From this gauging station, the ratio of daily average flood with the corresponding maximum instantaneous flood has been found to be nearly 1.1 and as depicted in </w:t>
      </w:r>
      <w:r w:rsidR="00547E87">
        <w:rPr>
          <w:bCs/>
        </w:rPr>
        <w:fldChar w:fldCharType="begin"/>
      </w:r>
      <w:r w:rsidR="00547E87">
        <w:instrText xml:space="preserve"> REF _Ref92875866 \h </w:instrText>
      </w:r>
      <w:r w:rsidR="00547E87">
        <w:rPr>
          <w:bCs/>
        </w:rPr>
      </w:r>
      <w:r w:rsidR="00547E87">
        <w:rPr>
          <w:bCs/>
        </w:rPr>
        <w:fldChar w:fldCharType="separate"/>
      </w:r>
      <w:r w:rsidR="006C6245">
        <w:t xml:space="preserve">Table </w:t>
      </w:r>
      <w:r w:rsidR="006C6245">
        <w:rPr>
          <w:noProof/>
        </w:rPr>
        <w:t>1</w:t>
      </w:r>
      <w:r w:rsidR="006C6245">
        <w:noBreakHyphen/>
      </w:r>
      <w:r w:rsidR="006C6245">
        <w:rPr>
          <w:noProof/>
        </w:rPr>
        <w:t>34</w:t>
      </w:r>
      <w:r w:rsidR="00547E87">
        <w:rPr>
          <w:bCs/>
        </w:rPr>
        <w:fldChar w:fldCharType="end"/>
      </w:r>
      <w:r w:rsidRPr="001C0EA0">
        <w:t>.</w:t>
      </w:r>
    </w:p>
    <w:p w14:paraId="375EFF47" w14:textId="7E8AD73E" w:rsidR="00547E87" w:rsidRDefault="00547E87" w:rsidP="00547E87">
      <w:pPr>
        <w:pStyle w:val="Caption"/>
        <w:keepNext/>
        <w:ind w:right="-45"/>
      </w:pPr>
      <w:bookmarkStart w:id="799" w:name="_Ref92875866"/>
      <w:bookmarkStart w:id="800" w:name="_Toc92876625"/>
      <w:r>
        <w:lastRenderedPageBreak/>
        <w:t xml:space="preserve">Table </w:t>
      </w:r>
      <w:fldSimple w:instr=" STYLEREF 1 \s ">
        <w:r w:rsidR="006C6245">
          <w:rPr>
            <w:noProof/>
          </w:rPr>
          <w:t>1</w:t>
        </w:r>
      </w:fldSimple>
      <w:r w:rsidR="00F46335">
        <w:noBreakHyphen/>
      </w:r>
      <w:fldSimple w:instr=" SEQ Table \* ARABIC \s 1 ">
        <w:r w:rsidR="006C6245">
          <w:rPr>
            <w:noProof/>
          </w:rPr>
          <w:t>34</w:t>
        </w:r>
      </w:fldSimple>
      <w:bookmarkEnd w:id="799"/>
      <w:r>
        <w:t xml:space="preserve">: </w:t>
      </w:r>
      <w:r w:rsidRPr="001C0EA0">
        <w:t>Ratio of annual maximum instantaneous flood event with max annual daily average flow</w:t>
      </w:r>
      <w:bookmarkEnd w:id="800"/>
    </w:p>
    <w:tbl>
      <w:tblPr>
        <w:tblW w:w="5000" w:type="pct"/>
        <w:jc w:val="center"/>
        <w:tblLook w:val="04A0" w:firstRow="1" w:lastRow="0" w:firstColumn="1" w:lastColumn="0" w:noHBand="0" w:noVBand="1"/>
      </w:tblPr>
      <w:tblGrid>
        <w:gridCol w:w="1904"/>
        <w:gridCol w:w="2681"/>
        <w:gridCol w:w="2882"/>
        <w:gridCol w:w="1549"/>
      </w:tblGrid>
      <w:tr w:rsidR="009971CA" w:rsidRPr="001C0EA0" w14:paraId="10AD71F9"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41BC3" w14:textId="77777777" w:rsidR="009971CA" w:rsidRPr="001C0EA0" w:rsidRDefault="009971CA" w:rsidP="00535242">
            <w:pPr>
              <w:pStyle w:val="Table"/>
              <w:ind w:right="-45"/>
              <w:jc w:val="center"/>
              <w:rPr>
                <w:b/>
              </w:rPr>
            </w:pPr>
            <w:r w:rsidRPr="001C0EA0">
              <w:rPr>
                <w:b/>
              </w:rPr>
              <w:t>Year</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4B59E0EE" w14:textId="77777777" w:rsidR="009971CA" w:rsidRPr="001C0EA0" w:rsidRDefault="009971CA" w:rsidP="00535242">
            <w:pPr>
              <w:pStyle w:val="Table"/>
              <w:ind w:right="-45"/>
              <w:jc w:val="center"/>
              <w:rPr>
                <w:b/>
              </w:rPr>
            </w:pPr>
            <w:r w:rsidRPr="001C0EA0">
              <w:rPr>
                <w:b/>
              </w:rPr>
              <w:t>Max instantaneous flood, m3/s</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216E32D" w14:textId="77777777" w:rsidR="009971CA" w:rsidRPr="001C0EA0" w:rsidRDefault="009971CA" w:rsidP="00535242">
            <w:pPr>
              <w:pStyle w:val="Table"/>
              <w:ind w:right="-45"/>
              <w:jc w:val="center"/>
              <w:rPr>
                <w:b/>
              </w:rPr>
            </w:pPr>
            <w:r w:rsidRPr="001C0EA0">
              <w:rPr>
                <w:b/>
              </w:rPr>
              <w:t>Maximum annual daily flow, m3/s</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53161195" w14:textId="77777777" w:rsidR="009971CA" w:rsidRPr="001C0EA0" w:rsidRDefault="009971CA" w:rsidP="00535242">
            <w:pPr>
              <w:pStyle w:val="Table"/>
              <w:ind w:right="-45"/>
              <w:jc w:val="center"/>
              <w:rPr>
                <w:b/>
              </w:rPr>
            </w:pPr>
            <w:r w:rsidRPr="001C0EA0">
              <w:rPr>
                <w:b/>
              </w:rPr>
              <w:t>Ratio</w:t>
            </w:r>
          </w:p>
        </w:tc>
      </w:tr>
      <w:tr w:rsidR="009971CA" w:rsidRPr="001C0EA0" w14:paraId="3BD988E0"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A260F" w14:textId="77777777" w:rsidR="009971CA" w:rsidRPr="001C0EA0" w:rsidRDefault="009971CA" w:rsidP="00535242">
            <w:pPr>
              <w:pStyle w:val="Table"/>
              <w:ind w:right="-45"/>
              <w:jc w:val="center"/>
              <w:rPr>
                <w:b/>
              </w:rPr>
            </w:pP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5F930E06" w14:textId="77777777" w:rsidR="009971CA" w:rsidRPr="001C0EA0" w:rsidRDefault="009971CA" w:rsidP="00535242">
            <w:pPr>
              <w:pStyle w:val="Table"/>
              <w:ind w:right="-45"/>
              <w:jc w:val="center"/>
              <w:rPr>
                <w:b/>
              </w:rPr>
            </w:pPr>
            <w:r w:rsidRPr="001C0EA0">
              <w:rPr>
                <w:b/>
              </w:rPr>
              <w:t>(I)</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78DF0B2" w14:textId="77777777" w:rsidR="009971CA" w:rsidRPr="001C0EA0" w:rsidRDefault="009971CA" w:rsidP="00535242">
            <w:pPr>
              <w:pStyle w:val="Table"/>
              <w:ind w:right="-45"/>
              <w:jc w:val="center"/>
              <w:rPr>
                <w:b/>
              </w:rPr>
            </w:pPr>
            <w:r w:rsidRPr="001C0EA0">
              <w:rPr>
                <w:b/>
              </w:rPr>
              <w:t>(II)</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B57A174" w14:textId="77777777" w:rsidR="009971CA" w:rsidRPr="001C0EA0" w:rsidRDefault="009971CA" w:rsidP="00535242">
            <w:pPr>
              <w:pStyle w:val="Table"/>
              <w:ind w:right="-45"/>
              <w:jc w:val="center"/>
              <w:rPr>
                <w:b/>
              </w:rPr>
            </w:pPr>
            <w:r w:rsidRPr="001C0EA0">
              <w:rPr>
                <w:b/>
              </w:rPr>
              <w:t>(I)/(II)</w:t>
            </w:r>
          </w:p>
        </w:tc>
      </w:tr>
      <w:tr w:rsidR="009971CA" w:rsidRPr="001C0EA0" w14:paraId="0EF07F2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4D9E2" w14:textId="77777777" w:rsidR="009971CA" w:rsidRPr="001C0EA0" w:rsidRDefault="009971CA" w:rsidP="00535242">
            <w:pPr>
              <w:pStyle w:val="Table"/>
              <w:ind w:right="-45"/>
              <w:jc w:val="center"/>
            </w:pPr>
            <w:r w:rsidRPr="001C0EA0">
              <w:t>1976</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6F078B24" w14:textId="77777777" w:rsidR="009971CA" w:rsidRPr="001C0EA0" w:rsidRDefault="009971CA" w:rsidP="00535242">
            <w:pPr>
              <w:pStyle w:val="Table"/>
              <w:ind w:right="-45"/>
              <w:jc w:val="center"/>
            </w:pPr>
            <w:r w:rsidRPr="001C0EA0">
              <w:t>414</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0F71CE54" w14:textId="77777777" w:rsidR="009971CA" w:rsidRPr="001C0EA0" w:rsidRDefault="009971CA" w:rsidP="00535242">
            <w:pPr>
              <w:pStyle w:val="Table"/>
              <w:ind w:right="-45"/>
              <w:jc w:val="center"/>
            </w:pPr>
            <w:r w:rsidRPr="001C0EA0">
              <w:t>377</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1C0535DF" w14:textId="77777777" w:rsidR="009971CA" w:rsidRPr="001C0EA0" w:rsidRDefault="009971CA" w:rsidP="00535242">
            <w:pPr>
              <w:pStyle w:val="Table"/>
              <w:ind w:right="-45"/>
              <w:jc w:val="center"/>
            </w:pPr>
            <w:r w:rsidRPr="001C0EA0">
              <w:t>1.10</w:t>
            </w:r>
          </w:p>
        </w:tc>
      </w:tr>
      <w:tr w:rsidR="009971CA" w:rsidRPr="001C0EA0" w14:paraId="7CF59518"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BF961" w14:textId="77777777" w:rsidR="009971CA" w:rsidRPr="001C0EA0" w:rsidRDefault="009971CA" w:rsidP="00535242">
            <w:pPr>
              <w:pStyle w:val="Table"/>
              <w:ind w:right="-45"/>
              <w:jc w:val="center"/>
            </w:pPr>
            <w:r w:rsidRPr="001C0EA0">
              <w:t>1977</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6CAAC6C4" w14:textId="77777777" w:rsidR="009971CA" w:rsidRPr="001C0EA0" w:rsidRDefault="009971CA" w:rsidP="00535242">
            <w:pPr>
              <w:pStyle w:val="Table"/>
              <w:ind w:right="-45"/>
              <w:jc w:val="center"/>
            </w:pPr>
            <w:r w:rsidRPr="001C0EA0">
              <w:t>578</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6E9846CF" w14:textId="77777777" w:rsidR="009971CA" w:rsidRPr="001C0EA0" w:rsidRDefault="009971CA" w:rsidP="00535242">
            <w:pPr>
              <w:pStyle w:val="Table"/>
              <w:ind w:right="-45"/>
              <w:jc w:val="center"/>
            </w:pPr>
            <w:r w:rsidRPr="001C0EA0">
              <w:t>450</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62E16BE8" w14:textId="77777777" w:rsidR="009971CA" w:rsidRPr="001C0EA0" w:rsidRDefault="009971CA" w:rsidP="00535242">
            <w:pPr>
              <w:pStyle w:val="Table"/>
              <w:ind w:right="-45"/>
              <w:jc w:val="center"/>
            </w:pPr>
            <w:r w:rsidRPr="001C0EA0">
              <w:t>1.28</w:t>
            </w:r>
          </w:p>
        </w:tc>
      </w:tr>
      <w:tr w:rsidR="009971CA" w:rsidRPr="001C0EA0" w14:paraId="334B1AE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B68C" w14:textId="77777777" w:rsidR="009971CA" w:rsidRPr="001C0EA0" w:rsidRDefault="009971CA" w:rsidP="00535242">
            <w:pPr>
              <w:pStyle w:val="Table"/>
              <w:ind w:right="-45"/>
              <w:jc w:val="center"/>
            </w:pPr>
            <w:r w:rsidRPr="001C0EA0">
              <w:t>1978</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7D190A5F" w14:textId="77777777" w:rsidR="009971CA" w:rsidRPr="001C0EA0" w:rsidRDefault="009971CA" w:rsidP="00535242">
            <w:pPr>
              <w:pStyle w:val="Table"/>
              <w:ind w:right="-45"/>
              <w:jc w:val="center"/>
            </w:pPr>
            <w:r w:rsidRPr="001C0EA0">
              <w:t>492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44AFE5E8" w14:textId="77777777" w:rsidR="009971CA" w:rsidRPr="001C0EA0" w:rsidRDefault="009971CA" w:rsidP="00535242">
            <w:pPr>
              <w:pStyle w:val="Table"/>
              <w:ind w:right="-45"/>
              <w:jc w:val="center"/>
            </w:pPr>
            <w:r w:rsidRPr="001C0EA0">
              <w:t>389</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2B13D7D0" w14:textId="77777777" w:rsidR="009971CA" w:rsidRPr="001C0EA0" w:rsidRDefault="009971CA" w:rsidP="00535242">
            <w:pPr>
              <w:pStyle w:val="Table"/>
              <w:ind w:right="-45"/>
              <w:jc w:val="center"/>
            </w:pPr>
            <w:r w:rsidRPr="001C0EA0">
              <w:t>1.26</w:t>
            </w:r>
          </w:p>
        </w:tc>
      </w:tr>
      <w:tr w:rsidR="009971CA" w:rsidRPr="001C0EA0" w14:paraId="0D8D8431"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50A87" w14:textId="77777777" w:rsidR="009971CA" w:rsidRPr="001C0EA0" w:rsidRDefault="009971CA" w:rsidP="00535242">
            <w:pPr>
              <w:pStyle w:val="Table"/>
              <w:ind w:right="-45"/>
              <w:jc w:val="center"/>
            </w:pPr>
            <w:r w:rsidRPr="001C0EA0">
              <w:t>1979</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5081D6BA" w14:textId="77777777" w:rsidR="009971CA" w:rsidRPr="001C0EA0" w:rsidRDefault="009971CA" w:rsidP="00535242">
            <w:pPr>
              <w:pStyle w:val="Table"/>
              <w:ind w:right="-45"/>
              <w:jc w:val="center"/>
            </w:pPr>
            <w:r w:rsidRPr="001C0EA0">
              <w:t>470</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01776D0" w14:textId="77777777" w:rsidR="009971CA" w:rsidRPr="001C0EA0" w:rsidRDefault="009971CA" w:rsidP="00535242">
            <w:pPr>
              <w:pStyle w:val="Table"/>
              <w:ind w:right="-45"/>
              <w:jc w:val="center"/>
            </w:pPr>
            <w:r w:rsidRPr="001C0EA0">
              <w:t>411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F35C9DA" w14:textId="77777777" w:rsidR="009971CA" w:rsidRPr="001C0EA0" w:rsidRDefault="009971CA" w:rsidP="00535242">
            <w:pPr>
              <w:pStyle w:val="Table"/>
              <w:ind w:right="-45"/>
              <w:jc w:val="center"/>
            </w:pPr>
            <w:r w:rsidRPr="001C0EA0">
              <w:t>1.14</w:t>
            </w:r>
          </w:p>
        </w:tc>
      </w:tr>
      <w:tr w:rsidR="009971CA" w:rsidRPr="001C0EA0" w14:paraId="66B8F8A2"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51708" w14:textId="77777777" w:rsidR="009971CA" w:rsidRPr="001C0EA0" w:rsidRDefault="009971CA" w:rsidP="00535242">
            <w:pPr>
              <w:pStyle w:val="Table"/>
              <w:ind w:right="-45"/>
              <w:jc w:val="center"/>
            </w:pPr>
            <w:r w:rsidRPr="001C0EA0">
              <w:t>1980</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9214F79" w14:textId="77777777" w:rsidR="009971CA" w:rsidRPr="001C0EA0" w:rsidRDefault="009971CA" w:rsidP="00535242">
            <w:pPr>
              <w:pStyle w:val="Table"/>
              <w:ind w:right="-45"/>
              <w:jc w:val="center"/>
            </w:pPr>
            <w:r w:rsidRPr="001C0EA0">
              <w:t>509</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DF285F5" w14:textId="77777777" w:rsidR="009971CA" w:rsidRPr="001C0EA0" w:rsidRDefault="009971CA" w:rsidP="00535242">
            <w:pPr>
              <w:pStyle w:val="Table"/>
              <w:ind w:right="-45"/>
              <w:jc w:val="center"/>
            </w:pPr>
            <w:r w:rsidRPr="001C0EA0">
              <w:t>457</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C0A0044" w14:textId="77777777" w:rsidR="009971CA" w:rsidRPr="001C0EA0" w:rsidRDefault="009971CA" w:rsidP="00535242">
            <w:pPr>
              <w:pStyle w:val="Table"/>
              <w:ind w:right="-45"/>
              <w:jc w:val="center"/>
            </w:pPr>
            <w:r w:rsidRPr="001C0EA0">
              <w:t>1.11</w:t>
            </w:r>
          </w:p>
        </w:tc>
      </w:tr>
      <w:tr w:rsidR="009971CA" w:rsidRPr="001C0EA0" w14:paraId="386A550D"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74713" w14:textId="77777777" w:rsidR="009971CA" w:rsidRPr="001C0EA0" w:rsidRDefault="009971CA" w:rsidP="00535242">
            <w:pPr>
              <w:pStyle w:val="Table"/>
              <w:ind w:right="-45"/>
              <w:jc w:val="center"/>
            </w:pPr>
            <w:r w:rsidRPr="001C0EA0">
              <w:t>1981</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3ADE9725" w14:textId="77777777" w:rsidR="009971CA" w:rsidRPr="001C0EA0" w:rsidRDefault="009971CA" w:rsidP="00535242">
            <w:pPr>
              <w:pStyle w:val="Table"/>
              <w:ind w:right="-45"/>
              <w:jc w:val="center"/>
            </w:pPr>
            <w:r w:rsidRPr="001C0EA0">
              <w:t>682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085927DC" w14:textId="77777777" w:rsidR="009971CA" w:rsidRPr="001C0EA0" w:rsidRDefault="009971CA" w:rsidP="00535242">
            <w:pPr>
              <w:pStyle w:val="Table"/>
              <w:ind w:right="-45"/>
              <w:jc w:val="center"/>
            </w:pPr>
            <w:r w:rsidRPr="001C0EA0">
              <w:t>674</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5F5AC5FD" w14:textId="77777777" w:rsidR="009971CA" w:rsidRPr="001C0EA0" w:rsidRDefault="009971CA" w:rsidP="00535242">
            <w:pPr>
              <w:pStyle w:val="Table"/>
              <w:ind w:right="-45"/>
              <w:jc w:val="center"/>
            </w:pPr>
            <w:r w:rsidRPr="001C0EA0">
              <w:t>1.01</w:t>
            </w:r>
          </w:p>
        </w:tc>
      </w:tr>
      <w:tr w:rsidR="009971CA" w:rsidRPr="001C0EA0" w14:paraId="2A227662"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D9AE7" w14:textId="77777777" w:rsidR="009971CA" w:rsidRPr="001C0EA0" w:rsidRDefault="009971CA" w:rsidP="00535242">
            <w:pPr>
              <w:pStyle w:val="Table"/>
              <w:ind w:right="-45"/>
              <w:jc w:val="center"/>
            </w:pPr>
            <w:r w:rsidRPr="001C0EA0">
              <w:t>1982</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563C7F2F" w14:textId="77777777" w:rsidR="009971CA" w:rsidRPr="001C0EA0" w:rsidRDefault="009971CA" w:rsidP="00535242">
            <w:pPr>
              <w:pStyle w:val="Table"/>
              <w:ind w:right="-45"/>
              <w:jc w:val="center"/>
            </w:pPr>
            <w:r w:rsidRPr="001C0EA0">
              <w:t>663</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69E82429" w14:textId="77777777" w:rsidR="009971CA" w:rsidRPr="001C0EA0" w:rsidRDefault="009971CA" w:rsidP="00535242">
            <w:pPr>
              <w:pStyle w:val="Table"/>
              <w:ind w:right="-45"/>
              <w:jc w:val="center"/>
            </w:pPr>
            <w:r w:rsidRPr="001C0EA0">
              <w:t>641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9C01CED" w14:textId="77777777" w:rsidR="009971CA" w:rsidRPr="001C0EA0" w:rsidRDefault="009971CA" w:rsidP="00535242">
            <w:pPr>
              <w:pStyle w:val="Table"/>
              <w:ind w:right="-45"/>
              <w:jc w:val="center"/>
            </w:pPr>
            <w:r w:rsidRPr="001C0EA0">
              <w:t>1.03</w:t>
            </w:r>
          </w:p>
        </w:tc>
      </w:tr>
      <w:tr w:rsidR="009971CA" w:rsidRPr="001C0EA0" w14:paraId="1D7FB19D"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44F9E" w14:textId="77777777" w:rsidR="009971CA" w:rsidRPr="001C0EA0" w:rsidRDefault="009971CA" w:rsidP="00535242">
            <w:pPr>
              <w:pStyle w:val="Table"/>
              <w:ind w:right="-45"/>
              <w:jc w:val="center"/>
            </w:pPr>
            <w:r w:rsidRPr="001C0EA0">
              <w:t>1983</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170F14DA" w14:textId="77777777" w:rsidR="009971CA" w:rsidRPr="001C0EA0" w:rsidRDefault="009971CA" w:rsidP="00535242">
            <w:pPr>
              <w:pStyle w:val="Table"/>
              <w:ind w:right="-45"/>
              <w:jc w:val="center"/>
            </w:pPr>
            <w:r w:rsidRPr="001C0EA0">
              <w:t>682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389FA85E" w14:textId="77777777" w:rsidR="009971CA" w:rsidRPr="001C0EA0" w:rsidRDefault="009971CA" w:rsidP="00535242">
            <w:pPr>
              <w:pStyle w:val="Table"/>
              <w:ind w:right="-45"/>
              <w:jc w:val="center"/>
            </w:pPr>
            <w:r w:rsidRPr="001C0EA0">
              <w:t>615</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600AE853" w14:textId="77777777" w:rsidR="009971CA" w:rsidRPr="001C0EA0" w:rsidRDefault="009971CA" w:rsidP="00535242">
            <w:pPr>
              <w:pStyle w:val="Table"/>
              <w:ind w:right="-45"/>
              <w:jc w:val="center"/>
            </w:pPr>
            <w:r w:rsidRPr="001C0EA0">
              <w:t>1.11</w:t>
            </w:r>
          </w:p>
        </w:tc>
      </w:tr>
      <w:tr w:rsidR="009971CA" w:rsidRPr="001C0EA0" w14:paraId="6CE2EFAB"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D985F" w14:textId="77777777" w:rsidR="009971CA" w:rsidRPr="001C0EA0" w:rsidRDefault="009971CA" w:rsidP="00535242">
            <w:pPr>
              <w:pStyle w:val="Table"/>
              <w:ind w:right="-45"/>
              <w:jc w:val="center"/>
            </w:pPr>
            <w:r w:rsidRPr="001C0EA0">
              <w:t>1984</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585B412A" w14:textId="77777777" w:rsidR="009971CA" w:rsidRPr="001C0EA0" w:rsidRDefault="009971CA" w:rsidP="00535242">
            <w:pPr>
              <w:pStyle w:val="Table"/>
              <w:ind w:right="-45"/>
              <w:jc w:val="center"/>
            </w:pPr>
            <w:r w:rsidRPr="001C0EA0">
              <w:t>647</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3FDFBB21" w14:textId="77777777" w:rsidR="009971CA" w:rsidRPr="001C0EA0" w:rsidRDefault="009971CA" w:rsidP="00535242">
            <w:pPr>
              <w:pStyle w:val="Table"/>
              <w:ind w:right="-45"/>
              <w:jc w:val="center"/>
            </w:pPr>
            <w:r w:rsidRPr="001C0EA0">
              <w:t>631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51AB6C9" w14:textId="77777777" w:rsidR="009971CA" w:rsidRPr="001C0EA0" w:rsidRDefault="009971CA" w:rsidP="00535242">
            <w:pPr>
              <w:pStyle w:val="Table"/>
              <w:ind w:right="-45"/>
              <w:jc w:val="center"/>
            </w:pPr>
            <w:r w:rsidRPr="001C0EA0">
              <w:t>1.03</w:t>
            </w:r>
          </w:p>
        </w:tc>
      </w:tr>
      <w:tr w:rsidR="009971CA" w:rsidRPr="001C0EA0" w14:paraId="704B4EC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16B3B" w14:textId="77777777" w:rsidR="009971CA" w:rsidRPr="001C0EA0" w:rsidRDefault="009971CA" w:rsidP="00535242">
            <w:pPr>
              <w:pStyle w:val="Table"/>
              <w:ind w:right="-45"/>
              <w:jc w:val="center"/>
            </w:pPr>
            <w:r w:rsidRPr="001C0EA0">
              <w:t>1985</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C4B96DF" w14:textId="77777777" w:rsidR="009971CA" w:rsidRPr="001C0EA0" w:rsidRDefault="009971CA" w:rsidP="00535242">
            <w:pPr>
              <w:pStyle w:val="Table"/>
              <w:ind w:right="-45"/>
              <w:jc w:val="center"/>
            </w:pPr>
            <w:r w:rsidRPr="001C0EA0">
              <w:t>647</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4AE793B8" w14:textId="77777777" w:rsidR="009971CA" w:rsidRPr="001C0EA0" w:rsidRDefault="009971CA" w:rsidP="00535242">
            <w:pPr>
              <w:pStyle w:val="Table"/>
              <w:ind w:right="-45"/>
              <w:jc w:val="center"/>
            </w:pPr>
            <w:r w:rsidRPr="001C0EA0">
              <w:t>524</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11AE837" w14:textId="77777777" w:rsidR="009971CA" w:rsidRPr="001C0EA0" w:rsidRDefault="009971CA" w:rsidP="00535242">
            <w:pPr>
              <w:pStyle w:val="Table"/>
              <w:ind w:right="-45"/>
              <w:jc w:val="center"/>
            </w:pPr>
            <w:r w:rsidRPr="001C0EA0">
              <w:t>1.23</w:t>
            </w:r>
          </w:p>
        </w:tc>
      </w:tr>
      <w:tr w:rsidR="009971CA" w:rsidRPr="001C0EA0" w14:paraId="70E29E99"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B4A52" w14:textId="77777777" w:rsidR="009971CA" w:rsidRPr="001C0EA0" w:rsidRDefault="009971CA" w:rsidP="00535242">
            <w:pPr>
              <w:pStyle w:val="Table"/>
              <w:ind w:right="-45"/>
              <w:jc w:val="center"/>
            </w:pPr>
            <w:r w:rsidRPr="001C0EA0">
              <w:t>1986</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75FEEDA6" w14:textId="77777777" w:rsidR="009971CA" w:rsidRPr="001C0EA0" w:rsidRDefault="009971CA" w:rsidP="00535242">
            <w:pPr>
              <w:pStyle w:val="Table"/>
              <w:ind w:right="-45"/>
              <w:jc w:val="center"/>
            </w:pPr>
            <w:r w:rsidRPr="001C0EA0">
              <w:t>682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4FEFEC8B" w14:textId="77777777" w:rsidR="009971CA" w:rsidRPr="001C0EA0" w:rsidRDefault="009971CA" w:rsidP="00535242">
            <w:pPr>
              <w:pStyle w:val="Table"/>
              <w:ind w:right="-45"/>
              <w:jc w:val="center"/>
            </w:pPr>
            <w:r w:rsidRPr="001C0EA0">
              <w:t>672</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4252786C" w14:textId="77777777" w:rsidR="009971CA" w:rsidRPr="001C0EA0" w:rsidRDefault="009971CA" w:rsidP="00535242">
            <w:pPr>
              <w:pStyle w:val="Table"/>
              <w:ind w:right="-45"/>
              <w:jc w:val="center"/>
            </w:pPr>
            <w:r w:rsidRPr="001C0EA0">
              <w:t>1.01</w:t>
            </w:r>
          </w:p>
        </w:tc>
      </w:tr>
      <w:tr w:rsidR="009971CA" w:rsidRPr="001C0EA0" w14:paraId="497CB7E2"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B4BD8" w14:textId="77777777" w:rsidR="009971CA" w:rsidRPr="001C0EA0" w:rsidRDefault="009971CA" w:rsidP="00535242">
            <w:pPr>
              <w:pStyle w:val="Table"/>
              <w:ind w:right="-45"/>
              <w:jc w:val="center"/>
            </w:pPr>
            <w:r w:rsidRPr="001C0EA0">
              <w:t>1987</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1DC9657A" w14:textId="77777777" w:rsidR="009971CA" w:rsidRPr="001C0EA0" w:rsidRDefault="009971CA" w:rsidP="00535242">
            <w:pPr>
              <w:pStyle w:val="Table"/>
              <w:ind w:right="-45"/>
              <w:jc w:val="center"/>
            </w:pPr>
            <w:r w:rsidRPr="001C0EA0">
              <w:t>655</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246C226" w14:textId="77777777" w:rsidR="009971CA" w:rsidRPr="001C0EA0" w:rsidRDefault="009971CA" w:rsidP="00535242">
            <w:pPr>
              <w:pStyle w:val="Table"/>
              <w:ind w:right="-45"/>
              <w:jc w:val="center"/>
            </w:pPr>
            <w:r w:rsidRPr="001C0EA0">
              <w:t>549</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7F931AEB" w14:textId="77777777" w:rsidR="009971CA" w:rsidRPr="001C0EA0" w:rsidRDefault="009971CA" w:rsidP="00535242">
            <w:pPr>
              <w:pStyle w:val="Table"/>
              <w:ind w:right="-45"/>
              <w:jc w:val="center"/>
            </w:pPr>
            <w:r w:rsidRPr="001C0EA0">
              <w:t>1.19</w:t>
            </w:r>
          </w:p>
        </w:tc>
      </w:tr>
      <w:tr w:rsidR="009971CA" w:rsidRPr="001C0EA0" w14:paraId="18C47FF7"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74586" w14:textId="77777777" w:rsidR="009971CA" w:rsidRPr="001C0EA0" w:rsidRDefault="009971CA" w:rsidP="00535242">
            <w:pPr>
              <w:pStyle w:val="Table"/>
              <w:ind w:right="-45"/>
              <w:jc w:val="center"/>
            </w:pPr>
            <w:r w:rsidRPr="001C0EA0">
              <w:t>1988</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3C22F926" w14:textId="77777777" w:rsidR="009971CA" w:rsidRPr="001C0EA0" w:rsidRDefault="009971CA" w:rsidP="00535242">
            <w:pPr>
              <w:pStyle w:val="Table"/>
              <w:ind w:right="-45"/>
              <w:jc w:val="center"/>
            </w:pPr>
            <w:r w:rsidRPr="001C0EA0">
              <w:t>644</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4BD0DFC" w14:textId="77777777" w:rsidR="009971CA" w:rsidRPr="001C0EA0" w:rsidRDefault="009971CA" w:rsidP="00535242">
            <w:pPr>
              <w:pStyle w:val="Table"/>
              <w:ind w:right="-45"/>
              <w:jc w:val="center"/>
            </w:pPr>
            <w:r w:rsidRPr="001C0EA0">
              <w:t>561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3CE3499" w14:textId="77777777" w:rsidR="009971CA" w:rsidRPr="001C0EA0" w:rsidRDefault="009971CA" w:rsidP="00535242">
            <w:pPr>
              <w:pStyle w:val="Table"/>
              <w:ind w:right="-45"/>
              <w:jc w:val="center"/>
            </w:pPr>
            <w:r w:rsidRPr="001C0EA0">
              <w:t>1.15</w:t>
            </w:r>
          </w:p>
        </w:tc>
      </w:tr>
      <w:tr w:rsidR="009971CA" w:rsidRPr="001C0EA0" w14:paraId="210A6241"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DEAEA" w14:textId="77777777" w:rsidR="009971CA" w:rsidRPr="001C0EA0" w:rsidRDefault="009971CA" w:rsidP="00535242">
            <w:pPr>
              <w:pStyle w:val="Table"/>
              <w:ind w:right="-45"/>
              <w:jc w:val="center"/>
            </w:pPr>
            <w:r w:rsidRPr="001C0EA0">
              <w:t>1989</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24D9F817" w14:textId="77777777" w:rsidR="009971CA" w:rsidRPr="001C0EA0" w:rsidRDefault="009971CA" w:rsidP="00535242">
            <w:pPr>
              <w:pStyle w:val="Table"/>
              <w:ind w:right="-45"/>
              <w:jc w:val="center"/>
            </w:pPr>
            <w:r w:rsidRPr="001C0EA0">
              <w:t>926</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90F3F1B" w14:textId="77777777" w:rsidR="009971CA" w:rsidRPr="001C0EA0" w:rsidRDefault="009971CA" w:rsidP="00535242">
            <w:pPr>
              <w:pStyle w:val="Table"/>
              <w:ind w:right="-45"/>
              <w:jc w:val="center"/>
            </w:pPr>
            <w:r w:rsidRPr="001C0EA0">
              <w:t>759</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8F4C3DA" w14:textId="77777777" w:rsidR="009971CA" w:rsidRPr="001C0EA0" w:rsidRDefault="009971CA" w:rsidP="00535242">
            <w:pPr>
              <w:pStyle w:val="Table"/>
              <w:ind w:right="-45"/>
              <w:jc w:val="center"/>
            </w:pPr>
            <w:r w:rsidRPr="001C0EA0">
              <w:t>1.22</w:t>
            </w:r>
          </w:p>
        </w:tc>
      </w:tr>
      <w:tr w:rsidR="009971CA" w:rsidRPr="001C0EA0" w14:paraId="5FCF76B8"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82C36" w14:textId="77777777" w:rsidR="009971CA" w:rsidRPr="001C0EA0" w:rsidRDefault="009971CA" w:rsidP="00535242">
            <w:pPr>
              <w:pStyle w:val="Table"/>
              <w:ind w:right="-45"/>
              <w:jc w:val="center"/>
            </w:pPr>
            <w:r w:rsidRPr="001C0EA0">
              <w:t>1990</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574C9DF" w14:textId="77777777" w:rsidR="009971CA" w:rsidRPr="001C0EA0" w:rsidRDefault="009971CA" w:rsidP="00535242">
            <w:pPr>
              <w:pStyle w:val="Table"/>
              <w:ind w:right="-45"/>
              <w:jc w:val="center"/>
            </w:pPr>
            <w:r w:rsidRPr="001C0EA0">
              <w:t>509</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6C71109A" w14:textId="77777777" w:rsidR="009971CA" w:rsidRPr="001C0EA0" w:rsidRDefault="009971CA" w:rsidP="00535242">
            <w:pPr>
              <w:pStyle w:val="Table"/>
              <w:ind w:right="-45"/>
              <w:jc w:val="center"/>
            </w:pPr>
            <w:r w:rsidRPr="001C0EA0">
              <w:t>361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4896E4AC" w14:textId="77777777" w:rsidR="009971CA" w:rsidRPr="001C0EA0" w:rsidRDefault="009971CA" w:rsidP="00535242">
            <w:pPr>
              <w:pStyle w:val="Table"/>
              <w:ind w:right="-45"/>
              <w:jc w:val="center"/>
            </w:pPr>
            <w:r w:rsidRPr="001C0EA0">
              <w:t>1.41</w:t>
            </w:r>
          </w:p>
        </w:tc>
      </w:tr>
      <w:tr w:rsidR="009971CA" w:rsidRPr="001C0EA0" w14:paraId="1A09F6EE"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A61B0" w14:textId="77777777" w:rsidR="009971CA" w:rsidRPr="001C0EA0" w:rsidRDefault="009971CA" w:rsidP="00535242">
            <w:pPr>
              <w:pStyle w:val="Table"/>
              <w:ind w:right="-45"/>
              <w:jc w:val="center"/>
            </w:pPr>
            <w:r w:rsidRPr="001C0EA0">
              <w:t>1991</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6A52658A" w14:textId="77777777" w:rsidR="009971CA" w:rsidRPr="001C0EA0" w:rsidRDefault="009971CA" w:rsidP="00535242">
            <w:pPr>
              <w:pStyle w:val="Table"/>
              <w:ind w:right="-45"/>
              <w:jc w:val="center"/>
            </w:pPr>
            <w:r w:rsidRPr="001C0EA0">
              <w:t>394</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760E5FB5" w14:textId="77777777" w:rsidR="009971CA" w:rsidRPr="001C0EA0" w:rsidRDefault="009971CA" w:rsidP="00535242">
            <w:pPr>
              <w:pStyle w:val="Table"/>
              <w:ind w:right="-45"/>
              <w:jc w:val="center"/>
            </w:pPr>
            <w:r w:rsidRPr="001C0EA0">
              <w:t>323</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207A9745" w14:textId="77777777" w:rsidR="009971CA" w:rsidRPr="001C0EA0" w:rsidRDefault="009971CA" w:rsidP="00535242">
            <w:pPr>
              <w:pStyle w:val="Table"/>
              <w:ind w:right="-45"/>
              <w:jc w:val="center"/>
            </w:pPr>
            <w:r w:rsidRPr="001C0EA0">
              <w:t>1.22</w:t>
            </w:r>
          </w:p>
        </w:tc>
      </w:tr>
      <w:tr w:rsidR="009971CA" w:rsidRPr="001C0EA0" w14:paraId="293E2CFC"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2B92B" w14:textId="77777777" w:rsidR="009971CA" w:rsidRPr="001C0EA0" w:rsidRDefault="009971CA" w:rsidP="00535242">
            <w:pPr>
              <w:pStyle w:val="Table"/>
              <w:ind w:right="-45"/>
              <w:jc w:val="center"/>
            </w:pPr>
            <w:r w:rsidRPr="001C0EA0">
              <w:t>1992</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7F965CA4" w14:textId="77777777" w:rsidR="009971CA" w:rsidRPr="001C0EA0" w:rsidRDefault="009971CA" w:rsidP="00535242">
            <w:pPr>
              <w:pStyle w:val="Table"/>
              <w:ind w:right="-45"/>
              <w:jc w:val="center"/>
            </w:pPr>
            <w:r w:rsidRPr="001C0EA0">
              <w:t>377</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466CFE5B" w14:textId="77777777" w:rsidR="009971CA" w:rsidRPr="001C0EA0" w:rsidRDefault="009971CA" w:rsidP="00535242">
            <w:pPr>
              <w:pStyle w:val="Table"/>
              <w:ind w:right="-45"/>
              <w:jc w:val="center"/>
            </w:pPr>
            <w:r w:rsidRPr="001C0EA0">
              <w:t>338</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5E66CFC9" w14:textId="77777777" w:rsidR="009971CA" w:rsidRPr="001C0EA0" w:rsidRDefault="009971CA" w:rsidP="00535242">
            <w:pPr>
              <w:pStyle w:val="Table"/>
              <w:ind w:right="-45"/>
              <w:jc w:val="center"/>
            </w:pPr>
            <w:r w:rsidRPr="001C0EA0">
              <w:t>1.12</w:t>
            </w:r>
          </w:p>
        </w:tc>
      </w:tr>
      <w:tr w:rsidR="009971CA" w:rsidRPr="001C0EA0" w14:paraId="1DA60B47"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086A7" w14:textId="77777777" w:rsidR="009971CA" w:rsidRPr="001C0EA0" w:rsidRDefault="009971CA" w:rsidP="00535242">
            <w:pPr>
              <w:pStyle w:val="Table"/>
              <w:ind w:right="-45"/>
              <w:jc w:val="center"/>
            </w:pPr>
            <w:r w:rsidRPr="001C0EA0">
              <w:t>1993</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194A9CF9" w14:textId="77777777" w:rsidR="009971CA" w:rsidRPr="001C0EA0" w:rsidRDefault="009971CA" w:rsidP="00535242">
            <w:pPr>
              <w:pStyle w:val="Table"/>
              <w:ind w:right="-45"/>
              <w:jc w:val="center"/>
            </w:pPr>
            <w:r w:rsidRPr="001C0EA0">
              <w:t>560</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E74A9F0" w14:textId="77777777" w:rsidR="009971CA" w:rsidRPr="001C0EA0" w:rsidRDefault="009971CA" w:rsidP="00535242">
            <w:pPr>
              <w:pStyle w:val="Table"/>
              <w:ind w:right="-45"/>
              <w:jc w:val="center"/>
            </w:pPr>
            <w:r w:rsidRPr="001C0EA0">
              <w:t>434</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CA83FD8" w14:textId="77777777" w:rsidR="009971CA" w:rsidRPr="001C0EA0" w:rsidRDefault="009971CA" w:rsidP="00535242">
            <w:pPr>
              <w:pStyle w:val="Table"/>
              <w:ind w:right="-45"/>
              <w:jc w:val="center"/>
            </w:pPr>
            <w:r w:rsidRPr="001C0EA0">
              <w:t>1.29</w:t>
            </w:r>
          </w:p>
        </w:tc>
      </w:tr>
      <w:tr w:rsidR="009971CA" w:rsidRPr="001C0EA0" w14:paraId="656D12E7"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B530D" w14:textId="77777777" w:rsidR="009971CA" w:rsidRPr="001C0EA0" w:rsidRDefault="009971CA" w:rsidP="00535242">
            <w:pPr>
              <w:pStyle w:val="Table"/>
              <w:ind w:right="-45"/>
              <w:jc w:val="center"/>
            </w:pPr>
            <w:r w:rsidRPr="001C0EA0">
              <w:t>1994</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7B7DCC4C" w14:textId="77777777" w:rsidR="009971CA" w:rsidRPr="001C0EA0" w:rsidRDefault="009971CA" w:rsidP="00535242">
            <w:pPr>
              <w:pStyle w:val="Table"/>
              <w:ind w:right="-45"/>
              <w:jc w:val="center"/>
            </w:pPr>
            <w:r w:rsidRPr="001C0EA0">
              <w:t>405</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41370C1" w14:textId="77777777" w:rsidR="009971CA" w:rsidRPr="001C0EA0" w:rsidRDefault="009971CA" w:rsidP="00535242">
            <w:pPr>
              <w:pStyle w:val="Table"/>
              <w:ind w:right="-45"/>
              <w:jc w:val="center"/>
            </w:pPr>
            <w:r w:rsidRPr="001C0EA0">
              <w:t>371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18D95A62" w14:textId="77777777" w:rsidR="009971CA" w:rsidRPr="001C0EA0" w:rsidRDefault="009971CA" w:rsidP="00535242">
            <w:pPr>
              <w:pStyle w:val="Table"/>
              <w:ind w:right="-45"/>
              <w:jc w:val="center"/>
            </w:pPr>
            <w:r w:rsidRPr="001C0EA0">
              <w:t>1.09</w:t>
            </w:r>
          </w:p>
        </w:tc>
      </w:tr>
      <w:tr w:rsidR="009971CA" w:rsidRPr="001C0EA0" w14:paraId="12D59463"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B15B1" w14:textId="77777777" w:rsidR="009971CA" w:rsidRPr="001C0EA0" w:rsidRDefault="009971CA" w:rsidP="00535242">
            <w:pPr>
              <w:pStyle w:val="Table"/>
              <w:ind w:right="-45"/>
              <w:jc w:val="center"/>
            </w:pPr>
            <w:r w:rsidRPr="001C0EA0">
              <w:t>1995</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20FBDEC0" w14:textId="77777777" w:rsidR="009971CA" w:rsidRPr="001C0EA0" w:rsidRDefault="009971CA" w:rsidP="00535242">
            <w:pPr>
              <w:pStyle w:val="Table"/>
              <w:ind w:right="-45"/>
              <w:jc w:val="center"/>
            </w:pPr>
            <w:r w:rsidRPr="001C0EA0">
              <w:t>445</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799D2F1B" w14:textId="77777777" w:rsidR="009971CA" w:rsidRPr="001C0EA0" w:rsidRDefault="009971CA" w:rsidP="00535242">
            <w:pPr>
              <w:pStyle w:val="Table"/>
              <w:ind w:right="-45"/>
              <w:jc w:val="center"/>
            </w:pPr>
            <w:r w:rsidRPr="001C0EA0">
              <w:t>431</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1E252A54" w14:textId="77777777" w:rsidR="009971CA" w:rsidRPr="001C0EA0" w:rsidRDefault="009971CA" w:rsidP="00535242">
            <w:pPr>
              <w:pStyle w:val="Table"/>
              <w:ind w:right="-45"/>
              <w:jc w:val="center"/>
            </w:pPr>
            <w:r w:rsidRPr="001C0EA0">
              <w:t>1.03</w:t>
            </w:r>
          </w:p>
        </w:tc>
      </w:tr>
      <w:tr w:rsidR="009971CA" w:rsidRPr="001C0EA0" w14:paraId="713E5CAC"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A5276" w14:textId="77777777" w:rsidR="009971CA" w:rsidRPr="001C0EA0" w:rsidRDefault="009971CA" w:rsidP="00535242">
            <w:pPr>
              <w:pStyle w:val="Table"/>
              <w:ind w:right="-45"/>
              <w:jc w:val="center"/>
            </w:pPr>
            <w:r w:rsidRPr="001C0EA0">
              <w:t>1996</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6F2A510E" w14:textId="77777777" w:rsidR="009971CA" w:rsidRPr="001C0EA0" w:rsidRDefault="009971CA" w:rsidP="00535242">
            <w:pPr>
              <w:pStyle w:val="Table"/>
              <w:ind w:right="-45"/>
              <w:jc w:val="center"/>
            </w:pPr>
            <w:r w:rsidRPr="001C0EA0">
              <w:t>578</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45747E45" w14:textId="77777777" w:rsidR="009971CA" w:rsidRPr="001C0EA0" w:rsidRDefault="009971CA" w:rsidP="00535242">
            <w:pPr>
              <w:pStyle w:val="Table"/>
              <w:ind w:right="-45"/>
              <w:jc w:val="center"/>
            </w:pPr>
            <w:r w:rsidRPr="001C0EA0">
              <w:t>562</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211D0465" w14:textId="77777777" w:rsidR="009971CA" w:rsidRPr="001C0EA0" w:rsidRDefault="009971CA" w:rsidP="00535242">
            <w:pPr>
              <w:pStyle w:val="Table"/>
              <w:ind w:right="-45"/>
              <w:jc w:val="center"/>
            </w:pPr>
            <w:r w:rsidRPr="001C0EA0">
              <w:t>1.03</w:t>
            </w:r>
          </w:p>
        </w:tc>
      </w:tr>
      <w:tr w:rsidR="009971CA" w:rsidRPr="001C0EA0" w14:paraId="2666DD1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255B" w14:textId="77777777" w:rsidR="009971CA" w:rsidRPr="001C0EA0" w:rsidRDefault="009971CA" w:rsidP="00535242">
            <w:pPr>
              <w:pStyle w:val="Table"/>
              <w:ind w:right="-45"/>
              <w:jc w:val="center"/>
            </w:pPr>
            <w:r w:rsidRPr="001C0EA0">
              <w:t>1997</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4F83B2B4" w14:textId="77777777" w:rsidR="009971CA" w:rsidRPr="001C0EA0" w:rsidRDefault="009971CA" w:rsidP="00535242">
            <w:pPr>
              <w:pStyle w:val="Table"/>
              <w:ind w:right="-45"/>
              <w:jc w:val="center"/>
            </w:pPr>
            <w:r w:rsidRPr="001C0EA0">
              <w:t>180</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0A6B8866" w14:textId="77777777" w:rsidR="009971CA" w:rsidRPr="001C0EA0" w:rsidRDefault="009971CA" w:rsidP="00535242">
            <w:pPr>
              <w:pStyle w:val="Table"/>
              <w:ind w:right="-45"/>
              <w:jc w:val="center"/>
            </w:pPr>
            <w:r w:rsidRPr="001C0EA0">
              <w:t>160</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5A5C6A4C" w14:textId="77777777" w:rsidR="009971CA" w:rsidRPr="001C0EA0" w:rsidRDefault="009971CA" w:rsidP="00535242">
            <w:pPr>
              <w:pStyle w:val="Table"/>
              <w:ind w:right="-45"/>
              <w:jc w:val="center"/>
            </w:pPr>
            <w:r w:rsidRPr="001C0EA0">
              <w:t>1.13</w:t>
            </w:r>
          </w:p>
        </w:tc>
      </w:tr>
      <w:tr w:rsidR="009971CA" w:rsidRPr="001C0EA0" w14:paraId="306D3C6D"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DBD3C" w14:textId="77777777" w:rsidR="009971CA" w:rsidRPr="001C0EA0" w:rsidRDefault="009971CA" w:rsidP="00535242">
            <w:pPr>
              <w:pStyle w:val="Table"/>
              <w:ind w:right="-45"/>
              <w:jc w:val="center"/>
            </w:pPr>
            <w:r w:rsidRPr="001C0EA0">
              <w:t>1998</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29191E0" w14:textId="77777777" w:rsidR="009971CA" w:rsidRPr="001C0EA0" w:rsidRDefault="009971CA" w:rsidP="00535242">
            <w:pPr>
              <w:pStyle w:val="Table"/>
              <w:ind w:right="-45"/>
              <w:jc w:val="center"/>
            </w:pPr>
            <w:r w:rsidRPr="001C0EA0">
              <w:t>442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595E125" w14:textId="77777777" w:rsidR="009971CA" w:rsidRPr="001C0EA0" w:rsidRDefault="009971CA" w:rsidP="00535242">
            <w:pPr>
              <w:pStyle w:val="Table"/>
              <w:ind w:right="-45"/>
              <w:jc w:val="center"/>
            </w:pPr>
            <w:r w:rsidRPr="001C0EA0">
              <w:t>418</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1EB06B7" w14:textId="77777777" w:rsidR="009971CA" w:rsidRPr="001C0EA0" w:rsidRDefault="009971CA" w:rsidP="00535242">
            <w:pPr>
              <w:pStyle w:val="Table"/>
              <w:ind w:right="-45"/>
              <w:jc w:val="center"/>
            </w:pPr>
            <w:r w:rsidRPr="001C0EA0">
              <w:t>1.06</w:t>
            </w:r>
          </w:p>
        </w:tc>
      </w:tr>
      <w:tr w:rsidR="009971CA" w:rsidRPr="001C0EA0" w14:paraId="705E12F6"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3DFF0" w14:textId="77777777" w:rsidR="009971CA" w:rsidRPr="001C0EA0" w:rsidRDefault="009971CA" w:rsidP="00535242">
            <w:pPr>
              <w:pStyle w:val="Table"/>
              <w:ind w:right="-45"/>
              <w:jc w:val="center"/>
            </w:pPr>
            <w:r w:rsidRPr="001C0EA0">
              <w:t>1999</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34A2EFD3" w14:textId="77777777" w:rsidR="009971CA" w:rsidRPr="001C0EA0" w:rsidRDefault="009971CA" w:rsidP="00535242">
            <w:pPr>
              <w:pStyle w:val="Table"/>
              <w:ind w:right="-45"/>
              <w:jc w:val="center"/>
            </w:pPr>
            <w:r w:rsidRPr="001C0EA0">
              <w:t>568</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69D7523C" w14:textId="77777777" w:rsidR="009971CA" w:rsidRPr="001C0EA0" w:rsidRDefault="009971CA" w:rsidP="00535242">
            <w:pPr>
              <w:pStyle w:val="Table"/>
              <w:ind w:right="-45"/>
              <w:jc w:val="center"/>
            </w:pPr>
            <w:r w:rsidRPr="001C0EA0">
              <w:t>546</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047AA6CF" w14:textId="77777777" w:rsidR="009971CA" w:rsidRPr="001C0EA0" w:rsidRDefault="009971CA" w:rsidP="00535242">
            <w:pPr>
              <w:pStyle w:val="Table"/>
              <w:ind w:right="-45"/>
              <w:jc w:val="center"/>
            </w:pPr>
            <w:r w:rsidRPr="001C0EA0">
              <w:t>1.04</w:t>
            </w:r>
          </w:p>
        </w:tc>
      </w:tr>
      <w:tr w:rsidR="009971CA" w:rsidRPr="001C0EA0" w14:paraId="50066BF8"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A574F" w14:textId="77777777" w:rsidR="009971CA" w:rsidRPr="001C0EA0" w:rsidRDefault="009971CA" w:rsidP="00535242">
            <w:pPr>
              <w:pStyle w:val="Table"/>
              <w:ind w:right="-45"/>
              <w:jc w:val="center"/>
            </w:pPr>
            <w:r w:rsidRPr="001C0EA0">
              <w:t>2000</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7BC459EC" w14:textId="77777777" w:rsidR="009971CA" w:rsidRPr="001C0EA0" w:rsidRDefault="009971CA" w:rsidP="00535242">
            <w:pPr>
              <w:pStyle w:val="Table"/>
              <w:ind w:right="-45"/>
              <w:jc w:val="center"/>
            </w:pPr>
            <w:r w:rsidRPr="001C0EA0">
              <w:t>549</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36BAA5FA" w14:textId="77777777" w:rsidR="009971CA" w:rsidRPr="001C0EA0" w:rsidRDefault="009971CA" w:rsidP="00535242">
            <w:pPr>
              <w:pStyle w:val="Table"/>
              <w:ind w:right="-45"/>
              <w:jc w:val="center"/>
            </w:pPr>
            <w:r w:rsidRPr="001C0EA0">
              <w:t>517</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17E2962" w14:textId="77777777" w:rsidR="009971CA" w:rsidRPr="001C0EA0" w:rsidRDefault="009971CA" w:rsidP="00535242">
            <w:pPr>
              <w:pStyle w:val="Table"/>
              <w:ind w:right="-45"/>
              <w:jc w:val="center"/>
            </w:pPr>
            <w:r w:rsidRPr="001C0EA0">
              <w:t>1.06</w:t>
            </w:r>
          </w:p>
        </w:tc>
      </w:tr>
      <w:tr w:rsidR="009971CA" w:rsidRPr="001C0EA0" w14:paraId="190A8FB5"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8DAFE" w14:textId="77777777" w:rsidR="009971CA" w:rsidRPr="001C0EA0" w:rsidRDefault="009971CA" w:rsidP="00535242">
            <w:pPr>
              <w:pStyle w:val="Table"/>
              <w:ind w:right="-45"/>
              <w:jc w:val="center"/>
            </w:pPr>
            <w:r w:rsidRPr="001C0EA0">
              <w:t>2001</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4EA60A34" w14:textId="77777777" w:rsidR="009971CA" w:rsidRPr="001C0EA0" w:rsidRDefault="009971CA" w:rsidP="00535242">
            <w:pPr>
              <w:pStyle w:val="Table"/>
              <w:ind w:right="-45"/>
              <w:jc w:val="center"/>
            </w:pPr>
            <w:r w:rsidRPr="001C0EA0">
              <w:t>843</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52E2551D" w14:textId="77777777" w:rsidR="009971CA" w:rsidRPr="001C0EA0" w:rsidRDefault="009971CA" w:rsidP="00535242">
            <w:pPr>
              <w:pStyle w:val="Table"/>
              <w:ind w:right="-45"/>
              <w:jc w:val="center"/>
            </w:pPr>
            <w:r w:rsidRPr="001C0EA0">
              <w:t>746</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4FE82CC6" w14:textId="77777777" w:rsidR="009971CA" w:rsidRPr="001C0EA0" w:rsidRDefault="009971CA" w:rsidP="00535242">
            <w:pPr>
              <w:pStyle w:val="Table"/>
              <w:ind w:right="-45"/>
              <w:jc w:val="center"/>
            </w:pPr>
            <w:r w:rsidRPr="001C0EA0">
              <w:t>1.13</w:t>
            </w:r>
          </w:p>
        </w:tc>
      </w:tr>
      <w:tr w:rsidR="009971CA" w:rsidRPr="001C0EA0" w14:paraId="169560FC"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DC2F" w14:textId="77777777" w:rsidR="009971CA" w:rsidRPr="001C0EA0" w:rsidRDefault="009971CA" w:rsidP="00535242">
            <w:pPr>
              <w:pStyle w:val="Table"/>
              <w:ind w:right="-45"/>
              <w:jc w:val="center"/>
            </w:pPr>
            <w:r w:rsidRPr="001C0EA0">
              <w:t>2002</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B06D137" w14:textId="77777777" w:rsidR="009971CA" w:rsidRPr="001C0EA0" w:rsidRDefault="009971CA" w:rsidP="00535242">
            <w:pPr>
              <w:pStyle w:val="Table"/>
              <w:ind w:right="-45"/>
              <w:jc w:val="center"/>
            </w:pPr>
            <w:r w:rsidRPr="001C0EA0">
              <w:t>525</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1F94F22A" w14:textId="77777777" w:rsidR="009971CA" w:rsidRPr="001C0EA0" w:rsidRDefault="009971CA" w:rsidP="00535242">
            <w:pPr>
              <w:pStyle w:val="Table"/>
              <w:ind w:right="-45"/>
              <w:jc w:val="center"/>
            </w:pPr>
            <w:r w:rsidRPr="001C0EA0">
              <w:t>473</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01AFE2A" w14:textId="77777777" w:rsidR="009971CA" w:rsidRPr="001C0EA0" w:rsidRDefault="009971CA" w:rsidP="00535242">
            <w:pPr>
              <w:pStyle w:val="Table"/>
              <w:ind w:right="-45"/>
              <w:jc w:val="center"/>
            </w:pPr>
            <w:r w:rsidRPr="001C0EA0">
              <w:t>1.11</w:t>
            </w:r>
          </w:p>
        </w:tc>
      </w:tr>
      <w:tr w:rsidR="009971CA" w:rsidRPr="001C0EA0" w14:paraId="52F4028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66136" w14:textId="77777777" w:rsidR="009971CA" w:rsidRPr="001C0EA0" w:rsidRDefault="009971CA" w:rsidP="00535242">
            <w:pPr>
              <w:pStyle w:val="Table"/>
              <w:ind w:right="-45"/>
              <w:jc w:val="center"/>
            </w:pPr>
            <w:r w:rsidRPr="001C0EA0">
              <w:t>2003</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1EBC4144" w14:textId="77777777" w:rsidR="009971CA" w:rsidRPr="001C0EA0" w:rsidRDefault="009971CA" w:rsidP="00535242">
            <w:pPr>
              <w:pStyle w:val="Table"/>
              <w:ind w:right="-45"/>
              <w:jc w:val="center"/>
            </w:pPr>
            <w:r w:rsidRPr="001C0EA0">
              <w:t>32</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37208FDE" w14:textId="77777777" w:rsidR="009971CA" w:rsidRPr="001C0EA0" w:rsidRDefault="009971CA" w:rsidP="00535242">
            <w:pPr>
              <w:pStyle w:val="Table"/>
              <w:ind w:right="-45"/>
              <w:jc w:val="center"/>
            </w:pPr>
            <w:r w:rsidRPr="001C0EA0">
              <w:t>307</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773BFA08" w14:textId="77777777" w:rsidR="009971CA" w:rsidRPr="001C0EA0" w:rsidRDefault="009971CA" w:rsidP="00535242">
            <w:pPr>
              <w:pStyle w:val="Table"/>
              <w:ind w:right="-45"/>
              <w:jc w:val="center"/>
            </w:pPr>
            <w:r w:rsidRPr="001C0EA0">
              <w:t>0.10</w:t>
            </w:r>
          </w:p>
        </w:tc>
      </w:tr>
      <w:tr w:rsidR="009971CA" w:rsidRPr="001C0EA0" w14:paraId="5B19347A"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31950" w14:textId="77777777" w:rsidR="009971CA" w:rsidRPr="001C0EA0" w:rsidRDefault="009971CA" w:rsidP="00535242">
            <w:pPr>
              <w:pStyle w:val="Table"/>
              <w:ind w:right="-45"/>
              <w:jc w:val="center"/>
            </w:pPr>
            <w:r w:rsidRPr="001C0EA0">
              <w:t>2004</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55BF0B72" w14:textId="77777777" w:rsidR="009971CA" w:rsidRPr="001C0EA0" w:rsidRDefault="009971CA" w:rsidP="00535242">
            <w:pPr>
              <w:pStyle w:val="Table"/>
              <w:ind w:right="-45"/>
              <w:jc w:val="center"/>
            </w:pPr>
            <w:r w:rsidRPr="001C0EA0">
              <w:t>386</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1D26F825" w14:textId="77777777" w:rsidR="009971CA" w:rsidRPr="001C0EA0" w:rsidRDefault="009971CA" w:rsidP="00535242">
            <w:pPr>
              <w:pStyle w:val="Table"/>
              <w:ind w:right="-45"/>
              <w:jc w:val="center"/>
            </w:pPr>
            <w:r w:rsidRPr="001C0EA0">
              <w:t>367</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7B0A7436" w14:textId="77777777" w:rsidR="009971CA" w:rsidRPr="001C0EA0" w:rsidRDefault="009971CA" w:rsidP="00535242">
            <w:pPr>
              <w:pStyle w:val="Table"/>
              <w:ind w:right="-45"/>
              <w:jc w:val="center"/>
            </w:pPr>
            <w:r w:rsidRPr="001C0EA0">
              <w:t>1.05</w:t>
            </w:r>
          </w:p>
        </w:tc>
      </w:tr>
      <w:tr w:rsidR="009971CA" w:rsidRPr="001C0EA0" w14:paraId="05DDDFF7"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F05B5" w14:textId="77777777" w:rsidR="009971CA" w:rsidRPr="001C0EA0" w:rsidRDefault="009971CA" w:rsidP="00535242">
            <w:pPr>
              <w:pStyle w:val="Table"/>
              <w:ind w:right="-45"/>
              <w:jc w:val="center"/>
            </w:pPr>
            <w:r w:rsidRPr="001C0EA0">
              <w:t>2005</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028AE559" w14:textId="77777777" w:rsidR="009971CA" w:rsidRPr="001C0EA0" w:rsidRDefault="009971CA" w:rsidP="00535242">
            <w:pPr>
              <w:pStyle w:val="Table"/>
              <w:ind w:right="-45"/>
              <w:jc w:val="center"/>
            </w:pPr>
            <w:r w:rsidRPr="001C0EA0">
              <w:t>258</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58D2CB9" w14:textId="77777777" w:rsidR="009971CA" w:rsidRPr="001C0EA0" w:rsidRDefault="009971CA" w:rsidP="00535242">
            <w:pPr>
              <w:pStyle w:val="Table"/>
              <w:ind w:right="-45"/>
              <w:jc w:val="center"/>
            </w:pPr>
            <w:r w:rsidRPr="001C0EA0">
              <w:t>238</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33F98130" w14:textId="77777777" w:rsidR="009971CA" w:rsidRPr="001C0EA0" w:rsidRDefault="009971CA" w:rsidP="00535242">
            <w:pPr>
              <w:pStyle w:val="Table"/>
              <w:ind w:right="-45"/>
              <w:jc w:val="center"/>
            </w:pPr>
            <w:r w:rsidRPr="001C0EA0">
              <w:t>1.08</w:t>
            </w:r>
          </w:p>
        </w:tc>
      </w:tr>
      <w:tr w:rsidR="009971CA" w:rsidRPr="001C0EA0" w14:paraId="454B201F"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5ABD2" w14:textId="77777777" w:rsidR="009971CA" w:rsidRPr="001C0EA0" w:rsidRDefault="009971CA" w:rsidP="00535242">
            <w:pPr>
              <w:pStyle w:val="Table"/>
              <w:ind w:right="-45"/>
              <w:jc w:val="center"/>
            </w:pPr>
            <w:r w:rsidRPr="001C0EA0">
              <w:t>2006</w:t>
            </w: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24FD6DC2" w14:textId="77777777" w:rsidR="009971CA" w:rsidRPr="001C0EA0" w:rsidRDefault="009971CA" w:rsidP="00535242">
            <w:pPr>
              <w:pStyle w:val="Table"/>
              <w:ind w:right="-45"/>
              <w:jc w:val="center"/>
            </w:pPr>
            <w:r w:rsidRPr="001C0EA0">
              <w:t>176</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968767B" w14:textId="77777777" w:rsidR="009971CA" w:rsidRPr="001C0EA0" w:rsidRDefault="009971CA" w:rsidP="00535242">
            <w:pPr>
              <w:pStyle w:val="Table"/>
              <w:ind w:right="-45"/>
              <w:jc w:val="center"/>
            </w:pPr>
            <w:r w:rsidRPr="001C0EA0">
              <w:t>168</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27961FB5" w14:textId="77777777" w:rsidR="009971CA" w:rsidRPr="001C0EA0" w:rsidRDefault="009971CA" w:rsidP="00535242">
            <w:pPr>
              <w:pStyle w:val="Table"/>
              <w:ind w:right="-45"/>
              <w:jc w:val="center"/>
            </w:pPr>
            <w:r w:rsidRPr="001C0EA0">
              <w:t>1.05</w:t>
            </w:r>
          </w:p>
        </w:tc>
      </w:tr>
      <w:tr w:rsidR="009971CA" w:rsidRPr="001C0EA0" w14:paraId="024DC72C" w14:textId="77777777" w:rsidTr="00547E87">
        <w:trPr>
          <w:trHeight w:val="20"/>
          <w:tblHeader/>
          <w:jc w:val="center"/>
        </w:trPr>
        <w:tc>
          <w:tcPr>
            <w:tcW w:w="10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C1608" w14:textId="77777777" w:rsidR="009971CA" w:rsidRPr="001C0EA0" w:rsidRDefault="009971CA" w:rsidP="00535242">
            <w:pPr>
              <w:pStyle w:val="Table"/>
              <w:ind w:right="-45"/>
              <w:jc w:val="center"/>
            </w:pPr>
          </w:p>
        </w:tc>
        <w:tc>
          <w:tcPr>
            <w:tcW w:w="1487" w:type="pct"/>
            <w:tcBorders>
              <w:top w:val="single" w:sz="4" w:space="0" w:color="auto"/>
              <w:left w:val="nil"/>
              <w:bottom w:val="single" w:sz="4" w:space="0" w:color="auto"/>
              <w:right w:val="single" w:sz="4" w:space="0" w:color="auto"/>
            </w:tcBorders>
            <w:shd w:val="clear" w:color="auto" w:fill="auto"/>
            <w:vAlign w:val="center"/>
            <w:hideMark/>
          </w:tcPr>
          <w:p w14:paraId="468629C4" w14:textId="77777777" w:rsidR="009971CA" w:rsidRPr="001C0EA0" w:rsidRDefault="009971CA" w:rsidP="00535242">
            <w:pPr>
              <w:pStyle w:val="Table"/>
              <w:ind w:right="-45"/>
              <w:jc w:val="center"/>
              <w:rPr>
                <w:b/>
              </w:rPr>
            </w:pPr>
            <w:r w:rsidRPr="001C0EA0">
              <w:rPr>
                <w:b/>
              </w:rPr>
              <w:t>Average</w:t>
            </w:r>
          </w:p>
        </w:tc>
        <w:tc>
          <w:tcPr>
            <w:tcW w:w="1598" w:type="pct"/>
            <w:tcBorders>
              <w:top w:val="single" w:sz="4" w:space="0" w:color="auto"/>
              <w:left w:val="nil"/>
              <w:bottom w:val="single" w:sz="4" w:space="0" w:color="auto"/>
              <w:right w:val="single" w:sz="4" w:space="0" w:color="auto"/>
            </w:tcBorders>
            <w:shd w:val="clear" w:color="auto" w:fill="auto"/>
            <w:vAlign w:val="center"/>
            <w:hideMark/>
          </w:tcPr>
          <w:p w14:paraId="23FD1D98" w14:textId="77777777" w:rsidR="009971CA" w:rsidRPr="001C0EA0" w:rsidRDefault="009971CA" w:rsidP="00535242">
            <w:pPr>
              <w:pStyle w:val="Table"/>
              <w:ind w:right="-45"/>
              <w:jc w:val="center"/>
              <w:rPr>
                <w:b/>
              </w:rPr>
            </w:pP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40651E72" w14:textId="77777777" w:rsidR="009971CA" w:rsidRPr="001C0EA0" w:rsidRDefault="009971CA" w:rsidP="00535242">
            <w:pPr>
              <w:pStyle w:val="Table"/>
              <w:ind w:right="-45"/>
              <w:jc w:val="center"/>
              <w:rPr>
                <w:b/>
              </w:rPr>
            </w:pPr>
            <w:r w:rsidRPr="001C0EA0">
              <w:rPr>
                <w:b/>
              </w:rPr>
              <w:t>1.09</w:t>
            </w:r>
          </w:p>
        </w:tc>
      </w:tr>
    </w:tbl>
    <w:p w14:paraId="7CDE8898" w14:textId="3EBD08B2" w:rsidR="005652DF" w:rsidRDefault="009971CA" w:rsidP="009971CA">
      <w:pPr>
        <w:ind w:right="-45"/>
      </w:pPr>
      <w:r w:rsidRPr="001C0EA0">
        <w:t xml:space="preserve">As the maximum instantaneous flood data of station 404.7 is not available for the dry period maximum flow, ratio of </w:t>
      </w:r>
      <w:r w:rsidRPr="001C0EA0">
        <w:rPr>
          <w:b/>
        </w:rPr>
        <w:t>1.2</w:t>
      </w:r>
      <w:r w:rsidRPr="001C0EA0">
        <w:t xml:space="preserve"> (slightly higher than the average ratio) has been used to estimate the instantaneous flood peaks at the intake site during dry period i.e. November to May. Then frequency analysis of the daily flood peaks during the period of November to May has been carried out by using Gumbel, Log normal and Log Pearson III distributions. The result from the Gumbel method is adopted as it has given the best fit curve. Estimated dry period flood data of different return period at the intake of MKHPP has been presented in </w:t>
      </w:r>
      <w:r w:rsidR="00547E87">
        <w:fldChar w:fldCharType="begin"/>
      </w:r>
      <w:r w:rsidR="00547E87">
        <w:instrText xml:space="preserve"> REF _Ref92875893 \h </w:instrText>
      </w:r>
      <w:r w:rsidR="00547E87">
        <w:fldChar w:fldCharType="separate"/>
      </w:r>
      <w:r w:rsidR="006C6245">
        <w:t xml:space="preserve">Table </w:t>
      </w:r>
      <w:r w:rsidR="006C6245">
        <w:rPr>
          <w:noProof/>
        </w:rPr>
        <w:t>1</w:t>
      </w:r>
      <w:r w:rsidR="006C6245">
        <w:noBreakHyphen/>
      </w:r>
      <w:r w:rsidR="006C6245">
        <w:rPr>
          <w:noProof/>
        </w:rPr>
        <w:t>35</w:t>
      </w:r>
      <w:r w:rsidR="00547E87">
        <w:fldChar w:fldCharType="end"/>
      </w:r>
      <w:r w:rsidRPr="001C0EA0">
        <w:t>.</w:t>
      </w:r>
    </w:p>
    <w:p w14:paraId="002B3679" w14:textId="77777777" w:rsidR="005652DF" w:rsidRDefault="005652DF" w:rsidP="005652DF">
      <w:r>
        <w:br w:type="page"/>
      </w:r>
    </w:p>
    <w:p w14:paraId="14D55EC1" w14:textId="5D35FB0E" w:rsidR="00547E87" w:rsidRDefault="00547E87" w:rsidP="00547E87">
      <w:pPr>
        <w:pStyle w:val="Caption"/>
        <w:keepNext/>
      </w:pPr>
      <w:bookmarkStart w:id="801" w:name="_Ref92875893"/>
      <w:bookmarkStart w:id="802" w:name="_Toc92876626"/>
      <w:r>
        <w:lastRenderedPageBreak/>
        <w:t xml:space="preserve">Table </w:t>
      </w:r>
      <w:fldSimple w:instr=" STYLEREF 1 \s ">
        <w:r w:rsidR="006C6245">
          <w:rPr>
            <w:noProof/>
          </w:rPr>
          <w:t>1</w:t>
        </w:r>
      </w:fldSimple>
      <w:r w:rsidR="00F46335">
        <w:noBreakHyphen/>
      </w:r>
      <w:fldSimple w:instr=" SEQ Table \* ARABIC \s 1 ">
        <w:r w:rsidR="006C6245">
          <w:rPr>
            <w:noProof/>
          </w:rPr>
          <w:t>35</w:t>
        </w:r>
      </w:fldSimple>
      <w:bookmarkEnd w:id="801"/>
      <w:r>
        <w:t xml:space="preserve">: </w:t>
      </w:r>
      <w:r w:rsidRPr="001C0EA0">
        <w:t xml:space="preserve">Estimated dry period diversion flood from Gumbel method using CAR with </w:t>
      </w:r>
      <w:proofErr w:type="spellStart"/>
      <w:r w:rsidRPr="001C0EA0">
        <w:t>Myagdi</w:t>
      </w:r>
      <w:proofErr w:type="spellEnd"/>
      <w:r w:rsidRPr="001C0EA0">
        <w:t xml:space="preserve"> at </w:t>
      </w:r>
      <w:proofErr w:type="spellStart"/>
      <w:r w:rsidRPr="001C0EA0">
        <w:t>Mangalaghat</w:t>
      </w:r>
      <w:bookmarkEnd w:id="802"/>
      <w:proofErr w:type="spellEnd"/>
    </w:p>
    <w:tbl>
      <w:tblPr>
        <w:tblW w:w="5000" w:type="pct"/>
        <w:tblLook w:val="04A0" w:firstRow="1" w:lastRow="0" w:firstColumn="1" w:lastColumn="0" w:noHBand="0" w:noVBand="1"/>
      </w:tblPr>
      <w:tblGrid>
        <w:gridCol w:w="1663"/>
        <w:gridCol w:w="2298"/>
        <w:gridCol w:w="2550"/>
        <w:gridCol w:w="2495"/>
      </w:tblGrid>
      <w:tr w:rsidR="005652DF" w:rsidRPr="005652DF" w14:paraId="4CE4EC06" w14:textId="77777777" w:rsidTr="005652DF">
        <w:trPr>
          <w:trHeight w:val="170"/>
        </w:trPr>
        <w:tc>
          <w:tcPr>
            <w:tcW w:w="923"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8A0DEB1"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Return period</w:t>
            </w:r>
          </w:p>
        </w:tc>
        <w:tc>
          <w:tcPr>
            <w:tcW w:w="4077" w:type="pct"/>
            <w:gridSpan w:val="3"/>
            <w:tcBorders>
              <w:top w:val="single" w:sz="8" w:space="0" w:color="auto"/>
              <w:left w:val="nil"/>
              <w:bottom w:val="single" w:sz="8" w:space="0" w:color="auto"/>
              <w:right w:val="single" w:sz="8" w:space="0" w:color="000000"/>
            </w:tcBorders>
            <w:shd w:val="clear" w:color="auto" w:fill="auto"/>
            <w:vAlign w:val="center"/>
            <w:hideMark/>
          </w:tcPr>
          <w:p w14:paraId="2E8C0692"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Construction flood/ Dry period discharges</w:t>
            </w:r>
          </w:p>
        </w:tc>
      </w:tr>
      <w:tr w:rsidR="005652DF" w:rsidRPr="005652DF" w14:paraId="7307831D" w14:textId="77777777" w:rsidTr="005652DF">
        <w:trPr>
          <w:trHeight w:val="170"/>
        </w:trPr>
        <w:tc>
          <w:tcPr>
            <w:tcW w:w="923" w:type="pct"/>
            <w:vMerge/>
            <w:tcBorders>
              <w:top w:val="single" w:sz="8" w:space="0" w:color="auto"/>
              <w:left w:val="single" w:sz="8" w:space="0" w:color="auto"/>
              <w:bottom w:val="single" w:sz="8" w:space="0" w:color="000000"/>
              <w:right w:val="single" w:sz="8" w:space="0" w:color="auto"/>
            </w:tcBorders>
            <w:vAlign w:val="center"/>
            <w:hideMark/>
          </w:tcPr>
          <w:p w14:paraId="053F8BFB" w14:textId="77777777" w:rsidR="005652DF" w:rsidRPr="005652DF" w:rsidRDefault="005652DF" w:rsidP="005652DF">
            <w:pPr>
              <w:spacing w:before="0" w:after="0" w:line="240" w:lineRule="auto"/>
              <w:ind w:right="0"/>
              <w:jc w:val="center"/>
              <w:rPr>
                <w:rFonts w:cs="Arial"/>
                <w:b/>
                <w:bCs/>
                <w:szCs w:val="22"/>
              </w:rPr>
            </w:pPr>
          </w:p>
        </w:tc>
        <w:tc>
          <w:tcPr>
            <w:tcW w:w="1276" w:type="pct"/>
            <w:tcBorders>
              <w:top w:val="nil"/>
              <w:left w:val="nil"/>
              <w:bottom w:val="nil"/>
              <w:right w:val="single" w:sz="8" w:space="0" w:color="auto"/>
            </w:tcBorders>
            <w:shd w:val="clear" w:color="auto" w:fill="auto"/>
            <w:vAlign w:val="center"/>
            <w:hideMark/>
          </w:tcPr>
          <w:p w14:paraId="71E9E1F0" w14:textId="77777777" w:rsidR="005652DF" w:rsidRPr="005652DF" w:rsidRDefault="005652DF" w:rsidP="005652DF">
            <w:pPr>
              <w:spacing w:before="0" w:after="0" w:line="240" w:lineRule="auto"/>
              <w:ind w:right="0"/>
              <w:jc w:val="center"/>
              <w:rPr>
                <w:rFonts w:cs="Arial"/>
                <w:b/>
                <w:bCs/>
                <w:szCs w:val="22"/>
              </w:rPr>
            </w:pPr>
            <w:proofErr w:type="spellStart"/>
            <w:r>
              <w:rPr>
                <w:rFonts w:cs="Arial"/>
                <w:b/>
                <w:bCs/>
                <w:szCs w:val="22"/>
              </w:rPr>
              <w:t>Myagdi</w:t>
            </w:r>
            <w:proofErr w:type="spellEnd"/>
            <w:r>
              <w:rPr>
                <w:rFonts w:cs="Arial"/>
                <w:b/>
                <w:bCs/>
                <w:szCs w:val="22"/>
              </w:rPr>
              <w:t xml:space="preserve"> </w:t>
            </w:r>
            <w:proofErr w:type="spellStart"/>
            <w:r>
              <w:rPr>
                <w:rFonts w:cs="Arial"/>
                <w:b/>
                <w:bCs/>
                <w:szCs w:val="22"/>
              </w:rPr>
              <w:t>Khola</w:t>
            </w:r>
            <w:proofErr w:type="spellEnd"/>
          </w:p>
        </w:tc>
        <w:tc>
          <w:tcPr>
            <w:tcW w:w="1416" w:type="pct"/>
            <w:tcBorders>
              <w:top w:val="nil"/>
              <w:left w:val="nil"/>
              <w:bottom w:val="nil"/>
              <w:right w:val="single" w:sz="8" w:space="0" w:color="auto"/>
            </w:tcBorders>
            <w:shd w:val="clear" w:color="auto" w:fill="auto"/>
            <w:vAlign w:val="center"/>
            <w:hideMark/>
          </w:tcPr>
          <w:p w14:paraId="348DB883" w14:textId="77777777" w:rsidR="005652DF" w:rsidRPr="005652DF" w:rsidRDefault="005652DF" w:rsidP="005652DF">
            <w:pPr>
              <w:spacing w:before="0" w:after="0" w:line="240" w:lineRule="auto"/>
              <w:ind w:right="0"/>
              <w:jc w:val="center"/>
              <w:rPr>
                <w:rFonts w:cs="Arial"/>
                <w:b/>
                <w:bCs/>
                <w:szCs w:val="22"/>
              </w:rPr>
            </w:pPr>
            <w:proofErr w:type="spellStart"/>
            <w:r>
              <w:rPr>
                <w:rFonts w:cs="Arial"/>
                <w:b/>
                <w:bCs/>
                <w:szCs w:val="22"/>
              </w:rPr>
              <w:t>Kunaban</w:t>
            </w:r>
            <w:proofErr w:type="spellEnd"/>
            <w:r>
              <w:rPr>
                <w:rFonts w:cs="Arial"/>
                <w:b/>
                <w:bCs/>
                <w:szCs w:val="22"/>
              </w:rPr>
              <w:t xml:space="preserve"> </w:t>
            </w:r>
            <w:proofErr w:type="spellStart"/>
            <w:r>
              <w:rPr>
                <w:rFonts w:cs="Arial"/>
                <w:b/>
                <w:bCs/>
                <w:szCs w:val="22"/>
              </w:rPr>
              <w:t>Khola</w:t>
            </w:r>
            <w:proofErr w:type="spellEnd"/>
          </w:p>
        </w:tc>
        <w:tc>
          <w:tcPr>
            <w:tcW w:w="1385" w:type="pct"/>
            <w:tcBorders>
              <w:top w:val="nil"/>
              <w:left w:val="nil"/>
              <w:bottom w:val="nil"/>
              <w:right w:val="single" w:sz="8" w:space="0" w:color="auto"/>
            </w:tcBorders>
            <w:shd w:val="clear" w:color="auto" w:fill="auto"/>
            <w:vAlign w:val="center"/>
            <w:hideMark/>
          </w:tcPr>
          <w:p w14:paraId="3BEC4B0A"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At intake of MKHPP</w:t>
            </w:r>
          </w:p>
        </w:tc>
      </w:tr>
      <w:tr w:rsidR="005652DF" w:rsidRPr="005652DF" w14:paraId="37814530" w14:textId="77777777" w:rsidTr="005652DF">
        <w:trPr>
          <w:trHeight w:val="170"/>
        </w:trPr>
        <w:tc>
          <w:tcPr>
            <w:tcW w:w="923" w:type="pct"/>
            <w:vMerge/>
            <w:tcBorders>
              <w:top w:val="single" w:sz="8" w:space="0" w:color="auto"/>
              <w:left w:val="single" w:sz="8" w:space="0" w:color="auto"/>
              <w:bottom w:val="single" w:sz="8" w:space="0" w:color="000000"/>
              <w:right w:val="single" w:sz="8" w:space="0" w:color="auto"/>
            </w:tcBorders>
            <w:vAlign w:val="center"/>
            <w:hideMark/>
          </w:tcPr>
          <w:p w14:paraId="023DF07E" w14:textId="77777777" w:rsidR="005652DF" w:rsidRPr="005652DF" w:rsidRDefault="005652DF" w:rsidP="005652DF">
            <w:pPr>
              <w:spacing w:before="0" w:after="0" w:line="240" w:lineRule="auto"/>
              <w:ind w:right="0"/>
              <w:jc w:val="center"/>
              <w:rPr>
                <w:rFonts w:cs="Arial"/>
                <w:b/>
                <w:bCs/>
                <w:szCs w:val="22"/>
              </w:rPr>
            </w:pPr>
          </w:p>
        </w:tc>
        <w:tc>
          <w:tcPr>
            <w:tcW w:w="1276" w:type="pct"/>
            <w:tcBorders>
              <w:top w:val="nil"/>
              <w:left w:val="nil"/>
              <w:bottom w:val="single" w:sz="8" w:space="0" w:color="auto"/>
              <w:right w:val="single" w:sz="8" w:space="0" w:color="auto"/>
            </w:tcBorders>
            <w:shd w:val="clear" w:color="auto" w:fill="auto"/>
            <w:vAlign w:val="center"/>
            <w:hideMark/>
          </w:tcPr>
          <w:p w14:paraId="1D3FB61E"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I</w:t>
            </w:r>
          </w:p>
        </w:tc>
        <w:tc>
          <w:tcPr>
            <w:tcW w:w="1416" w:type="pct"/>
            <w:tcBorders>
              <w:top w:val="nil"/>
              <w:left w:val="nil"/>
              <w:bottom w:val="single" w:sz="8" w:space="0" w:color="auto"/>
              <w:right w:val="single" w:sz="8" w:space="0" w:color="auto"/>
            </w:tcBorders>
            <w:shd w:val="clear" w:color="auto" w:fill="auto"/>
            <w:vAlign w:val="center"/>
            <w:hideMark/>
          </w:tcPr>
          <w:p w14:paraId="303A540D"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II</w:t>
            </w:r>
          </w:p>
        </w:tc>
        <w:tc>
          <w:tcPr>
            <w:tcW w:w="1385" w:type="pct"/>
            <w:tcBorders>
              <w:top w:val="nil"/>
              <w:left w:val="nil"/>
              <w:bottom w:val="single" w:sz="8" w:space="0" w:color="auto"/>
              <w:right w:val="single" w:sz="8" w:space="0" w:color="auto"/>
            </w:tcBorders>
            <w:shd w:val="clear" w:color="auto" w:fill="auto"/>
            <w:vAlign w:val="center"/>
            <w:hideMark/>
          </w:tcPr>
          <w:p w14:paraId="48B73536" w14:textId="77777777" w:rsidR="005652DF" w:rsidRPr="005652DF" w:rsidRDefault="005652DF" w:rsidP="005652DF">
            <w:pPr>
              <w:spacing w:before="0" w:after="0" w:line="240" w:lineRule="auto"/>
              <w:ind w:right="0"/>
              <w:jc w:val="center"/>
              <w:rPr>
                <w:rFonts w:cs="Arial"/>
                <w:b/>
                <w:bCs/>
                <w:szCs w:val="22"/>
              </w:rPr>
            </w:pPr>
            <w:r w:rsidRPr="005652DF">
              <w:rPr>
                <w:rFonts w:cs="Arial"/>
                <w:b/>
                <w:bCs/>
                <w:szCs w:val="22"/>
              </w:rPr>
              <w:t>I+II</w:t>
            </w:r>
          </w:p>
        </w:tc>
      </w:tr>
      <w:tr w:rsidR="00B00A98" w:rsidRPr="005652DF" w14:paraId="43B237B1" w14:textId="77777777" w:rsidTr="005652DF">
        <w:trPr>
          <w:trHeight w:val="170"/>
        </w:trPr>
        <w:tc>
          <w:tcPr>
            <w:tcW w:w="923" w:type="pct"/>
            <w:tcBorders>
              <w:top w:val="nil"/>
              <w:left w:val="single" w:sz="8" w:space="0" w:color="auto"/>
              <w:bottom w:val="single" w:sz="8" w:space="0" w:color="auto"/>
              <w:right w:val="single" w:sz="8" w:space="0" w:color="auto"/>
            </w:tcBorders>
            <w:shd w:val="clear" w:color="auto" w:fill="auto"/>
            <w:noWrap/>
            <w:vAlign w:val="center"/>
            <w:hideMark/>
          </w:tcPr>
          <w:p w14:paraId="754823D7" w14:textId="77777777" w:rsidR="00B00A98" w:rsidRPr="005652DF" w:rsidRDefault="00B00A98" w:rsidP="00B00A98">
            <w:pPr>
              <w:spacing w:before="0" w:after="0" w:line="240" w:lineRule="auto"/>
              <w:ind w:right="0"/>
              <w:jc w:val="center"/>
              <w:rPr>
                <w:rFonts w:cs="Arial"/>
                <w:szCs w:val="22"/>
              </w:rPr>
            </w:pPr>
            <w:r w:rsidRPr="005652DF">
              <w:rPr>
                <w:rFonts w:cs="Arial"/>
                <w:szCs w:val="22"/>
              </w:rPr>
              <w:t>2</w:t>
            </w:r>
          </w:p>
        </w:tc>
        <w:tc>
          <w:tcPr>
            <w:tcW w:w="1276" w:type="pct"/>
            <w:tcBorders>
              <w:top w:val="nil"/>
              <w:left w:val="nil"/>
              <w:bottom w:val="single" w:sz="8" w:space="0" w:color="auto"/>
              <w:right w:val="single" w:sz="8" w:space="0" w:color="auto"/>
            </w:tcBorders>
            <w:shd w:val="clear" w:color="auto" w:fill="auto"/>
            <w:vAlign w:val="center"/>
            <w:hideMark/>
          </w:tcPr>
          <w:p w14:paraId="6B93F467" w14:textId="77777777" w:rsidR="00B00A98" w:rsidRPr="005652DF" w:rsidRDefault="00B00A98" w:rsidP="00B00A98">
            <w:pPr>
              <w:spacing w:before="0" w:after="0" w:line="240" w:lineRule="auto"/>
              <w:ind w:right="0"/>
              <w:jc w:val="center"/>
              <w:rPr>
                <w:rFonts w:cs="Arial"/>
                <w:sz w:val="20"/>
              </w:rPr>
            </w:pPr>
            <w:r w:rsidRPr="005652DF">
              <w:rPr>
                <w:rFonts w:cs="Arial"/>
                <w:sz w:val="20"/>
              </w:rPr>
              <w:t>8.26</w:t>
            </w:r>
          </w:p>
        </w:tc>
        <w:tc>
          <w:tcPr>
            <w:tcW w:w="1416" w:type="pct"/>
            <w:tcBorders>
              <w:top w:val="nil"/>
              <w:left w:val="nil"/>
              <w:bottom w:val="single" w:sz="8" w:space="0" w:color="auto"/>
              <w:right w:val="single" w:sz="8" w:space="0" w:color="auto"/>
            </w:tcBorders>
            <w:shd w:val="clear" w:color="auto" w:fill="auto"/>
            <w:noWrap/>
            <w:vAlign w:val="center"/>
            <w:hideMark/>
          </w:tcPr>
          <w:p w14:paraId="2613F2A7" w14:textId="77777777" w:rsidR="00B00A98" w:rsidRPr="005652DF" w:rsidRDefault="00B00A98" w:rsidP="00B00A98">
            <w:pPr>
              <w:spacing w:before="0" w:after="0" w:line="240" w:lineRule="auto"/>
              <w:ind w:right="0"/>
              <w:jc w:val="center"/>
              <w:rPr>
                <w:rFonts w:cs="Arial"/>
                <w:sz w:val="20"/>
              </w:rPr>
            </w:pPr>
            <w:r w:rsidRPr="005652DF">
              <w:rPr>
                <w:rFonts w:cs="Arial"/>
                <w:sz w:val="20"/>
              </w:rPr>
              <w:t>4.46</w:t>
            </w:r>
          </w:p>
        </w:tc>
        <w:tc>
          <w:tcPr>
            <w:tcW w:w="1385" w:type="pct"/>
            <w:tcBorders>
              <w:top w:val="nil"/>
              <w:left w:val="nil"/>
              <w:bottom w:val="single" w:sz="8" w:space="0" w:color="auto"/>
              <w:right w:val="single" w:sz="8" w:space="0" w:color="auto"/>
            </w:tcBorders>
            <w:shd w:val="clear" w:color="auto" w:fill="auto"/>
            <w:vAlign w:val="center"/>
            <w:hideMark/>
          </w:tcPr>
          <w:p w14:paraId="6650C569" w14:textId="77777777" w:rsidR="00B00A98" w:rsidRDefault="00B00A98" w:rsidP="00B00A98">
            <w:pPr>
              <w:spacing w:before="0" w:after="0" w:line="240" w:lineRule="auto"/>
              <w:ind w:right="0"/>
              <w:jc w:val="center"/>
              <w:rPr>
                <w:rFonts w:cs="Arial"/>
                <w:szCs w:val="22"/>
              </w:rPr>
            </w:pPr>
            <w:r>
              <w:rPr>
                <w:rFonts w:cs="Arial"/>
                <w:szCs w:val="22"/>
              </w:rPr>
              <w:t>13.15</w:t>
            </w:r>
          </w:p>
        </w:tc>
      </w:tr>
      <w:tr w:rsidR="00B00A98" w:rsidRPr="005652DF" w14:paraId="6A47646F" w14:textId="77777777" w:rsidTr="005652DF">
        <w:trPr>
          <w:trHeight w:val="170"/>
        </w:trPr>
        <w:tc>
          <w:tcPr>
            <w:tcW w:w="923" w:type="pct"/>
            <w:tcBorders>
              <w:top w:val="nil"/>
              <w:left w:val="single" w:sz="8" w:space="0" w:color="auto"/>
              <w:bottom w:val="single" w:sz="8" w:space="0" w:color="auto"/>
              <w:right w:val="single" w:sz="8" w:space="0" w:color="auto"/>
            </w:tcBorders>
            <w:shd w:val="clear" w:color="auto" w:fill="auto"/>
            <w:noWrap/>
            <w:vAlign w:val="center"/>
            <w:hideMark/>
          </w:tcPr>
          <w:p w14:paraId="270F6662" w14:textId="77777777" w:rsidR="00B00A98" w:rsidRPr="005652DF" w:rsidRDefault="00B00A98" w:rsidP="00B00A98">
            <w:pPr>
              <w:spacing w:before="0" w:after="0" w:line="240" w:lineRule="auto"/>
              <w:ind w:right="0"/>
              <w:jc w:val="center"/>
              <w:rPr>
                <w:rFonts w:cs="Arial"/>
                <w:szCs w:val="22"/>
              </w:rPr>
            </w:pPr>
            <w:r w:rsidRPr="005652DF">
              <w:rPr>
                <w:rFonts w:cs="Arial"/>
                <w:szCs w:val="22"/>
              </w:rPr>
              <w:t>5</w:t>
            </w:r>
          </w:p>
        </w:tc>
        <w:tc>
          <w:tcPr>
            <w:tcW w:w="1276" w:type="pct"/>
            <w:tcBorders>
              <w:top w:val="nil"/>
              <w:left w:val="nil"/>
              <w:bottom w:val="single" w:sz="8" w:space="0" w:color="auto"/>
              <w:right w:val="single" w:sz="8" w:space="0" w:color="auto"/>
            </w:tcBorders>
            <w:shd w:val="clear" w:color="auto" w:fill="auto"/>
            <w:vAlign w:val="center"/>
            <w:hideMark/>
          </w:tcPr>
          <w:p w14:paraId="14D7725B" w14:textId="77777777" w:rsidR="00B00A98" w:rsidRPr="005652DF" w:rsidRDefault="00B00A98" w:rsidP="00B00A98">
            <w:pPr>
              <w:spacing w:before="0" w:after="0" w:line="240" w:lineRule="auto"/>
              <w:ind w:right="0"/>
              <w:jc w:val="center"/>
              <w:rPr>
                <w:rFonts w:cs="Arial"/>
                <w:sz w:val="20"/>
              </w:rPr>
            </w:pPr>
            <w:r w:rsidRPr="005652DF">
              <w:rPr>
                <w:rFonts w:cs="Arial"/>
                <w:sz w:val="20"/>
              </w:rPr>
              <w:t>10.62</w:t>
            </w:r>
          </w:p>
        </w:tc>
        <w:tc>
          <w:tcPr>
            <w:tcW w:w="1416" w:type="pct"/>
            <w:tcBorders>
              <w:top w:val="nil"/>
              <w:left w:val="nil"/>
              <w:bottom w:val="single" w:sz="8" w:space="0" w:color="auto"/>
              <w:right w:val="single" w:sz="8" w:space="0" w:color="auto"/>
            </w:tcBorders>
            <w:shd w:val="clear" w:color="auto" w:fill="auto"/>
            <w:noWrap/>
            <w:vAlign w:val="center"/>
            <w:hideMark/>
          </w:tcPr>
          <w:p w14:paraId="284ABBBE" w14:textId="77777777" w:rsidR="00B00A98" w:rsidRPr="005652DF" w:rsidRDefault="00B00A98" w:rsidP="00B00A98">
            <w:pPr>
              <w:spacing w:before="0" w:after="0" w:line="240" w:lineRule="auto"/>
              <w:ind w:right="0"/>
              <w:jc w:val="center"/>
              <w:rPr>
                <w:rFonts w:cs="Arial"/>
                <w:sz w:val="20"/>
              </w:rPr>
            </w:pPr>
            <w:r w:rsidRPr="005652DF">
              <w:rPr>
                <w:rFonts w:cs="Arial"/>
                <w:sz w:val="20"/>
              </w:rPr>
              <w:t>5.74</w:t>
            </w:r>
          </w:p>
        </w:tc>
        <w:tc>
          <w:tcPr>
            <w:tcW w:w="1385" w:type="pct"/>
            <w:tcBorders>
              <w:top w:val="nil"/>
              <w:left w:val="nil"/>
              <w:bottom w:val="single" w:sz="8" w:space="0" w:color="auto"/>
              <w:right w:val="single" w:sz="8" w:space="0" w:color="auto"/>
            </w:tcBorders>
            <w:shd w:val="clear" w:color="auto" w:fill="auto"/>
            <w:vAlign w:val="center"/>
            <w:hideMark/>
          </w:tcPr>
          <w:p w14:paraId="561121B8" w14:textId="77777777" w:rsidR="00B00A98" w:rsidRDefault="00B00A98" w:rsidP="00B00A98">
            <w:pPr>
              <w:spacing w:before="0" w:after="0"/>
              <w:ind w:right="-20"/>
              <w:jc w:val="center"/>
              <w:rPr>
                <w:rFonts w:cs="Arial"/>
                <w:szCs w:val="22"/>
              </w:rPr>
            </w:pPr>
            <w:r>
              <w:rPr>
                <w:rFonts w:cs="Arial"/>
                <w:szCs w:val="22"/>
              </w:rPr>
              <w:t>16.92</w:t>
            </w:r>
          </w:p>
        </w:tc>
      </w:tr>
      <w:tr w:rsidR="00B00A98" w:rsidRPr="005652DF" w14:paraId="2B110491" w14:textId="77777777" w:rsidTr="005652DF">
        <w:trPr>
          <w:trHeight w:val="170"/>
        </w:trPr>
        <w:tc>
          <w:tcPr>
            <w:tcW w:w="923" w:type="pct"/>
            <w:tcBorders>
              <w:top w:val="nil"/>
              <w:left w:val="single" w:sz="8" w:space="0" w:color="auto"/>
              <w:bottom w:val="single" w:sz="8" w:space="0" w:color="auto"/>
              <w:right w:val="single" w:sz="8" w:space="0" w:color="auto"/>
            </w:tcBorders>
            <w:shd w:val="clear" w:color="auto" w:fill="auto"/>
            <w:noWrap/>
            <w:vAlign w:val="center"/>
            <w:hideMark/>
          </w:tcPr>
          <w:p w14:paraId="4FE4F94C" w14:textId="77777777" w:rsidR="00B00A98" w:rsidRPr="005652DF" w:rsidRDefault="00B00A98" w:rsidP="00B00A98">
            <w:pPr>
              <w:spacing w:before="0" w:after="0" w:line="240" w:lineRule="auto"/>
              <w:ind w:right="0"/>
              <w:jc w:val="center"/>
              <w:rPr>
                <w:rFonts w:cs="Arial"/>
                <w:szCs w:val="22"/>
              </w:rPr>
            </w:pPr>
            <w:r w:rsidRPr="005652DF">
              <w:rPr>
                <w:rFonts w:cs="Arial"/>
                <w:szCs w:val="22"/>
              </w:rPr>
              <w:t>10</w:t>
            </w:r>
          </w:p>
        </w:tc>
        <w:tc>
          <w:tcPr>
            <w:tcW w:w="1276" w:type="pct"/>
            <w:tcBorders>
              <w:top w:val="nil"/>
              <w:left w:val="nil"/>
              <w:bottom w:val="single" w:sz="8" w:space="0" w:color="auto"/>
              <w:right w:val="single" w:sz="8" w:space="0" w:color="auto"/>
            </w:tcBorders>
            <w:shd w:val="clear" w:color="auto" w:fill="auto"/>
            <w:vAlign w:val="center"/>
            <w:hideMark/>
          </w:tcPr>
          <w:p w14:paraId="1E3CC5EF" w14:textId="77777777" w:rsidR="00B00A98" w:rsidRPr="005652DF" w:rsidRDefault="00B00A98" w:rsidP="00B00A98">
            <w:pPr>
              <w:spacing w:before="0" w:after="0" w:line="240" w:lineRule="auto"/>
              <w:ind w:right="0"/>
              <w:jc w:val="center"/>
              <w:rPr>
                <w:rFonts w:cs="Arial"/>
                <w:sz w:val="20"/>
              </w:rPr>
            </w:pPr>
            <w:r w:rsidRPr="005652DF">
              <w:rPr>
                <w:rFonts w:cs="Arial"/>
                <w:sz w:val="20"/>
              </w:rPr>
              <w:t>12.19</w:t>
            </w:r>
          </w:p>
        </w:tc>
        <w:tc>
          <w:tcPr>
            <w:tcW w:w="1416" w:type="pct"/>
            <w:tcBorders>
              <w:top w:val="nil"/>
              <w:left w:val="nil"/>
              <w:bottom w:val="single" w:sz="8" w:space="0" w:color="auto"/>
              <w:right w:val="single" w:sz="8" w:space="0" w:color="auto"/>
            </w:tcBorders>
            <w:shd w:val="clear" w:color="auto" w:fill="auto"/>
            <w:noWrap/>
            <w:vAlign w:val="center"/>
            <w:hideMark/>
          </w:tcPr>
          <w:p w14:paraId="1C8215D4" w14:textId="77777777" w:rsidR="00B00A98" w:rsidRPr="005652DF" w:rsidRDefault="00B00A98" w:rsidP="00B00A98">
            <w:pPr>
              <w:spacing w:before="0" w:after="0" w:line="240" w:lineRule="auto"/>
              <w:ind w:right="0"/>
              <w:jc w:val="center"/>
              <w:rPr>
                <w:rFonts w:cs="Arial"/>
                <w:sz w:val="20"/>
              </w:rPr>
            </w:pPr>
            <w:r w:rsidRPr="005652DF">
              <w:rPr>
                <w:rFonts w:cs="Arial"/>
                <w:sz w:val="20"/>
              </w:rPr>
              <w:t>6.58</w:t>
            </w:r>
          </w:p>
        </w:tc>
        <w:tc>
          <w:tcPr>
            <w:tcW w:w="1385" w:type="pct"/>
            <w:tcBorders>
              <w:top w:val="nil"/>
              <w:left w:val="nil"/>
              <w:bottom w:val="single" w:sz="8" w:space="0" w:color="auto"/>
              <w:right w:val="single" w:sz="8" w:space="0" w:color="auto"/>
            </w:tcBorders>
            <w:shd w:val="clear" w:color="auto" w:fill="auto"/>
            <w:vAlign w:val="center"/>
            <w:hideMark/>
          </w:tcPr>
          <w:p w14:paraId="458C1BBD" w14:textId="77777777" w:rsidR="00B00A98" w:rsidRDefault="00B00A98" w:rsidP="00B00A98">
            <w:pPr>
              <w:spacing w:before="0" w:after="0"/>
              <w:ind w:right="-20"/>
              <w:jc w:val="center"/>
              <w:rPr>
                <w:rFonts w:cs="Arial"/>
                <w:szCs w:val="22"/>
              </w:rPr>
            </w:pPr>
            <w:r>
              <w:rPr>
                <w:rFonts w:cs="Arial"/>
                <w:szCs w:val="22"/>
              </w:rPr>
              <w:t>19.42</w:t>
            </w:r>
          </w:p>
        </w:tc>
      </w:tr>
      <w:tr w:rsidR="00B00A98" w:rsidRPr="005652DF" w14:paraId="5E1F4A0E" w14:textId="77777777" w:rsidTr="005652DF">
        <w:trPr>
          <w:trHeight w:val="170"/>
        </w:trPr>
        <w:tc>
          <w:tcPr>
            <w:tcW w:w="923" w:type="pct"/>
            <w:tcBorders>
              <w:top w:val="nil"/>
              <w:left w:val="single" w:sz="8" w:space="0" w:color="auto"/>
              <w:bottom w:val="single" w:sz="8" w:space="0" w:color="auto"/>
              <w:right w:val="single" w:sz="8" w:space="0" w:color="auto"/>
            </w:tcBorders>
            <w:shd w:val="clear" w:color="auto" w:fill="auto"/>
            <w:noWrap/>
            <w:vAlign w:val="center"/>
            <w:hideMark/>
          </w:tcPr>
          <w:p w14:paraId="46E8FF86" w14:textId="77777777" w:rsidR="00B00A98" w:rsidRPr="005652DF" w:rsidRDefault="00B00A98" w:rsidP="00B00A98">
            <w:pPr>
              <w:spacing w:before="0" w:after="0" w:line="240" w:lineRule="auto"/>
              <w:ind w:right="0"/>
              <w:jc w:val="center"/>
              <w:rPr>
                <w:rFonts w:cs="Arial"/>
                <w:b/>
                <w:bCs/>
                <w:szCs w:val="22"/>
              </w:rPr>
            </w:pPr>
            <w:r w:rsidRPr="005652DF">
              <w:rPr>
                <w:rFonts w:cs="Arial"/>
                <w:b/>
                <w:bCs/>
                <w:szCs w:val="22"/>
              </w:rPr>
              <w:t>20</w:t>
            </w:r>
          </w:p>
        </w:tc>
        <w:tc>
          <w:tcPr>
            <w:tcW w:w="1276" w:type="pct"/>
            <w:tcBorders>
              <w:top w:val="nil"/>
              <w:left w:val="nil"/>
              <w:bottom w:val="single" w:sz="8" w:space="0" w:color="auto"/>
              <w:right w:val="single" w:sz="8" w:space="0" w:color="auto"/>
            </w:tcBorders>
            <w:shd w:val="clear" w:color="auto" w:fill="auto"/>
            <w:vAlign w:val="center"/>
            <w:hideMark/>
          </w:tcPr>
          <w:p w14:paraId="739F9124" w14:textId="77777777" w:rsidR="00B00A98" w:rsidRPr="005652DF" w:rsidRDefault="00B00A98" w:rsidP="00B00A98">
            <w:pPr>
              <w:spacing w:before="0" w:after="0" w:line="240" w:lineRule="auto"/>
              <w:ind w:right="0"/>
              <w:jc w:val="center"/>
              <w:rPr>
                <w:rFonts w:cs="Arial"/>
                <w:b/>
                <w:sz w:val="20"/>
              </w:rPr>
            </w:pPr>
            <w:r w:rsidRPr="005652DF">
              <w:rPr>
                <w:rFonts w:cs="Arial"/>
                <w:b/>
                <w:sz w:val="20"/>
              </w:rPr>
              <w:t>13.69</w:t>
            </w:r>
          </w:p>
        </w:tc>
        <w:tc>
          <w:tcPr>
            <w:tcW w:w="1416" w:type="pct"/>
            <w:tcBorders>
              <w:top w:val="nil"/>
              <w:left w:val="nil"/>
              <w:bottom w:val="single" w:sz="8" w:space="0" w:color="auto"/>
              <w:right w:val="single" w:sz="8" w:space="0" w:color="auto"/>
            </w:tcBorders>
            <w:shd w:val="clear" w:color="auto" w:fill="auto"/>
            <w:noWrap/>
            <w:vAlign w:val="center"/>
            <w:hideMark/>
          </w:tcPr>
          <w:p w14:paraId="4B900DA2" w14:textId="77777777" w:rsidR="00B00A98" w:rsidRPr="005652DF" w:rsidRDefault="00B00A98" w:rsidP="00B00A98">
            <w:pPr>
              <w:spacing w:before="0" w:after="0" w:line="240" w:lineRule="auto"/>
              <w:ind w:right="0"/>
              <w:jc w:val="center"/>
              <w:rPr>
                <w:rFonts w:cs="Arial"/>
                <w:b/>
                <w:sz w:val="20"/>
              </w:rPr>
            </w:pPr>
            <w:r w:rsidRPr="005652DF">
              <w:rPr>
                <w:rFonts w:cs="Arial"/>
                <w:b/>
                <w:sz w:val="20"/>
              </w:rPr>
              <w:t>7.39</w:t>
            </w:r>
          </w:p>
        </w:tc>
        <w:tc>
          <w:tcPr>
            <w:tcW w:w="1385" w:type="pct"/>
            <w:tcBorders>
              <w:top w:val="nil"/>
              <w:left w:val="nil"/>
              <w:bottom w:val="single" w:sz="8" w:space="0" w:color="auto"/>
              <w:right w:val="single" w:sz="8" w:space="0" w:color="auto"/>
            </w:tcBorders>
            <w:shd w:val="clear" w:color="auto" w:fill="auto"/>
            <w:vAlign w:val="center"/>
            <w:hideMark/>
          </w:tcPr>
          <w:p w14:paraId="7067EDEB" w14:textId="77777777" w:rsidR="00B00A98" w:rsidRPr="00B00A98" w:rsidRDefault="00B00A98" w:rsidP="00B00A98">
            <w:pPr>
              <w:spacing w:before="0" w:after="0"/>
              <w:ind w:right="-20"/>
              <w:jc w:val="center"/>
              <w:rPr>
                <w:rFonts w:cs="Arial"/>
                <w:b/>
                <w:szCs w:val="22"/>
              </w:rPr>
            </w:pPr>
            <w:r w:rsidRPr="00B00A98">
              <w:rPr>
                <w:rFonts w:cs="Arial"/>
                <w:b/>
                <w:szCs w:val="22"/>
              </w:rPr>
              <w:t>21.81</w:t>
            </w:r>
          </w:p>
        </w:tc>
      </w:tr>
      <w:tr w:rsidR="00B00A98" w:rsidRPr="005652DF" w14:paraId="583B9804" w14:textId="77777777" w:rsidTr="005652DF">
        <w:trPr>
          <w:trHeight w:val="170"/>
        </w:trPr>
        <w:tc>
          <w:tcPr>
            <w:tcW w:w="923" w:type="pct"/>
            <w:tcBorders>
              <w:top w:val="nil"/>
              <w:left w:val="single" w:sz="8" w:space="0" w:color="auto"/>
              <w:bottom w:val="single" w:sz="8" w:space="0" w:color="auto"/>
              <w:right w:val="single" w:sz="8" w:space="0" w:color="auto"/>
            </w:tcBorders>
            <w:shd w:val="clear" w:color="auto" w:fill="auto"/>
            <w:noWrap/>
            <w:vAlign w:val="center"/>
            <w:hideMark/>
          </w:tcPr>
          <w:p w14:paraId="7168D453" w14:textId="77777777" w:rsidR="00B00A98" w:rsidRPr="005652DF" w:rsidRDefault="00B00A98" w:rsidP="00B00A98">
            <w:pPr>
              <w:spacing w:before="0" w:after="0" w:line="240" w:lineRule="auto"/>
              <w:ind w:right="0"/>
              <w:jc w:val="center"/>
              <w:rPr>
                <w:rFonts w:cs="Arial"/>
                <w:szCs w:val="22"/>
              </w:rPr>
            </w:pPr>
            <w:r w:rsidRPr="005652DF">
              <w:rPr>
                <w:rFonts w:cs="Arial"/>
                <w:szCs w:val="22"/>
              </w:rPr>
              <w:t>50</w:t>
            </w:r>
          </w:p>
        </w:tc>
        <w:tc>
          <w:tcPr>
            <w:tcW w:w="1276" w:type="pct"/>
            <w:tcBorders>
              <w:top w:val="nil"/>
              <w:left w:val="nil"/>
              <w:bottom w:val="single" w:sz="8" w:space="0" w:color="auto"/>
              <w:right w:val="single" w:sz="8" w:space="0" w:color="auto"/>
            </w:tcBorders>
            <w:shd w:val="clear" w:color="auto" w:fill="auto"/>
            <w:vAlign w:val="center"/>
            <w:hideMark/>
          </w:tcPr>
          <w:p w14:paraId="5DA65ACD" w14:textId="77777777" w:rsidR="00B00A98" w:rsidRPr="005652DF" w:rsidRDefault="00B00A98" w:rsidP="00B00A98">
            <w:pPr>
              <w:spacing w:before="0" w:after="0" w:line="240" w:lineRule="auto"/>
              <w:ind w:right="0"/>
              <w:jc w:val="center"/>
              <w:rPr>
                <w:rFonts w:cs="Arial"/>
                <w:sz w:val="20"/>
              </w:rPr>
            </w:pPr>
            <w:r w:rsidRPr="005652DF">
              <w:rPr>
                <w:rFonts w:cs="Arial"/>
                <w:sz w:val="20"/>
              </w:rPr>
              <w:t>15.64</w:t>
            </w:r>
          </w:p>
        </w:tc>
        <w:tc>
          <w:tcPr>
            <w:tcW w:w="1416" w:type="pct"/>
            <w:tcBorders>
              <w:top w:val="nil"/>
              <w:left w:val="nil"/>
              <w:bottom w:val="single" w:sz="8" w:space="0" w:color="auto"/>
              <w:right w:val="single" w:sz="8" w:space="0" w:color="auto"/>
            </w:tcBorders>
            <w:shd w:val="clear" w:color="auto" w:fill="auto"/>
            <w:noWrap/>
            <w:vAlign w:val="center"/>
            <w:hideMark/>
          </w:tcPr>
          <w:p w14:paraId="51F664FB" w14:textId="77777777" w:rsidR="00B00A98" w:rsidRPr="005652DF" w:rsidRDefault="00B00A98" w:rsidP="00B00A98">
            <w:pPr>
              <w:spacing w:before="0" w:after="0" w:line="240" w:lineRule="auto"/>
              <w:ind w:right="0"/>
              <w:jc w:val="center"/>
              <w:rPr>
                <w:rFonts w:cs="Arial"/>
                <w:sz w:val="20"/>
              </w:rPr>
            </w:pPr>
            <w:r w:rsidRPr="005652DF">
              <w:rPr>
                <w:rFonts w:cs="Arial"/>
                <w:sz w:val="20"/>
              </w:rPr>
              <w:t>8.45</w:t>
            </w:r>
          </w:p>
        </w:tc>
        <w:tc>
          <w:tcPr>
            <w:tcW w:w="1385" w:type="pct"/>
            <w:tcBorders>
              <w:top w:val="nil"/>
              <w:left w:val="nil"/>
              <w:bottom w:val="single" w:sz="8" w:space="0" w:color="auto"/>
              <w:right w:val="single" w:sz="8" w:space="0" w:color="auto"/>
            </w:tcBorders>
            <w:shd w:val="clear" w:color="auto" w:fill="auto"/>
            <w:vAlign w:val="center"/>
            <w:hideMark/>
          </w:tcPr>
          <w:p w14:paraId="748CCA58" w14:textId="77777777" w:rsidR="00B00A98" w:rsidRDefault="00B00A98" w:rsidP="00B00A98">
            <w:pPr>
              <w:spacing w:before="0" w:after="0"/>
              <w:ind w:right="-20"/>
              <w:jc w:val="center"/>
              <w:rPr>
                <w:rFonts w:cs="Arial"/>
                <w:szCs w:val="22"/>
              </w:rPr>
            </w:pPr>
            <w:r>
              <w:rPr>
                <w:rFonts w:cs="Arial"/>
                <w:szCs w:val="22"/>
              </w:rPr>
              <w:t>24.91</w:t>
            </w:r>
          </w:p>
        </w:tc>
      </w:tr>
    </w:tbl>
    <w:p w14:paraId="0143A9A6" w14:textId="1CB71C9A" w:rsidR="009971CA" w:rsidRPr="001C0EA0" w:rsidRDefault="009971CA" w:rsidP="009971CA">
      <w:pPr>
        <w:ind w:right="-45"/>
      </w:pPr>
      <w:r w:rsidRPr="001C0EA0">
        <w:t xml:space="preserve">Hence, as shown in the </w:t>
      </w:r>
      <w:r w:rsidR="00B92B0C">
        <w:fldChar w:fldCharType="begin"/>
      </w:r>
      <w:r w:rsidR="00B92B0C">
        <w:instrText xml:space="preserve"> REF _Ref92875893 \h </w:instrText>
      </w:r>
      <w:r w:rsidR="00B92B0C">
        <w:fldChar w:fldCharType="separate"/>
      </w:r>
      <w:r w:rsidR="006C6245">
        <w:t xml:space="preserve">Table </w:t>
      </w:r>
      <w:r w:rsidR="006C6245">
        <w:rPr>
          <w:noProof/>
        </w:rPr>
        <w:t>1</w:t>
      </w:r>
      <w:r w:rsidR="006C6245">
        <w:noBreakHyphen/>
      </w:r>
      <w:r w:rsidR="006C6245">
        <w:rPr>
          <w:noProof/>
        </w:rPr>
        <w:t>35</w:t>
      </w:r>
      <w:r w:rsidR="00B92B0C">
        <w:fldChar w:fldCharType="end"/>
      </w:r>
      <w:r w:rsidRPr="001C0EA0">
        <w:t xml:space="preserve">, the dry period flood of magnitude </w:t>
      </w:r>
      <w:r w:rsidRPr="00B00A98">
        <w:rPr>
          <w:b/>
        </w:rPr>
        <w:t>2</w:t>
      </w:r>
      <w:r w:rsidR="003E00F1" w:rsidRPr="00B00A98">
        <w:rPr>
          <w:b/>
        </w:rPr>
        <w:t>1.</w:t>
      </w:r>
      <w:r w:rsidR="00B00A98" w:rsidRPr="00B00A98">
        <w:rPr>
          <w:b/>
        </w:rPr>
        <w:t>81</w:t>
      </w:r>
      <w:r w:rsidR="00B00A98">
        <w:t xml:space="preserve"> </w:t>
      </w:r>
      <w:r w:rsidRPr="001C0EA0">
        <w:t>m</w:t>
      </w:r>
      <w:r w:rsidRPr="001C0EA0">
        <w:rPr>
          <w:vertAlign w:val="superscript"/>
        </w:rPr>
        <w:t>3</w:t>
      </w:r>
      <w:r w:rsidRPr="001C0EA0">
        <w:t xml:space="preserve">/s corresponding to 1 in 20 years return period has been estimated at the intake of </w:t>
      </w:r>
      <w:r w:rsidR="00D60139">
        <w:t>MKHPP</w:t>
      </w:r>
      <w:r w:rsidRPr="001C0EA0">
        <w:t xml:space="preserve"> from this method. The detail calculation is available in Annex A.</w:t>
      </w:r>
    </w:p>
    <w:p w14:paraId="1BCFF0C4" w14:textId="77777777" w:rsidR="009971CA" w:rsidRDefault="009971CA" w:rsidP="009971CA">
      <w:pPr>
        <w:pStyle w:val="Heading2"/>
        <w:numPr>
          <w:ilvl w:val="2"/>
          <w:numId w:val="1"/>
        </w:numPr>
        <w:spacing w:after="240"/>
        <w:ind w:left="709" w:right="-46" w:hanging="709"/>
      </w:pPr>
      <w:bookmarkStart w:id="803" w:name="_Toc90989314"/>
      <w:bookmarkStart w:id="804" w:name="_Toc91255230"/>
      <w:bookmarkStart w:id="805" w:name="_Toc92369073"/>
      <w:bookmarkStart w:id="806" w:name="_Toc92876318"/>
      <w:r w:rsidRPr="001C0EA0">
        <w:t>Regional Flood Frequency Analysis</w:t>
      </w:r>
      <w:bookmarkEnd w:id="803"/>
      <w:bookmarkEnd w:id="804"/>
      <w:bookmarkEnd w:id="805"/>
      <w:bookmarkEnd w:id="806"/>
    </w:p>
    <w:p w14:paraId="1354502C" w14:textId="4C5FAB56" w:rsidR="009971CA" w:rsidRPr="001C0EA0" w:rsidRDefault="009971CA" w:rsidP="009971CA">
      <w:pPr>
        <w:ind w:right="-45"/>
      </w:pPr>
      <w:r w:rsidRPr="001C0EA0">
        <w:t xml:space="preserve">For each reference gauging station, data series of yearly dry seasonal maximum flows have been developed from November to May. Finally using these flows, flood frequency analysis has been performed by Gumbel’s method (analytical and graphical) to estimate the construction flood for each gauging station as tabulated in </w:t>
      </w:r>
      <w:r w:rsidR="00DB4929">
        <w:fldChar w:fldCharType="begin"/>
      </w:r>
      <w:r w:rsidR="00DB4929">
        <w:instrText xml:space="preserve"> REF _Ref92875932 \h </w:instrText>
      </w:r>
      <w:r w:rsidR="00DB4929">
        <w:fldChar w:fldCharType="separate"/>
      </w:r>
      <w:r w:rsidR="006C6245">
        <w:t xml:space="preserve">Table </w:t>
      </w:r>
      <w:r w:rsidR="006C6245">
        <w:rPr>
          <w:noProof/>
        </w:rPr>
        <w:t>1</w:t>
      </w:r>
      <w:r w:rsidR="006C6245">
        <w:noBreakHyphen/>
      </w:r>
      <w:r w:rsidR="006C6245">
        <w:rPr>
          <w:noProof/>
        </w:rPr>
        <w:t>36</w:t>
      </w:r>
      <w:r w:rsidR="00DB4929">
        <w:fldChar w:fldCharType="end"/>
      </w:r>
      <w:r w:rsidRPr="001C0EA0">
        <w:t>.</w:t>
      </w:r>
    </w:p>
    <w:p w14:paraId="2494531C" w14:textId="402344D1" w:rsidR="00DB4929" w:rsidRDefault="00DB4929" w:rsidP="00DB4929">
      <w:pPr>
        <w:pStyle w:val="Caption"/>
        <w:keepNext/>
      </w:pPr>
      <w:bookmarkStart w:id="807" w:name="_Ref92875932"/>
      <w:bookmarkStart w:id="808" w:name="_Toc92876627"/>
      <w:r>
        <w:t xml:space="preserve">Table </w:t>
      </w:r>
      <w:fldSimple w:instr=" STYLEREF 1 \s ">
        <w:r w:rsidR="006C6245">
          <w:rPr>
            <w:noProof/>
          </w:rPr>
          <w:t>1</w:t>
        </w:r>
      </w:fldSimple>
      <w:r w:rsidR="00F46335">
        <w:noBreakHyphen/>
      </w:r>
      <w:fldSimple w:instr=" SEQ Table \* ARABIC \s 1 ">
        <w:r w:rsidR="006C6245">
          <w:rPr>
            <w:noProof/>
          </w:rPr>
          <w:t>36</w:t>
        </w:r>
      </w:fldSimple>
      <w:bookmarkEnd w:id="807"/>
      <w:r>
        <w:t xml:space="preserve">: </w:t>
      </w:r>
      <w:r w:rsidRPr="001C0EA0">
        <w:t>Construction flood discharges of the reference gauging stations</w:t>
      </w:r>
      <w:bookmarkEnd w:id="808"/>
    </w:p>
    <w:tbl>
      <w:tblPr>
        <w:tblW w:w="5000" w:type="pct"/>
        <w:jc w:val="center"/>
        <w:tblLook w:val="04A0" w:firstRow="1" w:lastRow="0" w:firstColumn="1" w:lastColumn="0" w:noHBand="0" w:noVBand="1"/>
      </w:tblPr>
      <w:tblGrid>
        <w:gridCol w:w="970"/>
        <w:gridCol w:w="1340"/>
        <w:gridCol w:w="1340"/>
        <w:gridCol w:w="1340"/>
        <w:gridCol w:w="1342"/>
        <w:gridCol w:w="1342"/>
        <w:gridCol w:w="1342"/>
      </w:tblGrid>
      <w:tr w:rsidR="009971CA" w:rsidRPr="001C0EA0" w14:paraId="71E0A1DF" w14:textId="77777777" w:rsidTr="00DB4929">
        <w:trPr>
          <w:trHeight w:val="1020"/>
          <w:tblHeader/>
          <w:jc w:val="center"/>
        </w:trPr>
        <w:tc>
          <w:tcPr>
            <w:tcW w:w="538" w:type="pct"/>
            <w:tcBorders>
              <w:top w:val="single" w:sz="4" w:space="0" w:color="auto"/>
              <w:left w:val="single" w:sz="4" w:space="0" w:color="auto"/>
              <w:bottom w:val="nil"/>
              <w:right w:val="single" w:sz="4" w:space="0" w:color="auto"/>
            </w:tcBorders>
            <w:shd w:val="clear" w:color="000000" w:fill="FFFFFF"/>
            <w:vAlign w:val="center"/>
            <w:hideMark/>
          </w:tcPr>
          <w:p w14:paraId="69450DF5" w14:textId="77777777" w:rsidR="009971CA" w:rsidRPr="001C0EA0" w:rsidRDefault="009971CA" w:rsidP="00535242">
            <w:pPr>
              <w:pStyle w:val="Table"/>
              <w:ind w:right="-45"/>
              <w:jc w:val="center"/>
              <w:rPr>
                <w:b/>
                <w:lang w:bidi="ne-NP"/>
              </w:rPr>
            </w:pPr>
            <w:r w:rsidRPr="001C0EA0">
              <w:rPr>
                <w:b/>
                <w:lang w:bidi="ne-NP"/>
              </w:rPr>
              <w:t>Return period (</w:t>
            </w:r>
            <w:proofErr w:type="spellStart"/>
            <w:r w:rsidRPr="001C0EA0">
              <w:rPr>
                <w:b/>
                <w:lang w:bidi="ne-NP"/>
              </w:rPr>
              <w:t>yrs</w:t>
            </w:r>
            <w:proofErr w:type="spellEnd"/>
            <w:r w:rsidRPr="001C0EA0">
              <w:rPr>
                <w:b/>
                <w:lang w:bidi="ne-NP"/>
              </w:rPr>
              <w:t>)</w:t>
            </w:r>
          </w:p>
        </w:tc>
        <w:tc>
          <w:tcPr>
            <w:tcW w:w="743" w:type="pct"/>
            <w:tcBorders>
              <w:top w:val="single" w:sz="4" w:space="0" w:color="auto"/>
              <w:left w:val="nil"/>
              <w:bottom w:val="single" w:sz="4" w:space="0" w:color="auto"/>
              <w:right w:val="single" w:sz="4" w:space="0" w:color="auto"/>
            </w:tcBorders>
            <w:shd w:val="clear" w:color="000000" w:fill="FFFFFF"/>
            <w:vAlign w:val="center"/>
            <w:hideMark/>
          </w:tcPr>
          <w:p w14:paraId="19355BB7" w14:textId="77777777" w:rsidR="009971CA" w:rsidRPr="001C0EA0" w:rsidRDefault="009971CA" w:rsidP="00535242">
            <w:pPr>
              <w:pStyle w:val="Table"/>
              <w:ind w:right="-45"/>
              <w:jc w:val="center"/>
              <w:rPr>
                <w:b/>
                <w:lang w:bidi="ne-NP"/>
              </w:rPr>
            </w:pPr>
            <w:proofErr w:type="spellStart"/>
            <w:r w:rsidRPr="001C0EA0">
              <w:rPr>
                <w:b/>
                <w:lang w:bidi="ne-NP"/>
              </w:rPr>
              <w:t>Myagdi</w:t>
            </w:r>
            <w:proofErr w:type="spellEnd"/>
            <w:r w:rsidRPr="001C0EA0">
              <w:rPr>
                <w:b/>
                <w:lang w:bidi="ne-NP"/>
              </w:rPr>
              <w:t xml:space="preserve"> </w:t>
            </w:r>
            <w:proofErr w:type="spellStart"/>
            <w:r w:rsidRPr="001C0EA0">
              <w:rPr>
                <w:b/>
                <w:lang w:bidi="ne-NP"/>
              </w:rPr>
              <w:t>Khola</w:t>
            </w:r>
            <w:proofErr w:type="spellEnd"/>
            <w:r w:rsidRPr="001C0EA0">
              <w:rPr>
                <w:b/>
                <w:lang w:bidi="ne-NP"/>
              </w:rPr>
              <w:t xml:space="preserve"> (404.7)</w:t>
            </w:r>
          </w:p>
        </w:tc>
        <w:tc>
          <w:tcPr>
            <w:tcW w:w="743" w:type="pct"/>
            <w:tcBorders>
              <w:top w:val="single" w:sz="4" w:space="0" w:color="auto"/>
              <w:left w:val="nil"/>
              <w:bottom w:val="single" w:sz="4" w:space="0" w:color="auto"/>
              <w:right w:val="single" w:sz="4" w:space="0" w:color="auto"/>
            </w:tcBorders>
            <w:shd w:val="clear" w:color="000000" w:fill="FFFFFF"/>
            <w:vAlign w:val="center"/>
            <w:hideMark/>
          </w:tcPr>
          <w:p w14:paraId="2F0C4643" w14:textId="77777777" w:rsidR="009971CA" w:rsidRPr="001C0EA0" w:rsidRDefault="009971CA" w:rsidP="00535242">
            <w:pPr>
              <w:pStyle w:val="Table"/>
              <w:ind w:right="-45"/>
              <w:jc w:val="center"/>
              <w:rPr>
                <w:b/>
                <w:lang w:bidi="ne-NP"/>
              </w:rPr>
            </w:pPr>
            <w:r w:rsidRPr="001C0EA0">
              <w:rPr>
                <w:b/>
                <w:lang w:bidi="ne-NP"/>
              </w:rPr>
              <w:t xml:space="preserve">Modi </w:t>
            </w:r>
            <w:proofErr w:type="spellStart"/>
            <w:r w:rsidRPr="001C0EA0">
              <w:rPr>
                <w:b/>
                <w:lang w:bidi="ne-NP"/>
              </w:rPr>
              <w:t>Khola</w:t>
            </w:r>
            <w:proofErr w:type="spellEnd"/>
            <w:r w:rsidRPr="001C0EA0">
              <w:rPr>
                <w:b/>
                <w:lang w:bidi="ne-NP"/>
              </w:rPr>
              <w:t xml:space="preserve"> (406.5)</w:t>
            </w:r>
          </w:p>
        </w:tc>
        <w:tc>
          <w:tcPr>
            <w:tcW w:w="743" w:type="pct"/>
            <w:tcBorders>
              <w:top w:val="single" w:sz="4" w:space="0" w:color="auto"/>
              <w:left w:val="nil"/>
              <w:bottom w:val="single" w:sz="4" w:space="0" w:color="auto"/>
              <w:right w:val="single" w:sz="4" w:space="0" w:color="auto"/>
            </w:tcBorders>
            <w:shd w:val="clear" w:color="000000" w:fill="FFFFFF"/>
            <w:vAlign w:val="center"/>
            <w:hideMark/>
          </w:tcPr>
          <w:p w14:paraId="04F03676" w14:textId="77777777" w:rsidR="009971CA" w:rsidRPr="001C0EA0" w:rsidRDefault="009971CA" w:rsidP="00535242">
            <w:pPr>
              <w:pStyle w:val="Table"/>
              <w:ind w:right="-45"/>
              <w:jc w:val="center"/>
              <w:rPr>
                <w:b/>
                <w:lang w:bidi="ne-NP"/>
              </w:rPr>
            </w:pPr>
            <w:r w:rsidRPr="001C0EA0">
              <w:rPr>
                <w:b/>
                <w:lang w:bidi="ne-NP"/>
              </w:rPr>
              <w:t xml:space="preserve">Mardi </w:t>
            </w:r>
            <w:proofErr w:type="spellStart"/>
            <w:r w:rsidRPr="001C0EA0">
              <w:rPr>
                <w:b/>
                <w:lang w:bidi="ne-NP"/>
              </w:rPr>
              <w:t>Khola</w:t>
            </w:r>
            <w:proofErr w:type="spellEnd"/>
            <w:r w:rsidRPr="001C0EA0">
              <w:rPr>
                <w:b/>
                <w:lang w:bidi="ne-NP"/>
              </w:rPr>
              <w:t xml:space="preserve">   (428)</w:t>
            </w:r>
          </w:p>
        </w:tc>
        <w:tc>
          <w:tcPr>
            <w:tcW w:w="744" w:type="pct"/>
            <w:tcBorders>
              <w:top w:val="single" w:sz="4" w:space="0" w:color="auto"/>
              <w:left w:val="nil"/>
              <w:bottom w:val="single" w:sz="4" w:space="0" w:color="auto"/>
              <w:right w:val="single" w:sz="4" w:space="0" w:color="auto"/>
            </w:tcBorders>
            <w:shd w:val="clear" w:color="000000" w:fill="FFFFFF"/>
            <w:vAlign w:val="center"/>
            <w:hideMark/>
          </w:tcPr>
          <w:p w14:paraId="0E65F03D" w14:textId="77777777" w:rsidR="009971CA" w:rsidRPr="001C0EA0" w:rsidRDefault="009971CA" w:rsidP="00535242">
            <w:pPr>
              <w:pStyle w:val="Table"/>
              <w:ind w:right="-45"/>
              <w:jc w:val="center"/>
              <w:rPr>
                <w:b/>
                <w:lang w:bidi="ne-NP"/>
              </w:rPr>
            </w:pPr>
            <w:proofErr w:type="spellStart"/>
            <w:r w:rsidRPr="001C0EA0">
              <w:rPr>
                <w:b/>
                <w:lang w:bidi="ne-NP"/>
              </w:rPr>
              <w:t>Seti</w:t>
            </w:r>
            <w:proofErr w:type="spellEnd"/>
            <w:r w:rsidRPr="001C0EA0">
              <w:rPr>
                <w:b/>
                <w:lang w:bidi="ne-NP"/>
              </w:rPr>
              <w:t xml:space="preserve"> </w:t>
            </w:r>
            <w:proofErr w:type="spellStart"/>
            <w:r w:rsidRPr="001C0EA0">
              <w:rPr>
                <w:b/>
                <w:lang w:bidi="ne-NP"/>
              </w:rPr>
              <w:t>Nadi</w:t>
            </w:r>
            <w:proofErr w:type="spellEnd"/>
            <w:r w:rsidRPr="001C0EA0">
              <w:rPr>
                <w:b/>
                <w:lang w:bidi="ne-NP"/>
              </w:rPr>
              <w:t xml:space="preserve"> (430)</w:t>
            </w:r>
          </w:p>
        </w:tc>
        <w:tc>
          <w:tcPr>
            <w:tcW w:w="744" w:type="pct"/>
            <w:tcBorders>
              <w:top w:val="single" w:sz="4" w:space="0" w:color="auto"/>
              <w:left w:val="nil"/>
              <w:bottom w:val="single" w:sz="4" w:space="0" w:color="auto"/>
              <w:right w:val="single" w:sz="4" w:space="0" w:color="auto"/>
            </w:tcBorders>
            <w:shd w:val="clear" w:color="000000" w:fill="FFFFFF"/>
            <w:vAlign w:val="center"/>
            <w:hideMark/>
          </w:tcPr>
          <w:p w14:paraId="77BDFD71" w14:textId="77777777" w:rsidR="009971CA" w:rsidRPr="001C0EA0" w:rsidRDefault="009971CA" w:rsidP="00535242">
            <w:pPr>
              <w:pStyle w:val="Table"/>
              <w:ind w:right="-45"/>
              <w:jc w:val="center"/>
              <w:rPr>
                <w:b/>
                <w:lang w:bidi="ne-NP"/>
              </w:rPr>
            </w:pPr>
            <w:proofErr w:type="spellStart"/>
            <w:r w:rsidRPr="001C0EA0">
              <w:rPr>
                <w:b/>
                <w:lang w:bidi="ne-NP"/>
              </w:rPr>
              <w:t>Madi</w:t>
            </w:r>
            <w:proofErr w:type="spellEnd"/>
            <w:r w:rsidRPr="001C0EA0">
              <w:rPr>
                <w:b/>
                <w:lang w:bidi="ne-NP"/>
              </w:rPr>
              <w:t xml:space="preserve"> </w:t>
            </w:r>
            <w:proofErr w:type="spellStart"/>
            <w:r w:rsidRPr="001C0EA0">
              <w:rPr>
                <w:b/>
                <w:lang w:bidi="ne-NP"/>
              </w:rPr>
              <w:t>Nadi</w:t>
            </w:r>
            <w:proofErr w:type="spellEnd"/>
            <w:r w:rsidRPr="001C0EA0">
              <w:rPr>
                <w:b/>
                <w:lang w:bidi="ne-NP"/>
              </w:rPr>
              <w:t xml:space="preserve"> (438)</w:t>
            </w:r>
          </w:p>
        </w:tc>
        <w:tc>
          <w:tcPr>
            <w:tcW w:w="744" w:type="pct"/>
            <w:tcBorders>
              <w:top w:val="single" w:sz="4" w:space="0" w:color="auto"/>
              <w:left w:val="nil"/>
              <w:bottom w:val="single" w:sz="4" w:space="0" w:color="auto"/>
              <w:right w:val="single" w:sz="4" w:space="0" w:color="auto"/>
            </w:tcBorders>
            <w:shd w:val="clear" w:color="000000" w:fill="FFFFFF"/>
            <w:vAlign w:val="center"/>
            <w:hideMark/>
          </w:tcPr>
          <w:p w14:paraId="4EB0DB79" w14:textId="77777777" w:rsidR="009971CA" w:rsidRPr="001C0EA0" w:rsidRDefault="009971CA" w:rsidP="00535242">
            <w:pPr>
              <w:pStyle w:val="Table"/>
              <w:ind w:right="-45"/>
              <w:jc w:val="center"/>
              <w:rPr>
                <w:b/>
                <w:lang w:bidi="ne-NP"/>
              </w:rPr>
            </w:pPr>
            <w:proofErr w:type="spellStart"/>
            <w:r w:rsidRPr="001C0EA0">
              <w:rPr>
                <w:b/>
                <w:lang w:bidi="ne-NP"/>
              </w:rPr>
              <w:t>Marsyandi</w:t>
            </w:r>
            <w:proofErr w:type="spellEnd"/>
            <w:r w:rsidRPr="001C0EA0">
              <w:rPr>
                <w:b/>
                <w:lang w:bidi="ne-NP"/>
              </w:rPr>
              <w:t xml:space="preserve"> </w:t>
            </w:r>
            <w:proofErr w:type="spellStart"/>
            <w:r w:rsidRPr="001C0EA0">
              <w:rPr>
                <w:b/>
                <w:lang w:bidi="ne-NP"/>
              </w:rPr>
              <w:t>Nadi</w:t>
            </w:r>
            <w:proofErr w:type="spellEnd"/>
            <w:r w:rsidRPr="001C0EA0">
              <w:rPr>
                <w:b/>
                <w:lang w:bidi="ne-NP"/>
              </w:rPr>
              <w:t xml:space="preserve"> (439.7)</w:t>
            </w:r>
          </w:p>
        </w:tc>
      </w:tr>
      <w:tr w:rsidR="009971CA" w:rsidRPr="001C0EA0" w14:paraId="3C3B08A2" w14:textId="77777777" w:rsidTr="00DB4929">
        <w:trPr>
          <w:trHeight w:val="360"/>
          <w:jc w:val="center"/>
        </w:trPr>
        <w:tc>
          <w:tcPr>
            <w:tcW w:w="5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AEDDF3" w14:textId="77777777" w:rsidR="009971CA" w:rsidRPr="001C0EA0" w:rsidRDefault="009971CA" w:rsidP="00535242">
            <w:pPr>
              <w:pStyle w:val="Table"/>
              <w:ind w:right="-45"/>
              <w:jc w:val="center"/>
              <w:rPr>
                <w:lang w:bidi="ne-NP"/>
              </w:rPr>
            </w:pPr>
            <w:r w:rsidRPr="001C0EA0">
              <w:rPr>
                <w:lang w:bidi="ne-NP"/>
              </w:rPr>
              <w:t>2</w:t>
            </w:r>
          </w:p>
        </w:tc>
        <w:tc>
          <w:tcPr>
            <w:tcW w:w="743" w:type="pct"/>
            <w:tcBorders>
              <w:top w:val="nil"/>
              <w:left w:val="nil"/>
              <w:bottom w:val="single" w:sz="4" w:space="0" w:color="auto"/>
              <w:right w:val="single" w:sz="4" w:space="0" w:color="auto"/>
            </w:tcBorders>
            <w:shd w:val="clear" w:color="000000" w:fill="FFFFFF"/>
            <w:noWrap/>
            <w:vAlign w:val="center"/>
          </w:tcPr>
          <w:p w14:paraId="3C858985" w14:textId="77777777" w:rsidR="009971CA" w:rsidRPr="001C0EA0" w:rsidRDefault="009971CA" w:rsidP="00535242">
            <w:pPr>
              <w:pStyle w:val="Table"/>
              <w:ind w:right="-45"/>
              <w:jc w:val="center"/>
              <w:rPr>
                <w:lang w:bidi="ne-NP"/>
              </w:rPr>
            </w:pPr>
            <w:r w:rsidRPr="001C0EA0">
              <w:rPr>
                <w:rFonts w:cs="Arial"/>
                <w:color w:val="000000"/>
                <w:szCs w:val="22"/>
              </w:rPr>
              <w:t>49.08</w:t>
            </w:r>
          </w:p>
        </w:tc>
        <w:tc>
          <w:tcPr>
            <w:tcW w:w="743" w:type="pct"/>
            <w:tcBorders>
              <w:top w:val="nil"/>
              <w:left w:val="nil"/>
              <w:bottom w:val="single" w:sz="4" w:space="0" w:color="auto"/>
              <w:right w:val="single" w:sz="4" w:space="0" w:color="auto"/>
            </w:tcBorders>
            <w:shd w:val="clear" w:color="000000" w:fill="FFFFFF"/>
            <w:noWrap/>
            <w:vAlign w:val="center"/>
          </w:tcPr>
          <w:p w14:paraId="69F98FC7" w14:textId="77777777" w:rsidR="009971CA" w:rsidRPr="001C0EA0" w:rsidRDefault="009971CA" w:rsidP="00535242">
            <w:pPr>
              <w:pStyle w:val="Table"/>
              <w:ind w:right="-45"/>
              <w:jc w:val="center"/>
              <w:rPr>
                <w:lang w:bidi="ne-NP"/>
              </w:rPr>
            </w:pPr>
            <w:r w:rsidRPr="001C0EA0">
              <w:rPr>
                <w:rFonts w:cs="Arial"/>
                <w:color w:val="000000"/>
                <w:szCs w:val="22"/>
              </w:rPr>
              <w:t>60.07</w:t>
            </w:r>
          </w:p>
        </w:tc>
        <w:tc>
          <w:tcPr>
            <w:tcW w:w="743" w:type="pct"/>
            <w:tcBorders>
              <w:top w:val="nil"/>
              <w:left w:val="nil"/>
              <w:bottom w:val="single" w:sz="4" w:space="0" w:color="auto"/>
              <w:right w:val="single" w:sz="4" w:space="0" w:color="auto"/>
            </w:tcBorders>
            <w:shd w:val="clear" w:color="000000" w:fill="FFFFFF"/>
            <w:noWrap/>
            <w:vAlign w:val="center"/>
          </w:tcPr>
          <w:p w14:paraId="260DA4AE" w14:textId="77777777" w:rsidR="009971CA" w:rsidRPr="001C0EA0" w:rsidRDefault="009971CA" w:rsidP="00535242">
            <w:pPr>
              <w:pStyle w:val="Table"/>
              <w:ind w:right="-45"/>
              <w:jc w:val="center"/>
              <w:rPr>
                <w:lang w:bidi="ne-NP"/>
              </w:rPr>
            </w:pPr>
            <w:r w:rsidRPr="001C0EA0">
              <w:rPr>
                <w:rFonts w:cs="Arial"/>
                <w:color w:val="000000"/>
                <w:szCs w:val="22"/>
              </w:rPr>
              <w:t>16.75</w:t>
            </w:r>
          </w:p>
        </w:tc>
        <w:tc>
          <w:tcPr>
            <w:tcW w:w="744" w:type="pct"/>
            <w:tcBorders>
              <w:top w:val="nil"/>
              <w:left w:val="nil"/>
              <w:bottom w:val="single" w:sz="4" w:space="0" w:color="auto"/>
              <w:right w:val="single" w:sz="4" w:space="0" w:color="auto"/>
            </w:tcBorders>
            <w:shd w:val="clear" w:color="000000" w:fill="FFFFFF"/>
            <w:noWrap/>
            <w:vAlign w:val="center"/>
          </w:tcPr>
          <w:p w14:paraId="74736373" w14:textId="77777777" w:rsidR="009971CA" w:rsidRPr="001C0EA0" w:rsidRDefault="009971CA" w:rsidP="00535242">
            <w:pPr>
              <w:pStyle w:val="Table"/>
              <w:ind w:right="-45"/>
              <w:jc w:val="center"/>
              <w:rPr>
                <w:lang w:bidi="ne-NP"/>
              </w:rPr>
            </w:pPr>
            <w:r w:rsidRPr="001C0EA0">
              <w:rPr>
                <w:rFonts w:cs="Arial"/>
                <w:color w:val="000000"/>
                <w:szCs w:val="22"/>
              </w:rPr>
              <w:t>53.61</w:t>
            </w:r>
          </w:p>
        </w:tc>
        <w:tc>
          <w:tcPr>
            <w:tcW w:w="744" w:type="pct"/>
            <w:tcBorders>
              <w:top w:val="nil"/>
              <w:left w:val="nil"/>
              <w:bottom w:val="single" w:sz="4" w:space="0" w:color="auto"/>
              <w:right w:val="single" w:sz="4" w:space="0" w:color="auto"/>
            </w:tcBorders>
            <w:shd w:val="clear" w:color="000000" w:fill="FFFFFF"/>
            <w:noWrap/>
            <w:vAlign w:val="center"/>
          </w:tcPr>
          <w:p w14:paraId="09BB347B" w14:textId="77777777" w:rsidR="009971CA" w:rsidRPr="001C0EA0" w:rsidRDefault="009971CA" w:rsidP="00535242">
            <w:pPr>
              <w:pStyle w:val="Table"/>
              <w:ind w:right="-45"/>
              <w:jc w:val="center"/>
              <w:rPr>
                <w:lang w:bidi="ne-NP"/>
              </w:rPr>
            </w:pPr>
            <w:r w:rsidRPr="001C0EA0">
              <w:rPr>
                <w:rFonts w:cs="Arial"/>
                <w:color w:val="000000"/>
                <w:szCs w:val="22"/>
              </w:rPr>
              <w:t>108.11</w:t>
            </w:r>
          </w:p>
        </w:tc>
        <w:tc>
          <w:tcPr>
            <w:tcW w:w="744" w:type="pct"/>
            <w:tcBorders>
              <w:top w:val="nil"/>
              <w:left w:val="nil"/>
              <w:bottom w:val="single" w:sz="4" w:space="0" w:color="auto"/>
              <w:right w:val="single" w:sz="4" w:space="0" w:color="auto"/>
            </w:tcBorders>
            <w:shd w:val="clear" w:color="000000" w:fill="FFFFFF"/>
            <w:noWrap/>
            <w:vAlign w:val="center"/>
          </w:tcPr>
          <w:p w14:paraId="6DD91657" w14:textId="77777777" w:rsidR="009971CA" w:rsidRPr="001C0EA0" w:rsidRDefault="009971CA" w:rsidP="00535242">
            <w:pPr>
              <w:pStyle w:val="Table"/>
              <w:ind w:right="-45"/>
              <w:jc w:val="center"/>
              <w:rPr>
                <w:lang w:bidi="ne-NP"/>
              </w:rPr>
            </w:pPr>
            <w:r w:rsidRPr="001C0EA0">
              <w:rPr>
                <w:rFonts w:cs="Arial"/>
                <w:color w:val="000000"/>
                <w:szCs w:val="22"/>
              </w:rPr>
              <w:t>271.05</w:t>
            </w:r>
          </w:p>
        </w:tc>
      </w:tr>
      <w:tr w:rsidR="009971CA" w:rsidRPr="001C0EA0" w14:paraId="07D59AB3" w14:textId="77777777" w:rsidTr="00DB4929">
        <w:trPr>
          <w:trHeight w:val="360"/>
          <w:jc w:val="center"/>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3FC70099" w14:textId="77777777" w:rsidR="009971CA" w:rsidRPr="001C0EA0" w:rsidRDefault="009971CA" w:rsidP="00535242">
            <w:pPr>
              <w:pStyle w:val="Table"/>
              <w:ind w:right="-45"/>
              <w:jc w:val="center"/>
              <w:rPr>
                <w:lang w:bidi="ne-NP"/>
              </w:rPr>
            </w:pPr>
            <w:r w:rsidRPr="001C0EA0">
              <w:rPr>
                <w:lang w:bidi="ne-NP"/>
              </w:rPr>
              <w:t>5</w:t>
            </w:r>
          </w:p>
        </w:tc>
        <w:tc>
          <w:tcPr>
            <w:tcW w:w="743" w:type="pct"/>
            <w:tcBorders>
              <w:top w:val="nil"/>
              <w:left w:val="nil"/>
              <w:bottom w:val="single" w:sz="4" w:space="0" w:color="auto"/>
              <w:right w:val="single" w:sz="4" w:space="0" w:color="auto"/>
            </w:tcBorders>
            <w:shd w:val="clear" w:color="000000" w:fill="FFFFFF"/>
            <w:noWrap/>
            <w:vAlign w:val="center"/>
          </w:tcPr>
          <w:p w14:paraId="506ECDF0" w14:textId="77777777" w:rsidR="009971CA" w:rsidRPr="001C0EA0" w:rsidRDefault="009971CA" w:rsidP="00535242">
            <w:pPr>
              <w:pStyle w:val="Table"/>
              <w:ind w:right="-45"/>
              <w:jc w:val="center"/>
              <w:rPr>
                <w:lang w:bidi="ne-NP"/>
              </w:rPr>
            </w:pPr>
            <w:r w:rsidRPr="001C0EA0">
              <w:rPr>
                <w:rFonts w:cs="Arial"/>
                <w:color w:val="000000"/>
                <w:szCs w:val="22"/>
              </w:rPr>
              <w:t>63.14</w:t>
            </w:r>
          </w:p>
        </w:tc>
        <w:tc>
          <w:tcPr>
            <w:tcW w:w="743" w:type="pct"/>
            <w:tcBorders>
              <w:top w:val="nil"/>
              <w:left w:val="nil"/>
              <w:bottom w:val="single" w:sz="4" w:space="0" w:color="auto"/>
              <w:right w:val="single" w:sz="4" w:space="0" w:color="auto"/>
            </w:tcBorders>
            <w:shd w:val="clear" w:color="000000" w:fill="FFFFFF"/>
            <w:noWrap/>
            <w:vAlign w:val="center"/>
          </w:tcPr>
          <w:p w14:paraId="45DF60A8" w14:textId="77777777" w:rsidR="009971CA" w:rsidRPr="001C0EA0" w:rsidRDefault="009971CA" w:rsidP="00535242">
            <w:pPr>
              <w:pStyle w:val="Table"/>
              <w:ind w:right="-45"/>
              <w:jc w:val="center"/>
              <w:rPr>
                <w:lang w:bidi="ne-NP"/>
              </w:rPr>
            </w:pPr>
            <w:r w:rsidRPr="001C0EA0">
              <w:rPr>
                <w:rFonts w:cs="Arial"/>
                <w:color w:val="000000"/>
                <w:szCs w:val="22"/>
              </w:rPr>
              <w:t>114.31</w:t>
            </w:r>
          </w:p>
        </w:tc>
        <w:tc>
          <w:tcPr>
            <w:tcW w:w="743" w:type="pct"/>
            <w:tcBorders>
              <w:top w:val="nil"/>
              <w:left w:val="nil"/>
              <w:bottom w:val="single" w:sz="4" w:space="0" w:color="auto"/>
              <w:right w:val="single" w:sz="4" w:space="0" w:color="auto"/>
            </w:tcBorders>
            <w:shd w:val="clear" w:color="000000" w:fill="FFFFFF"/>
            <w:noWrap/>
            <w:vAlign w:val="center"/>
          </w:tcPr>
          <w:p w14:paraId="258BD929" w14:textId="77777777" w:rsidR="009971CA" w:rsidRPr="001C0EA0" w:rsidRDefault="009971CA" w:rsidP="00535242">
            <w:pPr>
              <w:pStyle w:val="Table"/>
              <w:ind w:right="-45"/>
              <w:jc w:val="center"/>
              <w:rPr>
                <w:lang w:bidi="ne-NP"/>
              </w:rPr>
            </w:pPr>
            <w:r w:rsidRPr="001C0EA0">
              <w:rPr>
                <w:rFonts w:cs="Arial"/>
                <w:color w:val="000000"/>
                <w:szCs w:val="22"/>
              </w:rPr>
              <w:t>24.68</w:t>
            </w:r>
          </w:p>
        </w:tc>
        <w:tc>
          <w:tcPr>
            <w:tcW w:w="744" w:type="pct"/>
            <w:tcBorders>
              <w:top w:val="nil"/>
              <w:left w:val="nil"/>
              <w:bottom w:val="single" w:sz="4" w:space="0" w:color="auto"/>
              <w:right w:val="single" w:sz="4" w:space="0" w:color="auto"/>
            </w:tcBorders>
            <w:shd w:val="clear" w:color="000000" w:fill="FFFFFF"/>
            <w:noWrap/>
            <w:vAlign w:val="center"/>
          </w:tcPr>
          <w:p w14:paraId="0116C25B" w14:textId="77777777" w:rsidR="009971CA" w:rsidRPr="001C0EA0" w:rsidRDefault="009971CA" w:rsidP="00535242">
            <w:pPr>
              <w:pStyle w:val="Table"/>
              <w:ind w:right="-45"/>
              <w:jc w:val="center"/>
              <w:rPr>
                <w:lang w:bidi="ne-NP"/>
              </w:rPr>
            </w:pPr>
            <w:r w:rsidRPr="001C0EA0">
              <w:rPr>
                <w:rFonts w:cs="Arial"/>
                <w:color w:val="000000"/>
                <w:szCs w:val="22"/>
              </w:rPr>
              <w:t>72.41</w:t>
            </w:r>
          </w:p>
        </w:tc>
        <w:tc>
          <w:tcPr>
            <w:tcW w:w="744" w:type="pct"/>
            <w:tcBorders>
              <w:top w:val="nil"/>
              <w:left w:val="nil"/>
              <w:bottom w:val="single" w:sz="4" w:space="0" w:color="auto"/>
              <w:right w:val="single" w:sz="4" w:space="0" w:color="auto"/>
            </w:tcBorders>
            <w:shd w:val="clear" w:color="000000" w:fill="FFFFFF"/>
            <w:noWrap/>
            <w:vAlign w:val="center"/>
          </w:tcPr>
          <w:p w14:paraId="612AC2F8" w14:textId="77777777" w:rsidR="009971CA" w:rsidRPr="001C0EA0" w:rsidRDefault="009971CA" w:rsidP="00535242">
            <w:pPr>
              <w:pStyle w:val="Table"/>
              <w:ind w:right="-45"/>
              <w:jc w:val="center"/>
              <w:rPr>
                <w:lang w:bidi="ne-NP"/>
              </w:rPr>
            </w:pPr>
            <w:r w:rsidRPr="001C0EA0">
              <w:rPr>
                <w:rFonts w:cs="Arial"/>
                <w:color w:val="000000"/>
                <w:szCs w:val="22"/>
              </w:rPr>
              <w:t>188.09</w:t>
            </w:r>
          </w:p>
        </w:tc>
        <w:tc>
          <w:tcPr>
            <w:tcW w:w="744" w:type="pct"/>
            <w:tcBorders>
              <w:top w:val="nil"/>
              <w:left w:val="nil"/>
              <w:bottom w:val="single" w:sz="4" w:space="0" w:color="auto"/>
              <w:right w:val="single" w:sz="4" w:space="0" w:color="auto"/>
            </w:tcBorders>
            <w:shd w:val="clear" w:color="000000" w:fill="FFFFFF"/>
            <w:noWrap/>
            <w:vAlign w:val="center"/>
          </w:tcPr>
          <w:p w14:paraId="4086A0DA" w14:textId="77777777" w:rsidR="009971CA" w:rsidRPr="001C0EA0" w:rsidRDefault="009971CA" w:rsidP="00535242">
            <w:pPr>
              <w:pStyle w:val="Table"/>
              <w:ind w:right="-45"/>
              <w:jc w:val="center"/>
              <w:rPr>
                <w:lang w:bidi="ne-NP"/>
              </w:rPr>
            </w:pPr>
            <w:r w:rsidRPr="001C0EA0">
              <w:rPr>
                <w:rFonts w:cs="Arial"/>
                <w:color w:val="000000"/>
                <w:szCs w:val="22"/>
              </w:rPr>
              <w:t>451.50</w:t>
            </w:r>
          </w:p>
        </w:tc>
      </w:tr>
      <w:tr w:rsidR="009971CA" w:rsidRPr="001C0EA0" w14:paraId="73B726DA" w14:textId="77777777" w:rsidTr="00DB4929">
        <w:trPr>
          <w:trHeight w:val="360"/>
          <w:jc w:val="center"/>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289C6DCA" w14:textId="77777777" w:rsidR="009971CA" w:rsidRPr="001C0EA0" w:rsidRDefault="009971CA" w:rsidP="00535242">
            <w:pPr>
              <w:pStyle w:val="Table"/>
              <w:ind w:right="-45"/>
              <w:jc w:val="center"/>
              <w:rPr>
                <w:lang w:bidi="ne-NP"/>
              </w:rPr>
            </w:pPr>
            <w:r w:rsidRPr="001C0EA0">
              <w:rPr>
                <w:lang w:bidi="ne-NP"/>
              </w:rPr>
              <w:t>10</w:t>
            </w:r>
          </w:p>
        </w:tc>
        <w:tc>
          <w:tcPr>
            <w:tcW w:w="743" w:type="pct"/>
            <w:tcBorders>
              <w:top w:val="nil"/>
              <w:left w:val="nil"/>
              <w:bottom w:val="single" w:sz="4" w:space="0" w:color="auto"/>
              <w:right w:val="single" w:sz="4" w:space="0" w:color="auto"/>
            </w:tcBorders>
            <w:shd w:val="clear" w:color="000000" w:fill="FFFFFF"/>
            <w:noWrap/>
            <w:vAlign w:val="center"/>
          </w:tcPr>
          <w:p w14:paraId="142CB108" w14:textId="77777777" w:rsidR="009971CA" w:rsidRPr="001C0EA0" w:rsidRDefault="009971CA" w:rsidP="00535242">
            <w:pPr>
              <w:pStyle w:val="Table"/>
              <w:ind w:right="-45"/>
              <w:jc w:val="center"/>
              <w:rPr>
                <w:lang w:bidi="ne-NP"/>
              </w:rPr>
            </w:pPr>
            <w:r w:rsidRPr="001C0EA0">
              <w:rPr>
                <w:rFonts w:cs="Arial"/>
                <w:color w:val="000000"/>
                <w:szCs w:val="22"/>
              </w:rPr>
              <w:t>72.45</w:t>
            </w:r>
          </w:p>
        </w:tc>
        <w:tc>
          <w:tcPr>
            <w:tcW w:w="743" w:type="pct"/>
            <w:tcBorders>
              <w:top w:val="nil"/>
              <w:left w:val="nil"/>
              <w:bottom w:val="single" w:sz="4" w:space="0" w:color="auto"/>
              <w:right w:val="single" w:sz="4" w:space="0" w:color="auto"/>
            </w:tcBorders>
            <w:shd w:val="clear" w:color="000000" w:fill="FFFFFF"/>
            <w:noWrap/>
            <w:vAlign w:val="center"/>
          </w:tcPr>
          <w:p w14:paraId="119040CC" w14:textId="77777777" w:rsidR="009971CA" w:rsidRPr="001C0EA0" w:rsidRDefault="009971CA" w:rsidP="00535242">
            <w:pPr>
              <w:pStyle w:val="Table"/>
              <w:ind w:right="-45"/>
              <w:jc w:val="center"/>
              <w:rPr>
                <w:lang w:bidi="ne-NP"/>
              </w:rPr>
            </w:pPr>
            <w:r w:rsidRPr="001C0EA0">
              <w:rPr>
                <w:rFonts w:cs="Arial"/>
                <w:color w:val="000000"/>
                <w:szCs w:val="22"/>
              </w:rPr>
              <w:t>150.22</w:t>
            </w:r>
          </w:p>
        </w:tc>
        <w:tc>
          <w:tcPr>
            <w:tcW w:w="743" w:type="pct"/>
            <w:tcBorders>
              <w:top w:val="nil"/>
              <w:left w:val="nil"/>
              <w:bottom w:val="single" w:sz="4" w:space="0" w:color="auto"/>
              <w:right w:val="single" w:sz="4" w:space="0" w:color="auto"/>
            </w:tcBorders>
            <w:shd w:val="clear" w:color="000000" w:fill="FFFFFF"/>
            <w:noWrap/>
            <w:vAlign w:val="center"/>
          </w:tcPr>
          <w:p w14:paraId="6612911F" w14:textId="77777777" w:rsidR="009971CA" w:rsidRPr="001C0EA0" w:rsidRDefault="009971CA" w:rsidP="00535242">
            <w:pPr>
              <w:pStyle w:val="Table"/>
              <w:ind w:right="-45"/>
              <w:jc w:val="center"/>
              <w:rPr>
                <w:lang w:bidi="ne-NP"/>
              </w:rPr>
            </w:pPr>
            <w:r w:rsidRPr="001C0EA0">
              <w:rPr>
                <w:rFonts w:cs="Arial"/>
                <w:color w:val="000000"/>
                <w:szCs w:val="22"/>
              </w:rPr>
              <w:t>29.92</w:t>
            </w:r>
          </w:p>
        </w:tc>
        <w:tc>
          <w:tcPr>
            <w:tcW w:w="744" w:type="pct"/>
            <w:tcBorders>
              <w:top w:val="nil"/>
              <w:left w:val="nil"/>
              <w:bottom w:val="single" w:sz="4" w:space="0" w:color="auto"/>
              <w:right w:val="single" w:sz="4" w:space="0" w:color="auto"/>
            </w:tcBorders>
            <w:shd w:val="clear" w:color="000000" w:fill="FFFFFF"/>
            <w:noWrap/>
            <w:vAlign w:val="center"/>
          </w:tcPr>
          <w:p w14:paraId="7156493F" w14:textId="77777777" w:rsidR="009971CA" w:rsidRPr="001C0EA0" w:rsidRDefault="009971CA" w:rsidP="00535242">
            <w:pPr>
              <w:pStyle w:val="Table"/>
              <w:ind w:right="-45"/>
              <w:jc w:val="center"/>
              <w:rPr>
                <w:lang w:bidi="ne-NP"/>
              </w:rPr>
            </w:pPr>
            <w:r w:rsidRPr="001C0EA0">
              <w:rPr>
                <w:rFonts w:cs="Arial"/>
                <w:color w:val="000000"/>
                <w:szCs w:val="22"/>
              </w:rPr>
              <w:t>84.86</w:t>
            </w:r>
          </w:p>
        </w:tc>
        <w:tc>
          <w:tcPr>
            <w:tcW w:w="744" w:type="pct"/>
            <w:tcBorders>
              <w:top w:val="nil"/>
              <w:left w:val="nil"/>
              <w:bottom w:val="single" w:sz="4" w:space="0" w:color="auto"/>
              <w:right w:val="single" w:sz="4" w:space="0" w:color="auto"/>
            </w:tcBorders>
            <w:shd w:val="clear" w:color="000000" w:fill="FFFFFF"/>
            <w:noWrap/>
            <w:vAlign w:val="center"/>
          </w:tcPr>
          <w:p w14:paraId="1644E0D0" w14:textId="77777777" w:rsidR="009971CA" w:rsidRPr="001C0EA0" w:rsidRDefault="009971CA" w:rsidP="00535242">
            <w:pPr>
              <w:pStyle w:val="Table"/>
              <w:ind w:right="-45"/>
              <w:jc w:val="center"/>
              <w:rPr>
                <w:lang w:bidi="ne-NP"/>
              </w:rPr>
            </w:pPr>
            <w:r w:rsidRPr="001C0EA0">
              <w:rPr>
                <w:rFonts w:cs="Arial"/>
                <w:color w:val="000000"/>
                <w:szCs w:val="22"/>
              </w:rPr>
              <w:t>241.04</w:t>
            </w:r>
          </w:p>
        </w:tc>
        <w:tc>
          <w:tcPr>
            <w:tcW w:w="744" w:type="pct"/>
            <w:tcBorders>
              <w:top w:val="nil"/>
              <w:left w:val="nil"/>
              <w:bottom w:val="single" w:sz="4" w:space="0" w:color="auto"/>
              <w:right w:val="single" w:sz="4" w:space="0" w:color="auto"/>
            </w:tcBorders>
            <w:shd w:val="clear" w:color="000000" w:fill="FFFFFF"/>
            <w:noWrap/>
            <w:vAlign w:val="center"/>
          </w:tcPr>
          <w:p w14:paraId="6B7146D4" w14:textId="77777777" w:rsidR="009971CA" w:rsidRPr="001C0EA0" w:rsidRDefault="009971CA" w:rsidP="00535242">
            <w:pPr>
              <w:pStyle w:val="Table"/>
              <w:ind w:right="-45"/>
              <w:jc w:val="center"/>
              <w:rPr>
                <w:lang w:bidi="ne-NP"/>
              </w:rPr>
            </w:pPr>
            <w:r w:rsidRPr="001C0EA0">
              <w:rPr>
                <w:rFonts w:cs="Arial"/>
                <w:color w:val="000000"/>
                <w:szCs w:val="22"/>
              </w:rPr>
              <w:t>570.98</w:t>
            </w:r>
          </w:p>
        </w:tc>
      </w:tr>
      <w:tr w:rsidR="009971CA" w:rsidRPr="001C0EA0" w14:paraId="3B4817E0" w14:textId="77777777" w:rsidTr="00DB4929">
        <w:trPr>
          <w:trHeight w:val="360"/>
          <w:jc w:val="center"/>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545A7281" w14:textId="77777777" w:rsidR="009971CA" w:rsidRPr="001C0EA0" w:rsidRDefault="009971CA" w:rsidP="00535242">
            <w:pPr>
              <w:pStyle w:val="Table"/>
              <w:ind w:right="-45"/>
              <w:jc w:val="center"/>
              <w:rPr>
                <w:lang w:bidi="ne-NP"/>
              </w:rPr>
            </w:pPr>
            <w:r w:rsidRPr="001C0EA0">
              <w:rPr>
                <w:lang w:bidi="ne-NP"/>
              </w:rPr>
              <w:t>20</w:t>
            </w:r>
          </w:p>
        </w:tc>
        <w:tc>
          <w:tcPr>
            <w:tcW w:w="743" w:type="pct"/>
            <w:tcBorders>
              <w:top w:val="nil"/>
              <w:left w:val="nil"/>
              <w:bottom w:val="single" w:sz="4" w:space="0" w:color="auto"/>
              <w:right w:val="single" w:sz="4" w:space="0" w:color="auto"/>
            </w:tcBorders>
            <w:shd w:val="clear" w:color="000000" w:fill="FFFFFF"/>
            <w:noWrap/>
            <w:vAlign w:val="center"/>
          </w:tcPr>
          <w:p w14:paraId="2CE79BB3" w14:textId="77777777" w:rsidR="009971CA" w:rsidRPr="001C0EA0" w:rsidRDefault="009971CA" w:rsidP="00535242">
            <w:pPr>
              <w:pStyle w:val="Table"/>
              <w:ind w:right="-45"/>
              <w:jc w:val="center"/>
              <w:rPr>
                <w:lang w:bidi="ne-NP"/>
              </w:rPr>
            </w:pPr>
            <w:r w:rsidRPr="001C0EA0">
              <w:rPr>
                <w:rFonts w:cs="Arial"/>
                <w:color w:val="000000"/>
                <w:szCs w:val="22"/>
              </w:rPr>
              <w:t>81.38</w:t>
            </w:r>
          </w:p>
        </w:tc>
        <w:tc>
          <w:tcPr>
            <w:tcW w:w="743" w:type="pct"/>
            <w:tcBorders>
              <w:top w:val="nil"/>
              <w:left w:val="nil"/>
              <w:bottom w:val="single" w:sz="4" w:space="0" w:color="auto"/>
              <w:right w:val="single" w:sz="4" w:space="0" w:color="auto"/>
            </w:tcBorders>
            <w:shd w:val="clear" w:color="000000" w:fill="FFFFFF"/>
            <w:noWrap/>
            <w:vAlign w:val="center"/>
          </w:tcPr>
          <w:p w14:paraId="4C4CFDE4" w14:textId="77777777" w:rsidR="009971CA" w:rsidRPr="001C0EA0" w:rsidRDefault="009971CA" w:rsidP="00535242">
            <w:pPr>
              <w:pStyle w:val="Table"/>
              <w:ind w:right="-45"/>
              <w:jc w:val="center"/>
              <w:rPr>
                <w:lang w:bidi="ne-NP"/>
              </w:rPr>
            </w:pPr>
            <w:r w:rsidRPr="001C0EA0">
              <w:rPr>
                <w:rFonts w:cs="Arial"/>
                <w:color w:val="000000"/>
                <w:szCs w:val="22"/>
              </w:rPr>
              <w:t>184.66</w:t>
            </w:r>
          </w:p>
        </w:tc>
        <w:tc>
          <w:tcPr>
            <w:tcW w:w="743" w:type="pct"/>
            <w:tcBorders>
              <w:top w:val="nil"/>
              <w:left w:val="nil"/>
              <w:bottom w:val="single" w:sz="4" w:space="0" w:color="auto"/>
              <w:right w:val="single" w:sz="4" w:space="0" w:color="auto"/>
            </w:tcBorders>
            <w:shd w:val="clear" w:color="000000" w:fill="FFFFFF"/>
            <w:noWrap/>
            <w:vAlign w:val="center"/>
          </w:tcPr>
          <w:p w14:paraId="40B4E1D4" w14:textId="77777777" w:rsidR="009971CA" w:rsidRPr="001C0EA0" w:rsidRDefault="009971CA" w:rsidP="00535242">
            <w:pPr>
              <w:pStyle w:val="Table"/>
              <w:ind w:right="-45"/>
              <w:jc w:val="center"/>
              <w:rPr>
                <w:lang w:bidi="ne-NP"/>
              </w:rPr>
            </w:pPr>
            <w:r w:rsidRPr="001C0EA0">
              <w:rPr>
                <w:rFonts w:cs="Arial"/>
                <w:color w:val="000000"/>
                <w:szCs w:val="22"/>
              </w:rPr>
              <w:t>34.96</w:t>
            </w:r>
          </w:p>
        </w:tc>
        <w:tc>
          <w:tcPr>
            <w:tcW w:w="744" w:type="pct"/>
            <w:tcBorders>
              <w:top w:val="nil"/>
              <w:left w:val="nil"/>
              <w:bottom w:val="single" w:sz="4" w:space="0" w:color="auto"/>
              <w:right w:val="single" w:sz="4" w:space="0" w:color="auto"/>
            </w:tcBorders>
            <w:shd w:val="clear" w:color="000000" w:fill="FFFFFF"/>
            <w:noWrap/>
            <w:vAlign w:val="center"/>
          </w:tcPr>
          <w:p w14:paraId="76485F39" w14:textId="77777777" w:rsidR="009971CA" w:rsidRPr="001C0EA0" w:rsidRDefault="009971CA" w:rsidP="00535242">
            <w:pPr>
              <w:pStyle w:val="Table"/>
              <w:ind w:right="-45"/>
              <w:jc w:val="center"/>
              <w:rPr>
                <w:lang w:bidi="ne-NP"/>
              </w:rPr>
            </w:pPr>
            <w:r w:rsidRPr="001C0EA0">
              <w:rPr>
                <w:rFonts w:cs="Arial"/>
                <w:color w:val="000000"/>
                <w:szCs w:val="22"/>
              </w:rPr>
              <w:t>96.80</w:t>
            </w:r>
          </w:p>
        </w:tc>
        <w:tc>
          <w:tcPr>
            <w:tcW w:w="744" w:type="pct"/>
            <w:tcBorders>
              <w:top w:val="nil"/>
              <w:left w:val="nil"/>
              <w:bottom w:val="single" w:sz="4" w:space="0" w:color="auto"/>
              <w:right w:val="single" w:sz="4" w:space="0" w:color="auto"/>
            </w:tcBorders>
            <w:shd w:val="clear" w:color="000000" w:fill="FFFFFF"/>
            <w:noWrap/>
            <w:vAlign w:val="center"/>
          </w:tcPr>
          <w:p w14:paraId="517A0C69" w14:textId="77777777" w:rsidR="009971CA" w:rsidRPr="001C0EA0" w:rsidRDefault="009971CA" w:rsidP="00535242">
            <w:pPr>
              <w:pStyle w:val="Table"/>
              <w:ind w:right="-45"/>
              <w:jc w:val="center"/>
              <w:rPr>
                <w:lang w:bidi="ne-NP"/>
              </w:rPr>
            </w:pPr>
            <w:r w:rsidRPr="001C0EA0">
              <w:rPr>
                <w:rFonts w:cs="Arial"/>
                <w:color w:val="000000"/>
                <w:szCs w:val="22"/>
              </w:rPr>
              <w:t>291.83</w:t>
            </w:r>
          </w:p>
        </w:tc>
        <w:tc>
          <w:tcPr>
            <w:tcW w:w="744" w:type="pct"/>
            <w:tcBorders>
              <w:top w:val="nil"/>
              <w:left w:val="nil"/>
              <w:bottom w:val="single" w:sz="4" w:space="0" w:color="auto"/>
              <w:right w:val="single" w:sz="4" w:space="0" w:color="auto"/>
            </w:tcBorders>
            <w:shd w:val="clear" w:color="000000" w:fill="FFFFFF"/>
            <w:noWrap/>
            <w:vAlign w:val="center"/>
          </w:tcPr>
          <w:p w14:paraId="523AF7FA" w14:textId="77777777" w:rsidR="009971CA" w:rsidRPr="001C0EA0" w:rsidRDefault="009971CA" w:rsidP="00535242">
            <w:pPr>
              <w:pStyle w:val="Table"/>
              <w:ind w:right="-45"/>
              <w:jc w:val="center"/>
              <w:rPr>
                <w:lang w:bidi="ne-NP"/>
              </w:rPr>
            </w:pPr>
            <w:r w:rsidRPr="001C0EA0">
              <w:rPr>
                <w:rFonts w:cs="Arial"/>
                <w:color w:val="000000"/>
                <w:szCs w:val="22"/>
              </w:rPr>
              <w:t>685.58</w:t>
            </w:r>
          </w:p>
        </w:tc>
      </w:tr>
      <w:tr w:rsidR="009971CA" w:rsidRPr="001C0EA0" w14:paraId="081802C2" w14:textId="77777777" w:rsidTr="00DB4929">
        <w:trPr>
          <w:trHeight w:val="360"/>
          <w:jc w:val="center"/>
        </w:trPr>
        <w:tc>
          <w:tcPr>
            <w:tcW w:w="5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C8AEFC" w14:textId="77777777" w:rsidR="009971CA" w:rsidRPr="001C0EA0" w:rsidRDefault="009971CA" w:rsidP="00535242">
            <w:pPr>
              <w:pStyle w:val="Table"/>
              <w:ind w:right="-45"/>
              <w:jc w:val="center"/>
              <w:rPr>
                <w:lang w:bidi="ne-NP"/>
              </w:rPr>
            </w:pPr>
            <w:r w:rsidRPr="001C0EA0">
              <w:rPr>
                <w:lang w:bidi="ne-NP"/>
              </w:rPr>
              <w:t>50</w:t>
            </w:r>
          </w:p>
        </w:tc>
        <w:tc>
          <w:tcPr>
            <w:tcW w:w="743" w:type="pct"/>
            <w:tcBorders>
              <w:top w:val="nil"/>
              <w:left w:val="nil"/>
              <w:bottom w:val="single" w:sz="4" w:space="0" w:color="auto"/>
              <w:right w:val="single" w:sz="4" w:space="0" w:color="auto"/>
            </w:tcBorders>
            <w:shd w:val="clear" w:color="000000" w:fill="FFFFFF"/>
            <w:noWrap/>
            <w:vAlign w:val="center"/>
          </w:tcPr>
          <w:p w14:paraId="48EDE5BE" w14:textId="77777777" w:rsidR="009971CA" w:rsidRPr="001C0EA0" w:rsidRDefault="009971CA" w:rsidP="00535242">
            <w:pPr>
              <w:pStyle w:val="Table"/>
              <w:ind w:right="-45"/>
              <w:jc w:val="center"/>
              <w:rPr>
                <w:lang w:bidi="ne-NP"/>
              </w:rPr>
            </w:pPr>
            <w:r w:rsidRPr="001C0EA0">
              <w:rPr>
                <w:rFonts w:cs="Arial"/>
                <w:color w:val="000000"/>
                <w:szCs w:val="22"/>
              </w:rPr>
              <w:t>92.94</w:t>
            </w:r>
          </w:p>
        </w:tc>
        <w:tc>
          <w:tcPr>
            <w:tcW w:w="743" w:type="pct"/>
            <w:tcBorders>
              <w:top w:val="nil"/>
              <w:left w:val="nil"/>
              <w:bottom w:val="single" w:sz="4" w:space="0" w:color="auto"/>
              <w:right w:val="single" w:sz="4" w:space="0" w:color="auto"/>
            </w:tcBorders>
            <w:shd w:val="clear" w:color="000000" w:fill="FFFFFF"/>
            <w:noWrap/>
            <w:vAlign w:val="center"/>
          </w:tcPr>
          <w:p w14:paraId="69938EF3" w14:textId="77777777" w:rsidR="009971CA" w:rsidRPr="001C0EA0" w:rsidRDefault="009971CA" w:rsidP="00535242">
            <w:pPr>
              <w:pStyle w:val="Table"/>
              <w:ind w:right="-45"/>
              <w:jc w:val="center"/>
              <w:rPr>
                <w:lang w:bidi="ne-NP"/>
              </w:rPr>
            </w:pPr>
            <w:r w:rsidRPr="001C0EA0">
              <w:rPr>
                <w:rFonts w:cs="Arial"/>
                <w:color w:val="000000"/>
                <w:szCs w:val="22"/>
              </w:rPr>
              <w:t>229.24</w:t>
            </w:r>
          </w:p>
        </w:tc>
        <w:tc>
          <w:tcPr>
            <w:tcW w:w="743" w:type="pct"/>
            <w:tcBorders>
              <w:top w:val="nil"/>
              <w:left w:val="nil"/>
              <w:bottom w:val="single" w:sz="4" w:space="0" w:color="auto"/>
              <w:right w:val="single" w:sz="4" w:space="0" w:color="auto"/>
            </w:tcBorders>
            <w:shd w:val="clear" w:color="000000" w:fill="FFFFFF"/>
            <w:noWrap/>
            <w:vAlign w:val="center"/>
          </w:tcPr>
          <w:p w14:paraId="5CDFF3D1" w14:textId="77777777" w:rsidR="009971CA" w:rsidRPr="001C0EA0" w:rsidRDefault="009971CA" w:rsidP="00535242">
            <w:pPr>
              <w:pStyle w:val="Table"/>
              <w:ind w:right="-45"/>
              <w:jc w:val="center"/>
              <w:rPr>
                <w:lang w:bidi="ne-NP"/>
              </w:rPr>
            </w:pPr>
            <w:r w:rsidRPr="001C0EA0">
              <w:rPr>
                <w:rFonts w:cs="Arial"/>
                <w:color w:val="000000"/>
                <w:szCs w:val="22"/>
              </w:rPr>
              <w:t>41.47</w:t>
            </w:r>
          </w:p>
        </w:tc>
        <w:tc>
          <w:tcPr>
            <w:tcW w:w="744" w:type="pct"/>
            <w:tcBorders>
              <w:top w:val="nil"/>
              <w:left w:val="nil"/>
              <w:bottom w:val="single" w:sz="4" w:space="0" w:color="auto"/>
              <w:right w:val="single" w:sz="4" w:space="0" w:color="auto"/>
            </w:tcBorders>
            <w:shd w:val="clear" w:color="000000" w:fill="FFFFFF"/>
            <w:noWrap/>
            <w:vAlign w:val="center"/>
          </w:tcPr>
          <w:p w14:paraId="16997637" w14:textId="77777777" w:rsidR="009971CA" w:rsidRPr="001C0EA0" w:rsidRDefault="009971CA" w:rsidP="00535242">
            <w:pPr>
              <w:pStyle w:val="Table"/>
              <w:ind w:right="-45"/>
              <w:jc w:val="center"/>
              <w:rPr>
                <w:lang w:bidi="ne-NP"/>
              </w:rPr>
            </w:pPr>
            <w:r w:rsidRPr="001C0EA0">
              <w:rPr>
                <w:rFonts w:cs="Arial"/>
                <w:color w:val="000000"/>
                <w:szCs w:val="22"/>
              </w:rPr>
              <w:t>112.25</w:t>
            </w:r>
          </w:p>
        </w:tc>
        <w:tc>
          <w:tcPr>
            <w:tcW w:w="744" w:type="pct"/>
            <w:tcBorders>
              <w:top w:val="nil"/>
              <w:left w:val="nil"/>
              <w:bottom w:val="single" w:sz="4" w:space="0" w:color="auto"/>
              <w:right w:val="single" w:sz="4" w:space="0" w:color="auto"/>
            </w:tcBorders>
            <w:shd w:val="clear" w:color="000000" w:fill="FFFFFF"/>
            <w:noWrap/>
            <w:vAlign w:val="center"/>
          </w:tcPr>
          <w:p w14:paraId="1858D4EE" w14:textId="77777777" w:rsidR="009971CA" w:rsidRPr="001C0EA0" w:rsidRDefault="009971CA" w:rsidP="00535242">
            <w:pPr>
              <w:pStyle w:val="Table"/>
              <w:ind w:right="-45"/>
              <w:jc w:val="center"/>
              <w:rPr>
                <w:lang w:bidi="ne-NP"/>
              </w:rPr>
            </w:pPr>
            <w:r w:rsidRPr="001C0EA0">
              <w:rPr>
                <w:rFonts w:cs="Arial"/>
                <w:color w:val="000000"/>
                <w:szCs w:val="22"/>
              </w:rPr>
              <w:t>357.58</w:t>
            </w:r>
          </w:p>
        </w:tc>
        <w:tc>
          <w:tcPr>
            <w:tcW w:w="744" w:type="pct"/>
            <w:tcBorders>
              <w:top w:val="nil"/>
              <w:left w:val="nil"/>
              <w:bottom w:val="single" w:sz="4" w:space="0" w:color="auto"/>
              <w:right w:val="single" w:sz="4" w:space="0" w:color="auto"/>
            </w:tcBorders>
            <w:shd w:val="clear" w:color="000000" w:fill="FFFFFF"/>
            <w:noWrap/>
            <w:vAlign w:val="center"/>
          </w:tcPr>
          <w:p w14:paraId="22ED63BD" w14:textId="77777777" w:rsidR="009971CA" w:rsidRPr="001C0EA0" w:rsidRDefault="009971CA" w:rsidP="00535242">
            <w:pPr>
              <w:pStyle w:val="Table"/>
              <w:ind w:right="-45"/>
              <w:jc w:val="center"/>
              <w:rPr>
                <w:lang w:bidi="ne-NP"/>
              </w:rPr>
            </w:pPr>
            <w:r w:rsidRPr="001C0EA0">
              <w:rPr>
                <w:rFonts w:cs="Arial"/>
                <w:color w:val="000000"/>
                <w:szCs w:val="22"/>
              </w:rPr>
              <w:t>833.93</w:t>
            </w:r>
          </w:p>
        </w:tc>
      </w:tr>
    </w:tbl>
    <w:p w14:paraId="1C2E8FB1" w14:textId="77777777" w:rsidR="009971CA" w:rsidRPr="001C0EA0" w:rsidRDefault="009971CA" w:rsidP="009971CA">
      <w:pPr>
        <w:pStyle w:val="TableHeading"/>
        <w:ind w:right="-45"/>
        <w:jc w:val="both"/>
        <w:rPr>
          <w:b w:val="0"/>
        </w:rPr>
      </w:pPr>
    </w:p>
    <w:p w14:paraId="414B2A27" w14:textId="77777777" w:rsidR="009971CA" w:rsidRPr="001C0EA0" w:rsidRDefault="009971CA" w:rsidP="009971CA">
      <w:pPr>
        <w:ind w:right="-45"/>
      </w:pPr>
      <w:r w:rsidRPr="001C0EA0">
        <w:t xml:space="preserve">The maximum instantaneous flood data of the above stations used for regional flood analysis is not available for the dry period maximum flow. Therefore, the ratio of instantaneous flood peaks to concurrent daily discharge has been estimated using the records of the respective stations. Then frequency analysis of the daily flood peaks during the period of November to May has been carried out by using Gumbel, Log normal and Log Pearson III distributions. The result from the Gumbel method is used for regional flood analysis as it has given the best fit curve. </w:t>
      </w:r>
    </w:p>
    <w:p w14:paraId="7B9D047D" w14:textId="77777777" w:rsidR="009971CA" w:rsidRPr="00CE1B9A" w:rsidRDefault="009971CA" w:rsidP="009971CA">
      <w:pPr>
        <w:ind w:right="-45"/>
        <w:rPr>
          <w:rFonts w:eastAsia="Calibri"/>
          <w:szCs w:val="22"/>
        </w:rPr>
      </w:pPr>
      <w:r w:rsidRPr="00CE1B9A">
        <w:rPr>
          <w:rFonts w:eastAsia="Calibri"/>
          <w:szCs w:val="22"/>
        </w:rPr>
        <w:t>The regression analysis is carried out between the dry period maximum flow of the known stations for each return period and their respective catchment area and the equation obtained is as follows:</w:t>
      </w:r>
    </w:p>
    <w:p w14:paraId="51C225F2" w14:textId="77777777" w:rsidR="009971CA" w:rsidRPr="001C0EA0" w:rsidRDefault="009971CA" w:rsidP="009971CA">
      <w:pPr>
        <w:ind w:right="-45"/>
      </w:pPr>
      <w:r w:rsidRPr="001C0EA0">
        <w:t>Y=</w:t>
      </w:r>
      <w:proofErr w:type="spellStart"/>
      <w:r w:rsidRPr="001C0EA0">
        <w:t>aX^b</w:t>
      </w:r>
      <w:proofErr w:type="spellEnd"/>
    </w:p>
    <w:p w14:paraId="20369C8B" w14:textId="77777777" w:rsidR="009971CA" w:rsidRPr="001C0EA0" w:rsidRDefault="009971CA" w:rsidP="009971CA">
      <w:pPr>
        <w:pStyle w:val="BodyText"/>
        <w:ind w:right="-45"/>
      </w:pPr>
      <w:r w:rsidRPr="001C0EA0">
        <w:t>Where,</w:t>
      </w:r>
    </w:p>
    <w:p w14:paraId="6A203BFD" w14:textId="77777777" w:rsidR="009971CA" w:rsidRPr="001C0EA0" w:rsidRDefault="009971CA" w:rsidP="009971CA">
      <w:pPr>
        <w:pStyle w:val="BodyText"/>
        <w:ind w:right="-45"/>
      </w:pPr>
      <w:r w:rsidRPr="001C0EA0">
        <w:t>Y= Dry period maximum flow for each return period</w:t>
      </w:r>
    </w:p>
    <w:p w14:paraId="71AA3B4A" w14:textId="77777777" w:rsidR="009971CA" w:rsidRPr="001C0EA0" w:rsidRDefault="009971CA" w:rsidP="009971CA">
      <w:pPr>
        <w:pStyle w:val="BodyText"/>
        <w:ind w:right="-45"/>
        <w:rPr>
          <w:vertAlign w:val="superscript"/>
        </w:rPr>
      </w:pPr>
      <w:r w:rsidRPr="001C0EA0">
        <w:t>X=Catchment area at the intake site, Km</w:t>
      </w:r>
      <w:r w:rsidRPr="001C0EA0">
        <w:rPr>
          <w:vertAlign w:val="superscript"/>
        </w:rPr>
        <w:t>2</w:t>
      </w:r>
    </w:p>
    <w:p w14:paraId="2AB172AE" w14:textId="77777777" w:rsidR="009971CA" w:rsidRPr="001C0EA0" w:rsidRDefault="009971CA" w:rsidP="009971CA">
      <w:pPr>
        <w:pStyle w:val="BodyText"/>
        <w:ind w:right="-45"/>
      </w:pPr>
      <w:r w:rsidRPr="001C0EA0">
        <w:lastRenderedPageBreak/>
        <w:t>a and b= constants generated from the graph</w:t>
      </w:r>
    </w:p>
    <w:p w14:paraId="74894D28" w14:textId="2D88FFAA" w:rsidR="00DB4929" w:rsidRDefault="00DB4929" w:rsidP="00DB4929">
      <w:pPr>
        <w:pStyle w:val="Caption"/>
        <w:keepNext/>
        <w:ind w:right="-45"/>
      </w:pPr>
      <w:bookmarkStart w:id="809" w:name="_Toc92876628"/>
      <w:r>
        <w:t xml:space="preserve">Table </w:t>
      </w:r>
      <w:fldSimple w:instr=" STYLEREF 1 \s ">
        <w:r w:rsidR="006C6245">
          <w:rPr>
            <w:noProof/>
          </w:rPr>
          <w:t>1</w:t>
        </w:r>
      </w:fldSimple>
      <w:r w:rsidR="00F46335">
        <w:noBreakHyphen/>
      </w:r>
      <w:fldSimple w:instr=" SEQ Table \* ARABIC \s 1 ">
        <w:r w:rsidR="006C6245">
          <w:rPr>
            <w:noProof/>
          </w:rPr>
          <w:t>37</w:t>
        </w:r>
      </w:fldSimple>
      <w:r>
        <w:t xml:space="preserve">: </w:t>
      </w:r>
      <w:r w:rsidRPr="001C0EA0">
        <w:t>Estimated dry period diversion flood at intake from Regional Regression</w:t>
      </w:r>
      <w:bookmarkEnd w:id="809"/>
    </w:p>
    <w:tbl>
      <w:tblPr>
        <w:tblW w:w="5000" w:type="pct"/>
        <w:tblLook w:val="04A0" w:firstRow="1" w:lastRow="0" w:firstColumn="1" w:lastColumn="0" w:noHBand="0" w:noVBand="1"/>
      </w:tblPr>
      <w:tblGrid>
        <w:gridCol w:w="2405"/>
        <w:gridCol w:w="2552"/>
        <w:gridCol w:w="2148"/>
        <w:gridCol w:w="1911"/>
      </w:tblGrid>
      <w:tr w:rsidR="009971CA" w:rsidRPr="001C0EA0" w14:paraId="11417BD5" w14:textId="77777777" w:rsidTr="00E92454">
        <w:trPr>
          <w:trHeight w:val="20"/>
        </w:trPr>
        <w:tc>
          <w:tcPr>
            <w:tcW w:w="1334" w:type="pct"/>
            <w:vMerge w:val="restart"/>
            <w:tcBorders>
              <w:top w:val="single" w:sz="4" w:space="0" w:color="auto"/>
              <w:left w:val="single" w:sz="4" w:space="0" w:color="auto"/>
              <w:right w:val="single" w:sz="4" w:space="0" w:color="auto"/>
            </w:tcBorders>
            <w:shd w:val="clear" w:color="auto" w:fill="auto"/>
            <w:noWrap/>
            <w:vAlign w:val="center"/>
            <w:hideMark/>
          </w:tcPr>
          <w:p w14:paraId="5261F077" w14:textId="77777777" w:rsidR="009971CA" w:rsidRPr="001C0EA0" w:rsidRDefault="009971CA" w:rsidP="00E92454">
            <w:pPr>
              <w:spacing w:before="0" w:after="0" w:line="240" w:lineRule="auto"/>
              <w:ind w:right="-45"/>
              <w:jc w:val="center"/>
              <w:rPr>
                <w:rFonts w:cs="Arial"/>
                <w:b/>
              </w:rPr>
            </w:pPr>
            <w:r w:rsidRPr="001C0EA0">
              <w:rPr>
                <w:rFonts w:cs="Arial"/>
                <w:b/>
              </w:rPr>
              <w:t>Return period</w:t>
            </w:r>
          </w:p>
        </w:tc>
        <w:tc>
          <w:tcPr>
            <w:tcW w:w="3666" w:type="pct"/>
            <w:gridSpan w:val="3"/>
            <w:tcBorders>
              <w:top w:val="single" w:sz="4" w:space="0" w:color="auto"/>
              <w:left w:val="nil"/>
              <w:bottom w:val="single" w:sz="4" w:space="0" w:color="auto"/>
              <w:right w:val="single" w:sz="4" w:space="0" w:color="auto"/>
            </w:tcBorders>
            <w:vAlign w:val="center"/>
          </w:tcPr>
          <w:p w14:paraId="1252E5AB" w14:textId="77777777" w:rsidR="009971CA" w:rsidRPr="001C0EA0" w:rsidRDefault="009971CA" w:rsidP="00E92454">
            <w:pPr>
              <w:spacing w:before="0" w:after="0" w:line="240" w:lineRule="auto"/>
              <w:ind w:right="-45"/>
              <w:jc w:val="center"/>
              <w:rPr>
                <w:rFonts w:cs="Arial"/>
                <w:b/>
              </w:rPr>
            </w:pPr>
            <w:r w:rsidRPr="001C0EA0">
              <w:rPr>
                <w:b/>
              </w:rPr>
              <w:t>Construction flood/ Dry period discharges</w:t>
            </w:r>
          </w:p>
        </w:tc>
      </w:tr>
      <w:tr w:rsidR="009971CA" w:rsidRPr="001C0EA0" w14:paraId="25F6791E" w14:textId="77777777" w:rsidTr="00CF0AE3">
        <w:trPr>
          <w:trHeight w:val="20"/>
        </w:trPr>
        <w:tc>
          <w:tcPr>
            <w:tcW w:w="1334" w:type="pct"/>
            <w:vMerge/>
            <w:tcBorders>
              <w:left w:val="single" w:sz="4" w:space="0" w:color="auto"/>
              <w:bottom w:val="single" w:sz="4" w:space="0" w:color="auto"/>
              <w:right w:val="single" w:sz="4" w:space="0" w:color="auto"/>
            </w:tcBorders>
            <w:shd w:val="clear" w:color="auto" w:fill="auto"/>
            <w:noWrap/>
            <w:vAlign w:val="center"/>
          </w:tcPr>
          <w:p w14:paraId="18386263" w14:textId="77777777" w:rsidR="009971CA" w:rsidRPr="001C0EA0" w:rsidRDefault="009971CA" w:rsidP="00E92454">
            <w:pPr>
              <w:spacing w:before="0" w:after="0" w:line="240" w:lineRule="auto"/>
              <w:ind w:right="-45"/>
              <w:jc w:val="center"/>
              <w:rPr>
                <w:rFonts w:cs="Arial"/>
                <w:b/>
              </w:rPr>
            </w:pPr>
          </w:p>
        </w:tc>
        <w:tc>
          <w:tcPr>
            <w:tcW w:w="1415" w:type="pct"/>
            <w:tcBorders>
              <w:top w:val="single" w:sz="4" w:space="0" w:color="auto"/>
              <w:left w:val="nil"/>
              <w:bottom w:val="single" w:sz="4" w:space="0" w:color="auto"/>
              <w:right w:val="single" w:sz="4" w:space="0" w:color="auto"/>
            </w:tcBorders>
            <w:vAlign w:val="center"/>
          </w:tcPr>
          <w:p w14:paraId="462338CC" w14:textId="77777777" w:rsidR="009971CA" w:rsidRPr="001C0EA0" w:rsidRDefault="009971CA" w:rsidP="00E92454">
            <w:pPr>
              <w:spacing w:before="0" w:after="0" w:line="240" w:lineRule="auto"/>
              <w:ind w:right="-45"/>
              <w:jc w:val="center"/>
              <w:rPr>
                <w:rFonts w:cs="Arial"/>
                <w:b/>
              </w:rPr>
            </w:pPr>
            <w:r w:rsidRPr="001C0EA0">
              <w:rPr>
                <w:rFonts w:cs="Arial"/>
                <w:b/>
              </w:rPr>
              <w:t xml:space="preserve">At intake of </w:t>
            </w:r>
            <w:proofErr w:type="spellStart"/>
            <w:r w:rsidR="00E92454">
              <w:rPr>
                <w:rFonts w:cs="Arial"/>
                <w:b/>
              </w:rPr>
              <w:t>Myagdi</w:t>
            </w:r>
            <w:proofErr w:type="spellEnd"/>
            <w:r w:rsidR="00E92454">
              <w:rPr>
                <w:rFonts w:cs="Arial"/>
                <w:b/>
              </w:rPr>
              <w:t xml:space="preserve"> </w:t>
            </w:r>
            <w:proofErr w:type="spellStart"/>
            <w:r w:rsidR="00E92454">
              <w:rPr>
                <w:rFonts w:cs="Arial"/>
                <w:b/>
              </w:rPr>
              <w:t>Khola</w:t>
            </w:r>
            <w:proofErr w:type="spellEnd"/>
          </w:p>
        </w:tc>
        <w:tc>
          <w:tcPr>
            <w:tcW w:w="1191" w:type="pct"/>
            <w:tcBorders>
              <w:top w:val="single" w:sz="4" w:space="0" w:color="auto"/>
              <w:left w:val="single" w:sz="4" w:space="0" w:color="auto"/>
              <w:bottom w:val="single" w:sz="4" w:space="0" w:color="auto"/>
              <w:right w:val="single" w:sz="4" w:space="0" w:color="auto"/>
            </w:tcBorders>
            <w:shd w:val="clear" w:color="auto" w:fill="auto"/>
            <w:vAlign w:val="center"/>
          </w:tcPr>
          <w:p w14:paraId="5046B2DD" w14:textId="77777777" w:rsidR="009971CA" w:rsidRPr="001C0EA0" w:rsidRDefault="005600A0" w:rsidP="005600A0">
            <w:pPr>
              <w:spacing w:before="0" w:after="0" w:line="240" w:lineRule="auto"/>
              <w:ind w:right="-45"/>
              <w:jc w:val="center"/>
              <w:rPr>
                <w:rFonts w:cs="Arial"/>
                <w:b/>
              </w:rPr>
            </w:pPr>
            <w:proofErr w:type="spellStart"/>
            <w:r>
              <w:rPr>
                <w:rFonts w:cs="Arial"/>
                <w:b/>
              </w:rPr>
              <w:t>Kunaban</w:t>
            </w:r>
            <w:proofErr w:type="spellEnd"/>
            <w:r>
              <w:rPr>
                <w:rFonts w:cs="Arial"/>
                <w:b/>
              </w:rPr>
              <w:t xml:space="preserve"> </w:t>
            </w:r>
            <w:proofErr w:type="spellStart"/>
            <w:r>
              <w:rPr>
                <w:rFonts w:cs="Arial"/>
                <w:b/>
              </w:rPr>
              <w:t>Khola</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vAlign w:val="center"/>
          </w:tcPr>
          <w:p w14:paraId="4348B070" w14:textId="77777777" w:rsidR="009971CA" w:rsidRPr="001C0EA0" w:rsidRDefault="009971CA" w:rsidP="00E92454">
            <w:pPr>
              <w:spacing w:before="0" w:after="0" w:line="240" w:lineRule="auto"/>
              <w:ind w:right="-45"/>
              <w:jc w:val="center"/>
              <w:rPr>
                <w:rFonts w:cs="Arial"/>
                <w:b/>
              </w:rPr>
            </w:pPr>
            <w:r w:rsidRPr="001C0EA0">
              <w:rPr>
                <w:rFonts w:cs="Arial"/>
                <w:b/>
              </w:rPr>
              <w:t xml:space="preserve">At intake of </w:t>
            </w:r>
            <w:r w:rsidR="00D60139">
              <w:rPr>
                <w:rFonts w:cs="Arial"/>
                <w:b/>
              </w:rPr>
              <w:t>MKHPP</w:t>
            </w:r>
          </w:p>
          <w:p w14:paraId="56A57E98" w14:textId="77777777" w:rsidR="009971CA" w:rsidRPr="001C0EA0" w:rsidRDefault="009971CA" w:rsidP="00E92454">
            <w:pPr>
              <w:spacing w:before="0" w:after="0" w:line="240" w:lineRule="auto"/>
              <w:ind w:right="-45"/>
              <w:jc w:val="center"/>
              <w:rPr>
                <w:rFonts w:cs="Arial"/>
                <w:b/>
              </w:rPr>
            </w:pPr>
          </w:p>
        </w:tc>
      </w:tr>
      <w:tr w:rsidR="005600A0" w:rsidRPr="001C0EA0" w14:paraId="562C3220" w14:textId="77777777" w:rsidTr="00CF0AE3">
        <w:trPr>
          <w:trHeight w:val="20"/>
        </w:trPr>
        <w:tc>
          <w:tcPr>
            <w:tcW w:w="1334" w:type="pct"/>
            <w:tcBorders>
              <w:top w:val="nil"/>
              <w:left w:val="single" w:sz="4" w:space="0" w:color="auto"/>
              <w:bottom w:val="single" w:sz="4" w:space="0" w:color="auto"/>
              <w:right w:val="single" w:sz="4" w:space="0" w:color="auto"/>
            </w:tcBorders>
            <w:shd w:val="clear" w:color="auto" w:fill="auto"/>
            <w:noWrap/>
            <w:vAlign w:val="center"/>
            <w:hideMark/>
          </w:tcPr>
          <w:p w14:paraId="7B913CF3" w14:textId="77777777" w:rsidR="005600A0" w:rsidRPr="001C0EA0" w:rsidRDefault="005600A0" w:rsidP="005600A0">
            <w:pPr>
              <w:spacing w:before="0" w:after="0" w:line="240" w:lineRule="auto"/>
              <w:ind w:right="-45"/>
              <w:jc w:val="center"/>
              <w:rPr>
                <w:rFonts w:cs="Arial"/>
              </w:rPr>
            </w:pPr>
            <w:r w:rsidRPr="001C0EA0">
              <w:rPr>
                <w:rFonts w:cs="Arial"/>
              </w:rPr>
              <w:t>2</w:t>
            </w:r>
          </w:p>
        </w:tc>
        <w:tc>
          <w:tcPr>
            <w:tcW w:w="1415" w:type="pct"/>
            <w:tcBorders>
              <w:top w:val="nil"/>
              <w:left w:val="nil"/>
              <w:bottom w:val="single" w:sz="4" w:space="0" w:color="auto"/>
              <w:right w:val="single" w:sz="4" w:space="0" w:color="auto"/>
            </w:tcBorders>
            <w:vAlign w:val="center"/>
          </w:tcPr>
          <w:p w14:paraId="0DDC3A4E" w14:textId="77777777" w:rsidR="005600A0" w:rsidRDefault="005600A0" w:rsidP="005600A0">
            <w:pPr>
              <w:spacing w:before="0" w:after="0" w:line="240" w:lineRule="auto"/>
              <w:ind w:right="0"/>
              <w:jc w:val="center"/>
              <w:rPr>
                <w:rFonts w:cs="Arial"/>
                <w:szCs w:val="22"/>
              </w:rPr>
            </w:pPr>
            <w:r>
              <w:rPr>
                <w:rFonts w:cs="Arial"/>
                <w:szCs w:val="22"/>
              </w:rPr>
              <w:t>24.41</w:t>
            </w:r>
          </w:p>
        </w:tc>
        <w:tc>
          <w:tcPr>
            <w:tcW w:w="1191" w:type="pct"/>
            <w:tcBorders>
              <w:top w:val="nil"/>
              <w:left w:val="single" w:sz="4" w:space="0" w:color="auto"/>
              <w:bottom w:val="single" w:sz="4" w:space="0" w:color="auto"/>
              <w:right w:val="single" w:sz="4" w:space="0" w:color="auto"/>
            </w:tcBorders>
            <w:shd w:val="clear" w:color="auto" w:fill="auto"/>
            <w:noWrap/>
            <w:vAlign w:val="center"/>
          </w:tcPr>
          <w:p w14:paraId="54B577E9" w14:textId="77777777" w:rsidR="005600A0" w:rsidRDefault="005600A0" w:rsidP="005600A0">
            <w:pPr>
              <w:spacing w:before="0" w:after="0" w:line="240" w:lineRule="auto"/>
              <w:ind w:right="0"/>
              <w:jc w:val="center"/>
              <w:rPr>
                <w:rFonts w:cs="Arial"/>
                <w:szCs w:val="22"/>
              </w:rPr>
            </w:pPr>
            <w:r>
              <w:rPr>
                <w:rFonts w:cs="Arial"/>
                <w:szCs w:val="22"/>
              </w:rPr>
              <w:t>13.06</w:t>
            </w:r>
          </w:p>
        </w:tc>
        <w:tc>
          <w:tcPr>
            <w:tcW w:w="1060" w:type="pct"/>
            <w:tcBorders>
              <w:top w:val="nil"/>
              <w:left w:val="single" w:sz="4" w:space="0" w:color="auto"/>
              <w:bottom w:val="single" w:sz="4" w:space="0" w:color="auto"/>
              <w:right w:val="single" w:sz="4" w:space="0" w:color="auto"/>
            </w:tcBorders>
            <w:shd w:val="clear" w:color="auto" w:fill="auto"/>
            <w:vAlign w:val="center"/>
          </w:tcPr>
          <w:p w14:paraId="50C5FA9D" w14:textId="77777777" w:rsidR="005600A0" w:rsidRDefault="005600A0" w:rsidP="005600A0">
            <w:pPr>
              <w:spacing w:before="0" w:after="0" w:line="240" w:lineRule="auto"/>
              <w:ind w:right="0"/>
              <w:jc w:val="center"/>
              <w:rPr>
                <w:rFonts w:cs="Arial"/>
                <w:szCs w:val="22"/>
              </w:rPr>
            </w:pPr>
            <w:r>
              <w:rPr>
                <w:rFonts w:cs="Arial"/>
                <w:szCs w:val="22"/>
              </w:rPr>
              <w:t>32.76</w:t>
            </w:r>
          </w:p>
        </w:tc>
      </w:tr>
      <w:tr w:rsidR="005600A0" w:rsidRPr="001C0EA0" w14:paraId="282B5B35" w14:textId="77777777" w:rsidTr="00CF0AE3">
        <w:trPr>
          <w:trHeight w:val="20"/>
        </w:trPr>
        <w:tc>
          <w:tcPr>
            <w:tcW w:w="1334" w:type="pct"/>
            <w:tcBorders>
              <w:top w:val="nil"/>
              <w:left w:val="single" w:sz="4" w:space="0" w:color="auto"/>
              <w:bottom w:val="single" w:sz="4" w:space="0" w:color="auto"/>
              <w:right w:val="single" w:sz="4" w:space="0" w:color="auto"/>
            </w:tcBorders>
            <w:shd w:val="clear" w:color="auto" w:fill="auto"/>
            <w:noWrap/>
            <w:vAlign w:val="center"/>
            <w:hideMark/>
          </w:tcPr>
          <w:p w14:paraId="788BCE56" w14:textId="77777777" w:rsidR="005600A0" w:rsidRPr="001C0EA0" w:rsidRDefault="005600A0" w:rsidP="005600A0">
            <w:pPr>
              <w:spacing w:before="0" w:after="0" w:line="240" w:lineRule="auto"/>
              <w:ind w:right="-45"/>
              <w:jc w:val="center"/>
              <w:rPr>
                <w:rFonts w:cs="Arial"/>
              </w:rPr>
            </w:pPr>
            <w:r w:rsidRPr="001C0EA0">
              <w:rPr>
                <w:rFonts w:cs="Arial"/>
              </w:rPr>
              <w:t>5</w:t>
            </w:r>
          </w:p>
        </w:tc>
        <w:tc>
          <w:tcPr>
            <w:tcW w:w="1415" w:type="pct"/>
            <w:tcBorders>
              <w:top w:val="nil"/>
              <w:left w:val="nil"/>
              <w:bottom w:val="single" w:sz="4" w:space="0" w:color="auto"/>
              <w:right w:val="single" w:sz="4" w:space="0" w:color="auto"/>
            </w:tcBorders>
            <w:vAlign w:val="center"/>
          </w:tcPr>
          <w:p w14:paraId="2677BBD8" w14:textId="77777777" w:rsidR="005600A0" w:rsidRDefault="005600A0" w:rsidP="005600A0">
            <w:pPr>
              <w:spacing w:before="0" w:after="0"/>
              <w:ind w:right="-38"/>
              <w:jc w:val="center"/>
              <w:rPr>
                <w:rFonts w:cs="Arial"/>
                <w:szCs w:val="22"/>
              </w:rPr>
            </w:pPr>
            <w:r>
              <w:rPr>
                <w:rFonts w:cs="Arial"/>
                <w:szCs w:val="22"/>
              </w:rPr>
              <w:t>36.85</w:t>
            </w:r>
          </w:p>
        </w:tc>
        <w:tc>
          <w:tcPr>
            <w:tcW w:w="1191" w:type="pct"/>
            <w:tcBorders>
              <w:top w:val="nil"/>
              <w:left w:val="single" w:sz="4" w:space="0" w:color="auto"/>
              <w:bottom w:val="single" w:sz="4" w:space="0" w:color="auto"/>
              <w:right w:val="single" w:sz="4" w:space="0" w:color="auto"/>
            </w:tcBorders>
            <w:shd w:val="clear" w:color="auto" w:fill="auto"/>
            <w:noWrap/>
            <w:vAlign w:val="center"/>
          </w:tcPr>
          <w:p w14:paraId="5A6E1805" w14:textId="77777777" w:rsidR="005600A0" w:rsidRDefault="005600A0" w:rsidP="005600A0">
            <w:pPr>
              <w:spacing w:before="0" w:after="0"/>
              <w:ind w:right="-38"/>
              <w:jc w:val="center"/>
              <w:rPr>
                <w:rFonts w:cs="Arial"/>
                <w:szCs w:val="22"/>
              </w:rPr>
            </w:pPr>
            <w:r>
              <w:rPr>
                <w:rFonts w:cs="Arial"/>
                <w:szCs w:val="22"/>
              </w:rPr>
              <w:t>19.35</w:t>
            </w:r>
          </w:p>
        </w:tc>
        <w:tc>
          <w:tcPr>
            <w:tcW w:w="1060" w:type="pct"/>
            <w:tcBorders>
              <w:top w:val="nil"/>
              <w:left w:val="single" w:sz="4" w:space="0" w:color="auto"/>
              <w:bottom w:val="single" w:sz="4" w:space="0" w:color="auto"/>
              <w:right w:val="single" w:sz="4" w:space="0" w:color="auto"/>
            </w:tcBorders>
            <w:shd w:val="clear" w:color="auto" w:fill="auto"/>
            <w:vAlign w:val="center"/>
          </w:tcPr>
          <w:p w14:paraId="4C9C6DC1" w14:textId="77777777" w:rsidR="005600A0" w:rsidRDefault="005600A0" w:rsidP="005600A0">
            <w:pPr>
              <w:spacing w:before="0" w:after="0"/>
              <w:ind w:right="-38"/>
              <w:jc w:val="center"/>
              <w:rPr>
                <w:rFonts w:cs="Arial"/>
                <w:szCs w:val="22"/>
              </w:rPr>
            </w:pPr>
            <w:r>
              <w:rPr>
                <w:rFonts w:cs="Arial"/>
                <w:szCs w:val="22"/>
              </w:rPr>
              <w:t>49.90</w:t>
            </w:r>
          </w:p>
        </w:tc>
      </w:tr>
      <w:tr w:rsidR="005600A0" w:rsidRPr="001C0EA0" w14:paraId="4122BB51" w14:textId="77777777" w:rsidTr="00CF0AE3">
        <w:trPr>
          <w:trHeight w:val="20"/>
        </w:trPr>
        <w:tc>
          <w:tcPr>
            <w:tcW w:w="1334" w:type="pct"/>
            <w:tcBorders>
              <w:top w:val="nil"/>
              <w:left w:val="single" w:sz="4" w:space="0" w:color="auto"/>
              <w:bottom w:val="single" w:sz="4" w:space="0" w:color="auto"/>
              <w:right w:val="single" w:sz="4" w:space="0" w:color="auto"/>
            </w:tcBorders>
            <w:shd w:val="clear" w:color="auto" w:fill="auto"/>
            <w:noWrap/>
            <w:vAlign w:val="center"/>
            <w:hideMark/>
          </w:tcPr>
          <w:p w14:paraId="2256CEC8" w14:textId="77777777" w:rsidR="005600A0" w:rsidRPr="001C0EA0" w:rsidRDefault="005600A0" w:rsidP="005600A0">
            <w:pPr>
              <w:spacing w:before="0" w:after="0" w:line="240" w:lineRule="auto"/>
              <w:ind w:right="-45"/>
              <w:jc w:val="center"/>
              <w:rPr>
                <w:rFonts w:cs="Arial"/>
              </w:rPr>
            </w:pPr>
            <w:r w:rsidRPr="001C0EA0">
              <w:rPr>
                <w:rFonts w:cs="Arial"/>
              </w:rPr>
              <w:t>10</w:t>
            </w:r>
          </w:p>
        </w:tc>
        <w:tc>
          <w:tcPr>
            <w:tcW w:w="1415" w:type="pct"/>
            <w:tcBorders>
              <w:top w:val="nil"/>
              <w:left w:val="nil"/>
              <w:bottom w:val="single" w:sz="4" w:space="0" w:color="auto"/>
              <w:right w:val="single" w:sz="4" w:space="0" w:color="auto"/>
            </w:tcBorders>
            <w:vAlign w:val="center"/>
          </w:tcPr>
          <w:p w14:paraId="77478FEA" w14:textId="77777777" w:rsidR="005600A0" w:rsidRDefault="005600A0" w:rsidP="005600A0">
            <w:pPr>
              <w:spacing w:before="0" w:after="0"/>
              <w:ind w:right="-38"/>
              <w:jc w:val="center"/>
              <w:rPr>
                <w:rFonts w:cs="Arial"/>
                <w:szCs w:val="22"/>
              </w:rPr>
            </w:pPr>
            <w:r>
              <w:rPr>
                <w:rFonts w:cs="Arial"/>
                <w:szCs w:val="22"/>
              </w:rPr>
              <w:t>44.90</w:t>
            </w:r>
          </w:p>
        </w:tc>
        <w:tc>
          <w:tcPr>
            <w:tcW w:w="1191" w:type="pct"/>
            <w:tcBorders>
              <w:top w:val="nil"/>
              <w:left w:val="single" w:sz="4" w:space="0" w:color="auto"/>
              <w:bottom w:val="single" w:sz="4" w:space="0" w:color="auto"/>
              <w:right w:val="single" w:sz="4" w:space="0" w:color="auto"/>
            </w:tcBorders>
            <w:shd w:val="clear" w:color="auto" w:fill="auto"/>
            <w:noWrap/>
            <w:vAlign w:val="center"/>
          </w:tcPr>
          <w:p w14:paraId="0F690C3B" w14:textId="77777777" w:rsidR="005600A0" w:rsidRDefault="005600A0" w:rsidP="005600A0">
            <w:pPr>
              <w:spacing w:before="0" w:after="0"/>
              <w:ind w:right="-38"/>
              <w:jc w:val="center"/>
              <w:rPr>
                <w:rFonts w:cs="Arial"/>
                <w:szCs w:val="22"/>
              </w:rPr>
            </w:pPr>
            <w:r>
              <w:rPr>
                <w:rFonts w:cs="Arial"/>
                <w:szCs w:val="22"/>
              </w:rPr>
              <w:t>23.43</w:t>
            </w:r>
          </w:p>
        </w:tc>
        <w:tc>
          <w:tcPr>
            <w:tcW w:w="1060" w:type="pct"/>
            <w:tcBorders>
              <w:top w:val="nil"/>
              <w:left w:val="single" w:sz="4" w:space="0" w:color="auto"/>
              <w:bottom w:val="single" w:sz="4" w:space="0" w:color="auto"/>
              <w:right w:val="single" w:sz="4" w:space="0" w:color="auto"/>
            </w:tcBorders>
            <w:shd w:val="clear" w:color="auto" w:fill="auto"/>
            <w:vAlign w:val="center"/>
          </w:tcPr>
          <w:p w14:paraId="4C06EF9A" w14:textId="77777777" w:rsidR="005600A0" w:rsidRDefault="005600A0" w:rsidP="005600A0">
            <w:pPr>
              <w:spacing w:before="0" w:after="0"/>
              <w:ind w:right="-38"/>
              <w:jc w:val="center"/>
              <w:rPr>
                <w:rFonts w:cs="Arial"/>
                <w:szCs w:val="22"/>
              </w:rPr>
            </w:pPr>
            <w:r>
              <w:rPr>
                <w:rFonts w:cs="Arial"/>
                <w:szCs w:val="22"/>
              </w:rPr>
              <w:t>60.98</w:t>
            </w:r>
          </w:p>
        </w:tc>
      </w:tr>
      <w:tr w:rsidR="005600A0" w:rsidRPr="001C0EA0" w14:paraId="1C93D6CA" w14:textId="77777777" w:rsidTr="00CF0AE3">
        <w:trPr>
          <w:trHeight w:val="20"/>
        </w:trPr>
        <w:tc>
          <w:tcPr>
            <w:tcW w:w="1334" w:type="pct"/>
            <w:tcBorders>
              <w:top w:val="nil"/>
              <w:left w:val="single" w:sz="4" w:space="0" w:color="auto"/>
              <w:bottom w:val="single" w:sz="4" w:space="0" w:color="auto"/>
              <w:right w:val="single" w:sz="4" w:space="0" w:color="auto"/>
            </w:tcBorders>
            <w:shd w:val="clear" w:color="auto" w:fill="auto"/>
            <w:noWrap/>
            <w:vAlign w:val="center"/>
            <w:hideMark/>
          </w:tcPr>
          <w:p w14:paraId="6C78DA21" w14:textId="77777777" w:rsidR="005600A0" w:rsidRPr="001C0EA0" w:rsidRDefault="005600A0" w:rsidP="005600A0">
            <w:pPr>
              <w:spacing w:before="0" w:after="0" w:line="240" w:lineRule="auto"/>
              <w:ind w:right="-45"/>
              <w:jc w:val="center"/>
              <w:rPr>
                <w:rFonts w:cs="Arial"/>
                <w:b/>
              </w:rPr>
            </w:pPr>
            <w:r w:rsidRPr="001C0EA0">
              <w:rPr>
                <w:rFonts w:cs="Arial"/>
                <w:b/>
              </w:rPr>
              <w:t>20</w:t>
            </w:r>
          </w:p>
        </w:tc>
        <w:tc>
          <w:tcPr>
            <w:tcW w:w="1415" w:type="pct"/>
            <w:tcBorders>
              <w:top w:val="nil"/>
              <w:left w:val="nil"/>
              <w:bottom w:val="single" w:sz="4" w:space="0" w:color="auto"/>
              <w:right w:val="single" w:sz="4" w:space="0" w:color="auto"/>
            </w:tcBorders>
            <w:vAlign w:val="center"/>
          </w:tcPr>
          <w:p w14:paraId="73551DAB" w14:textId="77777777" w:rsidR="005600A0" w:rsidRPr="005600A0" w:rsidRDefault="005600A0" w:rsidP="005600A0">
            <w:pPr>
              <w:spacing w:before="0" w:after="0"/>
              <w:ind w:right="-38"/>
              <w:jc w:val="center"/>
              <w:rPr>
                <w:rFonts w:cs="Arial"/>
                <w:b/>
                <w:szCs w:val="22"/>
              </w:rPr>
            </w:pPr>
            <w:r w:rsidRPr="005600A0">
              <w:rPr>
                <w:rFonts w:cs="Arial"/>
                <w:b/>
                <w:szCs w:val="22"/>
              </w:rPr>
              <w:t>52.56</w:t>
            </w:r>
          </w:p>
        </w:tc>
        <w:tc>
          <w:tcPr>
            <w:tcW w:w="1191" w:type="pct"/>
            <w:tcBorders>
              <w:top w:val="nil"/>
              <w:left w:val="single" w:sz="4" w:space="0" w:color="auto"/>
              <w:bottom w:val="single" w:sz="4" w:space="0" w:color="auto"/>
              <w:right w:val="single" w:sz="4" w:space="0" w:color="auto"/>
            </w:tcBorders>
            <w:shd w:val="clear" w:color="auto" w:fill="auto"/>
            <w:noWrap/>
            <w:vAlign w:val="center"/>
          </w:tcPr>
          <w:p w14:paraId="236028BA" w14:textId="77777777" w:rsidR="005600A0" w:rsidRPr="005600A0" w:rsidRDefault="005600A0" w:rsidP="005600A0">
            <w:pPr>
              <w:spacing w:before="0" w:after="0"/>
              <w:ind w:right="-38"/>
              <w:jc w:val="center"/>
              <w:rPr>
                <w:rFonts w:cs="Arial"/>
                <w:b/>
                <w:szCs w:val="22"/>
              </w:rPr>
            </w:pPr>
            <w:r w:rsidRPr="005600A0">
              <w:rPr>
                <w:rFonts w:cs="Arial"/>
                <w:b/>
                <w:szCs w:val="22"/>
              </w:rPr>
              <w:t>27.32</w:t>
            </w:r>
          </w:p>
        </w:tc>
        <w:tc>
          <w:tcPr>
            <w:tcW w:w="1060" w:type="pct"/>
            <w:tcBorders>
              <w:top w:val="nil"/>
              <w:left w:val="single" w:sz="4" w:space="0" w:color="auto"/>
              <w:bottom w:val="single" w:sz="4" w:space="0" w:color="auto"/>
              <w:right w:val="single" w:sz="4" w:space="0" w:color="auto"/>
            </w:tcBorders>
            <w:shd w:val="clear" w:color="auto" w:fill="auto"/>
            <w:vAlign w:val="center"/>
          </w:tcPr>
          <w:p w14:paraId="3B0727EF" w14:textId="77777777" w:rsidR="005600A0" w:rsidRPr="005600A0" w:rsidRDefault="005600A0" w:rsidP="005600A0">
            <w:pPr>
              <w:spacing w:before="0" w:after="0"/>
              <w:ind w:right="-38"/>
              <w:jc w:val="center"/>
              <w:rPr>
                <w:rFonts w:cs="Arial"/>
                <w:b/>
                <w:szCs w:val="22"/>
              </w:rPr>
            </w:pPr>
            <w:r w:rsidRPr="005600A0">
              <w:rPr>
                <w:rFonts w:cs="Arial"/>
                <w:b/>
                <w:szCs w:val="22"/>
              </w:rPr>
              <w:t>71.52</w:t>
            </w:r>
          </w:p>
        </w:tc>
      </w:tr>
      <w:tr w:rsidR="005600A0" w:rsidRPr="001C0EA0" w14:paraId="04AB86FD" w14:textId="77777777" w:rsidTr="00CF0AE3">
        <w:trPr>
          <w:trHeight w:val="20"/>
        </w:trPr>
        <w:tc>
          <w:tcPr>
            <w:tcW w:w="1334" w:type="pct"/>
            <w:tcBorders>
              <w:top w:val="nil"/>
              <w:left w:val="single" w:sz="4" w:space="0" w:color="auto"/>
              <w:bottom w:val="single" w:sz="4" w:space="0" w:color="auto"/>
              <w:right w:val="single" w:sz="4" w:space="0" w:color="auto"/>
            </w:tcBorders>
            <w:shd w:val="clear" w:color="auto" w:fill="auto"/>
            <w:noWrap/>
            <w:vAlign w:val="center"/>
            <w:hideMark/>
          </w:tcPr>
          <w:p w14:paraId="6EA3CA7D" w14:textId="77777777" w:rsidR="005600A0" w:rsidRPr="001C0EA0" w:rsidRDefault="005600A0" w:rsidP="005600A0">
            <w:pPr>
              <w:spacing w:before="0" w:after="0" w:line="240" w:lineRule="auto"/>
              <w:ind w:right="-45"/>
              <w:jc w:val="center"/>
              <w:rPr>
                <w:rFonts w:cs="Arial"/>
              </w:rPr>
            </w:pPr>
            <w:r w:rsidRPr="001C0EA0">
              <w:rPr>
                <w:rFonts w:cs="Arial"/>
              </w:rPr>
              <w:t>50</w:t>
            </w:r>
          </w:p>
        </w:tc>
        <w:tc>
          <w:tcPr>
            <w:tcW w:w="1415" w:type="pct"/>
            <w:tcBorders>
              <w:top w:val="nil"/>
              <w:left w:val="nil"/>
              <w:bottom w:val="single" w:sz="4" w:space="0" w:color="auto"/>
              <w:right w:val="single" w:sz="4" w:space="0" w:color="auto"/>
            </w:tcBorders>
            <w:vAlign w:val="center"/>
          </w:tcPr>
          <w:p w14:paraId="1C9C05B6" w14:textId="77777777" w:rsidR="005600A0" w:rsidRDefault="005600A0" w:rsidP="005600A0">
            <w:pPr>
              <w:spacing w:before="0" w:after="0"/>
              <w:ind w:right="-38"/>
              <w:jc w:val="center"/>
              <w:rPr>
                <w:rFonts w:cs="Arial"/>
                <w:szCs w:val="22"/>
              </w:rPr>
            </w:pPr>
            <w:r>
              <w:rPr>
                <w:rFonts w:cs="Arial"/>
                <w:szCs w:val="22"/>
              </w:rPr>
              <w:t>62.42</w:t>
            </w:r>
          </w:p>
        </w:tc>
        <w:tc>
          <w:tcPr>
            <w:tcW w:w="1191" w:type="pct"/>
            <w:tcBorders>
              <w:top w:val="nil"/>
              <w:left w:val="single" w:sz="4" w:space="0" w:color="auto"/>
              <w:bottom w:val="single" w:sz="4" w:space="0" w:color="auto"/>
              <w:right w:val="single" w:sz="4" w:space="0" w:color="auto"/>
            </w:tcBorders>
            <w:shd w:val="clear" w:color="auto" w:fill="auto"/>
            <w:noWrap/>
            <w:vAlign w:val="center"/>
          </w:tcPr>
          <w:p w14:paraId="2893EAF7" w14:textId="77777777" w:rsidR="005600A0" w:rsidRDefault="005600A0" w:rsidP="005600A0">
            <w:pPr>
              <w:spacing w:before="0" w:after="0"/>
              <w:ind w:right="-38"/>
              <w:jc w:val="center"/>
              <w:rPr>
                <w:rFonts w:cs="Arial"/>
                <w:szCs w:val="22"/>
              </w:rPr>
            </w:pPr>
            <w:r>
              <w:rPr>
                <w:rFonts w:cs="Arial"/>
                <w:szCs w:val="22"/>
              </w:rPr>
              <w:t>32.32</w:t>
            </w:r>
          </w:p>
        </w:tc>
        <w:tc>
          <w:tcPr>
            <w:tcW w:w="1060" w:type="pct"/>
            <w:tcBorders>
              <w:top w:val="nil"/>
              <w:left w:val="single" w:sz="4" w:space="0" w:color="auto"/>
              <w:bottom w:val="single" w:sz="4" w:space="0" w:color="auto"/>
              <w:right w:val="single" w:sz="4" w:space="0" w:color="auto"/>
            </w:tcBorders>
            <w:shd w:val="clear" w:color="auto" w:fill="auto"/>
            <w:vAlign w:val="center"/>
          </w:tcPr>
          <w:p w14:paraId="4DA9C305" w14:textId="77777777" w:rsidR="005600A0" w:rsidRDefault="005600A0" w:rsidP="005600A0">
            <w:pPr>
              <w:spacing w:before="0" w:after="0"/>
              <w:ind w:right="-38"/>
              <w:jc w:val="center"/>
              <w:rPr>
                <w:rFonts w:cs="Arial"/>
                <w:szCs w:val="22"/>
              </w:rPr>
            </w:pPr>
            <w:r>
              <w:rPr>
                <w:rFonts w:cs="Arial"/>
                <w:szCs w:val="22"/>
              </w:rPr>
              <w:t>85.09</w:t>
            </w:r>
          </w:p>
        </w:tc>
      </w:tr>
    </w:tbl>
    <w:p w14:paraId="4366482A" w14:textId="77777777" w:rsidR="009971CA" w:rsidRPr="00CE1B9A" w:rsidRDefault="009971CA" w:rsidP="009971CA"/>
    <w:p w14:paraId="45EB4C33" w14:textId="77777777" w:rsidR="009971CA" w:rsidRPr="001C0EA0" w:rsidRDefault="009971CA" w:rsidP="009971CA">
      <w:pPr>
        <w:pStyle w:val="Heading2"/>
        <w:numPr>
          <w:ilvl w:val="2"/>
          <w:numId w:val="1"/>
        </w:numPr>
        <w:spacing w:after="240"/>
        <w:ind w:left="709" w:right="-46" w:hanging="709"/>
      </w:pPr>
      <w:bookmarkStart w:id="810" w:name="_Toc90989315"/>
      <w:bookmarkStart w:id="811" w:name="_Toc91255231"/>
      <w:bookmarkStart w:id="812" w:name="_Toc92369074"/>
      <w:bookmarkStart w:id="813" w:name="_Toc92876319"/>
      <w:r w:rsidRPr="001C0EA0">
        <w:t>Adopted Construction Flood</w:t>
      </w:r>
      <w:bookmarkEnd w:id="810"/>
      <w:bookmarkEnd w:id="811"/>
      <w:bookmarkEnd w:id="812"/>
      <w:bookmarkEnd w:id="813"/>
    </w:p>
    <w:p w14:paraId="6ED70B4E" w14:textId="77777777" w:rsidR="009971CA" w:rsidRPr="00677DB4" w:rsidRDefault="009971CA" w:rsidP="009971CA">
      <w:pPr>
        <w:ind w:right="-45"/>
        <w:rPr>
          <w:i/>
          <w:u w:val="single"/>
          <w:lang w:eastAsia="x-none"/>
        </w:rPr>
      </w:pPr>
      <w:r w:rsidRPr="00677DB4">
        <w:rPr>
          <w:i/>
          <w:u w:val="single"/>
          <w:lang w:eastAsia="x-none"/>
        </w:rPr>
        <w:t xml:space="preserve">Previous Updated Feasibility Study (by </w:t>
      </w:r>
      <w:proofErr w:type="spellStart"/>
      <w:r w:rsidRPr="00677DB4">
        <w:rPr>
          <w:i/>
          <w:u w:val="single"/>
          <w:lang w:eastAsia="x-none"/>
        </w:rPr>
        <w:t>Technoquarry</w:t>
      </w:r>
      <w:proofErr w:type="spellEnd"/>
      <w:r w:rsidRPr="00677DB4">
        <w:rPr>
          <w:i/>
          <w:u w:val="single"/>
          <w:lang w:eastAsia="x-none"/>
        </w:rPr>
        <w:t>)</w:t>
      </w:r>
    </w:p>
    <w:p w14:paraId="4AD993D0" w14:textId="4F7DF5A9" w:rsidR="009971CA" w:rsidRPr="001C0EA0" w:rsidRDefault="009971CA" w:rsidP="009971CA">
      <w:pPr>
        <w:ind w:right="-45"/>
        <w:rPr>
          <w:noProof/>
        </w:rPr>
      </w:pPr>
      <w:r w:rsidRPr="001C0EA0">
        <w:rPr>
          <w:lang w:eastAsia="x-none"/>
        </w:rPr>
        <w:t xml:space="preserve">In the previous updated feasibility study (by Techno-quarry), </w:t>
      </w:r>
      <w:r w:rsidRPr="001C0EA0">
        <w:t xml:space="preserve">the construction flood discharges at proposed intake site of the </w:t>
      </w:r>
      <w:proofErr w:type="spellStart"/>
      <w:r w:rsidRPr="001C0EA0">
        <w:t>Myagdi</w:t>
      </w:r>
      <w:proofErr w:type="spellEnd"/>
      <w:r w:rsidRPr="001C0EA0">
        <w:t xml:space="preserve"> </w:t>
      </w:r>
      <w:proofErr w:type="spellStart"/>
      <w:r w:rsidRPr="001C0EA0">
        <w:t>Khola</w:t>
      </w:r>
      <w:proofErr w:type="spellEnd"/>
      <w:r w:rsidRPr="001C0EA0">
        <w:t xml:space="preserve"> HPP was developed from catchment correlation with </w:t>
      </w:r>
      <w:proofErr w:type="spellStart"/>
      <w:r w:rsidRPr="001C0EA0">
        <w:t>Myadi</w:t>
      </w:r>
      <w:proofErr w:type="spellEnd"/>
      <w:r w:rsidRPr="001C0EA0">
        <w:t xml:space="preserve"> </w:t>
      </w:r>
      <w:proofErr w:type="spellStart"/>
      <w:r w:rsidRPr="001C0EA0">
        <w:t>Khola</w:t>
      </w:r>
      <w:proofErr w:type="spellEnd"/>
      <w:r w:rsidRPr="001C0EA0">
        <w:t xml:space="preserve"> (404.7) and regression analysis of the reference six gauging stations. The construction flood discharge from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were found to be on lower side whereas, the same curve developed from regional regression analysis of the reference six gauging stations were found to be on higher side. The reasons for lower value from the catchment correlation with </w:t>
      </w:r>
      <w:proofErr w:type="spellStart"/>
      <w:r w:rsidRPr="001C0EA0">
        <w:t>Myagdi</w:t>
      </w:r>
      <w:proofErr w:type="spellEnd"/>
      <w:r w:rsidRPr="001C0EA0">
        <w:t xml:space="preserve"> </w:t>
      </w:r>
      <w:proofErr w:type="spellStart"/>
      <w:r w:rsidRPr="001C0EA0">
        <w:t>Khola</w:t>
      </w:r>
      <w:proofErr w:type="spellEnd"/>
      <w:r w:rsidRPr="001C0EA0">
        <w:t xml:space="preserve"> (404.7) are the same as explained in Section </w:t>
      </w:r>
      <w:r>
        <w:t>2.6.3</w:t>
      </w:r>
      <w:r w:rsidRPr="001C0EA0">
        <w:t xml:space="preserve">. Therefore, to be in safe side, average of these two methods was recommended for use at proposed intake site of MKHPP as tabulated in </w:t>
      </w:r>
      <w:r w:rsidR="006E2677">
        <w:fldChar w:fldCharType="begin"/>
      </w:r>
      <w:r w:rsidR="006E2677">
        <w:instrText xml:space="preserve"> REF _Ref92875999 \h </w:instrText>
      </w:r>
      <w:r w:rsidR="006E2677">
        <w:fldChar w:fldCharType="separate"/>
      </w:r>
      <w:r w:rsidR="006C6245">
        <w:t xml:space="preserve">Table </w:t>
      </w:r>
      <w:r w:rsidR="006C6245">
        <w:rPr>
          <w:noProof/>
        </w:rPr>
        <w:t>1</w:t>
      </w:r>
      <w:r w:rsidR="006C6245">
        <w:noBreakHyphen/>
      </w:r>
      <w:r w:rsidR="006C6245">
        <w:rPr>
          <w:noProof/>
        </w:rPr>
        <w:t>38</w:t>
      </w:r>
      <w:r w:rsidR="006E2677">
        <w:fldChar w:fldCharType="end"/>
      </w:r>
      <w:r w:rsidRPr="001C0EA0">
        <w:t>. The adopted construction flood at the intake of MKHPP in the previous UFSR was 34.50 m</w:t>
      </w:r>
      <w:r w:rsidRPr="00677DB4">
        <w:rPr>
          <w:vertAlign w:val="superscript"/>
        </w:rPr>
        <w:t>3</w:t>
      </w:r>
      <w:r w:rsidRPr="001C0EA0">
        <w:t>/s.</w:t>
      </w:r>
    </w:p>
    <w:p w14:paraId="180882BC" w14:textId="04324540" w:rsidR="006E2677" w:rsidRDefault="006E2677" w:rsidP="006E2677">
      <w:pPr>
        <w:pStyle w:val="Caption"/>
        <w:keepNext/>
        <w:ind w:right="-45"/>
      </w:pPr>
      <w:bookmarkStart w:id="814" w:name="_Ref92875999"/>
      <w:bookmarkStart w:id="815" w:name="_Toc92876629"/>
      <w:r>
        <w:t xml:space="preserve">Table </w:t>
      </w:r>
      <w:fldSimple w:instr=" STYLEREF 1 \s ">
        <w:r w:rsidR="006C6245">
          <w:rPr>
            <w:noProof/>
          </w:rPr>
          <w:t>1</w:t>
        </w:r>
      </w:fldSimple>
      <w:r w:rsidR="00F46335">
        <w:noBreakHyphen/>
      </w:r>
      <w:fldSimple w:instr=" SEQ Table \* ARABIC \s 1 ">
        <w:r w:rsidR="006C6245">
          <w:rPr>
            <w:noProof/>
          </w:rPr>
          <w:t>38</w:t>
        </w:r>
      </w:fldSimple>
      <w:bookmarkEnd w:id="814"/>
      <w:r>
        <w:t xml:space="preserve">: </w:t>
      </w:r>
      <w:r w:rsidRPr="001C0EA0">
        <w:t>Estimated flood at Intake Site of MKHPP during previous UFSR</w:t>
      </w:r>
      <w:bookmarkEnd w:id="815"/>
    </w:p>
    <w:tbl>
      <w:tblPr>
        <w:tblW w:w="5000" w:type="pct"/>
        <w:tblLook w:val="04A0" w:firstRow="1" w:lastRow="0" w:firstColumn="1" w:lastColumn="0" w:noHBand="0" w:noVBand="1"/>
      </w:tblPr>
      <w:tblGrid>
        <w:gridCol w:w="2475"/>
        <w:gridCol w:w="2020"/>
        <w:gridCol w:w="2249"/>
        <w:gridCol w:w="2272"/>
      </w:tblGrid>
      <w:tr w:rsidR="009971CA" w:rsidRPr="001C0EA0" w14:paraId="66C22E09" w14:textId="77777777" w:rsidTr="00535242">
        <w:trPr>
          <w:trHeight w:val="404"/>
        </w:trPr>
        <w:tc>
          <w:tcPr>
            <w:tcW w:w="1373" w:type="pct"/>
            <w:vMerge w:val="restart"/>
            <w:tcBorders>
              <w:top w:val="single" w:sz="4" w:space="0" w:color="auto"/>
              <w:left w:val="single" w:sz="4" w:space="0" w:color="auto"/>
              <w:right w:val="single" w:sz="4" w:space="0" w:color="auto"/>
            </w:tcBorders>
            <w:shd w:val="clear" w:color="000000" w:fill="FFFFFF"/>
            <w:vAlign w:val="center"/>
            <w:hideMark/>
          </w:tcPr>
          <w:p w14:paraId="198C168E" w14:textId="77777777" w:rsidR="009971CA" w:rsidRPr="001C0EA0" w:rsidRDefault="009971CA" w:rsidP="00535242">
            <w:pPr>
              <w:spacing w:before="0" w:after="0" w:line="240" w:lineRule="auto"/>
              <w:ind w:right="-45"/>
              <w:jc w:val="center"/>
              <w:rPr>
                <w:rFonts w:cs="Calibri"/>
                <w:b/>
                <w:bCs/>
                <w:color w:val="000000"/>
                <w:szCs w:val="22"/>
              </w:rPr>
            </w:pPr>
            <w:r w:rsidRPr="001C0EA0">
              <w:rPr>
                <w:b/>
                <w:bCs/>
                <w:color w:val="000000"/>
                <w:szCs w:val="24"/>
              </w:rPr>
              <w:t>Return period (</w:t>
            </w:r>
            <w:proofErr w:type="spellStart"/>
            <w:r w:rsidRPr="001C0EA0">
              <w:rPr>
                <w:b/>
                <w:bCs/>
                <w:color w:val="000000"/>
                <w:szCs w:val="24"/>
              </w:rPr>
              <w:t>yrs</w:t>
            </w:r>
            <w:proofErr w:type="spellEnd"/>
            <w:r w:rsidRPr="001C0EA0">
              <w:rPr>
                <w:b/>
                <w:bCs/>
                <w:color w:val="000000"/>
                <w:szCs w:val="24"/>
              </w:rPr>
              <w:t>)</w:t>
            </w:r>
          </w:p>
        </w:tc>
        <w:tc>
          <w:tcPr>
            <w:tcW w:w="3627" w:type="pct"/>
            <w:gridSpan w:val="3"/>
            <w:tcBorders>
              <w:top w:val="single" w:sz="4" w:space="0" w:color="auto"/>
              <w:left w:val="nil"/>
              <w:bottom w:val="single" w:sz="4" w:space="0" w:color="auto"/>
              <w:right w:val="single" w:sz="4" w:space="0" w:color="auto"/>
            </w:tcBorders>
            <w:shd w:val="clear" w:color="000000" w:fill="FFFFFF"/>
            <w:vAlign w:val="center"/>
            <w:hideMark/>
          </w:tcPr>
          <w:p w14:paraId="2E49F82A" w14:textId="77777777" w:rsidR="009971CA" w:rsidRPr="001C0EA0" w:rsidRDefault="009971CA" w:rsidP="00535242">
            <w:pPr>
              <w:spacing w:before="0" w:after="0" w:line="240" w:lineRule="auto"/>
              <w:ind w:right="-45"/>
              <w:jc w:val="center"/>
              <w:rPr>
                <w:rFonts w:cs="Calibri"/>
                <w:b/>
                <w:bCs/>
                <w:color w:val="000000"/>
                <w:szCs w:val="22"/>
              </w:rPr>
            </w:pPr>
            <w:r w:rsidRPr="001C0EA0">
              <w:rPr>
                <w:b/>
                <w:bCs/>
                <w:color w:val="000000"/>
                <w:szCs w:val="24"/>
              </w:rPr>
              <w:t>Construction flood (m</w:t>
            </w:r>
            <w:r w:rsidRPr="001C0EA0">
              <w:rPr>
                <w:b/>
                <w:bCs/>
                <w:color w:val="000000"/>
                <w:szCs w:val="24"/>
                <w:vertAlign w:val="superscript"/>
              </w:rPr>
              <w:t>3</w:t>
            </w:r>
            <w:r w:rsidRPr="001C0EA0">
              <w:rPr>
                <w:b/>
                <w:bCs/>
                <w:color w:val="000000"/>
                <w:szCs w:val="24"/>
              </w:rPr>
              <w:t>/s)</w:t>
            </w:r>
          </w:p>
        </w:tc>
      </w:tr>
      <w:tr w:rsidR="009971CA" w:rsidRPr="001C0EA0" w14:paraId="2BC058F5" w14:textId="77777777" w:rsidTr="00535242">
        <w:trPr>
          <w:trHeight w:val="746"/>
        </w:trPr>
        <w:tc>
          <w:tcPr>
            <w:tcW w:w="1373" w:type="pct"/>
            <w:vMerge/>
            <w:tcBorders>
              <w:left w:val="single" w:sz="4" w:space="0" w:color="auto"/>
              <w:bottom w:val="single" w:sz="4" w:space="0" w:color="auto"/>
              <w:right w:val="single" w:sz="4" w:space="0" w:color="auto"/>
            </w:tcBorders>
            <w:shd w:val="clear" w:color="000000" w:fill="FFFFFF"/>
            <w:vAlign w:val="center"/>
          </w:tcPr>
          <w:p w14:paraId="426CF3C0" w14:textId="77777777" w:rsidR="009971CA" w:rsidRPr="001C0EA0" w:rsidRDefault="009971CA" w:rsidP="00535242">
            <w:pPr>
              <w:spacing w:before="0" w:after="0" w:line="240" w:lineRule="auto"/>
              <w:ind w:right="-45"/>
              <w:jc w:val="center"/>
              <w:rPr>
                <w:b/>
                <w:bCs/>
                <w:color w:val="000000"/>
                <w:szCs w:val="24"/>
              </w:rPr>
            </w:pPr>
          </w:p>
        </w:tc>
        <w:tc>
          <w:tcPr>
            <w:tcW w:w="1120" w:type="pct"/>
            <w:tcBorders>
              <w:top w:val="single" w:sz="4" w:space="0" w:color="auto"/>
              <w:left w:val="nil"/>
              <w:bottom w:val="single" w:sz="4" w:space="0" w:color="auto"/>
              <w:right w:val="single" w:sz="4" w:space="0" w:color="auto"/>
            </w:tcBorders>
            <w:shd w:val="clear" w:color="000000" w:fill="FFFFFF"/>
            <w:vAlign w:val="center"/>
          </w:tcPr>
          <w:p w14:paraId="68CFD67A" w14:textId="77777777" w:rsidR="009971CA" w:rsidRPr="001C0EA0" w:rsidRDefault="009971CA" w:rsidP="00535242">
            <w:pPr>
              <w:spacing w:before="0" w:after="0" w:line="240" w:lineRule="auto"/>
              <w:ind w:right="-45"/>
              <w:jc w:val="center"/>
              <w:rPr>
                <w:rFonts w:cs="Calibri"/>
                <w:b/>
                <w:bCs/>
                <w:color w:val="000000"/>
                <w:szCs w:val="24"/>
                <w:lang w:val="en-GB" w:bidi="ne-NP"/>
              </w:rPr>
            </w:pPr>
            <w:r w:rsidRPr="001C0EA0">
              <w:rPr>
                <w:rFonts w:cs="Calibri"/>
                <w:b/>
                <w:bCs/>
                <w:color w:val="000000"/>
                <w:szCs w:val="24"/>
                <w:lang w:val="en-GB" w:bidi="ne-NP"/>
              </w:rPr>
              <w:t xml:space="preserve">CAR with </w:t>
            </w:r>
            <w:proofErr w:type="spellStart"/>
            <w:r w:rsidRPr="001C0EA0">
              <w:rPr>
                <w:rFonts w:cs="Calibri"/>
                <w:b/>
                <w:bCs/>
                <w:color w:val="000000"/>
                <w:szCs w:val="24"/>
                <w:lang w:val="en-GB" w:bidi="ne-NP"/>
              </w:rPr>
              <w:t>Myagdi</w:t>
            </w:r>
            <w:proofErr w:type="spellEnd"/>
            <w:r w:rsidRPr="001C0EA0">
              <w:rPr>
                <w:rFonts w:cs="Calibri"/>
                <w:b/>
                <w:bCs/>
                <w:color w:val="000000"/>
                <w:szCs w:val="24"/>
                <w:lang w:val="en-GB" w:bidi="ne-NP"/>
              </w:rPr>
              <w:t xml:space="preserve"> </w:t>
            </w:r>
            <w:proofErr w:type="spellStart"/>
            <w:r w:rsidRPr="001C0EA0">
              <w:rPr>
                <w:rFonts w:cs="Calibri"/>
                <w:b/>
                <w:bCs/>
                <w:color w:val="000000"/>
                <w:szCs w:val="24"/>
                <w:lang w:val="en-GB" w:bidi="ne-NP"/>
              </w:rPr>
              <w:t>Khola</w:t>
            </w:r>
            <w:proofErr w:type="spellEnd"/>
            <w:r w:rsidRPr="001C0EA0">
              <w:rPr>
                <w:rFonts w:cs="Calibri"/>
                <w:b/>
                <w:bCs/>
                <w:color w:val="000000"/>
                <w:szCs w:val="24"/>
                <w:lang w:val="en-GB" w:bidi="ne-NP"/>
              </w:rPr>
              <w:t xml:space="preserve"> (404.7) </w:t>
            </w:r>
          </w:p>
        </w:tc>
        <w:tc>
          <w:tcPr>
            <w:tcW w:w="1247" w:type="pct"/>
            <w:tcBorders>
              <w:top w:val="single" w:sz="4" w:space="0" w:color="auto"/>
              <w:left w:val="nil"/>
              <w:bottom w:val="single" w:sz="4" w:space="0" w:color="auto"/>
              <w:right w:val="single" w:sz="4" w:space="0" w:color="auto"/>
            </w:tcBorders>
            <w:shd w:val="clear" w:color="000000" w:fill="FFFFFF"/>
            <w:vAlign w:val="center"/>
          </w:tcPr>
          <w:p w14:paraId="0863FC56" w14:textId="77777777" w:rsidR="009971CA" w:rsidRPr="001C0EA0" w:rsidRDefault="009971CA" w:rsidP="00535242">
            <w:pPr>
              <w:spacing w:before="0" w:after="0" w:line="240" w:lineRule="auto"/>
              <w:ind w:right="-45"/>
              <w:jc w:val="center"/>
              <w:rPr>
                <w:rFonts w:cs="Calibri"/>
                <w:b/>
                <w:bCs/>
                <w:color w:val="000000"/>
                <w:szCs w:val="24"/>
                <w:lang w:val="en-GB" w:bidi="ne-NP"/>
              </w:rPr>
            </w:pPr>
            <w:r w:rsidRPr="001C0EA0">
              <w:rPr>
                <w:rFonts w:cs="Calibri"/>
                <w:b/>
                <w:bCs/>
                <w:color w:val="000000"/>
                <w:szCs w:val="24"/>
                <w:lang w:val="en-GB" w:bidi="ne-NP"/>
              </w:rPr>
              <w:t>Regional regression analysis</w:t>
            </w:r>
          </w:p>
        </w:tc>
        <w:tc>
          <w:tcPr>
            <w:tcW w:w="1260" w:type="pct"/>
            <w:tcBorders>
              <w:top w:val="single" w:sz="4" w:space="0" w:color="auto"/>
              <w:left w:val="nil"/>
              <w:bottom w:val="single" w:sz="4" w:space="0" w:color="auto"/>
              <w:right w:val="single" w:sz="4" w:space="0" w:color="auto"/>
            </w:tcBorders>
            <w:shd w:val="clear" w:color="000000" w:fill="FFFFFF"/>
            <w:vAlign w:val="center"/>
          </w:tcPr>
          <w:p w14:paraId="7ED425F0" w14:textId="77777777" w:rsidR="009971CA" w:rsidRPr="001C0EA0" w:rsidRDefault="009971CA" w:rsidP="00535242">
            <w:pPr>
              <w:spacing w:before="0" w:after="0" w:line="240" w:lineRule="auto"/>
              <w:ind w:right="-45"/>
              <w:jc w:val="center"/>
              <w:rPr>
                <w:rFonts w:cs="Calibri"/>
                <w:b/>
                <w:bCs/>
                <w:color w:val="FF0000"/>
                <w:szCs w:val="22"/>
              </w:rPr>
            </w:pPr>
            <w:r w:rsidRPr="001C0EA0">
              <w:rPr>
                <w:rFonts w:cs="Calibri"/>
                <w:b/>
                <w:bCs/>
                <w:color w:val="FF0000"/>
                <w:szCs w:val="22"/>
              </w:rPr>
              <w:t>Adopted Construction Flood (Average)</w:t>
            </w:r>
          </w:p>
        </w:tc>
      </w:tr>
      <w:tr w:rsidR="009971CA" w:rsidRPr="001C0EA0" w14:paraId="47750A3A"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hideMark/>
          </w:tcPr>
          <w:p w14:paraId="0D2170B8"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2</w:t>
            </w:r>
          </w:p>
        </w:tc>
        <w:tc>
          <w:tcPr>
            <w:tcW w:w="1120" w:type="pct"/>
            <w:tcBorders>
              <w:top w:val="nil"/>
              <w:left w:val="nil"/>
              <w:bottom w:val="single" w:sz="4" w:space="0" w:color="auto"/>
              <w:right w:val="single" w:sz="4" w:space="0" w:color="auto"/>
            </w:tcBorders>
            <w:shd w:val="clear" w:color="000000" w:fill="FFFFFF"/>
            <w:vAlign w:val="center"/>
          </w:tcPr>
          <w:p w14:paraId="56EE01C8"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10.57</w:t>
            </w:r>
          </w:p>
        </w:tc>
        <w:tc>
          <w:tcPr>
            <w:tcW w:w="1247" w:type="pct"/>
            <w:tcBorders>
              <w:top w:val="nil"/>
              <w:left w:val="nil"/>
              <w:bottom w:val="single" w:sz="4" w:space="0" w:color="auto"/>
              <w:right w:val="single" w:sz="4" w:space="0" w:color="auto"/>
            </w:tcBorders>
            <w:shd w:val="clear" w:color="000000" w:fill="FFFFFF"/>
            <w:noWrap/>
            <w:vAlign w:val="center"/>
          </w:tcPr>
          <w:p w14:paraId="03C745AE"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19.77</w:t>
            </w:r>
          </w:p>
        </w:tc>
        <w:tc>
          <w:tcPr>
            <w:tcW w:w="1260" w:type="pct"/>
            <w:tcBorders>
              <w:top w:val="nil"/>
              <w:left w:val="nil"/>
              <w:bottom w:val="single" w:sz="4" w:space="0" w:color="auto"/>
              <w:right w:val="single" w:sz="4" w:space="0" w:color="auto"/>
            </w:tcBorders>
            <w:shd w:val="clear" w:color="auto" w:fill="auto"/>
            <w:noWrap/>
            <w:vAlign w:val="center"/>
          </w:tcPr>
          <w:p w14:paraId="0EC8C688" w14:textId="77777777" w:rsidR="009971CA" w:rsidRPr="001C0EA0" w:rsidRDefault="009971CA" w:rsidP="00535242">
            <w:pPr>
              <w:spacing w:before="0" w:after="0" w:line="240" w:lineRule="auto"/>
              <w:ind w:right="-45"/>
              <w:jc w:val="center"/>
              <w:rPr>
                <w:rFonts w:cs="Calibri"/>
                <w:color w:val="FF0000"/>
                <w:szCs w:val="22"/>
              </w:rPr>
            </w:pPr>
            <w:r w:rsidRPr="001C0EA0">
              <w:rPr>
                <w:color w:val="000000"/>
                <w:szCs w:val="24"/>
                <w:lang w:bidi="ne-NP"/>
              </w:rPr>
              <w:t>15.17</w:t>
            </w:r>
          </w:p>
        </w:tc>
      </w:tr>
      <w:tr w:rsidR="009971CA" w:rsidRPr="001C0EA0" w14:paraId="6FD59EF3"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70161D19"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w:t>
            </w:r>
          </w:p>
        </w:tc>
        <w:tc>
          <w:tcPr>
            <w:tcW w:w="1120" w:type="pct"/>
            <w:tcBorders>
              <w:top w:val="nil"/>
              <w:left w:val="nil"/>
              <w:bottom w:val="single" w:sz="4" w:space="0" w:color="auto"/>
              <w:right w:val="single" w:sz="4" w:space="0" w:color="auto"/>
            </w:tcBorders>
            <w:shd w:val="clear" w:color="000000" w:fill="FFFFFF"/>
            <w:noWrap/>
            <w:vAlign w:val="center"/>
          </w:tcPr>
          <w:p w14:paraId="1B67339B"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14.38</w:t>
            </w:r>
          </w:p>
        </w:tc>
        <w:tc>
          <w:tcPr>
            <w:tcW w:w="1247" w:type="pct"/>
            <w:tcBorders>
              <w:top w:val="nil"/>
              <w:left w:val="nil"/>
              <w:bottom w:val="single" w:sz="4" w:space="0" w:color="auto"/>
              <w:right w:val="single" w:sz="4" w:space="0" w:color="auto"/>
            </w:tcBorders>
            <w:shd w:val="clear" w:color="000000" w:fill="FFFFFF"/>
            <w:noWrap/>
            <w:vAlign w:val="center"/>
          </w:tcPr>
          <w:p w14:paraId="61338DF5"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32.02</w:t>
            </w:r>
          </w:p>
        </w:tc>
        <w:tc>
          <w:tcPr>
            <w:tcW w:w="1260" w:type="pct"/>
            <w:tcBorders>
              <w:top w:val="nil"/>
              <w:left w:val="nil"/>
              <w:bottom w:val="single" w:sz="4" w:space="0" w:color="auto"/>
              <w:right w:val="single" w:sz="4" w:space="0" w:color="auto"/>
            </w:tcBorders>
            <w:shd w:val="clear" w:color="auto" w:fill="auto"/>
            <w:noWrap/>
            <w:vAlign w:val="center"/>
          </w:tcPr>
          <w:p w14:paraId="11D9E93E" w14:textId="77777777" w:rsidR="009971CA" w:rsidRPr="001C0EA0" w:rsidRDefault="009971CA" w:rsidP="00535242">
            <w:pPr>
              <w:spacing w:before="0" w:after="0" w:line="240" w:lineRule="auto"/>
              <w:ind w:right="-45"/>
              <w:jc w:val="center"/>
              <w:rPr>
                <w:rFonts w:cs="Calibri"/>
                <w:color w:val="FF0000"/>
                <w:szCs w:val="22"/>
              </w:rPr>
            </w:pPr>
            <w:r w:rsidRPr="001C0EA0">
              <w:rPr>
                <w:color w:val="000000"/>
                <w:szCs w:val="24"/>
                <w:lang w:bidi="ne-NP"/>
              </w:rPr>
              <w:t>23.20</w:t>
            </w:r>
          </w:p>
        </w:tc>
      </w:tr>
      <w:tr w:rsidR="009971CA" w:rsidRPr="001C0EA0" w14:paraId="3C8C28F3"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713FCFA7"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10</w:t>
            </w:r>
          </w:p>
        </w:tc>
        <w:tc>
          <w:tcPr>
            <w:tcW w:w="1120" w:type="pct"/>
            <w:tcBorders>
              <w:top w:val="nil"/>
              <w:left w:val="nil"/>
              <w:bottom w:val="single" w:sz="4" w:space="0" w:color="auto"/>
              <w:right w:val="single" w:sz="4" w:space="0" w:color="auto"/>
            </w:tcBorders>
            <w:shd w:val="clear" w:color="000000" w:fill="FFFFFF"/>
            <w:noWrap/>
            <w:vAlign w:val="center"/>
          </w:tcPr>
          <w:p w14:paraId="380E31C7"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17.09</w:t>
            </w:r>
          </w:p>
        </w:tc>
        <w:tc>
          <w:tcPr>
            <w:tcW w:w="1247" w:type="pct"/>
            <w:tcBorders>
              <w:top w:val="nil"/>
              <w:left w:val="nil"/>
              <w:bottom w:val="single" w:sz="4" w:space="0" w:color="auto"/>
              <w:right w:val="single" w:sz="4" w:space="0" w:color="auto"/>
            </w:tcBorders>
            <w:shd w:val="clear" w:color="000000" w:fill="FFFFFF"/>
            <w:noWrap/>
            <w:vAlign w:val="center"/>
          </w:tcPr>
          <w:p w14:paraId="13987FBB"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40.72</w:t>
            </w:r>
          </w:p>
        </w:tc>
        <w:tc>
          <w:tcPr>
            <w:tcW w:w="1260" w:type="pct"/>
            <w:tcBorders>
              <w:top w:val="nil"/>
              <w:left w:val="nil"/>
              <w:bottom w:val="single" w:sz="4" w:space="0" w:color="auto"/>
              <w:right w:val="single" w:sz="4" w:space="0" w:color="auto"/>
            </w:tcBorders>
            <w:shd w:val="clear" w:color="auto" w:fill="auto"/>
            <w:noWrap/>
            <w:vAlign w:val="center"/>
          </w:tcPr>
          <w:p w14:paraId="5C68D3A4" w14:textId="77777777" w:rsidR="009971CA" w:rsidRPr="001C0EA0" w:rsidRDefault="009971CA" w:rsidP="00535242">
            <w:pPr>
              <w:spacing w:before="0" w:after="0" w:line="240" w:lineRule="auto"/>
              <w:ind w:right="-45"/>
              <w:jc w:val="center"/>
              <w:rPr>
                <w:rFonts w:cs="Calibri"/>
                <w:color w:val="FF0000"/>
                <w:szCs w:val="22"/>
              </w:rPr>
            </w:pPr>
            <w:r w:rsidRPr="001C0EA0">
              <w:rPr>
                <w:color w:val="000000"/>
                <w:szCs w:val="24"/>
                <w:lang w:bidi="ne-NP"/>
              </w:rPr>
              <w:t>28.90</w:t>
            </w:r>
          </w:p>
        </w:tc>
      </w:tr>
      <w:tr w:rsidR="009971CA" w:rsidRPr="001C0EA0" w14:paraId="53370C6D" w14:textId="77777777" w:rsidTr="00535242">
        <w:trPr>
          <w:trHeight w:val="345"/>
        </w:trPr>
        <w:tc>
          <w:tcPr>
            <w:tcW w:w="1373" w:type="pct"/>
            <w:tcBorders>
              <w:top w:val="nil"/>
              <w:left w:val="single" w:sz="4" w:space="0" w:color="auto"/>
              <w:bottom w:val="single" w:sz="4" w:space="0" w:color="auto"/>
              <w:right w:val="single" w:sz="4" w:space="0" w:color="auto"/>
            </w:tcBorders>
            <w:shd w:val="clear" w:color="auto" w:fill="C5E0B3" w:themeFill="accent6" w:themeFillTint="66"/>
            <w:noWrap/>
            <w:vAlign w:val="center"/>
          </w:tcPr>
          <w:p w14:paraId="680BBB1B" w14:textId="77777777" w:rsidR="009971CA" w:rsidRPr="001C0EA0" w:rsidRDefault="009971CA" w:rsidP="00535242">
            <w:pPr>
              <w:spacing w:before="0" w:after="0" w:line="240" w:lineRule="auto"/>
              <w:ind w:right="-45"/>
              <w:jc w:val="center"/>
              <w:rPr>
                <w:rFonts w:cs="Calibri"/>
                <w:b/>
                <w:color w:val="000000"/>
                <w:szCs w:val="22"/>
              </w:rPr>
            </w:pPr>
            <w:r w:rsidRPr="001C0EA0">
              <w:rPr>
                <w:b/>
                <w:color w:val="000000"/>
                <w:szCs w:val="24"/>
              </w:rPr>
              <w:t>20</w:t>
            </w:r>
          </w:p>
        </w:tc>
        <w:tc>
          <w:tcPr>
            <w:tcW w:w="1120" w:type="pct"/>
            <w:tcBorders>
              <w:top w:val="nil"/>
              <w:left w:val="nil"/>
              <w:bottom w:val="single" w:sz="4" w:space="0" w:color="auto"/>
              <w:right w:val="single" w:sz="4" w:space="0" w:color="auto"/>
            </w:tcBorders>
            <w:shd w:val="clear" w:color="auto" w:fill="C5E0B3" w:themeFill="accent6" w:themeFillTint="66"/>
            <w:noWrap/>
            <w:vAlign w:val="center"/>
          </w:tcPr>
          <w:p w14:paraId="2515E9EE" w14:textId="77777777" w:rsidR="009971CA" w:rsidRPr="001C0EA0" w:rsidRDefault="009971CA" w:rsidP="00535242">
            <w:pPr>
              <w:spacing w:before="0" w:after="0" w:line="240" w:lineRule="auto"/>
              <w:ind w:right="-45"/>
              <w:jc w:val="center"/>
              <w:rPr>
                <w:rFonts w:cs="Calibri"/>
                <w:color w:val="000000"/>
                <w:szCs w:val="22"/>
              </w:rPr>
            </w:pPr>
            <w:r w:rsidRPr="001C0EA0">
              <w:rPr>
                <w:b/>
                <w:bCs/>
                <w:color w:val="000000"/>
                <w:szCs w:val="24"/>
                <w:lang w:bidi="ne-NP"/>
              </w:rPr>
              <w:t>19.74</w:t>
            </w:r>
          </w:p>
        </w:tc>
        <w:tc>
          <w:tcPr>
            <w:tcW w:w="1247" w:type="pct"/>
            <w:tcBorders>
              <w:top w:val="nil"/>
              <w:left w:val="nil"/>
              <w:bottom w:val="single" w:sz="4" w:space="0" w:color="auto"/>
              <w:right w:val="single" w:sz="4" w:space="0" w:color="auto"/>
            </w:tcBorders>
            <w:shd w:val="clear" w:color="auto" w:fill="C5E0B3" w:themeFill="accent6" w:themeFillTint="66"/>
            <w:noWrap/>
            <w:vAlign w:val="center"/>
          </w:tcPr>
          <w:p w14:paraId="54BC113F" w14:textId="77777777" w:rsidR="009971CA" w:rsidRPr="001C0EA0" w:rsidRDefault="009971CA" w:rsidP="00535242">
            <w:pPr>
              <w:spacing w:before="0" w:after="0" w:line="240" w:lineRule="auto"/>
              <w:ind w:right="-45"/>
              <w:jc w:val="center"/>
              <w:rPr>
                <w:rFonts w:cs="Calibri"/>
                <w:color w:val="000000"/>
                <w:szCs w:val="22"/>
              </w:rPr>
            </w:pPr>
            <w:r w:rsidRPr="001C0EA0">
              <w:rPr>
                <w:b/>
                <w:bCs/>
                <w:color w:val="000000"/>
                <w:szCs w:val="24"/>
                <w:lang w:bidi="ne-NP"/>
              </w:rPr>
              <w:t>49.26</w:t>
            </w:r>
          </w:p>
        </w:tc>
        <w:tc>
          <w:tcPr>
            <w:tcW w:w="1260" w:type="pct"/>
            <w:tcBorders>
              <w:top w:val="nil"/>
              <w:left w:val="nil"/>
              <w:bottom w:val="single" w:sz="4" w:space="0" w:color="auto"/>
              <w:right w:val="single" w:sz="4" w:space="0" w:color="auto"/>
            </w:tcBorders>
            <w:shd w:val="clear" w:color="auto" w:fill="C5E0B3" w:themeFill="accent6" w:themeFillTint="66"/>
            <w:noWrap/>
            <w:vAlign w:val="center"/>
          </w:tcPr>
          <w:p w14:paraId="4DEE8A28" w14:textId="77777777" w:rsidR="009971CA" w:rsidRPr="001C0EA0" w:rsidRDefault="009971CA" w:rsidP="00535242">
            <w:pPr>
              <w:spacing w:before="0" w:after="0" w:line="240" w:lineRule="auto"/>
              <w:ind w:right="-45"/>
              <w:jc w:val="center"/>
              <w:rPr>
                <w:rFonts w:cs="Calibri"/>
                <w:color w:val="FF0000"/>
                <w:szCs w:val="22"/>
              </w:rPr>
            </w:pPr>
            <w:r w:rsidRPr="001C0EA0">
              <w:rPr>
                <w:b/>
                <w:bCs/>
                <w:color w:val="000000"/>
                <w:szCs w:val="24"/>
                <w:lang w:bidi="ne-NP"/>
              </w:rPr>
              <w:t>34.50</w:t>
            </w:r>
          </w:p>
        </w:tc>
      </w:tr>
      <w:tr w:rsidR="009971CA" w:rsidRPr="001C0EA0" w14:paraId="3E68F7B4" w14:textId="77777777" w:rsidTr="00535242">
        <w:trPr>
          <w:trHeight w:val="345"/>
        </w:trPr>
        <w:tc>
          <w:tcPr>
            <w:tcW w:w="1373" w:type="pct"/>
            <w:tcBorders>
              <w:top w:val="nil"/>
              <w:left w:val="single" w:sz="4" w:space="0" w:color="auto"/>
              <w:bottom w:val="single" w:sz="4" w:space="0" w:color="auto"/>
              <w:right w:val="single" w:sz="4" w:space="0" w:color="auto"/>
            </w:tcBorders>
            <w:shd w:val="clear" w:color="000000" w:fill="FFFFFF"/>
            <w:noWrap/>
            <w:vAlign w:val="center"/>
          </w:tcPr>
          <w:p w14:paraId="01E4A105"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rPr>
              <w:t>50</w:t>
            </w:r>
          </w:p>
        </w:tc>
        <w:tc>
          <w:tcPr>
            <w:tcW w:w="1120" w:type="pct"/>
            <w:tcBorders>
              <w:top w:val="nil"/>
              <w:left w:val="nil"/>
              <w:bottom w:val="single" w:sz="4" w:space="0" w:color="auto"/>
              <w:right w:val="single" w:sz="4" w:space="0" w:color="auto"/>
            </w:tcBorders>
            <w:shd w:val="clear" w:color="000000" w:fill="FFFFFF"/>
            <w:noWrap/>
            <w:vAlign w:val="center"/>
          </w:tcPr>
          <w:p w14:paraId="3B01F41D"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23.22</w:t>
            </w:r>
          </w:p>
        </w:tc>
        <w:tc>
          <w:tcPr>
            <w:tcW w:w="1247" w:type="pct"/>
            <w:tcBorders>
              <w:top w:val="nil"/>
              <w:left w:val="nil"/>
              <w:bottom w:val="single" w:sz="4" w:space="0" w:color="auto"/>
              <w:right w:val="single" w:sz="4" w:space="0" w:color="auto"/>
            </w:tcBorders>
            <w:shd w:val="clear" w:color="000000" w:fill="FFFFFF"/>
            <w:noWrap/>
            <w:vAlign w:val="center"/>
          </w:tcPr>
          <w:p w14:paraId="54FED853" w14:textId="77777777" w:rsidR="009971CA" w:rsidRPr="001C0EA0" w:rsidRDefault="009971CA" w:rsidP="00535242">
            <w:pPr>
              <w:spacing w:before="0" w:after="0" w:line="240" w:lineRule="auto"/>
              <w:ind w:right="-45"/>
              <w:jc w:val="center"/>
              <w:rPr>
                <w:rFonts w:cs="Calibri"/>
                <w:color w:val="000000"/>
                <w:szCs w:val="22"/>
              </w:rPr>
            </w:pPr>
            <w:r w:rsidRPr="001C0EA0">
              <w:rPr>
                <w:color w:val="000000"/>
                <w:szCs w:val="24"/>
                <w:lang w:bidi="ne-NP"/>
              </w:rPr>
              <w:t>60.44</w:t>
            </w:r>
          </w:p>
        </w:tc>
        <w:tc>
          <w:tcPr>
            <w:tcW w:w="1260" w:type="pct"/>
            <w:tcBorders>
              <w:top w:val="nil"/>
              <w:left w:val="nil"/>
              <w:bottom w:val="single" w:sz="4" w:space="0" w:color="auto"/>
              <w:right w:val="single" w:sz="4" w:space="0" w:color="auto"/>
            </w:tcBorders>
            <w:shd w:val="clear" w:color="auto" w:fill="auto"/>
            <w:noWrap/>
            <w:vAlign w:val="center"/>
          </w:tcPr>
          <w:p w14:paraId="4FBDC630" w14:textId="77777777" w:rsidR="009971CA" w:rsidRPr="001C0EA0" w:rsidRDefault="009971CA" w:rsidP="00535242">
            <w:pPr>
              <w:spacing w:before="0" w:after="0" w:line="240" w:lineRule="auto"/>
              <w:ind w:right="-45"/>
              <w:jc w:val="center"/>
              <w:rPr>
                <w:rFonts w:cs="Calibri"/>
                <w:color w:val="FF0000"/>
                <w:szCs w:val="22"/>
              </w:rPr>
            </w:pPr>
            <w:r w:rsidRPr="001C0EA0">
              <w:rPr>
                <w:color w:val="000000"/>
                <w:szCs w:val="24"/>
                <w:lang w:bidi="ne-NP"/>
              </w:rPr>
              <w:t>41.83</w:t>
            </w:r>
          </w:p>
        </w:tc>
      </w:tr>
    </w:tbl>
    <w:p w14:paraId="5BF38D2E" w14:textId="77777777" w:rsidR="009971CA" w:rsidRPr="00677DB4" w:rsidRDefault="009971CA" w:rsidP="009971CA">
      <w:pPr>
        <w:spacing w:before="0" w:after="0" w:line="240" w:lineRule="auto"/>
        <w:ind w:right="-45"/>
        <w:jc w:val="left"/>
        <w:rPr>
          <w:i/>
          <w:u w:val="single"/>
          <w:lang w:eastAsia="x-none"/>
        </w:rPr>
      </w:pPr>
    </w:p>
    <w:p w14:paraId="297C00EB" w14:textId="77777777" w:rsidR="009971CA" w:rsidRPr="00677DB4" w:rsidRDefault="009971CA" w:rsidP="009971CA">
      <w:pPr>
        <w:ind w:right="-45"/>
        <w:rPr>
          <w:i/>
          <w:u w:val="single"/>
          <w:lang w:eastAsia="x-none"/>
        </w:rPr>
      </w:pPr>
      <w:r w:rsidRPr="00677DB4">
        <w:rPr>
          <w:i/>
          <w:u w:val="single"/>
          <w:lang w:eastAsia="x-none"/>
        </w:rPr>
        <w:t>Present Updated Feasibility Study (by HCE)</w:t>
      </w:r>
    </w:p>
    <w:p w14:paraId="153BFDBB" w14:textId="310DCC74" w:rsidR="009971CA" w:rsidRPr="001C0EA0" w:rsidRDefault="009971CA" w:rsidP="009971CA">
      <w:pPr>
        <w:ind w:right="-45"/>
      </w:pPr>
      <w:r w:rsidRPr="001C0EA0">
        <w:t xml:space="preserve">In this UFSR, two methods namely catchment correlation and regional regression analysis of the reference gauging stations (as mentioned in </w:t>
      </w:r>
      <w:r w:rsidR="005A7978">
        <w:fldChar w:fldCharType="begin"/>
      </w:r>
      <w:r w:rsidR="005A7978">
        <w:instrText xml:space="preserve"> REF _Ref92875123 \h </w:instrText>
      </w:r>
      <w:r w:rsidR="005A7978">
        <w:fldChar w:fldCharType="separate"/>
      </w:r>
      <w:r w:rsidR="006C6245">
        <w:t xml:space="preserve">Table </w:t>
      </w:r>
      <w:r w:rsidR="006C6245">
        <w:rPr>
          <w:noProof/>
        </w:rPr>
        <w:t>1</w:t>
      </w:r>
      <w:r w:rsidR="006C6245">
        <w:noBreakHyphen/>
      </w:r>
      <w:r w:rsidR="006C6245">
        <w:rPr>
          <w:noProof/>
        </w:rPr>
        <w:t>3</w:t>
      </w:r>
      <w:r w:rsidR="005A7978">
        <w:fldChar w:fldCharType="end"/>
      </w:r>
      <w:r w:rsidR="005A7978">
        <w:t xml:space="preserve"> </w:t>
      </w:r>
      <w:r w:rsidRPr="001C0EA0">
        <w:t xml:space="preserve">above) have been used for estimating dry period flood at the intake of </w:t>
      </w:r>
      <w:proofErr w:type="spellStart"/>
      <w:r w:rsidR="00A74C97">
        <w:t>Myagdi</w:t>
      </w:r>
      <w:proofErr w:type="spellEnd"/>
      <w:r w:rsidR="00A74C97">
        <w:t xml:space="preserve"> </w:t>
      </w:r>
      <w:proofErr w:type="spellStart"/>
      <w:r w:rsidR="00A74C97">
        <w:t>Khola</w:t>
      </w:r>
      <w:proofErr w:type="spellEnd"/>
      <w:r w:rsidRPr="001C0EA0">
        <w:t xml:space="preserve"> and </w:t>
      </w:r>
      <w:proofErr w:type="spellStart"/>
      <w:r w:rsidR="00A74C97">
        <w:t>Kunaban</w:t>
      </w:r>
      <w:proofErr w:type="spellEnd"/>
      <w:r w:rsidR="00A74C97">
        <w:t xml:space="preserve"> </w:t>
      </w:r>
      <w:proofErr w:type="spellStart"/>
      <w:r w:rsidR="00A74C97">
        <w:t>Khola</w:t>
      </w:r>
      <w:proofErr w:type="spellEnd"/>
      <w:r w:rsidRPr="001C0EA0">
        <w:t xml:space="preserve">. </w:t>
      </w:r>
    </w:p>
    <w:p w14:paraId="3981B7EA" w14:textId="43BB8149" w:rsidR="009971CA" w:rsidRPr="001C0EA0" w:rsidRDefault="009971CA" w:rsidP="009971CA">
      <w:pPr>
        <w:ind w:right="-45"/>
      </w:pPr>
      <w:r w:rsidRPr="001C0EA0">
        <w:lastRenderedPageBreak/>
        <w:t xml:space="preserve">The construction flood estimated at the intake of MKHPP using Gumbel distribution method and regional regression method has been tabulated in </w:t>
      </w:r>
      <w:r w:rsidR="009E0F46">
        <w:fldChar w:fldCharType="begin"/>
      </w:r>
      <w:r w:rsidR="009E0F46">
        <w:instrText xml:space="preserve"> REF _Ref92876059 \h </w:instrText>
      </w:r>
      <w:r w:rsidR="009E0F46">
        <w:fldChar w:fldCharType="separate"/>
      </w:r>
      <w:r w:rsidR="006C6245">
        <w:t xml:space="preserve">Table </w:t>
      </w:r>
      <w:r w:rsidR="006C6245">
        <w:rPr>
          <w:noProof/>
        </w:rPr>
        <w:t>1</w:t>
      </w:r>
      <w:r w:rsidR="006C6245">
        <w:noBreakHyphen/>
      </w:r>
      <w:r w:rsidR="006C6245">
        <w:rPr>
          <w:noProof/>
        </w:rPr>
        <w:t>39</w:t>
      </w:r>
      <w:r w:rsidR="009E0F46">
        <w:fldChar w:fldCharType="end"/>
      </w:r>
      <w:r w:rsidR="009E0F46">
        <w:t xml:space="preserve"> </w:t>
      </w:r>
      <w:r w:rsidRPr="001C0EA0">
        <w:t>below. Also, the adopted flood discharge in previous UFSR has been tabulated for comparison.</w:t>
      </w:r>
    </w:p>
    <w:p w14:paraId="407962B3" w14:textId="029A6AC6" w:rsidR="009971CA" w:rsidRPr="001C0EA0" w:rsidRDefault="009971CA" w:rsidP="009971CA">
      <w:pPr>
        <w:ind w:right="-45"/>
      </w:pPr>
      <w:bookmarkStart w:id="816" w:name="_Ref90902795"/>
      <w:r w:rsidRPr="001C0EA0">
        <w:t xml:space="preserve">The construction flood estimated at the intake of </w:t>
      </w:r>
      <w:r w:rsidR="00D60139">
        <w:t>MKHPP</w:t>
      </w:r>
      <w:r w:rsidRPr="001C0EA0">
        <w:t xml:space="preserve"> has been tabulated in</w:t>
      </w:r>
      <w:r w:rsidR="009E0F46">
        <w:t xml:space="preserve"> </w:t>
      </w:r>
      <w:r w:rsidR="009E0F46">
        <w:fldChar w:fldCharType="begin"/>
      </w:r>
      <w:r w:rsidR="009E0F46">
        <w:instrText xml:space="preserve"> REF _Ref92876059 \h </w:instrText>
      </w:r>
      <w:r w:rsidR="009E0F46">
        <w:fldChar w:fldCharType="separate"/>
      </w:r>
      <w:r w:rsidR="006C6245">
        <w:t xml:space="preserve">Table </w:t>
      </w:r>
      <w:r w:rsidR="006C6245">
        <w:rPr>
          <w:noProof/>
        </w:rPr>
        <w:t>1</w:t>
      </w:r>
      <w:r w:rsidR="006C6245">
        <w:noBreakHyphen/>
      </w:r>
      <w:r w:rsidR="006C6245">
        <w:rPr>
          <w:noProof/>
        </w:rPr>
        <w:t>39</w:t>
      </w:r>
      <w:r w:rsidR="009E0F46">
        <w:fldChar w:fldCharType="end"/>
      </w:r>
      <w:r w:rsidRPr="001C0EA0">
        <w:t xml:space="preserve">, the construction flood estimated from the average of CAR and regional regression method is comparable to the adopted construction flood in the previous UFSR. In this updated feasibility study, the average of CAR and regional regression has been adopted as the dry period flood/ construction flood at the intake of MKHPP. The adopted 20-year return period flood at the intake of MKHPP for construction period is </w:t>
      </w:r>
      <w:r w:rsidRPr="00CD7C35">
        <w:rPr>
          <w:b/>
        </w:rPr>
        <w:t>46.66</w:t>
      </w:r>
      <w:r w:rsidRPr="001C0EA0">
        <w:t xml:space="preserve"> m</w:t>
      </w:r>
      <w:r w:rsidRPr="00677DB4">
        <w:rPr>
          <w:vertAlign w:val="superscript"/>
        </w:rPr>
        <w:t>3</w:t>
      </w:r>
      <w:r w:rsidRPr="001C0EA0">
        <w:t>/s</w:t>
      </w:r>
    </w:p>
    <w:p w14:paraId="0BCC4CF0" w14:textId="35158B5C" w:rsidR="009E0F46" w:rsidRDefault="009E0F46" w:rsidP="009E0F46">
      <w:pPr>
        <w:pStyle w:val="Caption"/>
        <w:keepNext/>
        <w:ind w:right="-45"/>
      </w:pPr>
      <w:bookmarkStart w:id="817" w:name="_Ref92876059"/>
      <w:bookmarkStart w:id="818" w:name="_Toc92876630"/>
      <w:bookmarkEnd w:id="816"/>
      <w:r>
        <w:t xml:space="preserve">Table </w:t>
      </w:r>
      <w:fldSimple w:instr=" STYLEREF 1 \s ">
        <w:r w:rsidR="006C6245">
          <w:rPr>
            <w:noProof/>
          </w:rPr>
          <w:t>1</w:t>
        </w:r>
      </w:fldSimple>
      <w:r w:rsidR="00F46335">
        <w:noBreakHyphen/>
      </w:r>
      <w:fldSimple w:instr=" SEQ Table \* ARABIC \s 1 ">
        <w:r w:rsidR="006C6245">
          <w:rPr>
            <w:noProof/>
          </w:rPr>
          <w:t>39</w:t>
        </w:r>
      </w:fldSimple>
      <w:bookmarkEnd w:id="817"/>
      <w:r>
        <w:t xml:space="preserve">: </w:t>
      </w:r>
      <w:r w:rsidRPr="001C0EA0">
        <w:t>Comparison of estimated construction flood at Intake Site of MKHPP in present UFSR</w:t>
      </w:r>
      <w:bookmarkEnd w:id="818"/>
    </w:p>
    <w:tbl>
      <w:tblPr>
        <w:tblW w:w="5000" w:type="pct"/>
        <w:tblLook w:val="04A0" w:firstRow="1" w:lastRow="0" w:firstColumn="1" w:lastColumn="0" w:noHBand="0" w:noVBand="1"/>
      </w:tblPr>
      <w:tblGrid>
        <w:gridCol w:w="931"/>
        <w:gridCol w:w="1404"/>
        <w:gridCol w:w="1442"/>
        <w:gridCol w:w="1286"/>
        <w:gridCol w:w="2380"/>
        <w:gridCol w:w="1573"/>
      </w:tblGrid>
      <w:tr w:rsidR="008E6E6F" w:rsidRPr="001C0EA0" w14:paraId="7741206F" w14:textId="77777777" w:rsidTr="00405CC1">
        <w:trPr>
          <w:trHeight w:val="345"/>
        </w:trPr>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059D9" w14:textId="77777777" w:rsidR="008E6E6F" w:rsidRPr="001C0EA0" w:rsidRDefault="008E6E6F" w:rsidP="00405CC1">
            <w:pPr>
              <w:pStyle w:val="Table"/>
              <w:ind w:right="-45"/>
            </w:pPr>
            <w:r w:rsidRPr="001C0EA0">
              <w:t> </w:t>
            </w:r>
          </w:p>
        </w:tc>
        <w:tc>
          <w:tcPr>
            <w:tcW w:w="2291" w:type="pct"/>
            <w:gridSpan w:val="3"/>
            <w:tcBorders>
              <w:top w:val="single" w:sz="4" w:space="0" w:color="auto"/>
              <w:left w:val="nil"/>
              <w:bottom w:val="single" w:sz="4" w:space="0" w:color="auto"/>
              <w:right w:val="single" w:sz="4" w:space="0" w:color="auto"/>
            </w:tcBorders>
            <w:shd w:val="clear" w:color="auto" w:fill="auto"/>
            <w:vAlign w:val="center"/>
            <w:hideMark/>
          </w:tcPr>
          <w:p w14:paraId="03739854" w14:textId="77777777" w:rsidR="008E6E6F" w:rsidRPr="001C0EA0" w:rsidRDefault="008E6E6F" w:rsidP="00405CC1">
            <w:pPr>
              <w:pStyle w:val="Table"/>
              <w:ind w:right="-45"/>
              <w:jc w:val="center"/>
              <w:rPr>
                <w:b/>
                <w:bCs/>
              </w:rPr>
            </w:pPr>
            <w:r w:rsidRPr="001C0EA0">
              <w:rPr>
                <w:b/>
                <w:bCs/>
              </w:rPr>
              <w:t>Present UFSR</w:t>
            </w:r>
          </w:p>
        </w:tc>
        <w:tc>
          <w:tcPr>
            <w:tcW w:w="1320" w:type="pct"/>
            <w:vMerge w:val="restart"/>
            <w:tcBorders>
              <w:top w:val="single" w:sz="4" w:space="0" w:color="auto"/>
              <w:left w:val="single" w:sz="4" w:space="0" w:color="auto"/>
              <w:right w:val="single" w:sz="4" w:space="0" w:color="auto"/>
            </w:tcBorders>
            <w:vAlign w:val="center"/>
          </w:tcPr>
          <w:p w14:paraId="04A76E5D" w14:textId="77777777" w:rsidR="008E6E6F" w:rsidRPr="001C0EA0" w:rsidRDefault="008E6E6F" w:rsidP="00405CC1">
            <w:pPr>
              <w:pStyle w:val="Table"/>
              <w:ind w:right="-45"/>
              <w:jc w:val="center"/>
              <w:rPr>
                <w:b/>
                <w:bCs/>
              </w:rPr>
            </w:pPr>
            <w:r w:rsidRPr="001C0EA0">
              <w:rPr>
                <w:b/>
                <w:bCs/>
              </w:rPr>
              <w:t>Previous UFSR</w:t>
            </w:r>
          </w:p>
          <w:p w14:paraId="2641A0D5" w14:textId="77777777" w:rsidR="008E6E6F" w:rsidRPr="001C0EA0" w:rsidRDefault="008E6E6F" w:rsidP="00405CC1">
            <w:pPr>
              <w:pStyle w:val="Table"/>
              <w:ind w:right="-45"/>
              <w:jc w:val="center"/>
              <w:rPr>
                <w:b/>
                <w:bCs/>
              </w:rPr>
            </w:pPr>
            <w:r w:rsidRPr="001C0EA0">
              <w:rPr>
                <w:b/>
                <w:bCs/>
              </w:rPr>
              <w:t>(Average of Gumbel and Regional Analysis)</w:t>
            </w:r>
          </w:p>
        </w:tc>
        <w:tc>
          <w:tcPr>
            <w:tcW w:w="872" w:type="pct"/>
            <w:vMerge w:val="restart"/>
            <w:tcBorders>
              <w:top w:val="single" w:sz="4" w:space="0" w:color="auto"/>
              <w:left w:val="nil"/>
              <w:right w:val="single" w:sz="4" w:space="0" w:color="auto"/>
            </w:tcBorders>
            <w:vAlign w:val="center"/>
          </w:tcPr>
          <w:p w14:paraId="3EC3C3F3" w14:textId="77777777" w:rsidR="008E6E6F" w:rsidRPr="001C0EA0" w:rsidRDefault="008E6E6F" w:rsidP="00405CC1">
            <w:pPr>
              <w:pStyle w:val="Table"/>
              <w:ind w:right="-45"/>
              <w:jc w:val="center"/>
              <w:rPr>
                <w:b/>
                <w:bCs/>
              </w:rPr>
            </w:pPr>
            <w:r w:rsidRPr="001C0EA0">
              <w:rPr>
                <w:b/>
                <w:bCs/>
                <w:color w:val="FF0000"/>
              </w:rPr>
              <w:t xml:space="preserve">Adopted Construction Flood </w:t>
            </w:r>
          </w:p>
        </w:tc>
      </w:tr>
      <w:tr w:rsidR="008E6E6F" w:rsidRPr="001C0EA0" w14:paraId="3064E151" w14:textId="77777777" w:rsidTr="00405CC1">
        <w:trPr>
          <w:trHeight w:val="503"/>
        </w:trPr>
        <w:tc>
          <w:tcPr>
            <w:tcW w:w="516" w:type="pct"/>
            <w:tcBorders>
              <w:top w:val="nil"/>
              <w:left w:val="single" w:sz="4" w:space="0" w:color="auto"/>
              <w:bottom w:val="single" w:sz="4" w:space="0" w:color="auto"/>
              <w:right w:val="single" w:sz="4" w:space="0" w:color="auto"/>
            </w:tcBorders>
            <w:shd w:val="clear" w:color="auto" w:fill="auto"/>
            <w:vAlign w:val="center"/>
            <w:hideMark/>
          </w:tcPr>
          <w:p w14:paraId="18863664" w14:textId="77777777" w:rsidR="008E6E6F" w:rsidRPr="001C0EA0" w:rsidRDefault="008E6E6F" w:rsidP="00405CC1">
            <w:pPr>
              <w:pStyle w:val="Table"/>
              <w:ind w:right="-45"/>
              <w:jc w:val="center"/>
              <w:rPr>
                <w:b/>
                <w:bCs/>
              </w:rPr>
            </w:pPr>
            <w:r w:rsidRPr="001C0EA0">
              <w:rPr>
                <w:b/>
                <w:bCs/>
              </w:rPr>
              <w:t>Return Period</w:t>
            </w:r>
          </w:p>
        </w:tc>
        <w:tc>
          <w:tcPr>
            <w:tcW w:w="779" w:type="pct"/>
            <w:tcBorders>
              <w:top w:val="nil"/>
              <w:left w:val="nil"/>
              <w:bottom w:val="single" w:sz="4" w:space="0" w:color="auto"/>
              <w:right w:val="single" w:sz="4" w:space="0" w:color="auto"/>
            </w:tcBorders>
            <w:shd w:val="clear" w:color="auto" w:fill="auto"/>
            <w:vAlign w:val="center"/>
            <w:hideMark/>
          </w:tcPr>
          <w:p w14:paraId="6FE15BBD" w14:textId="77777777" w:rsidR="008E6E6F" w:rsidRPr="001C0EA0" w:rsidRDefault="008E6E6F" w:rsidP="00405CC1">
            <w:pPr>
              <w:pStyle w:val="Table"/>
              <w:ind w:right="-45"/>
              <w:jc w:val="center"/>
              <w:rPr>
                <w:b/>
                <w:bCs/>
              </w:rPr>
            </w:pPr>
            <w:r w:rsidRPr="001C0EA0">
              <w:rPr>
                <w:b/>
                <w:bCs/>
              </w:rPr>
              <w:t xml:space="preserve">Gumbel (CAR with Stn.404.7) </w:t>
            </w:r>
          </w:p>
        </w:tc>
        <w:tc>
          <w:tcPr>
            <w:tcW w:w="800" w:type="pct"/>
            <w:tcBorders>
              <w:top w:val="nil"/>
              <w:left w:val="nil"/>
              <w:bottom w:val="single" w:sz="4" w:space="0" w:color="auto"/>
              <w:right w:val="single" w:sz="4" w:space="0" w:color="auto"/>
            </w:tcBorders>
            <w:shd w:val="clear" w:color="auto" w:fill="auto"/>
            <w:vAlign w:val="center"/>
            <w:hideMark/>
          </w:tcPr>
          <w:p w14:paraId="33895174" w14:textId="77777777" w:rsidR="008E6E6F" w:rsidRPr="001C0EA0" w:rsidRDefault="008E6E6F" w:rsidP="00405CC1">
            <w:pPr>
              <w:pStyle w:val="Table"/>
              <w:ind w:right="-45"/>
              <w:jc w:val="center"/>
              <w:rPr>
                <w:b/>
                <w:bCs/>
              </w:rPr>
            </w:pPr>
            <w:r w:rsidRPr="001C0EA0">
              <w:rPr>
                <w:b/>
                <w:bCs/>
              </w:rPr>
              <w:t>Regional Regression analysis</w:t>
            </w:r>
          </w:p>
        </w:tc>
        <w:tc>
          <w:tcPr>
            <w:tcW w:w="713" w:type="pct"/>
            <w:tcBorders>
              <w:top w:val="single" w:sz="4" w:space="0" w:color="auto"/>
              <w:left w:val="nil"/>
              <w:bottom w:val="single" w:sz="4" w:space="0" w:color="auto"/>
              <w:right w:val="single" w:sz="4" w:space="0" w:color="auto"/>
            </w:tcBorders>
            <w:vAlign w:val="center"/>
          </w:tcPr>
          <w:p w14:paraId="3606A948" w14:textId="77777777" w:rsidR="008E6E6F" w:rsidRPr="001C0EA0" w:rsidRDefault="008E6E6F" w:rsidP="00405CC1">
            <w:pPr>
              <w:pStyle w:val="Table"/>
              <w:ind w:right="-45"/>
              <w:jc w:val="center"/>
              <w:rPr>
                <w:b/>
                <w:bCs/>
              </w:rPr>
            </w:pPr>
            <w:r w:rsidRPr="001C0EA0">
              <w:rPr>
                <w:b/>
                <w:bCs/>
              </w:rPr>
              <w:t>Average</w:t>
            </w:r>
          </w:p>
        </w:tc>
        <w:tc>
          <w:tcPr>
            <w:tcW w:w="1320" w:type="pct"/>
            <w:vMerge/>
            <w:tcBorders>
              <w:left w:val="single" w:sz="4" w:space="0" w:color="auto"/>
              <w:bottom w:val="single" w:sz="4" w:space="0" w:color="auto"/>
              <w:right w:val="single" w:sz="4" w:space="0" w:color="auto"/>
            </w:tcBorders>
            <w:vAlign w:val="center"/>
          </w:tcPr>
          <w:p w14:paraId="3898F657" w14:textId="77777777" w:rsidR="008E6E6F" w:rsidRPr="001C0EA0" w:rsidRDefault="008E6E6F" w:rsidP="00405CC1">
            <w:pPr>
              <w:pStyle w:val="Table"/>
              <w:ind w:right="-45"/>
              <w:jc w:val="center"/>
              <w:rPr>
                <w:b/>
                <w:bCs/>
              </w:rPr>
            </w:pPr>
          </w:p>
        </w:tc>
        <w:tc>
          <w:tcPr>
            <w:tcW w:w="872" w:type="pct"/>
            <w:vMerge/>
            <w:tcBorders>
              <w:left w:val="nil"/>
              <w:bottom w:val="single" w:sz="4" w:space="0" w:color="auto"/>
              <w:right w:val="single" w:sz="4" w:space="0" w:color="auto"/>
            </w:tcBorders>
            <w:vAlign w:val="center"/>
          </w:tcPr>
          <w:p w14:paraId="5F2F3082" w14:textId="77777777" w:rsidR="008E6E6F" w:rsidRPr="001C0EA0" w:rsidRDefault="008E6E6F" w:rsidP="00405CC1">
            <w:pPr>
              <w:pStyle w:val="Table"/>
              <w:ind w:right="-45"/>
              <w:jc w:val="center"/>
              <w:rPr>
                <w:b/>
                <w:bCs/>
              </w:rPr>
            </w:pPr>
          </w:p>
        </w:tc>
      </w:tr>
      <w:tr w:rsidR="008E6E6F" w:rsidRPr="001C0EA0" w14:paraId="39E68F04" w14:textId="77777777" w:rsidTr="00405CC1">
        <w:trPr>
          <w:trHeight w:val="390"/>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29249E18" w14:textId="77777777" w:rsidR="008E6E6F" w:rsidRPr="001C0EA0" w:rsidRDefault="008E6E6F" w:rsidP="00405CC1">
            <w:pPr>
              <w:pStyle w:val="Table"/>
              <w:ind w:right="-45"/>
              <w:jc w:val="center"/>
            </w:pPr>
            <w:r w:rsidRPr="001C0EA0">
              <w:rPr>
                <w:color w:val="000000"/>
                <w:szCs w:val="24"/>
              </w:rPr>
              <w:t>2</w:t>
            </w:r>
          </w:p>
        </w:tc>
        <w:tc>
          <w:tcPr>
            <w:tcW w:w="779" w:type="pct"/>
            <w:tcBorders>
              <w:top w:val="nil"/>
              <w:left w:val="nil"/>
              <w:bottom w:val="single" w:sz="4" w:space="0" w:color="auto"/>
              <w:right w:val="single" w:sz="4" w:space="0" w:color="auto"/>
            </w:tcBorders>
            <w:shd w:val="clear" w:color="auto" w:fill="auto"/>
            <w:noWrap/>
            <w:vAlign w:val="center"/>
          </w:tcPr>
          <w:p w14:paraId="7CD1C500" w14:textId="77777777" w:rsidR="008E6E6F" w:rsidRPr="003019D7" w:rsidRDefault="008E6E6F" w:rsidP="00405CC1">
            <w:pPr>
              <w:pStyle w:val="Table"/>
              <w:ind w:right="-45"/>
              <w:jc w:val="center"/>
              <w:rPr>
                <w:b/>
                <w:bCs/>
                <w:color w:val="FF0000"/>
              </w:rPr>
            </w:pPr>
            <w:r w:rsidRPr="003019D7">
              <w:rPr>
                <w:rFonts w:cs="Arial"/>
                <w:szCs w:val="22"/>
              </w:rPr>
              <w:t>13.15</w:t>
            </w:r>
          </w:p>
        </w:tc>
        <w:tc>
          <w:tcPr>
            <w:tcW w:w="800" w:type="pct"/>
            <w:tcBorders>
              <w:top w:val="nil"/>
              <w:left w:val="nil"/>
              <w:bottom w:val="single" w:sz="4" w:space="0" w:color="auto"/>
              <w:right w:val="single" w:sz="4" w:space="0" w:color="auto"/>
            </w:tcBorders>
            <w:shd w:val="clear" w:color="auto" w:fill="auto"/>
            <w:noWrap/>
            <w:vAlign w:val="center"/>
          </w:tcPr>
          <w:p w14:paraId="167F7961" w14:textId="77777777" w:rsidR="008E6E6F" w:rsidRPr="001C0EA0" w:rsidRDefault="008E6E6F" w:rsidP="00405CC1">
            <w:pPr>
              <w:pStyle w:val="Table"/>
              <w:ind w:right="-45"/>
              <w:jc w:val="center"/>
            </w:pPr>
            <w:r w:rsidRPr="001C0EA0">
              <w:rPr>
                <w:rFonts w:cs="Arial"/>
                <w:szCs w:val="22"/>
              </w:rPr>
              <w:t>32.76</w:t>
            </w:r>
          </w:p>
        </w:tc>
        <w:tc>
          <w:tcPr>
            <w:tcW w:w="713" w:type="pct"/>
            <w:tcBorders>
              <w:top w:val="nil"/>
              <w:left w:val="nil"/>
              <w:bottom w:val="single" w:sz="4" w:space="0" w:color="auto"/>
              <w:right w:val="single" w:sz="4" w:space="0" w:color="auto"/>
            </w:tcBorders>
            <w:vAlign w:val="center"/>
          </w:tcPr>
          <w:p w14:paraId="336032C4" w14:textId="77777777" w:rsidR="008E6E6F" w:rsidRPr="001C0EA0" w:rsidRDefault="008E6E6F" w:rsidP="00405CC1">
            <w:pPr>
              <w:pStyle w:val="Table"/>
              <w:ind w:right="-45"/>
              <w:jc w:val="center"/>
              <w:rPr>
                <w:b/>
                <w:color w:val="000000"/>
                <w:szCs w:val="24"/>
                <w:lang w:bidi="ne-NP"/>
              </w:rPr>
            </w:pPr>
            <w:r w:rsidRPr="001C0EA0">
              <w:rPr>
                <w:rFonts w:cs="Arial"/>
                <w:szCs w:val="22"/>
              </w:rPr>
              <w:t>22.96</w:t>
            </w:r>
          </w:p>
        </w:tc>
        <w:tc>
          <w:tcPr>
            <w:tcW w:w="1320" w:type="pct"/>
            <w:tcBorders>
              <w:top w:val="nil"/>
              <w:left w:val="single" w:sz="4" w:space="0" w:color="auto"/>
              <w:bottom w:val="single" w:sz="4" w:space="0" w:color="auto"/>
              <w:right w:val="single" w:sz="4" w:space="0" w:color="auto"/>
            </w:tcBorders>
            <w:vAlign w:val="center"/>
          </w:tcPr>
          <w:p w14:paraId="0C884958" w14:textId="77777777" w:rsidR="008E6E6F" w:rsidRPr="001C0EA0" w:rsidRDefault="008E6E6F" w:rsidP="00405CC1">
            <w:pPr>
              <w:pStyle w:val="Table"/>
              <w:ind w:right="-45"/>
              <w:jc w:val="center"/>
            </w:pPr>
            <w:r w:rsidRPr="001C0EA0">
              <w:rPr>
                <w:color w:val="000000"/>
                <w:szCs w:val="24"/>
                <w:lang w:bidi="ne-NP"/>
              </w:rPr>
              <w:t>15.17</w:t>
            </w:r>
          </w:p>
        </w:tc>
        <w:tc>
          <w:tcPr>
            <w:tcW w:w="872" w:type="pct"/>
            <w:tcBorders>
              <w:top w:val="nil"/>
              <w:left w:val="nil"/>
              <w:bottom w:val="single" w:sz="4" w:space="0" w:color="auto"/>
              <w:right w:val="single" w:sz="4" w:space="0" w:color="auto"/>
            </w:tcBorders>
            <w:vAlign w:val="center"/>
          </w:tcPr>
          <w:p w14:paraId="63727B06" w14:textId="77777777" w:rsidR="008E6E6F" w:rsidRPr="001C0EA0" w:rsidRDefault="008E6E6F" w:rsidP="00405CC1">
            <w:pPr>
              <w:pStyle w:val="Table"/>
              <w:ind w:right="-45"/>
              <w:jc w:val="center"/>
              <w:rPr>
                <w:color w:val="FF0000"/>
              </w:rPr>
            </w:pPr>
            <w:r w:rsidRPr="001C0EA0">
              <w:rPr>
                <w:rFonts w:cs="Arial"/>
                <w:szCs w:val="22"/>
              </w:rPr>
              <w:t>22.96</w:t>
            </w:r>
          </w:p>
        </w:tc>
      </w:tr>
      <w:tr w:rsidR="008E6E6F" w:rsidRPr="001C0EA0" w14:paraId="38BF41FB" w14:textId="77777777" w:rsidTr="00405CC1">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5D094D44" w14:textId="77777777" w:rsidR="008E6E6F" w:rsidRPr="001C0EA0" w:rsidRDefault="008E6E6F" w:rsidP="00405CC1">
            <w:pPr>
              <w:pStyle w:val="Table"/>
              <w:ind w:right="-45"/>
              <w:jc w:val="center"/>
            </w:pPr>
            <w:r w:rsidRPr="001C0EA0">
              <w:rPr>
                <w:color w:val="000000"/>
                <w:szCs w:val="24"/>
              </w:rPr>
              <w:t>5</w:t>
            </w:r>
          </w:p>
        </w:tc>
        <w:tc>
          <w:tcPr>
            <w:tcW w:w="779" w:type="pct"/>
            <w:tcBorders>
              <w:top w:val="nil"/>
              <w:left w:val="nil"/>
              <w:bottom w:val="single" w:sz="4" w:space="0" w:color="auto"/>
              <w:right w:val="single" w:sz="4" w:space="0" w:color="auto"/>
            </w:tcBorders>
            <w:shd w:val="clear" w:color="auto" w:fill="auto"/>
            <w:noWrap/>
            <w:vAlign w:val="center"/>
          </w:tcPr>
          <w:p w14:paraId="48E6081D" w14:textId="77777777" w:rsidR="008E6E6F" w:rsidRPr="003019D7" w:rsidRDefault="008E6E6F" w:rsidP="00405CC1">
            <w:pPr>
              <w:pStyle w:val="Table"/>
              <w:ind w:right="-45"/>
              <w:jc w:val="center"/>
              <w:rPr>
                <w:b/>
                <w:bCs/>
                <w:color w:val="FF0000"/>
              </w:rPr>
            </w:pPr>
            <w:r w:rsidRPr="003019D7">
              <w:rPr>
                <w:rFonts w:cs="Arial"/>
                <w:szCs w:val="22"/>
              </w:rPr>
              <w:t>16.92</w:t>
            </w:r>
          </w:p>
        </w:tc>
        <w:tc>
          <w:tcPr>
            <w:tcW w:w="800" w:type="pct"/>
            <w:tcBorders>
              <w:top w:val="nil"/>
              <w:left w:val="nil"/>
              <w:bottom w:val="single" w:sz="4" w:space="0" w:color="auto"/>
              <w:right w:val="single" w:sz="4" w:space="0" w:color="auto"/>
            </w:tcBorders>
            <w:shd w:val="clear" w:color="auto" w:fill="auto"/>
            <w:noWrap/>
            <w:vAlign w:val="center"/>
          </w:tcPr>
          <w:p w14:paraId="3BD21548" w14:textId="77777777" w:rsidR="008E6E6F" w:rsidRPr="001C0EA0" w:rsidRDefault="008E6E6F" w:rsidP="00405CC1">
            <w:pPr>
              <w:pStyle w:val="Table"/>
              <w:ind w:right="-45"/>
              <w:jc w:val="center"/>
            </w:pPr>
            <w:r w:rsidRPr="001C0EA0">
              <w:rPr>
                <w:rFonts w:cs="Arial"/>
                <w:szCs w:val="22"/>
              </w:rPr>
              <w:t>49.90</w:t>
            </w:r>
          </w:p>
        </w:tc>
        <w:tc>
          <w:tcPr>
            <w:tcW w:w="713" w:type="pct"/>
            <w:tcBorders>
              <w:top w:val="nil"/>
              <w:left w:val="nil"/>
              <w:bottom w:val="single" w:sz="4" w:space="0" w:color="auto"/>
              <w:right w:val="single" w:sz="4" w:space="0" w:color="auto"/>
            </w:tcBorders>
            <w:vAlign w:val="center"/>
          </w:tcPr>
          <w:p w14:paraId="05872F58" w14:textId="77777777" w:rsidR="008E6E6F" w:rsidRPr="001C0EA0" w:rsidRDefault="008E6E6F" w:rsidP="00405CC1">
            <w:pPr>
              <w:pStyle w:val="Table"/>
              <w:ind w:right="-45"/>
              <w:jc w:val="center"/>
              <w:rPr>
                <w:b/>
                <w:color w:val="000000"/>
                <w:szCs w:val="24"/>
                <w:lang w:bidi="ne-NP"/>
              </w:rPr>
            </w:pPr>
            <w:r w:rsidRPr="001C0EA0">
              <w:rPr>
                <w:rFonts w:cs="Arial"/>
                <w:szCs w:val="22"/>
              </w:rPr>
              <w:t>33.41</w:t>
            </w:r>
          </w:p>
        </w:tc>
        <w:tc>
          <w:tcPr>
            <w:tcW w:w="1320" w:type="pct"/>
            <w:tcBorders>
              <w:top w:val="nil"/>
              <w:left w:val="single" w:sz="4" w:space="0" w:color="auto"/>
              <w:bottom w:val="single" w:sz="4" w:space="0" w:color="auto"/>
              <w:right w:val="single" w:sz="4" w:space="0" w:color="auto"/>
            </w:tcBorders>
            <w:vAlign w:val="center"/>
          </w:tcPr>
          <w:p w14:paraId="2E3001AF" w14:textId="77777777" w:rsidR="008E6E6F" w:rsidRPr="001C0EA0" w:rsidRDefault="008E6E6F" w:rsidP="00405CC1">
            <w:pPr>
              <w:pStyle w:val="Table"/>
              <w:ind w:right="-45"/>
              <w:jc w:val="center"/>
            </w:pPr>
            <w:r w:rsidRPr="001C0EA0">
              <w:rPr>
                <w:color w:val="000000"/>
                <w:szCs w:val="24"/>
                <w:lang w:bidi="ne-NP"/>
              </w:rPr>
              <w:t>23.20</w:t>
            </w:r>
          </w:p>
        </w:tc>
        <w:tc>
          <w:tcPr>
            <w:tcW w:w="872" w:type="pct"/>
            <w:tcBorders>
              <w:top w:val="nil"/>
              <w:left w:val="nil"/>
              <w:bottom w:val="single" w:sz="4" w:space="0" w:color="auto"/>
              <w:right w:val="single" w:sz="4" w:space="0" w:color="auto"/>
            </w:tcBorders>
            <w:vAlign w:val="center"/>
          </w:tcPr>
          <w:p w14:paraId="02BD71B1" w14:textId="77777777" w:rsidR="008E6E6F" w:rsidRPr="001C0EA0" w:rsidRDefault="008E6E6F" w:rsidP="00405CC1">
            <w:pPr>
              <w:pStyle w:val="Table"/>
              <w:ind w:right="-45"/>
              <w:jc w:val="center"/>
              <w:rPr>
                <w:color w:val="FF0000"/>
              </w:rPr>
            </w:pPr>
            <w:r w:rsidRPr="001C0EA0">
              <w:rPr>
                <w:rFonts w:cs="Arial"/>
                <w:szCs w:val="22"/>
              </w:rPr>
              <w:t>33.41</w:t>
            </w:r>
          </w:p>
        </w:tc>
      </w:tr>
      <w:tr w:rsidR="008E6E6F" w:rsidRPr="001C0EA0" w14:paraId="59AF65ED" w14:textId="77777777" w:rsidTr="00405CC1">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1C531A3F" w14:textId="77777777" w:rsidR="008E6E6F" w:rsidRPr="001C0EA0" w:rsidRDefault="008E6E6F" w:rsidP="00405CC1">
            <w:pPr>
              <w:pStyle w:val="Table"/>
              <w:ind w:right="-45"/>
              <w:jc w:val="center"/>
            </w:pPr>
            <w:r w:rsidRPr="001C0EA0">
              <w:rPr>
                <w:color w:val="000000"/>
                <w:szCs w:val="24"/>
              </w:rPr>
              <w:t>10</w:t>
            </w:r>
          </w:p>
        </w:tc>
        <w:tc>
          <w:tcPr>
            <w:tcW w:w="779" w:type="pct"/>
            <w:tcBorders>
              <w:top w:val="nil"/>
              <w:left w:val="nil"/>
              <w:bottom w:val="single" w:sz="4" w:space="0" w:color="auto"/>
              <w:right w:val="single" w:sz="4" w:space="0" w:color="auto"/>
            </w:tcBorders>
            <w:shd w:val="clear" w:color="auto" w:fill="auto"/>
            <w:noWrap/>
            <w:vAlign w:val="center"/>
          </w:tcPr>
          <w:p w14:paraId="3B22A81F" w14:textId="77777777" w:rsidR="008E6E6F" w:rsidRPr="003019D7" w:rsidRDefault="008E6E6F" w:rsidP="00405CC1">
            <w:pPr>
              <w:pStyle w:val="Table"/>
              <w:ind w:right="-45"/>
              <w:jc w:val="center"/>
              <w:rPr>
                <w:b/>
                <w:bCs/>
                <w:color w:val="FF0000"/>
              </w:rPr>
            </w:pPr>
            <w:r w:rsidRPr="003019D7">
              <w:rPr>
                <w:rFonts w:cs="Arial"/>
                <w:szCs w:val="22"/>
              </w:rPr>
              <w:t>19.42</w:t>
            </w:r>
          </w:p>
        </w:tc>
        <w:tc>
          <w:tcPr>
            <w:tcW w:w="800" w:type="pct"/>
            <w:tcBorders>
              <w:top w:val="nil"/>
              <w:left w:val="nil"/>
              <w:bottom w:val="single" w:sz="4" w:space="0" w:color="auto"/>
              <w:right w:val="single" w:sz="4" w:space="0" w:color="auto"/>
            </w:tcBorders>
            <w:shd w:val="clear" w:color="auto" w:fill="auto"/>
            <w:noWrap/>
            <w:vAlign w:val="center"/>
          </w:tcPr>
          <w:p w14:paraId="3B9880CF" w14:textId="77777777" w:rsidR="008E6E6F" w:rsidRPr="001C0EA0" w:rsidRDefault="008E6E6F" w:rsidP="00405CC1">
            <w:pPr>
              <w:pStyle w:val="Table"/>
              <w:ind w:right="-45"/>
              <w:jc w:val="center"/>
            </w:pPr>
            <w:r w:rsidRPr="001C0EA0">
              <w:rPr>
                <w:rFonts w:cs="Arial"/>
                <w:szCs w:val="22"/>
              </w:rPr>
              <w:t>60.98</w:t>
            </w:r>
          </w:p>
        </w:tc>
        <w:tc>
          <w:tcPr>
            <w:tcW w:w="713" w:type="pct"/>
            <w:tcBorders>
              <w:top w:val="nil"/>
              <w:left w:val="nil"/>
              <w:bottom w:val="single" w:sz="4" w:space="0" w:color="auto"/>
              <w:right w:val="single" w:sz="4" w:space="0" w:color="auto"/>
            </w:tcBorders>
            <w:vAlign w:val="center"/>
          </w:tcPr>
          <w:p w14:paraId="64924CFB" w14:textId="77777777" w:rsidR="008E6E6F" w:rsidRPr="001C0EA0" w:rsidRDefault="008E6E6F" w:rsidP="00405CC1">
            <w:pPr>
              <w:pStyle w:val="Table"/>
              <w:ind w:right="-45"/>
              <w:jc w:val="center"/>
              <w:rPr>
                <w:b/>
                <w:color w:val="000000"/>
                <w:szCs w:val="24"/>
                <w:lang w:bidi="ne-NP"/>
              </w:rPr>
            </w:pPr>
            <w:r w:rsidRPr="001C0EA0">
              <w:rPr>
                <w:rFonts w:cs="Arial"/>
                <w:szCs w:val="22"/>
              </w:rPr>
              <w:t>40.20</w:t>
            </w:r>
          </w:p>
        </w:tc>
        <w:tc>
          <w:tcPr>
            <w:tcW w:w="1320" w:type="pct"/>
            <w:tcBorders>
              <w:top w:val="nil"/>
              <w:left w:val="single" w:sz="4" w:space="0" w:color="auto"/>
              <w:bottom w:val="single" w:sz="4" w:space="0" w:color="auto"/>
              <w:right w:val="single" w:sz="4" w:space="0" w:color="auto"/>
            </w:tcBorders>
            <w:vAlign w:val="center"/>
          </w:tcPr>
          <w:p w14:paraId="5BA01379" w14:textId="77777777" w:rsidR="008E6E6F" w:rsidRPr="001C0EA0" w:rsidRDefault="008E6E6F" w:rsidP="00405CC1">
            <w:pPr>
              <w:pStyle w:val="Table"/>
              <w:ind w:right="-45"/>
              <w:jc w:val="center"/>
            </w:pPr>
            <w:r w:rsidRPr="001C0EA0">
              <w:rPr>
                <w:color w:val="000000"/>
                <w:szCs w:val="24"/>
                <w:lang w:bidi="ne-NP"/>
              </w:rPr>
              <w:t>28.90</w:t>
            </w:r>
          </w:p>
        </w:tc>
        <w:tc>
          <w:tcPr>
            <w:tcW w:w="872" w:type="pct"/>
            <w:tcBorders>
              <w:top w:val="nil"/>
              <w:left w:val="nil"/>
              <w:bottom w:val="single" w:sz="4" w:space="0" w:color="auto"/>
              <w:right w:val="single" w:sz="4" w:space="0" w:color="auto"/>
            </w:tcBorders>
            <w:vAlign w:val="center"/>
          </w:tcPr>
          <w:p w14:paraId="2717DE14" w14:textId="77777777" w:rsidR="008E6E6F" w:rsidRPr="001C0EA0" w:rsidRDefault="008E6E6F" w:rsidP="00405CC1">
            <w:pPr>
              <w:pStyle w:val="Table"/>
              <w:ind w:right="-45"/>
              <w:jc w:val="center"/>
              <w:rPr>
                <w:color w:val="FF0000"/>
              </w:rPr>
            </w:pPr>
            <w:r w:rsidRPr="001C0EA0">
              <w:rPr>
                <w:rFonts w:cs="Arial"/>
                <w:szCs w:val="22"/>
              </w:rPr>
              <w:t>40.20</w:t>
            </w:r>
          </w:p>
        </w:tc>
      </w:tr>
      <w:tr w:rsidR="008E6E6F" w:rsidRPr="001C0EA0" w14:paraId="397BF989" w14:textId="77777777" w:rsidTr="00405CC1">
        <w:trPr>
          <w:trHeight w:val="345"/>
        </w:trPr>
        <w:tc>
          <w:tcPr>
            <w:tcW w:w="516" w:type="pct"/>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38E62BEF" w14:textId="77777777" w:rsidR="008E6E6F" w:rsidRPr="001C0EA0" w:rsidRDefault="008E6E6F" w:rsidP="00405CC1">
            <w:pPr>
              <w:pStyle w:val="Table"/>
              <w:ind w:right="-45"/>
              <w:jc w:val="center"/>
              <w:rPr>
                <w:b/>
              </w:rPr>
            </w:pPr>
            <w:r w:rsidRPr="001C0EA0">
              <w:rPr>
                <w:b/>
                <w:color w:val="000000"/>
                <w:szCs w:val="24"/>
              </w:rPr>
              <w:t>20</w:t>
            </w:r>
          </w:p>
        </w:tc>
        <w:tc>
          <w:tcPr>
            <w:tcW w:w="779" w:type="pct"/>
            <w:tcBorders>
              <w:top w:val="nil"/>
              <w:left w:val="nil"/>
              <w:bottom w:val="single" w:sz="4" w:space="0" w:color="auto"/>
              <w:right w:val="single" w:sz="4" w:space="0" w:color="auto"/>
            </w:tcBorders>
            <w:shd w:val="clear" w:color="auto" w:fill="C5E0B3" w:themeFill="accent6" w:themeFillTint="66"/>
            <w:noWrap/>
            <w:vAlign w:val="center"/>
          </w:tcPr>
          <w:p w14:paraId="71304CCF" w14:textId="77777777" w:rsidR="008E6E6F" w:rsidRPr="003019D7" w:rsidRDefault="008E6E6F" w:rsidP="00405CC1">
            <w:pPr>
              <w:pStyle w:val="Table"/>
              <w:ind w:right="-45"/>
              <w:jc w:val="center"/>
              <w:rPr>
                <w:b/>
                <w:bCs/>
                <w:color w:val="FF0000"/>
              </w:rPr>
            </w:pPr>
            <w:r w:rsidRPr="003019D7">
              <w:rPr>
                <w:rFonts w:cs="Arial"/>
                <w:b/>
                <w:szCs w:val="22"/>
              </w:rPr>
              <w:t>21.81</w:t>
            </w:r>
          </w:p>
        </w:tc>
        <w:tc>
          <w:tcPr>
            <w:tcW w:w="800" w:type="pct"/>
            <w:tcBorders>
              <w:top w:val="nil"/>
              <w:left w:val="nil"/>
              <w:bottom w:val="single" w:sz="4" w:space="0" w:color="auto"/>
              <w:right w:val="single" w:sz="4" w:space="0" w:color="auto"/>
            </w:tcBorders>
            <w:shd w:val="clear" w:color="auto" w:fill="C5E0B3" w:themeFill="accent6" w:themeFillTint="66"/>
            <w:noWrap/>
            <w:vAlign w:val="center"/>
          </w:tcPr>
          <w:p w14:paraId="64FF8AFF" w14:textId="77777777" w:rsidR="008E6E6F" w:rsidRPr="001C0EA0" w:rsidRDefault="008E6E6F" w:rsidP="00405CC1">
            <w:pPr>
              <w:pStyle w:val="Table"/>
              <w:ind w:right="-45"/>
              <w:jc w:val="center"/>
              <w:rPr>
                <w:b/>
              </w:rPr>
            </w:pPr>
            <w:r w:rsidRPr="001C0EA0">
              <w:rPr>
                <w:rFonts w:cs="Arial"/>
                <w:b/>
                <w:szCs w:val="22"/>
              </w:rPr>
              <w:t>71.52</w:t>
            </w:r>
          </w:p>
        </w:tc>
        <w:tc>
          <w:tcPr>
            <w:tcW w:w="713" w:type="pct"/>
            <w:tcBorders>
              <w:top w:val="nil"/>
              <w:left w:val="nil"/>
              <w:bottom w:val="single" w:sz="4" w:space="0" w:color="auto"/>
              <w:right w:val="single" w:sz="4" w:space="0" w:color="auto"/>
            </w:tcBorders>
            <w:shd w:val="clear" w:color="auto" w:fill="C5E0B3" w:themeFill="accent6" w:themeFillTint="66"/>
            <w:vAlign w:val="center"/>
          </w:tcPr>
          <w:p w14:paraId="3A8444C2" w14:textId="77777777" w:rsidR="008E6E6F" w:rsidRPr="001C0EA0" w:rsidRDefault="008E6E6F" w:rsidP="00405CC1">
            <w:pPr>
              <w:pStyle w:val="Table"/>
              <w:ind w:right="-45"/>
              <w:jc w:val="center"/>
              <w:rPr>
                <w:b/>
                <w:color w:val="000000"/>
                <w:szCs w:val="24"/>
                <w:lang w:bidi="ne-NP"/>
              </w:rPr>
            </w:pPr>
            <w:r w:rsidRPr="001C0EA0">
              <w:rPr>
                <w:rFonts w:cs="Arial"/>
                <w:b/>
                <w:szCs w:val="22"/>
              </w:rPr>
              <w:t>46.66</w:t>
            </w:r>
          </w:p>
        </w:tc>
        <w:tc>
          <w:tcPr>
            <w:tcW w:w="1320" w:type="pct"/>
            <w:tcBorders>
              <w:top w:val="nil"/>
              <w:left w:val="single" w:sz="4" w:space="0" w:color="auto"/>
              <w:bottom w:val="single" w:sz="4" w:space="0" w:color="auto"/>
              <w:right w:val="single" w:sz="4" w:space="0" w:color="auto"/>
            </w:tcBorders>
            <w:shd w:val="clear" w:color="auto" w:fill="C5E0B3" w:themeFill="accent6" w:themeFillTint="66"/>
            <w:vAlign w:val="center"/>
          </w:tcPr>
          <w:p w14:paraId="7F4EA46F" w14:textId="77777777" w:rsidR="008E6E6F" w:rsidRPr="001C0EA0" w:rsidRDefault="008E6E6F" w:rsidP="00405CC1">
            <w:pPr>
              <w:pStyle w:val="Table"/>
              <w:ind w:right="-45"/>
              <w:jc w:val="center"/>
              <w:rPr>
                <w:b/>
              </w:rPr>
            </w:pPr>
            <w:r w:rsidRPr="001C0EA0">
              <w:rPr>
                <w:b/>
                <w:bCs/>
                <w:color w:val="000000"/>
                <w:szCs w:val="24"/>
                <w:lang w:bidi="ne-NP"/>
              </w:rPr>
              <w:t>34.50</w:t>
            </w:r>
          </w:p>
        </w:tc>
        <w:tc>
          <w:tcPr>
            <w:tcW w:w="872" w:type="pct"/>
            <w:tcBorders>
              <w:top w:val="nil"/>
              <w:left w:val="nil"/>
              <w:bottom w:val="single" w:sz="4" w:space="0" w:color="auto"/>
              <w:right w:val="single" w:sz="4" w:space="0" w:color="auto"/>
            </w:tcBorders>
            <w:shd w:val="clear" w:color="auto" w:fill="C5E0B3" w:themeFill="accent6" w:themeFillTint="66"/>
            <w:vAlign w:val="center"/>
          </w:tcPr>
          <w:p w14:paraId="07072DFD" w14:textId="77777777" w:rsidR="008E6E6F" w:rsidRPr="001C0EA0" w:rsidRDefault="008E6E6F" w:rsidP="00405CC1">
            <w:pPr>
              <w:pStyle w:val="Table"/>
              <w:ind w:right="-45"/>
              <w:jc w:val="center"/>
              <w:rPr>
                <w:b/>
                <w:color w:val="FF0000"/>
              </w:rPr>
            </w:pPr>
            <w:r w:rsidRPr="001C0EA0">
              <w:rPr>
                <w:rFonts w:cs="Arial"/>
                <w:b/>
                <w:szCs w:val="22"/>
              </w:rPr>
              <w:t>46.66</w:t>
            </w:r>
          </w:p>
        </w:tc>
      </w:tr>
      <w:tr w:rsidR="008E6E6F" w:rsidRPr="001C0EA0" w14:paraId="2F364F4C" w14:textId="77777777" w:rsidTr="00405CC1">
        <w:trPr>
          <w:trHeight w:val="345"/>
        </w:trPr>
        <w:tc>
          <w:tcPr>
            <w:tcW w:w="516" w:type="pct"/>
            <w:tcBorders>
              <w:top w:val="nil"/>
              <w:left w:val="single" w:sz="4" w:space="0" w:color="auto"/>
              <w:bottom w:val="single" w:sz="4" w:space="0" w:color="auto"/>
              <w:right w:val="single" w:sz="4" w:space="0" w:color="auto"/>
            </w:tcBorders>
            <w:shd w:val="clear" w:color="auto" w:fill="auto"/>
            <w:noWrap/>
            <w:vAlign w:val="center"/>
            <w:hideMark/>
          </w:tcPr>
          <w:p w14:paraId="6420C034" w14:textId="77777777" w:rsidR="008E6E6F" w:rsidRPr="001C0EA0" w:rsidRDefault="008E6E6F" w:rsidP="00405CC1">
            <w:pPr>
              <w:pStyle w:val="Table"/>
              <w:ind w:right="-45"/>
              <w:jc w:val="center"/>
            </w:pPr>
            <w:r w:rsidRPr="001C0EA0">
              <w:rPr>
                <w:color w:val="000000"/>
                <w:szCs w:val="24"/>
              </w:rPr>
              <w:t>50</w:t>
            </w:r>
          </w:p>
        </w:tc>
        <w:tc>
          <w:tcPr>
            <w:tcW w:w="779" w:type="pct"/>
            <w:tcBorders>
              <w:top w:val="nil"/>
              <w:left w:val="nil"/>
              <w:bottom w:val="single" w:sz="4" w:space="0" w:color="auto"/>
              <w:right w:val="single" w:sz="4" w:space="0" w:color="auto"/>
            </w:tcBorders>
            <w:shd w:val="clear" w:color="auto" w:fill="auto"/>
            <w:noWrap/>
            <w:vAlign w:val="center"/>
          </w:tcPr>
          <w:p w14:paraId="577A7703" w14:textId="77777777" w:rsidR="008E6E6F" w:rsidRPr="003019D7" w:rsidRDefault="008E6E6F" w:rsidP="00405CC1">
            <w:pPr>
              <w:pStyle w:val="Table"/>
              <w:ind w:right="-45"/>
              <w:jc w:val="center"/>
              <w:rPr>
                <w:b/>
                <w:bCs/>
                <w:color w:val="FF0000"/>
              </w:rPr>
            </w:pPr>
            <w:r w:rsidRPr="003019D7">
              <w:rPr>
                <w:rFonts w:cs="Arial"/>
                <w:szCs w:val="22"/>
              </w:rPr>
              <w:t>24.91</w:t>
            </w:r>
          </w:p>
        </w:tc>
        <w:tc>
          <w:tcPr>
            <w:tcW w:w="800" w:type="pct"/>
            <w:tcBorders>
              <w:top w:val="nil"/>
              <w:left w:val="nil"/>
              <w:bottom w:val="single" w:sz="4" w:space="0" w:color="auto"/>
              <w:right w:val="single" w:sz="4" w:space="0" w:color="auto"/>
            </w:tcBorders>
            <w:shd w:val="clear" w:color="auto" w:fill="auto"/>
            <w:noWrap/>
            <w:vAlign w:val="center"/>
          </w:tcPr>
          <w:p w14:paraId="10348C0E" w14:textId="77777777" w:rsidR="008E6E6F" w:rsidRPr="001C0EA0" w:rsidRDefault="008E6E6F" w:rsidP="00405CC1">
            <w:pPr>
              <w:pStyle w:val="Table"/>
              <w:ind w:right="-45"/>
              <w:jc w:val="center"/>
            </w:pPr>
            <w:r w:rsidRPr="001C0EA0">
              <w:rPr>
                <w:rFonts w:cs="Arial"/>
                <w:szCs w:val="22"/>
              </w:rPr>
              <w:t>85.09</w:t>
            </w:r>
          </w:p>
        </w:tc>
        <w:tc>
          <w:tcPr>
            <w:tcW w:w="713" w:type="pct"/>
            <w:tcBorders>
              <w:top w:val="nil"/>
              <w:left w:val="nil"/>
              <w:bottom w:val="single" w:sz="4" w:space="0" w:color="auto"/>
              <w:right w:val="single" w:sz="4" w:space="0" w:color="auto"/>
            </w:tcBorders>
            <w:vAlign w:val="center"/>
          </w:tcPr>
          <w:p w14:paraId="4AEDA005" w14:textId="77777777" w:rsidR="008E6E6F" w:rsidRPr="001C0EA0" w:rsidRDefault="008E6E6F" w:rsidP="00405CC1">
            <w:pPr>
              <w:pStyle w:val="Table"/>
              <w:ind w:right="-45"/>
              <w:jc w:val="center"/>
              <w:rPr>
                <w:b/>
                <w:color w:val="000000"/>
                <w:szCs w:val="24"/>
                <w:lang w:bidi="ne-NP"/>
              </w:rPr>
            </w:pPr>
            <w:r w:rsidRPr="001C0EA0">
              <w:rPr>
                <w:rFonts w:cs="Arial"/>
                <w:szCs w:val="22"/>
              </w:rPr>
              <w:t>55.00</w:t>
            </w:r>
          </w:p>
        </w:tc>
        <w:tc>
          <w:tcPr>
            <w:tcW w:w="1320" w:type="pct"/>
            <w:tcBorders>
              <w:top w:val="nil"/>
              <w:left w:val="single" w:sz="4" w:space="0" w:color="auto"/>
              <w:bottom w:val="single" w:sz="4" w:space="0" w:color="auto"/>
              <w:right w:val="single" w:sz="4" w:space="0" w:color="auto"/>
            </w:tcBorders>
            <w:vAlign w:val="center"/>
          </w:tcPr>
          <w:p w14:paraId="1920BCBB" w14:textId="77777777" w:rsidR="008E6E6F" w:rsidRPr="001C0EA0" w:rsidRDefault="008E6E6F" w:rsidP="00405CC1">
            <w:pPr>
              <w:pStyle w:val="Table"/>
              <w:ind w:right="-45"/>
              <w:jc w:val="center"/>
            </w:pPr>
            <w:r w:rsidRPr="001C0EA0">
              <w:rPr>
                <w:color w:val="000000"/>
                <w:szCs w:val="24"/>
                <w:lang w:bidi="ne-NP"/>
              </w:rPr>
              <w:t>41.83</w:t>
            </w:r>
          </w:p>
        </w:tc>
        <w:tc>
          <w:tcPr>
            <w:tcW w:w="872" w:type="pct"/>
            <w:tcBorders>
              <w:top w:val="nil"/>
              <w:left w:val="nil"/>
              <w:bottom w:val="single" w:sz="4" w:space="0" w:color="auto"/>
              <w:right w:val="single" w:sz="4" w:space="0" w:color="auto"/>
            </w:tcBorders>
            <w:vAlign w:val="center"/>
          </w:tcPr>
          <w:p w14:paraId="17F50E67" w14:textId="77777777" w:rsidR="008E6E6F" w:rsidRPr="001C0EA0" w:rsidRDefault="008E6E6F" w:rsidP="00405CC1">
            <w:pPr>
              <w:pStyle w:val="Table"/>
              <w:ind w:right="-45"/>
              <w:jc w:val="center"/>
              <w:rPr>
                <w:color w:val="FF0000"/>
              </w:rPr>
            </w:pPr>
            <w:r w:rsidRPr="001C0EA0">
              <w:rPr>
                <w:rFonts w:cs="Arial"/>
                <w:szCs w:val="22"/>
              </w:rPr>
              <w:t>55.00</w:t>
            </w:r>
          </w:p>
        </w:tc>
      </w:tr>
    </w:tbl>
    <w:p w14:paraId="518CF432" w14:textId="77777777" w:rsidR="008E6E6F" w:rsidRPr="008E6E6F" w:rsidRDefault="008E6E6F" w:rsidP="008E6E6F"/>
    <w:p w14:paraId="2780F6FC" w14:textId="77777777" w:rsidR="009971CA" w:rsidRDefault="009971CA" w:rsidP="009971CA">
      <w:pPr>
        <w:pStyle w:val="Heading2"/>
        <w:numPr>
          <w:ilvl w:val="1"/>
          <w:numId w:val="1"/>
        </w:numPr>
        <w:spacing w:after="240"/>
        <w:ind w:left="284" w:right="-46" w:hanging="284"/>
      </w:pPr>
      <w:bookmarkStart w:id="819" w:name="_Toc90989316"/>
      <w:bookmarkStart w:id="820" w:name="_Toc91255232"/>
      <w:bookmarkStart w:id="821" w:name="_Toc92369075"/>
      <w:bookmarkStart w:id="822" w:name="_Toc92876320"/>
      <w:r w:rsidRPr="001C0EA0">
        <w:t>Low Flow</w:t>
      </w:r>
      <w:bookmarkEnd w:id="819"/>
      <w:bookmarkEnd w:id="820"/>
      <w:bookmarkEnd w:id="821"/>
      <w:bookmarkEnd w:id="822"/>
    </w:p>
    <w:p w14:paraId="198FECB4" w14:textId="77777777" w:rsidR="009971CA" w:rsidRPr="001C0EA0" w:rsidRDefault="009971CA" w:rsidP="009971CA">
      <w:pPr>
        <w:ind w:right="-45"/>
      </w:pPr>
      <w:r w:rsidRPr="001C0EA0">
        <w:t xml:space="preserve">Low flow analysis has been carried out using the derived daily inflow series (1976-2015) of </w:t>
      </w:r>
      <w:proofErr w:type="spellStart"/>
      <w:r w:rsidRPr="001C0EA0">
        <w:t>Myagdi</w:t>
      </w:r>
      <w:proofErr w:type="spellEnd"/>
      <w:r w:rsidRPr="001C0EA0">
        <w:t xml:space="preserve"> </w:t>
      </w:r>
      <w:proofErr w:type="spellStart"/>
      <w:r w:rsidRPr="001C0EA0">
        <w:t>Khola</w:t>
      </w:r>
      <w:proofErr w:type="spellEnd"/>
      <w:r w:rsidRPr="001C0EA0">
        <w:t xml:space="preserve"> at the proposed intake site of </w:t>
      </w:r>
      <w:proofErr w:type="spellStart"/>
      <w:r w:rsidRPr="001C0EA0">
        <w:t>M</w:t>
      </w:r>
      <w:r w:rsidR="003F4F16">
        <w:t>yagdi</w:t>
      </w:r>
      <w:proofErr w:type="spellEnd"/>
      <w:r w:rsidR="003F4F16">
        <w:t xml:space="preserve"> </w:t>
      </w:r>
      <w:proofErr w:type="spellStart"/>
      <w:r w:rsidR="003F4F16">
        <w:t>Khola</w:t>
      </w:r>
      <w:proofErr w:type="spellEnd"/>
      <w:r w:rsidRPr="001C0EA0">
        <w:t xml:space="preserve"> and </w:t>
      </w:r>
      <w:proofErr w:type="spellStart"/>
      <w:r w:rsidR="00F37C44">
        <w:t>Kunaban</w:t>
      </w:r>
      <w:proofErr w:type="spellEnd"/>
      <w:r w:rsidR="00F37C44">
        <w:t xml:space="preserve"> </w:t>
      </w:r>
      <w:proofErr w:type="spellStart"/>
      <w:r w:rsidR="00F37C44">
        <w:t>Khola</w:t>
      </w:r>
      <w:proofErr w:type="spellEnd"/>
      <w:r w:rsidRPr="001C0EA0">
        <w:t xml:space="preserve">. The low flow at the intake site of </w:t>
      </w:r>
      <w:r w:rsidR="00D60139">
        <w:t>MKHPP</w:t>
      </w:r>
      <w:r w:rsidRPr="001C0EA0">
        <w:t xml:space="preserve"> has been calculated by adding the low flow of Intake of </w:t>
      </w:r>
      <w:proofErr w:type="spellStart"/>
      <w:r w:rsidR="00F37C44">
        <w:t>Myagdi</w:t>
      </w:r>
      <w:proofErr w:type="spellEnd"/>
      <w:r w:rsidR="00F37C44">
        <w:t xml:space="preserve"> </w:t>
      </w:r>
      <w:proofErr w:type="spellStart"/>
      <w:r w:rsidR="00F37C44">
        <w:t>Khola</w:t>
      </w:r>
      <w:proofErr w:type="spellEnd"/>
      <w:r w:rsidRPr="001C0EA0">
        <w:t xml:space="preserve"> and </w:t>
      </w:r>
      <w:proofErr w:type="spellStart"/>
      <w:r w:rsidR="00F37C44">
        <w:t>Kunaban</w:t>
      </w:r>
      <w:proofErr w:type="spellEnd"/>
      <w:r w:rsidR="00F37C44">
        <w:t xml:space="preserve"> </w:t>
      </w:r>
      <w:proofErr w:type="spellStart"/>
      <w:r w:rsidR="00F37C44">
        <w:t>Khola</w:t>
      </w:r>
      <w:proofErr w:type="spellEnd"/>
      <w:r w:rsidRPr="001C0EA0">
        <w:t xml:space="preserve">. </w:t>
      </w:r>
    </w:p>
    <w:p w14:paraId="41786FFC" w14:textId="3926D6D5" w:rsidR="009971CA" w:rsidRPr="005A7D82" w:rsidRDefault="009971CA" w:rsidP="009971CA">
      <w:pPr>
        <w:ind w:right="-46"/>
      </w:pPr>
      <w:r w:rsidRPr="001C0EA0">
        <w:t xml:space="preserve">Using the daily flow series data, 1-day, 7-day, 15-day and 30-day average flow series has been developed to extract the corresponding duration minimum flows. Then using the minimum flow series data of 40 years (from 1976 to 2015), Weibull’s probability distribution functions were fitted </w:t>
      </w:r>
      <w:r w:rsidRPr="000B3006">
        <w:rPr>
          <w:bCs/>
        </w:rPr>
        <w:t xml:space="preserve">to each minimum flow series. This is one of the recommended methods for calculating Low Flow Analysis which is widely used due to its reliability. The result has been presented </w:t>
      </w:r>
      <w:r>
        <w:rPr>
          <w:bCs/>
        </w:rPr>
        <w:t xml:space="preserve">in </w:t>
      </w:r>
      <w:r w:rsidR="00F46335">
        <w:fldChar w:fldCharType="begin"/>
      </w:r>
      <w:r w:rsidR="00F46335">
        <w:rPr>
          <w:bCs/>
        </w:rPr>
        <w:instrText xml:space="preserve"> REF _Ref92876221 \h </w:instrText>
      </w:r>
      <w:r w:rsidR="00F46335">
        <w:fldChar w:fldCharType="separate"/>
      </w:r>
      <w:r w:rsidR="006C6245">
        <w:t xml:space="preserve">Table </w:t>
      </w:r>
      <w:r w:rsidR="006C6245">
        <w:rPr>
          <w:noProof/>
        </w:rPr>
        <w:t>1</w:t>
      </w:r>
      <w:r w:rsidR="006C6245">
        <w:noBreakHyphen/>
      </w:r>
      <w:r w:rsidR="006C6245">
        <w:rPr>
          <w:noProof/>
        </w:rPr>
        <w:t>40</w:t>
      </w:r>
      <w:r w:rsidR="00F46335">
        <w:fldChar w:fldCharType="end"/>
      </w:r>
      <w:r>
        <w:rPr>
          <w:bCs/>
        </w:rPr>
        <w:t xml:space="preserve">, </w:t>
      </w:r>
      <w:r w:rsidR="00F46335">
        <w:fldChar w:fldCharType="begin"/>
      </w:r>
      <w:r w:rsidR="00F46335">
        <w:rPr>
          <w:bCs/>
        </w:rPr>
        <w:instrText xml:space="preserve"> REF _Ref92876227 \h </w:instrText>
      </w:r>
      <w:r w:rsidR="00F46335">
        <w:fldChar w:fldCharType="separate"/>
      </w:r>
      <w:r w:rsidR="006C6245">
        <w:t xml:space="preserve">Table </w:t>
      </w:r>
      <w:r w:rsidR="006C6245">
        <w:rPr>
          <w:noProof/>
        </w:rPr>
        <w:t>1</w:t>
      </w:r>
      <w:r w:rsidR="006C6245">
        <w:noBreakHyphen/>
      </w:r>
      <w:r w:rsidR="006C6245">
        <w:rPr>
          <w:noProof/>
        </w:rPr>
        <w:t>41</w:t>
      </w:r>
      <w:r w:rsidR="00F46335">
        <w:fldChar w:fldCharType="end"/>
      </w:r>
      <w:r w:rsidR="00F46335">
        <w:t xml:space="preserve">, </w:t>
      </w:r>
      <w:r>
        <w:rPr>
          <w:bCs/>
        </w:rPr>
        <w:t xml:space="preserve">and </w:t>
      </w:r>
      <w:r w:rsidR="00F46335">
        <w:fldChar w:fldCharType="begin"/>
      </w:r>
      <w:r w:rsidR="00F46335">
        <w:rPr>
          <w:bCs/>
        </w:rPr>
        <w:instrText xml:space="preserve"> REF _Ref92876235 \h </w:instrText>
      </w:r>
      <w:r w:rsidR="00F46335">
        <w:fldChar w:fldCharType="separate"/>
      </w:r>
      <w:r w:rsidR="006C6245">
        <w:t xml:space="preserve">Table </w:t>
      </w:r>
      <w:r w:rsidR="006C6245">
        <w:rPr>
          <w:noProof/>
        </w:rPr>
        <w:t>1</w:t>
      </w:r>
      <w:r w:rsidR="006C6245">
        <w:noBreakHyphen/>
      </w:r>
      <w:r w:rsidR="006C6245">
        <w:rPr>
          <w:noProof/>
        </w:rPr>
        <w:t>42</w:t>
      </w:r>
      <w:r w:rsidR="00F46335">
        <w:fldChar w:fldCharType="end"/>
      </w:r>
      <w:r w:rsidR="00F37C44">
        <w:rPr>
          <w:bCs/>
        </w:rPr>
        <w:t>.</w:t>
      </w:r>
      <w:r w:rsidR="00F37C44" w:rsidRPr="001C0EA0">
        <w:t xml:space="preserve"> The</w:t>
      </w:r>
      <w:r w:rsidRPr="001C0EA0">
        <w:t xml:space="preserve"> detail calculation is available in</w:t>
      </w:r>
      <w:r w:rsidRPr="001C0EA0">
        <w:rPr>
          <w:b/>
        </w:rPr>
        <w:t xml:space="preserve"> </w:t>
      </w:r>
      <w:r w:rsidRPr="001C0EA0">
        <w:t>Annex A.</w:t>
      </w:r>
    </w:p>
    <w:p w14:paraId="446CF209" w14:textId="1A5C068A" w:rsidR="00F46335" w:rsidRDefault="00F46335" w:rsidP="00F46335">
      <w:pPr>
        <w:pStyle w:val="Caption"/>
        <w:keepNext/>
      </w:pPr>
      <w:bookmarkStart w:id="823" w:name="_Ref92876221"/>
      <w:bookmarkStart w:id="824" w:name="_Toc92876631"/>
      <w:r>
        <w:t xml:space="preserve">Table </w:t>
      </w:r>
      <w:fldSimple w:instr=" STYLEREF 1 \s ">
        <w:r w:rsidR="006C6245">
          <w:rPr>
            <w:noProof/>
          </w:rPr>
          <w:t>1</w:t>
        </w:r>
      </w:fldSimple>
      <w:r>
        <w:noBreakHyphen/>
      </w:r>
      <w:fldSimple w:instr=" SEQ Table \* ARABIC \s 1 ">
        <w:r w:rsidR="006C6245">
          <w:rPr>
            <w:noProof/>
          </w:rPr>
          <w:t>40</w:t>
        </w:r>
      </w:fldSimple>
      <w:bookmarkEnd w:id="823"/>
      <w:r>
        <w:t xml:space="preserve">: </w:t>
      </w:r>
      <w:r w:rsidRPr="001C0EA0">
        <w:t xml:space="preserve">Estimated low flow at intake site of </w:t>
      </w:r>
      <w:proofErr w:type="spellStart"/>
      <w:r>
        <w:t>Myagdi</w:t>
      </w:r>
      <w:proofErr w:type="spellEnd"/>
      <w:r>
        <w:t xml:space="preserve"> </w:t>
      </w:r>
      <w:proofErr w:type="spellStart"/>
      <w:r>
        <w:t>Khola</w:t>
      </w:r>
      <w:bookmarkEnd w:id="824"/>
      <w:proofErr w:type="spellEnd"/>
    </w:p>
    <w:tbl>
      <w:tblPr>
        <w:tblW w:w="9016" w:type="dxa"/>
        <w:tblLook w:val="04A0" w:firstRow="1" w:lastRow="0" w:firstColumn="1" w:lastColumn="0" w:noHBand="0" w:noVBand="1"/>
      </w:tblPr>
      <w:tblGrid>
        <w:gridCol w:w="1560"/>
        <w:gridCol w:w="973"/>
        <w:gridCol w:w="973"/>
        <w:gridCol w:w="1177"/>
        <w:gridCol w:w="1177"/>
        <w:gridCol w:w="3156"/>
      </w:tblGrid>
      <w:tr w:rsidR="00D56E40" w:rsidRPr="00D56E40" w14:paraId="69AEE6A3" w14:textId="77777777" w:rsidTr="00F46335">
        <w:trPr>
          <w:trHeight w:val="34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8E14CB"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Return period (T-year)</w:t>
            </w:r>
          </w:p>
        </w:tc>
        <w:tc>
          <w:tcPr>
            <w:tcW w:w="43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FC07B33"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Minimum Daily flows, m</w:t>
            </w:r>
            <w:r w:rsidRPr="00D56E40">
              <w:rPr>
                <w:rFonts w:cs="Calibri"/>
                <w:b/>
                <w:bCs/>
                <w:szCs w:val="22"/>
                <w:vertAlign w:val="superscript"/>
              </w:rPr>
              <w:t>3</w:t>
            </w:r>
            <w:r w:rsidRPr="00D56E40">
              <w:rPr>
                <w:rFonts w:cs="Calibri"/>
                <w:b/>
                <w:bCs/>
                <w:szCs w:val="22"/>
              </w:rPr>
              <w:t>/s</w:t>
            </w:r>
          </w:p>
        </w:tc>
        <w:tc>
          <w:tcPr>
            <w:tcW w:w="3156" w:type="dxa"/>
            <w:vMerge w:val="restart"/>
            <w:tcBorders>
              <w:top w:val="single" w:sz="4" w:space="0" w:color="auto"/>
              <w:left w:val="nil"/>
              <w:right w:val="single" w:sz="4" w:space="0" w:color="auto"/>
            </w:tcBorders>
            <w:vAlign w:val="center"/>
          </w:tcPr>
          <w:p w14:paraId="564329FE" w14:textId="77777777" w:rsidR="00D56E40" w:rsidRPr="00D56E40" w:rsidRDefault="00D56E40" w:rsidP="00F46335">
            <w:pPr>
              <w:spacing w:before="0" w:after="0" w:line="240" w:lineRule="auto"/>
              <w:ind w:right="0"/>
              <w:jc w:val="center"/>
              <w:rPr>
                <w:rFonts w:cs="Calibri"/>
                <w:b/>
                <w:bCs/>
                <w:szCs w:val="22"/>
              </w:rPr>
            </w:pPr>
            <w:r>
              <w:rPr>
                <w:rFonts w:cs="Calibri"/>
                <w:b/>
                <w:bCs/>
                <w:szCs w:val="22"/>
              </w:rPr>
              <w:t>Remarks</w:t>
            </w:r>
          </w:p>
        </w:tc>
      </w:tr>
      <w:tr w:rsidR="00D56E40" w:rsidRPr="00D56E40" w14:paraId="428C0F02" w14:textId="77777777" w:rsidTr="00F46335">
        <w:trPr>
          <w:trHeight w:val="340"/>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5D2F499" w14:textId="77777777" w:rsidR="00D56E40" w:rsidRPr="00D56E40" w:rsidRDefault="00D56E40" w:rsidP="00F46335">
            <w:pPr>
              <w:spacing w:before="0" w:after="0" w:line="240" w:lineRule="auto"/>
              <w:ind w:right="0"/>
              <w:jc w:val="center"/>
              <w:rPr>
                <w:rFonts w:cs="Calibri"/>
                <w:b/>
                <w:bCs/>
                <w:szCs w:val="22"/>
              </w:rPr>
            </w:pPr>
          </w:p>
        </w:tc>
        <w:tc>
          <w:tcPr>
            <w:tcW w:w="973" w:type="dxa"/>
            <w:tcBorders>
              <w:top w:val="nil"/>
              <w:left w:val="nil"/>
              <w:bottom w:val="single" w:sz="4" w:space="0" w:color="auto"/>
              <w:right w:val="single" w:sz="4" w:space="0" w:color="auto"/>
            </w:tcBorders>
            <w:shd w:val="clear" w:color="auto" w:fill="auto"/>
            <w:noWrap/>
            <w:vAlign w:val="center"/>
            <w:hideMark/>
          </w:tcPr>
          <w:p w14:paraId="38FE7550"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1-day</w:t>
            </w:r>
          </w:p>
        </w:tc>
        <w:tc>
          <w:tcPr>
            <w:tcW w:w="973" w:type="dxa"/>
            <w:tcBorders>
              <w:top w:val="nil"/>
              <w:left w:val="nil"/>
              <w:bottom w:val="single" w:sz="4" w:space="0" w:color="auto"/>
              <w:right w:val="single" w:sz="4" w:space="0" w:color="auto"/>
            </w:tcBorders>
            <w:shd w:val="clear" w:color="auto" w:fill="auto"/>
            <w:noWrap/>
            <w:vAlign w:val="center"/>
            <w:hideMark/>
          </w:tcPr>
          <w:p w14:paraId="14E74EEA"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7-day</w:t>
            </w:r>
          </w:p>
        </w:tc>
        <w:tc>
          <w:tcPr>
            <w:tcW w:w="1177" w:type="dxa"/>
            <w:tcBorders>
              <w:top w:val="nil"/>
              <w:left w:val="nil"/>
              <w:bottom w:val="single" w:sz="4" w:space="0" w:color="auto"/>
              <w:right w:val="single" w:sz="4" w:space="0" w:color="auto"/>
            </w:tcBorders>
            <w:shd w:val="clear" w:color="auto" w:fill="auto"/>
            <w:noWrap/>
            <w:vAlign w:val="center"/>
            <w:hideMark/>
          </w:tcPr>
          <w:p w14:paraId="08CB1A1D"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15-day</w:t>
            </w:r>
          </w:p>
        </w:tc>
        <w:tc>
          <w:tcPr>
            <w:tcW w:w="1177" w:type="dxa"/>
            <w:tcBorders>
              <w:top w:val="nil"/>
              <w:left w:val="nil"/>
              <w:bottom w:val="single" w:sz="4" w:space="0" w:color="auto"/>
              <w:right w:val="single" w:sz="4" w:space="0" w:color="auto"/>
            </w:tcBorders>
            <w:shd w:val="clear" w:color="auto" w:fill="auto"/>
            <w:noWrap/>
            <w:vAlign w:val="center"/>
            <w:hideMark/>
          </w:tcPr>
          <w:p w14:paraId="72B5795D" w14:textId="77777777" w:rsidR="00D56E40" w:rsidRPr="00D56E40" w:rsidRDefault="00D56E40" w:rsidP="00F46335">
            <w:pPr>
              <w:spacing w:before="0" w:after="0" w:line="240" w:lineRule="auto"/>
              <w:ind w:right="0"/>
              <w:jc w:val="center"/>
              <w:rPr>
                <w:rFonts w:cs="Calibri"/>
                <w:b/>
                <w:bCs/>
                <w:szCs w:val="22"/>
              </w:rPr>
            </w:pPr>
            <w:r w:rsidRPr="00D56E40">
              <w:rPr>
                <w:rFonts w:cs="Calibri"/>
                <w:b/>
                <w:bCs/>
                <w:szCs w:val="22"/>
              </w:rPr>
              <w:t>30-day</w:t>
            </w:r>
          </w:p>
        </w:tc>
        <w:tc>
          <w:tcPr>
            <w:tcW w:w="3156" w:type="dxa"/>
            <w:vMerge/>
            <w:tcBorders>
              <w:left w:val="nil"/>
              <w:bottom w:val="single" w:sz="4" w:space="0" w:color="auto"/>
              <w:right w:val="single" w:sz="4" w:space="0" w:color="auto"/>
            </w:tcBorders>
            <w:vAlign w:val="center"/>
          </w:tcPr>
          <w:p w14:paraId="36FDD2C8" w14:textId="77777777" w:rsidR="00D56E40" w:rsidRPr="00D56E40" w:rsidRDefault="00D56E40" w:rsidP="00F46335">
            <w:pPr>
              <w:spacing w:before="0" w:after="0" w:line="240" w:lineRule="auto"/>
              <w:ind w:right="0"/>
              <w:jc w:val="center"/>
              <w:rPr>
                <w:rFonts w:cs="Calibri"/>
                <w:b/>
                <w:bCs/>
                <w:szCs w:val="22"/>
              </w:rPr>
            </w:pPr>
          </w:p>
        </w:tc>
      </w:tr>
      <w:tr w:rsidR="00D56E40" w:rsidRPr="00D56E40" w14:paraId="5BB41EAA"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289D17"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w:t>
            </w:r>
          </w:p>
        </w:tc>
        <w:tc>
          <w:tcPr>
            <w:tcW w:w="973" w:type="dxa"/>
            <w:tcBorders>
              <w:top w:val="nil"/>
              <w:left w:val="nil"/>
              <w:bottom w:val="single" w:sz="4" w:space="0" w:color="auto"/>
              <w:right w:val="single" w:sz="4" w:space="0" w:color="auto"/>
            </w:tcBorders>
            <w:shd w:val="clear" w:color="auto" w:fill="auto"/>
            <w:noWrap/>
            <w:vAlign w:val="center"/>
            <w:hideMark/>
          </w:tcPr>
          <w:p w14:paraId="3B1F3B45"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2.01</w:t>
            </w:r>
          </w:p>
        </w:tc>
        <w:tc>
          <w:tcPr>
            <w:tcW w:w="973" w:type="dxa"/>
            <w:tcBorders>
              <w:top w:val="nil"/>
              <w:left w:val="nil"/>
              <w:bottom w:val="single" w:sz="4" w:space="0" w:color="auto"/>
              <w:right w:val="single" w:sz="4" w:space="0" w:color="auto"/>
            </w:tcBorders>
            <w:shd w:val="clear" w:color="auto" w:fill="auto"/>
            <w:noWrap/>
            <w:vAlign w:val="center"/>
            <w:hideMark/>
          </w:tcPr>
          <w:p w14:paraId="38319D95"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2.08</w:t>
            </w:r>
          </w:p>
        </w:tc>
        <w:tc>
          <w:tcPr>
            <w:tcW w:w="1177" w:type="dxa"/>
            <w:tcBorders>
              <w:top w:val="nil"/>
              <w:left w:val="nil"/>
              <w:bottom w:val="single" w:sz="4" w:space="0" w:color="auto"/>
              <w:right w:val="single" w:sz="4" w:space="0" w:color="auto"/>
            </w:tcBorders>
            <w:shd w:val="clear" w:color="auto" w:fill="auto"/>
            <w:noWrap/>
            <w:vAlign w:val="center"/>
            <w:hideMark/>
          </w:tcPr>
          <w:p w14:paraId="62773CF6"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2.16</w:t>
            </w:r>
          </w:p>
        </w:tc>
        <w:tc>
          <w:tcPr>
            <w:tcW w:w="1177" w:type="dxa"/>
            <w:tcBorders>
              <w:top w:val="nil"/>
              <w:left w:val="nil"/>
              <w:bottom w:val="single" w:sz="4" w:space="0" w:color="auto"/>
              <w:right w:val="single" w:sz="4" w:space="0" w:color="auto"/>
            </w:tcBorders>
            <w:shd w:val="clear" w:color="auto" w:fill="auto"/>
            <w:noWrap/>
            <w:vAlign w:val="center"/>
            <w:hideMark/>
          </w:tcPr>
          <w:p w14:paraId="136A8F6C"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2.30</w:t>
            </w:r>
          </w:p>
        </w:tc>
        <w:tc>
          <w:tcPr>
            <w:tcW w:w="3156" w:type="dxa"/>
            <w:tcBorders>
              <w:top w:val="nil"/>
              <w:left w:val="nil"/>
              <w:bottom w:val="single" w:sz="4" w:space="0" w:color="auto"/>
              <w:right w:val="single" w:sz="4" w:space="0" w:color="auto"/>
            </w:tcBorders>
            <w:vAlign w:val="center"/>
          </w:tcPr>
          <w:p w14:paraId="7A0CE4D8" w14:textId="77777777" w:rsidR="00D56E40" w:rsidRPr="00D56E40" w:rsidRDefault="00D56E40" w:rsidP="00F46335">
            <w:pPr>
              <w:spacing w:before="0" w:after="0" w:line="240" w:lineRule="auto"/>
              <w:ind w:right="0"/>
              <w:jc w:val="center"/>
              <w:rPr>
                <w:rFonts w:cs="Calibri"/>
                <w:szCs w:val="22"/>
              </w:rPr>
            </w:pPr>
            <w:r w:rsidRPr="00D56E40">
              <w:rPr>
                <w:rFonts w:cs="Calibri"/>
                <w:color w:val="FF0000"/>
                <w:szCs w:val="22"/>
              </w:rPr>
              <w:t>Adopted</w:t>
            </w:r>
          </w:p>
        </w:tc>
      </w:tr>
      <w:tr w:rsidR="00D56E40" w:rsidRPr="00D56E40" w14:paraId="14020F0D"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0944B0"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5</w:t>
            </w:r>
          </w:p>
        </w:tc>
        <w:tc>
          <w:tcPr>
            <w:tcW w:w="973" w:type="dxa"/>
            <w:tcBorders>
              <w:top w:val="nil"/>
              <w:left w:val="nil"/>
              <w:bottom w:val="single" w:sz="4" w:space="0" w:color="auto"/>
              <w:right w:val="single" w:sz="4" w:space="0" w:color="auto"/>
            </w:tcBorders>
            <w:shd w:val="clear" w:color="auto" w:fill="auto"/>
            <w:noWrap/>
            <w:vAlign w:val="center"/>
            <w:hideMark/>
          </w:tcPr>
          <w:p w14:paraId="069CE11E"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1.63</w:t>
            </w:r>
          </w:p>
        </w:tc>
        <w:tc>
          <w:tcPr>
            <w:tcW w:w="973" w:type="dxa"/>
            <w:tcBorders>
              <w:top w:val="nil"/>
              <w:left w:val="nil"/>
              <w:bottom w:val="single" w:sz="4" w:space="0" w:color="auto"/>
              <w:right w:val="single" w:sz="4" w:space="0" w:color="auto"/>
            </w:tcBorders>
            <w:shd w:val="clear" w:color="auto" w:fill="auto"/>
            <w:noWrap/>
            <w:vAlign w:val="center"/>
            <w:hideMark/>
          </w:tcPr>
          <w:p w14:paraId="4B74F2D2"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1.69</w:t>
            </w:r>
          </w:p>
        </w:tc>
        <w:tc>
          <w:tcPr>
            <w:tcW w:w="1177" w:type="dxa"/>
            <w:tcBorders>
              <w:top w:val="nil"/>
              <w:left w:val="nil"/>
              <w:bottom w:val="single" w:sz="4" w:space="0" w:color="auto"/>
              <w:right w:val="single" w:sz="4" w:space="0" w:color="auto"/>
            </w:tcBorders>
            <w:shd w:val="clear" w:color="auto" w:fill="auto"/>
            <w:noWrap/>
            <w:vAlign w:val="center"/>
            <w:hideMark/>
          </w:tcPr>
          <w:p w14:paraId="60944199"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1.79</w:t>
            </w:r>
          </w:p>
        </w:tc>
        <w:tc>
          <w:tcPr>
            <w:tcW w:w="1177" w:type="dxa"/>
            <w:tcBorders>
              <w:top w:val="nil"/>
              <w:left w:val="nil"/>
              <w:bottom w:val="single" w:sz="4" w:space="0" w:color="auto"/>
              <w:right w:val="single" w:sz="4" w:space="0" w:color="auto"/>
            </w:tcBorders>
            <w:shd w:val="clear" w:color="auto" w:fill="auto"/>
            <w:noWrap/>
            <w:vAlign w:val="center"/>
            <w:hideMark/>
          </w:tcPr>
          <w:p w14:paraId="32A56638"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1.85</w:t>
            </w:r>
          </w:p>
        </w:tc>
        <w:tc>
          <w:tcPr>
            <w:tcW w:w="3156" w:type="dxa"/>
            <w:tcBorders>
              <w:top w:val="nil"/>
              <w:left w:val="nil"/>
              <w:bottom w:val="single" w:sz="4" w:space="0" w:color="auto"/>
              <w:right w:val="single" w:sz="4" w:space="0" w:color="auto"/>
            </w:tcBorders>
            <w:vAlign w:val="center"/>
          </w:tcPr>
          <w:p w14:paraId="0E4F51CE" w14:textId="77777777" w:rsidR="00D56E40" w:rsidRPr="00D56E40" w:rsidRDefault="00D56E40" w:rsidP="00F46335">
            <w:pPr>
              <w:spacing w:before="0" w:after="0" w:line="240" w:lineRule="auto"/>
              <w:ind w:right="0"/>
              <w:jc w:val="center"/>
              <w:rPr>
                <w:rFonts w:cs="Calibri"/>
                <w:szCs w:val="22"/>
              </w:rPr>
            </w:pPr>
          </w:p>
        </w:tc>
      </w:tr>
      <w:tr w:rsidR="00D56E40" w:rsidRPr="00D56E40" w14:paraId="26BFA8D2"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081694"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10</w:t>
            </w:r>
          </w:p>
        </w:tc>
        <w:tc>
          <w:tcPr>
            <w:tcW w:w="973" w:type="dxa"/>
            <w:tcBorders>
              <w:top w:val="nil"/>
              <w:left w:val="nil"/>
              <w:bottom w:val="single" w:sz="4" w:space="0" w:color="auto"/>
              <w:right w:val="single" w:sz="4" w:space="0" w:color="auto"/>
            </w:tcBorders>
            <w:shd w:val="clear" w:color="auto" w:fill="auto"/>
            <w:noWrap/>
            <w:vAlign w:val="center"/>
            <w:hideMark/>
          </w:tcPr>
          <w:p w14:paraId="0756EFBB"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1.42</w:t>
            </w:r>
          </w:p>
        </w:tc>
        <w:tc>
          <w:tcPr>
            <w:tcW w:w="973" w:type="dxa"/>
            <w:tcBorders>
              <w:top w:val="nil"/>
              <w:left w:val="nil"/>
              <w:bottom w:val="single" w:sz="4" w:space="0" w:color="auto"/>
              <w:right w:val="single" w:sz="4" w:space="0" w:color="auto"/>
            </w:tcBorders>
            <w:shd w:val="clear" w:color="auto" w:fill="auto"/>
            <w:noWrap/>
            <w:vAlign w:val="center"/>
            <w:hideMark/>
          </w:tcPr>
          <w:p w14:paraId="2D3782BF"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1.48</w:t>
            </w:r>
          </w:p>
        </w:tc>
        <w:tc>
          <w:tcPr>
            <w:tcW w:w="1177" w:type="dxa"/>
            <w:tcBorders>
              <w:top w:val="nil"/>
              <w:left w:val="nil"/>
              <w:bottom w:val="single" w:sz="4" w:space="0" w:color="auto"/>
              <w:right w:val="single" w:sz="4" w:space="0" w:color="auto"/>
            </w:tcBorders>
            <w:shd w:val="clear" w:color="auto" w:fill="auto"/>
            <w:noWrap/>
            <w:vAlign w:val="center"/>
            <w:hideMark/>
          </w:tcPr>
          <w:p w14:paraId="459F9A80"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1.57</w:t>
            </w:r>
          </w:p>
        </w:tc>
        <w:tc>
          <w:tcPr>
            <w:tcW w:w="1177" w:type="dxa"/>
            <w:tcBorders>
              <w:top w:val="nil"/>
              <w:left w:val="nil"/>
              <w:bottom w:val="single" w:sz="4" w:space="0" w:color="auto"/>
              <w:right w:val="single" w:sz="4" w:space="0" w:color="auto"/>
            </w:tcBorders>
            <w:shd w:val="clear" w:color="auto" w:fill="auto"/>
            <w:noWrap/>
            <w:vAlign w:val="center"/>
            <w:hideMark/>
          </w:tcPr>
          <w:p w14:paraId="16F6F46C"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1.61</w:t>
            </w:r>
          </w:p>
        </w:tc>
        <w:tc>
          <w:tcPr>
            <w:tcW w:w="3156" w:type="dxa"/>
            <w:tcBorders>
              <w:top w:val="nil"/>
              <w:left w:val="nil"/>
              <w:bottom w:val="single" w:sz="4" w:space="0" w:color="auto"/>
              <w:right w:val="single" w:sz="4" w:space="0" w:color="auto"/>
            </w:tcBorders>
            <w:vAlign w:val="center"/>
          </w:tcPr>
          <w:p w14:paraId="1B0B977F" w14:textId="77777777" w:rsidR="00D56E40" w:rsidRPr="00D56E40" w:rsidRDefault="00D56E40" w:rsidP="00F46335">
            <w:pPr>
              <w:spacing w:before="0" w:after="0" w:line="240" w:lineRule="auto"/>
              <w:ind w:right="0"/>
              <w:jc w:val="center"/>
              <w:rPr>
                <w:rFonts w:cs="Calibri"/>
                <w:szCs w:val="22"/>
              </w:rPr>
            </w:pPr>
          </w:p>
        </w:tc>
      </w:tr>
      <w:tr w:rsidR="00D56E40" w:rsidRPr="00D56E40" w14:paraId="5A85FF78"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BC5748"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20</w:t>
            </w:r>
          </w:p>
        </w:tc>
        <w:tc>
          <w:tcPr>
            <w:tcW w:w="973" w:type="dxa"/>
            <w:tcBorders>
              <w:top w:val="nil"/>
              <w:left w:val="nil"/>
              <w:bottom w:val="single" w:sz="4" w:space="0" w:color="auto"/>
              <w:right w:val="single" w:sz="4" w:space="0" w:color="auto"/>
            </w:tcBorders>
            <w:shd w:val="clear" w:color="auto" w:fill="auto"/>
            <w:noWrap/>
            <w:vAlign w:val="center"/>
            <w:hideMark/>
          </w:tcPr>
          <w:p w14:paraId="516D3A93"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1.24</w:t>
            </w:r>
          </w:p>
        </w:tc>
        <w:tc>
          <w:tcPr>
            <w:tcW w:w="973" w:type="dxa"/>
            <w:tcBorders>
              <w:top w:val="nil"/>
              <w:left w:val="nil"/>
              <w:bottom w:val="single" w:sz="4" w:space="0" w:color="auto"/>
              <w:right w:val="single" w:sz="4" w:space="0" w:color="auto"/>
            </w:tcBorders>
            <w:shd w:val="clear" w:color="auto" w:fill="auto"/>
            <w:noWrap/>
            <w:vAlign w:val="center"/>
            <w:hideMark/>
          </w:tcPr>
          <w:p w14:paraId="666CF5F0"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1.30</w:t>
            </w:r>
          </w:p>
        </w:tc>
        <w:tc>
          <w:tcPr>
            <w:tcW w:w="1177" w:type="dxa"/>
            <w:tcBorders>
              <w:top w:val="nil"/>
              <w:left w:val="nil"/>
              <w:bottom w:val="single" w:sz="4" w:space="0" w:color="auto"/>
              <w:right w:val="single" w:sz="4" w:space="0" w:color="auto"/>
            </w:tcBorders>
            <w:shd w:val="clear" w:color="auto" w:fill="auto"/>
            <w:noWrap/>
            <w:vAlign w:val="center"/>
            <w:hideMark/>
          </w:tcPr>
          <w:p w14:paraId="7D23DE89"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1.39</w:t>
            </w:r>
          </w:p>
        </w:tc>
        <w:tc>
          <w:tcPr>
            <w:tcW w:w="1177" w:type="dxa"/>
            <w:tcBorders>
              <w:top w:val="nil"/>
              <w:left w:val="nil"/>
              <w:bottom w:val="single" w:sz="4" w:space="0" w:color="auto"/>
              <w:right w:val="single" w:sz="4" w:space="0" w:color="auto"/>
            </w:tcBorders>
            <w:shd w:val="clear" w:color="auto" w:fill="auto"/>
            <w:noWrap/>
            <w:vAlign w:val="center"/>
            <w:hideMark/>
          </w:tcPr>
          <w:p w14:paraId="641D329E"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1.40</w:t>
            </w:r>
          </w:p>
        </w:tc>
        <w:tc>
          <w:tcPr>
            <w:tcW w:w="3156" w:type="dxa"/>
            <w:tcBorders>
              <w:top w:val="nil"/>
              <w:left w:val="nil"/>
              <w:bottom w:val="single" w:sz="4" w:space="0" w:color="auto"/>
              <w:right w:val="single" w:sz="4" w:space="0" w:color="auto"/>
            </w:tcBorders>
            <w:vAlign w:val="center"/>
          </w:tcPr>
          <w:p w14:paraId="4F2BB32F" w14:textId="77777777" w:rsidR="00D56E40" w:rsidRPr="00D56E40" w:rsidRDefault="00D56E40" w:rsidP="00F46335">
            <w:pPr>
              <w:spacing w:before="0" w:after="0" w:line="240" w:lineRule="auto"/>
              <w:ind w:right="0"/>
              <w:jc w:val="center"/>
              <w:rPr>
                <w:rFonts w:cs="Calibri"/>
                <w:szCs w:val="22"/>
              </w:rPr>
            </w:pPr>
          </w:p>
        </w:tc>
      </w:tr>
      <w:tr w:rsidR="00D56E40" w:rsidRPr="00D56E40" w14:paraId="142782D5"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A67FED"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50</w:t>
            </w:r>
          </w:p>
        </w:tc>
        <w:tc>
          <w:tcPr>
            <w:tcW w:w="973" w:type="dxa"/>
            <w:tcBorders>
              <w:top w:val="nil"/>
              <w:left w:val="nil"/>
              <w:bottom w:val="single" w:sz="4" w:space="0" w:color="auto"/>
              <w:right w:val="single" w:sz="4" w:space="0" w:color="auto"/>
            </w:tcBorders>
            <w:shd w:val="clear" w:color="auto" w:fill="auto"/>
            <w:noWrap/>
            <w:vAlign w:val="center"/>
            <w:hideMark/>
          </w:tcPr>
          <w:p w14:paraId="4B867F10"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1.04</w:t>
            </w:r>
          </w:p>
        </w:tc>
        <w:tc>
          <w:tcPr>
            <w:tcW w:w="973" w:type="dxa"/>
            <w:tcBorders>
              <w:top w:val="nil"/>
              <w:left w:val="nil"/>
              <w:bottom w:val="single" w:sz="4" w:space="0" w:color="auto"/>
              <w:right w:val="single" w:sz="4" w:space="0" w:color="auto"/>
            </w:tcBorders>
            <w:shd w:val="clear" w:color="auto" w:fill="auto"/>
            <w:noWrap/>
            <w:vAlign w:val="center"/>
            <w:hideMark/>
          </w:tcPr>
          <w:p w14:paraId="01C56C19"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1.10</w:t>
            </w:r>
          </w:p>
        </w:tc>
        <w:tc>
          <w:tcPr>
            <w:tcW w:w="1177" w:type="dxa"/>
            <w:tcBorders>
              <w:top w:val="nil"/>
              <w:left w:val="nil"/>
              <w:bottom w:val="single" w:sz="4" w:space="0" w:color="auto"/>
              <w:right w:val="single" w:sz="4" w:space="0" w:color="auto"/>
            </w:tcBorders>
            <w:shd w:val="clear" w:color="auto" w:fill="auto"/>
            <w:noWrap/>
            <w:vAlign w:val="center"/>
            <w:hideMark/>
          </w:tcPr>
          <w:p w14:paraId="0DD0A20C"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1.19</w:t>
            </w:r>
          </w:p>
        </w:tc>
        <w:tc>
          <w:tcPr>
            <w:tcW w:w="1177" w:type="dxa"/>
            <w:tcBorders>
              <w:top w:val="nil"/>
              <w:left w:val="nil"/>
              <w:bottom w:val="single" w:sz="4" w:space="0" w:color="auto"/>
              <w:right w:val="single" w:sz="4" w:space="0" w:color="auto"/>
            </w:tcBorders>
            <w:shd w:val="clear" w:color="auto" w:fill="auto"/>
            <w:noWrap/>
            <w:vAlign w:val="center"/>
            <w:hideMark/>
          </w:tcPr>
          <w:p w14:paraId="17E56B39"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1.18</w:t>
            </w:r>
          </w:p>
        </w:tc>
        <w:tc>
          <w:tcPr>
            <w:tcW w:w="3156" w:type="dxa"/>
            <w:tcBorders>
              <w:top w:val="nil"/>
              <w:left w:val="nil"/>
              <w:bottom w:val="single" w:sz="4" w:space="0" w:color="auto"/>
              <w:right w:val="single" w:sz="4" w:space="0" w:color="auto"/>
            </w:tcBorders>
            <w:vAlign w:val="center"/>
          </w:tcPr>
          <w:p w14:paraId="574F316A" w14:textId="77777777" w:rsidR="00D56E40" w:rsidRPr="00D56E40" w:rsidRDefault="00D56E40" w:rsidP="00F46335">
            <w:pPr>
              <w:spacing w:before="0" w:after="0" w:line="240" w:lineRule="auto"/>
              <w:ind w:right="0"/>
              <w:jc w:val="center"/>
              <w:rPr>
                <w:rFonts w:cs="Calibri"/>
                <w:szCs w:val="22"/>
              </w:rPr>
            </w:pPr>
          </w:p>
        </w:tc>
      </w:tr>
      <w:tr w:rsidR="00D56E40" w:rsidRPr="00D56E40" w14:paraId="1FC00445" w14:textId="77777777" w:rsidTr="00F46335">
        <w:trPr>
          <w:trHeight w:val="34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AD2D841"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100</w:t>
            </w:r>
          </w:p>
        </w:tc>
        <w:tc>
          <w:tcPr>
            <w:tcW w:w="973" w:type="dxa"/>
            <w:tcBorders>
              <w:top w:val="nil"/>
              <w:left w:val="nil"/>
              <w:bottom w:val="single" w:sz="4" w:space="0" w:color="auto"/>
              <w:right w:val="single" w:sz="4" w:space="0" w:color="auto"/>
            </w:tcBorders>
            <w:shd w:val="clear" w:color="auto" w:fill="auto"/>
            <w:noWrap/>
            <w:vAlign w:val="center"/>
            <w:hideMark/>
          </w:tcPr>
          <w:p w14:paraId="15BF1C45"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0.92</w:t>
            </w:r>
          </w:p>
        </w:tc>
        <w:tc>
          <w:tcPr>
            <w:tcW w:w="973" w:type="dxa"/>
            <w:tcBorders>
              <w:top w:val="nil"/>
              <w:left w:val="nil"/>
              <w:bottom w:val="single" w:sz="4" w:space="0" w:color="auto"/>
              <w:right w:val="single" w:sz="4" w:space="0" w:color="auto"/>
            </w:tcBorders>
            <w:shd w:val="clear" w:color="auto" w:fill="auto"/>
            <w:noWrap/>
            <w:vAlign w:val="center"/>
            <w:hideMark/>
          </w:tcPr>
          <w:p w14:paraId="5FAC30B2"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0.97</w:t>
            </w:r>
          </w:p>
        </w:tc>
        <w:tc>
          <w:tcPr>
            <w:tcW w:w="1177" w:type="dxa"/>
            <w:tcBorders>
              <w:top w:val="nil"/>
              <w:left w:val="nil"/>
              <w:bottom w:val="single" w:sz="4" w:space="0" w:color="auto"/>
              <w:right w:val="single" w:sz="4" w:space="0" w:color="auto"/>
            </w:tcBorders>
            <w:shd w:val="clear" w:color="auto" w:fill="auto"/>
            <w:noWrap/>
            <w:vAlign w:val="center"/>
            <w:hideMark/>
          </w:tcPr>
          <w:p w14:paraId="6BD50E41"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1.06</w:t>
            </w:r>
          </w:p>
        </w:tc>
        <w:tc>
          <w:tcPr>
            <w:tcW w:w="1177" w:type="dxa"/>
            <w:tcBorders>
              <w:top w:val="nil"/>
              <w:left w:val="nil"/>
              <w:bottom w:val="single" w:sz="4" w:space="0" w:color="auto"/>
              <w:right w:val="single" w:sz="4" w:space="0" w:color="auto"/>
            </w:tcBorders>
            <w:shd w:val="clear" w:color="auto" w:fill="auto"/>
            <w:noWrap/>
            <w:vAlign w:val="center"/>
            <w:hideMark/>
          </w:tcPr>
          <w:p w14:paraId="6790BB89" w14:textId="77777777" w:rsidR="00D56E40" w:rsidRPr="00D56E40" w:rsidRDefault="00D56E40" w:rsidP="00F46335">
            <w:pPr>
              <w:spacing w:before="0" w:after="0" w:line="240" w:lineRule="auto"/>
              <w:ind w:right="0"/>
              <w:jc w:val="center"/>
              <w:rPr>
                <w:rFonts w:cs="Calibri"/>
                <w:szCs w:val="22"/>
              </w:rPr>
            </w:pPr>
            <w:r w:rsidRPr="00D56E40">
              <w:rPr>
                <w:rFonts w:cs="Calibri"/>
                <w:szCs w:val="22"/>
              </w:rPr>
              <w:t>1.03</w:t>
            </w:r>
          </w:p>
        </w:tc>
        <w:tc>
          <w:tcPr>
            <w:tcW w:w="3156" w:type="dxa"/>
            <w:tcBorders>
              <w:top w:val="nil"/>
              <w:left w:val="nil"/>
              <w:bottom w:val="single" w:sz="4" w:space="0" w:color="auto"/>
              <w:right w:val="single" w:sz="4" w:space="0" w:color="auto"/>
            </w:tcBorders>
            <w:vAlign w:val="center"/>
          </w:tcPr>
          <w:p w14:paraId="36777493" w14:textId="77777777" w:rsidR="00D56E40" w:rsidRPr="00D56E40" w:rsidRDefault="00D56E40" w:rsidP="00F46335">
            <w:pPr>
              <w:spacing w:before="0" w:after="0" w:line="240" w:lineRule="auto"/>
              <w:ind w:right="0"/>
              <w:jc w:val="center"/>
              <w:rPr>
                <w:rFonts w:cs="Calibri"/>
                <w:szCs w:val="22"/>
              </w:rPr>
            </w:pPr>
          </w:p>
        </w:tc>
      </w:tr>
    </w:tbl>
    <w:p w14:paraId="24708EE1" w14:textId="222EEA54" w:rsidR="00F46335" w:rsidRDefault="00F46335" w:rsidP="00F46335">
      <w:pPr>
        <w:pStyle w:val="Caption"/>
        <w:keepNext/>
        <w:ind w:right="-45"/>
      </w:pPr>
      <w:bookmarkStart w:id="825" w:name="_Ref92876227"/>
      <w:bookmarkStart w:id="826" w:name="_Toc92876632"/>
      <w:r>
        <w:lastRenderedPageBreak/>
        <w:t xml:space="preserve">Table </w:t>
      </w:r>
      <w:fldSimple w:instr=" STYLEREF 1 \s ">
        <w:r w:rsidR="006C6245">
          <w:rPr>
            <w:noProof/>
          </w:rPr>
          <w:t>1</w:t>
        </w:r>
      </w:fldSimple>
      <w:r>
        <w:noBreakHyphen/>
      </w:r>
      <w:fldSimple w:instr=" SEQ Table \* ARABIC \s 1 ">
        <w:r w:rsidR="006C6245">
          <w:rPr>
            <w:noProof/>
          </w:rPr>
          <w:t>41</w:t>
        </w:r>
      </w:fldSimple>
      <w:bookmarkEnd w:id="825"/>
      <w:r>
        <w:t>:</w:t>
      </w:r>
      <w:r w:rsidRPr="00F46335">
        <w:t xml:space="preserve"> </w:t>
      </w:r>
      <w:r w:rsidRPr="001C0EA0">
        <w:t xml:space="preserve">Estimated low flow at </w:t>
      </w:r>
      <w:proofErr w:type="spellStart"/>
      <w:r>
        <w:t>Kunaban</w:t>
      </w:r>
      <w:proofErr w:type="spellEnd"/>
      <w:r>
        <w:t xml:space="preserve"> </w:t>
      </w:r>
      <w:proofErr w:type="spellStart"/>
      <w:r>
        <w:t>Khola</w:t>
      </w:r>
      <w:proofErr w:type="spellEnd"/>
      <w:r>
        <w:t xml:space="preserve"> Intake</w:t>
      </w:r>
      <w:bookmarkEnd w:id="826"/>
    </w:p>
    <w:tbl>
      <w:tblPr>
        <w:tblW w:w="5000" w:type="pct"/>
        <w:tblLook w:val="04A0" w:firstRow="1" w:lastRow="0" w:firstColumn="1" w:lastColumn="0" w:noHBand="0" w:noVBand="1"/>
      </w:tblPr>
      <w:tblGrid>
        <w:gridCol w:w="1927"/>
        <w:gridCol w:w="1091"/>
        <w:gridCol w:w="1091"/>
        <w:gridCol w:w="1324"/>
        <w:gridCol w:w="1325"/>
        <w:gridCol w:w="2258"/>
      </w:tblGrid>
      <w:tr w:rsidR="009971CA" w:rsidRPr="001C0EA0" w14:paraId="2AFE294B" w14:textId="77777777" w:rsidTr="00535242">
        <w:trPr>
          <w:trHeight w:val="302"/>
        </w:trPr>
        <w:tc>
          <w:tcPr>
            <w:tcW w:w="10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60FFA" w14:textId="77777777" w:rsidR="009971CA" w:rsidRPr="001C0EA0" w:rsidRDefault="009971CA" w:rsidP="00535242">
            <w:pPr>
              <w:pStyle w:val="Table"/>
              <w:ind w:right="-45"/>
              <w:rPr>
                <w:b/>
              </w:rPr>
            </w:pPr>
            <w:r w:rsidRPr="001C0EA0">
              <w:rPr>
                <w:b/>
              </w:rPr>
              <w:t>Return period         (T-year)</w:t>
            </w:r>
          </w:p>
        </w:tc>
        <w:tc>
          <w:tcPr>
            <w:tcW w:w="2679" w:type="pct"/>
            <w:gridSpan w:val="4"/>
            <w:tcBorders>
              <w:top w:val="single" w:sz="4" w:space="0" w:color="auto"/>
              <w:left w:val="nil"/>
              <w:bottom w:val="single" w:sz="4" w:space="0" w:color="auto"/>
              <w:right w:val="single" w:sz="4" w:space="0" w:color="auto"/>
            </w:tcBorders>
            <w:shd w:val="clear" w:color="auto" w:fill="auto"/>
            <w:noWrap/>
            <w:vAlign w:val="center"/>
            <w:hideMark/>
          </w:tcPr>
          <w:p w14:paraId="083FB32E" w14:textId="77777777" w:rsidR="009971CA" w:rsidRPr="001C0EA0" w:rsidRDefault="009971CA" w:rsidP="00535242">
            <w:pPr>
              <w:pStyle w:val="Table"/>
              <w:ind w:right="-45"/>
              <w:rPr>
                <w:b/>
              </w:rPr>
            </w:pPr>
            <w:r w:rsidRPr="001C0EA0">
              <w:rPr>
                <w:b/>
              </w:rPr>
              <w:t>Minimum Daily flows, m3/s</w:t>
            </w:r>
          </w:p>
        </w:tc>
        <w:tc>
          <w:tcPr>
            <w:tcW w:w="1252" w:type="pct"/>
            <w:vMerge w:val="restart"/>
            <w:tcBorders>
              <w:top w:val="single" w:sz="4" w:space="0" w:color="auto"/>
              <w:left w:val="nil"/>
              <w:right w:val="single" w:sz="4" w:space="0" w:color="auto"/>
            </w:tcBorders>
            <w:vAlign w:val="center"/>
          </w:tcPr>
          <w:p w14:paraId="0EC99885" w14:textId="77777777" w:rsidR="009971CA" w:rsidRPr="001C0EA0" w:rsidRDefault="009971CA" w:rsidP="00535242">
            <w:pPr>
              <w:pStyle w:val="Table"/>
              <w:ind w:right="-45"/>
              <w:rPr>
                <w:b/>
              </w:rPr>
            </w:pPr>
          </w:p>
          <w:p w14:paraId="66ECF19E" w14:textId="77777777" w:rsidR="009971CA" w:rsidRPr="001C0EA0" w:rsidRDefault="009971CA" w:rsidP="00535242">
            <w:pPr>
              <w:pStyle w:val="Table"/>
              <w:ind w:right="-45"/>
              <w:rPr>
                <w:b/>
              </w:rPr>
            </w:pPr>
            <w:r w:rsidRPr="001C0EA0">
              <w:rPr>
                <w:b/>
              </w:rPr>
              <w:t>Remarks</w:t>
            </w:r>
          </w:p>
        </w:tc>
      </w:tr>
      <w:tr w:rsidR="009971CA" w:rsidRPr="001C0EA0" w14:paraId="5C6E23F9" w14:textId="77777777" w:rsidTr="00535242">
        <w:trPr>
          <w:trHeight w:val="367"/>
        </w:trPr>
        <w:tc>
          <w:tcPr>
            <w:tcW w:w="1069" w:type="pct"/>
            <w:vMerge/>
            <w:tcBorders>
              <w:top w:val="single" w:sz="4" w:space="0" w:color="auto"/>
              <w:left w:val="single" w:sz="4" w:space="0" w:color="auto"/>
              <w:bottom w:val="single" w:sz="4" w:space="0" w:color="auto"/>
              <w:right w:val="single" w:sz="4" w:space="0" w:color="auto"/>
            </w:tcBorders>
            <w:vAlign w:val="center"/>
            <w:hideMark/>
          </w:tcPr>
          <w:p w14:paraId="7382F57D" w14:textId="77777777" w:rsidR="009971CA" w:rsidRPr="001C0EA0" w:rsidRDefault="009971CA" w:rsidP="00535242">
            <w:pPr>
              <w:pStyle w:val="Table"/>
              <w:ind w:right="-45"/>
            </w:pPr>
          </w:p>
        </w:tc>
        <w:tc>
          <w:tcPr>
            <w:tcW w:w="605" w:type="pct"/>
            <w:tcBorders>
              <w:top w:val="nil"/>
              <w:left w:val="nil"/>
              <w:bottom w:val="single" w:sz="4" w:space="0" w:color="auto"/>
              <w:right w:val="single" w:sz="4" w:space="0" w:color="auto"/>
            </w:tcBorders>
            <w:shd w:val="clear" w:color="auto" w:fill="auto"/>
            <w:noWrap/>
            <w:vAlign w:val="center"/>
            <w:hideMark/>
          </w:tcPr>
          <w:p w14:paraId="0210B50C" w14:textId="77777777" w:rsidR="009971CA" w:rsidRPr="001C0EA0" w:rsidRDefault="009971CA" w:rsidP="00535242">
            <w:pPr>
              <w:pStyle w:val="Table"/>
              <w:ind w:right="-45"/>
              <w:rPr>
                <w:b/>
              </w:rPr>
            </w:pPr>
            <w:r w:rsidRPr="001C0EA0">
              <w:rPr>
                <w:b/>
              </w:rPr>
              <w:t>1-day</w:t>
            </w:r>
          </w:p>
        </w:tc>
        <w:tc>
          <w:tcPr>
            <w:tcW w:w="605" w:type="pct"/>
            <w:tcBorders>
              <w:top w:val="nil"/>
              <w:left w:val="nil"/>
              <w:bottom w:val="single" w:sz="4" w:space="0" w:color="auto"/>
              <w:right w:val="single" w:sz="4" w:space="0" w:color="auto"/>
            </w:tcBorders>
            <w:shd w:val="clear" w:color="auto" w:fill="auto"/>
            <w:noWrap/>
            <w:vAlign w:val="center"/>
            <w:hideMark/>
          </w:tcPr>
          <w:p w14:paraId="55FE51EB" w14:textId="77777777" w:rsidR="009971CA" w:rsidRPr="001C0EA0" w:rsidRDefault="009971CA" w:rsidP="00535242">
            <w:pPr>
              <w:pStyle w:val="Table"/>
              <w:ind w:right="-45"/>
              <w:rPr>
                <w:b/>
              </w:rPr>
            </w:pPr>
            <w:r w:rsidRPr="001C0EA0">
              <w:rPr>
                <w:b/>
              </w:rPr>
              <w:t>7-day</w:t>
            </w:r>
          </w:p>
        </w:tc>
        <w:tc>
          <w:tcPr>
            <w:tcW w:w="734" w:type="pct"/>
            <w:tcBorders>
              <w:top w:val="nil"/>
              <w:left w:val="nil"/>
              <w:bottom w:val="single" w:sz="4" w:space="0" w:color="auto"/>
              <w:right w:val="single" w:sz="4" w:space="0" w:color="auto"/>
            </w:tcBorders>
            <w:shd w:val="clear" w:color="auto" w:fill="auto"/>
            <w:noWrap/>
            <w:vAlign w:val="center"/>
            <w:hideMark/>
          </w:tcPr>
          <w:p w14:paraId="189985EF" w14:textId="77777777" w:rsidR="009971CA" w:rsidRPr="001C0EA0" w:rsidRDefault="009971CA" w:rsidP="00535242">
            <w:pPr>
              <w:pStyle w:val="Table"/>
              <w:ind w:right="-45"/>
              <w:rPr>
                <w:b/>
              </w:rPr>
            </w:pPr>
            <w:r w:rsidRPr="001C0EA0">
              <w:rPr>
                <w:b/>
              </w:rPr>
              <w:t>15-day</w:t>
            </w:r>
          </w:p>
        </w:tc>
        <w:tc>
          <w:tcPr>
            <w:tcW w:w="735" w:type="pct"/>
            <w:tcBorders>
              <w:top w:val="nil"/>
              <w:left w:val="nil"/>
              <w:bottom w:val="single" w:sz="4" w:space="0" w:color="auto"/>
              <w:right w:val="single" w:sz="4" w:space="0" w:color="auto"/>
            </w:tcBorders>
            <w:shd w:val="clear" w:color="auto" w:fill="auto"/>
            <w:noWrap/>
            <w:vAlign w:val="center"/>
            <w:hideMark/>
          </w:tcPr>
          <w:p w14:paraId="54B3D8F8" w14:textId="77777777" w:rsidR="009971CA" w:rsidRPr="001C0EA0" w:rsidRDefault="009971CA" w:rsidP="00535242">
            <w:pPr>
              <w:pStyle w:val="Table"/>
              <w:ind w:right="-45"/>
              <w:rPr>
                <w:b/>
              </w:rPr>
            </w:pPr>
            <w:r w:rsidRPr="001C0EA0">
              <w:rPr>
                <w:b/>
              </w:rPr>
              <w:t>30-day</w:t>
            </w:r>
          </w:p>
        </w:tc>
        <w:tc>
          <w:tcPr>
            <w:tcW w:w="1252" w:type="pct"/>
            <w:vMerge/>
            <w:tcBorders>
              <w:left w:val="nil"/>
              <w:bottom w:val="single" w:sz="4" w:space="0" w:color="auto"/>
              <w:right w:val="single" w:sz="4" w:space="0" w:color="auto"/>
            </w:tcBorders>
            <w:vAlign w:val="center"/>
          </w:tcPr>
          <w:p w14:paraId="12979650" w14:textId="77777777" w:rsidR="009971CA" w:rsidRPr="001C0EA0" w:rsidRDefault="009971CA" w:rsidP="00535242">
            <w:pPr>
              <w:pStyle w:val="Table"/>
              <w:ind w:right="-45"/>
            </w:pPr>
          </w:p>
        </w:tc>
      </w:tr>
      <w:tr w:rsidR="0005347F" w:rsidRPr="001C0EA0" w14:paraId="7A00A6C5"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0866E80B" w14:textId="77777777" w:rsidR="0005347F" w:rsidRPr="001C0EA0" w:rsidRDefault="0005347F" w:rsidP="0005347F">
            <w:pPr>
              <w:pStyle w:val="Table"/>
              <w:ind w:right="-45"/>
              <w:rPr>
                <w:color w:val="FF0000"/>
              </w:rPr>
            </w:pPr>
            <w:r w:rsidRPr="001C0EA0">
              <w:rPr>
                <w:color w:val="FF0000"/>
              </w:rPr>
              <w:t>2</w:t>
            </w:r>
          </w:p>
        </w:tc>
        <w:tc>
          <w:tcPr>
            <w:tcW w:w="605" w:type="pct"/>
            <w:tcBorders>
              <w:top w:val="nil"/>
              <w:left w:val="nil"/>
              <w:bottom w:val="single" w:sz="4" w:space="0" w:color="auto"/>
              <w:right w:val="single" w:sz="4" w:space="0" w:color="auto"/>
            </w:tcBorders>
            <w:shd w:val="clear" w:color="auto" w:fill="auto"/>
            <w:noWrap/>
            <w:vAlign w:val="center"/>
          </w:tcPr>
          <w:p w14:paraId="6EE0A6A4" w14:textId="77777777" w:rsidR="0005347F" w:rsidRDefault="0005347F" w:rsidP="0005347F">
            <w:pPr>
              <w:spacing w:before="0" w:after="0" w:line="240" w:lineRule="auto"/>
              <w:ind w:right="51"/>
              <w:jc w:val="center"/>
              <w:rPr>
                <w:rFonts w:cs="Calibri"/>
                <w:szCs w:val="22"/>
              </w:rPr>
            </w:pPr>
            <w:r>
              <w:rPr>
                <w:rFonts w:cs="Calibri"/>
                <w:szCs w:val="22"/>
              </w:rPr>
              <w:t>0.91</w:t>
            </w:r>
          </w:p>
        </w:tc>
        <w:tc>
          <w:tcPr>
            <w:tcW w:w="605" w:type="pct"/>
            <w:tcBorders>
              <w:top w:val="nil"/>
              <w:left w:val="nil"/>
              <w:bottom w:val="single" w:sz="4" w:space="0" w:color="auto"/>
              <w:right w:val="single" w:sz="4" w:space="0" w:color="auto"/>
            </w:tcBorders>
            <w:shd w:val="clear" w:color="auto" w:fill="auto"/>
            <w:noWrap/>
            <w:vAlign w:val="center"/>
          </w:tcPr>
          <w:p w14:paraId="3B65C7B5" w14:textId="77777777" w:rsidR="0005347F" w:rsidRDefault="0005347F" w:rsidP="0005347F">
            <w:pPr>
              <w:spacing w:before="0" w:after="0"/>
              <w:ind w:right="51"/>
              <w:jc w:val="center"/>
              <w:rPr>
                <w:rFonts w:cs="Calibri"/>
                <w:szCs w:val="22"/>
              </w:rPr>
            </w:pPr>
            <w:r>
              <w:rPr>
                <w:rFonts w:cs="Calibri"/>
                <w:szCs w:val="22"/>
              </w:rPr>
              <w:t>0.94</w:t>
            </w:r>
          </w:p>
        </w:tc>
        <w:tc>
          <w:tcPr>
            <w:tcW w:w="734" w:type="pct"/>
            <w:tcBorders>
              <w:top w:val="nil"/>
              <w:left w:val="nil"/>
              <w:bottom w:val="single" w:sz="4" w:space="0" w:color="auto"/>
              <w:right w:val="single" w:sz="4" w:space="0" w:color="auto"/>
            </w:tcBorders>
            <w:shd w:val="clear" w:color="auto" w:fill="auto"/>
            <w:noWrap/>
            <w:vAlign w:val="center"/>
          </w:tcPr>
          <w:p w14:paraId="4AAB3468" w14:textId="77777777" w:rsidR="0005347F" w:rsidRDefault="0005347F" w:rsidP="0005347F">
            <w:pPr>
              <w:spacing w:before="0" w:after="0"/>
              <w:ind w:right="51"/>
              <w:jc w:val="center"/>
              <w:rPr>
                <w:rFonts w:cs="Calibri"/>
                <w:szCs w:val="22"/>
              </w:rPr>
            </w:pPr>
            <w:r>
              <w:rPr>
                <w:rFonts w:cs="Calibri"/>
                <w:szCs w:val="22"/>
              </w:rPr>
              <w:t>0.98</w:t>
            </w:r>
          </w:p>
        </w:tc>
        <w:tc>
          <w:tcPr>
            <w:tcW w:w="735" w:type="pct"/>
            <w:tcBorders>
              <w:top w:val="nil"/>
              <w:left w:val="nil"/>
              <w:bottom w:val="single" w:sz="4" w:space="0" w:color="auto"/>
              <w:right w:val="single" w:sz="4" w:space="0" w:color="auto"/>
            </w:tcBorders>
            <w:shd w:val="clear" w:color="auto" w:fill="auto"/>
            <w:noWrap/>
            <w:vAlign w:val="center"/>
          </w:tcPr>
          <w:p w14:paraId="250668D4" w14:textId="77777777" w:rsidR="0005347F" w:rsidRDefault="0005347F" w:rsidP="0005347F">
            <w:pPr>
              <w:spacing w:before="0" w:after="0"/>
              <w:ind w:right="51"/>
              <w:jc w:val="center"/>
              <w:rPr>
                <w:rFonts w:cs="Calibri"/>
                <w:szCs w:val="22"/>
              </w:rPr>
            </w:pPr>
            <w:r>
              <w:rPr>
                <w:rFonts w:cs="Calibri"/>
                <w:szCs w:val="22"/>
              </w:rPr>
              <w:t>1.04</w:t>
            </w:r>
          </w:p>
        </w:tc>
        <w:tc>
          <w:tcPr>
            <w:tcW w:w="1252" w:type="pct"/>
            <w:tcBorders>
              <w:top w:val="nil"/>
              <w:left w:val="nil"/>
              <w:bottom w:val="single" w:sz="4" w:space="0" w:color="auto"/>
              <w:right w:val="single" w:sz="4" w:space="0" w:color="auto"/>
            </w:tcBorders>
            <w:vAlign w:val="center"/>
          </w:tcPr>
          <w:p w14:paraId="01F047D7" w14:textId="77777777" w:rsidR="0005347F" w:rsidRPr="001C0EA0" w:rsidRDefault="0005347F" w:rsidP="0005347F">
            <w:pPr>
              <w:pStyle w:val="Table"/>
              <w:ind w:right="-45"/>
              <w:rPr>
                <w:color w:val="FF0000"/>
              </w:rPr>
            </w:pPr>
            <w:r w:rsidRPr="001C0EA0">
              <w:rPr>
                <w:color w:val="FF0000"/>
              </w:rPr>
              <w:t>Adopted</w:t>
            </w:r>
          </w:p>
        </w:tc>
      </w:tr>
      <w:tr w:rsidR="0005347F" w:rsidRPr="001C0EA0" w14:paraId="308DD822"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060ABF18" w14:textId="77777777" w:rsidR="0005347F" w:rsidRPr="001C0EA0" w:rsidRDefault="0005347F" w:rsidP="0005347F">
            <w:pPr>
              <w:pStyle w:val="Table"/>
              <w:ind w:right="-45"/>
            </w:pPr>
            <w:r w:rsidRPr="001C0EA0">
              <w:t>5</w:t>
            </w:r>
          </w:p>
        </w:tc>
        <w:tc>
          <w:tcPr>
            <w:tcW w:w="605" w:type="pct"/>
            <w:tcBorders>
              <w:top w:val="nil"/>
              <w:left w:val="nil"/>
              <w:bottom w:val="single" w:sz="4" w:space="0" w:color="auto"/>
              <w:right w:val="single" w:sz="4" w:space="0" w:color="auto"/>
            </w:tcBorders>
            <w:shd w:val="clear" w:color="auto" w:fill="auto"/>
            <w:noWrap/>
            <w:vAlign w:val="center"/>
          </w:tcPr>
          <w:p w14:paraId="6551B8EF" w14:textId="77777777" w:rsidR="0005347F" w:rsidRDefault="0005347F" w:rsidP="0005347F">
            <w:pPr>
              <w:spacing w:before="0" w:after="0"/>
              <w:ind w:right="51"/>
              <w:jc w:val="center"/>
              <w:rPr>
                <w:rFonts w:cs="Calibri"/>
                <w:szCs w:val="22"/>
              </w:rPr>
            </w:pPr>
            <w:r>
              <w:rPr>
                <w:rFonts w:cs="Calibri"/>
                <w:szCs w:val="22"/>
              </w:rPr>
              <w:t>0.74</w:t>
            </w:r>
          </w:p>
        </w:tc>
        <w:tc>
          <w:tcPr>
            <w:tcW w:w="605" w:type="pct"/>
            <w:tcBorders>
              <w:top w:val="nil"/>
              <w:left w:val="nil"/>
              <w:bottom w:val="single" w:sz="4" w:space="0" w:color="auto"/>
              <w:right w:val="single" w:sz="4" w:space="0" w:color="auto"/>
            </w:tcBorders>
            <w:shd w:val="clear" w:color="auto" w:fill="auto"/>
            <w:noWrap/>
            <w:vAlign w:val="center"/>
          </w:tcPr>
          <w:p w14:paraId="0B309207" w14:textId="77777777" w:rsidR="0005347F" w:rsidRDefault="0005347F" w:rsidP="0005347F">
            <w:pPr>
              <w:spacing w:before="0" w:after="0"/>
              <w:ind w:right="51"/>
              <w:jc w:val="center"/>
              <w:rPr>
                <w:rFonts w:cs="Calibri"/>
                <w:szCs w:val="22"/>
              </w:rPr>
            </w:pPr>
            <w:r>
              <w:rPr>
                <w:rFonts w:cs="Calibri"/>
                <w:szCs w:val="22"/>
              </w:rPr>
              <w:t>0.77</w:t>
            </w:r>
          </w:p>
        </w:tc>
        <w:tc>
          <w:tcPr>
            <w:tcW w:w="734" w:type="pct"/>
            <w:tcBorders>
              <w:top w:val="nil"/>
              <w:left w:val="nil"/>
              <w:bottom w:val="single" w:sz="4" w:space="0" w:color="auto"/>
              <w:right w:val="single" w:sz="4" w:space="0" w:color="auto"/>
            </w:tcBorders>
            <w:shd w:val="clear" w:color="auto" w:fill="auto"/>
            <w:noWrap/>
            <w:vAlign w:val="center"/>
          </w:tcPr>
          <w:p w14:paraId="615ECAEB" w14:textId="77777777" w:rsidR="0005347F" w:rsidRDefault="0005347F" w:rsidP="0005347F">
            <w:pPr>
              <w:spacing w:before="0" w:after="0"/>
              <w:ind w:right="51"/>
              <w:jc w:val="center"/>
              <w:rPr>
                <w:rFonts w:cs="Calibri"/>
                <w:szCs w:val="22"/>
              </w:rPr>
            </w:pPr>
            <w:r>
              <w:rPr>
                <w:rFonts w:cs="Calibri"/>
                <w:szCs w:val="22"/>
              </w:rPr>
              <w:t>0.81</w:t>
            </w:r>
          </w:p>
        </w:tc>
        <w:tc>
          <w:tcPr>
            <w:tcW w:w="735" w:type="pct"/>
            <w:tcBorders>
              <w:top w:val="nil"/>
              <w:left w:val="nil"/>
              <w:bottom w:val="single" w:sz="4" w:space="0" w:color="auto"/>
              <w:right w:val="single" w:sz="4" w:space="0" w:color="auto"/>
            </w:tcBorders>
            <w:shd w:val="clear" w:color="auto" w:fill="auto"/>
            <w:noWrap/>
            <w:vAlign w:val="center"/>
          </w:tcPr>
          <w:p w14:paraId="0C9B71F1" w14:textId="77777777" w:rsidR="0005347F" w:rsidRDefault="0005347F" w:rsidP="0005347F">
            <w:pPr>
              <w:spacing w:before="0" w:after="0"/>
              <w:ind w:right="51"/>
              <w:jc w:val="center"/>
              <w:rPr>
                <w:rFonts w:cs="Calibri"/>
                <w:szCs w:val="22"/>
              </w:rPr>
            </w:pPr>
            <w:r>
              <w:rPr>
                <w:rFonts w:cs="Calibri"/>
                <w:szCs w:val="22"/>
              </w:rPr>
              <w:t>0.84</w:t>
            </w:r>
          </w:p>
        </w:tc>
        <w:tc>
          <w:tcPr>
            <w:tcW w:w="1252" w:type="pct"/>
            <w:tcBorders>
              <w:top w:val="nil"/>
              <w:left w:val="nil"/>
              <w:bottom w:val="single" w:sz="4" w:space="0" w:color="auto"/>
              <w:right w:val="single" w:sz="4" w:space="0" w:color="auto"/>
            </w:tcBorders>
            <w:vAlign w:val="center"/>
          </w:tcPr>
          <w:p w14:paraId="426ED27D" w14:textId="77777777" w:rsidR="0005347F" w:rsidRPr="001C0EA0" w:rsidRDefault="0005347F" w:rsidP="0005347F">
            <w:pPr>
              <w:pStyle w:val="Table"/>
              <w:ind w:right="-45"/>
            </w:pPr>
          </w:p>
        </w:tc>
      </w:tr>
      <w:tr w:rsidR="0005347F" w:rsidRPr="001C0EA0" w14:paraId="22A9F1D5"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4CA95835" w14:textId="77777777" w:rsidR="0005347F" w:rsidRPr="001C0EA0" w:rsidRDefault="0005347F" w:rsidP="0005347F">
            <w:pPr>
              <w:pStyle w:val="Table"/>
              <w:ind w:right="-45"/>
            </w:pPr>
            <w:r w:rsidRPr="001C0EA0">
              <w:t>10</w:t>
            </w:r>
          </w:p>
        </w:tc>
        <w:tc>
          <w:tcPr>
            <w:tcW w:w="605" w:type="pct"/>
            <w:tcBorders>
              <w:top w:val="nil"/>
              <w:left w:val="nil"/>
              <w:bottom w:val="single" w:sz="4" w:space="0" w:color="auto"/>
              <w:right w:val="single" w:sz="4" w:space="0" w:color="auto"/>
            </w:tcBorders>
            <w:shd w:val="clear" w:color="auto" w:fill="auto"/>
            <w:noWrap/>
            <w:vAlign w:val="center"/>
          </w:tcPr>
          <w:p w14:paraId="17A9CA83" w14:textId="77777777" w:rsidR="0005347F" w:rsidRDefault="0005347F" w:rsidP="0005347F">
            <w:pPr>
              <w:spacing w:before="0" w:after="0"/>
              <w:ind w:right="51"/>
              <w:jc w:val="center"/>
              <w:rPr>
                <w:rFonts w:cs="Calibri"/>
                <w:szCs w:val="22"/>
              </w:rPr>
            </w:pPr>
            <w:r>
              <w:rPr>
                <w:rFonts w:cs="Calibri"/>
                <w:szCs w:val="22"/>
              </w:rPr>
              <w:t>0.64</w:t>
            </w:r>
          </w:p>
        </w:tc>
        <w:tc>
          <w:tcPr>
            <w:tcW w:w="605" w:type="pct"/>
            <w:tcBorders>
              <w:top w:val="nil"/>
              <w:left w:val="nil"/>
              <w:bottom w:val="single" w:sz="4" w:space="0" w:color="auto"/>
              <w:right w:val="single" w:sz="4" w:space="0" w:color="auto"/>
            </w:tcBorders>
            <w:shd w:val="clear" w:color="auto" w:fill="auto"/>
            <w:noWrap/>
            <w:vAlign w:val="center"/>
          </w:tcPr>
          <w:p w14:paraId="67CAD496" w14:textId="77777777" w:rsidR="0005347F" w:rsidRDefault="0005347F" w:rsidP="0005347F">
            <w:pPr>
              <w:spacing w:before="0" w:after="0"/>
              <w:ind w:right="51"/>
              <w:jc w:val="center"/>
              <w:rPr>
                <w:rFonts w:cs="Calibri"/>
                <w:szCs w:val="22"/>
              </w:rPr>
            </w:pPr>
            <w:r>
              <w:rPr>
                <w:rFonts w:cs="Calibri"/>
                <w:szCs w:val="22"/>
              </w:rPr>
              <w:t>0.67</w:t>
            </w:r>
          </w:p>
        </w:tc>
        <w:tc>
          <w:tcPr>
            <w:tcW w:w="734" w:type="pct"/>
            <w:tcBorders>
              <w:top w:val="nil"/>
              <w:left w:val="nil"/>
              <w:bottom w:val="single" w:sz="4" w:space="0" w:color="auto"/>
              <w:right w:val="single" w:sz="4" w:space="0" w:color="auto"/>
            </w:tcBorders>
            <w:shd w:val="clear" w:color="auto" w:fill="auto"/>
            <w:noWrap/>
            <w:vAlign w:val="center"/>
          </w:tcPr>
          <w:p w14:paraId="6B4A65E4" w14:textId="77777777" w:rsidR="0005347F" w:rsidRDefault="0005347F" w:rsidP="0005347F">
            <w:pPr>
              <w:spacing w:before="0" w:after="0"/>
              <w:ind w:right="51"/>
              <w:jc w:val="center"/>
              <w:rPr>
                <w:rFonts w:cs="Calibri"/>
                <w:szCs w:val="22"/>
              </w:rPr>
            </w:pPr>
            <w:r>
              <w:rPr>
                <w:rFonts w:cs="Calibri"/>
                <w:szCs w:val="22"/>
              </w:rPr>
              <w:t>0.71</w:t>
            </w:r>
          </w:p>
        </w:tc>
        <w:tc>
          <w:tcPr>
            <w:tcW w:w="735" w:type="pct"/>
            <w:tcBorders>
              <w:top w:val="nil"/>
              <w:left w:val="nil"/>
              <w:bottom w:val="single" w:sz="4" w:space="0" w:color="auto"/>
              <w:right w:val="single" w:sz="4" w:space="0" w:color="auto"/>
            </w:tcBorders>
            <w:shd w:val="clear" w:color="auto" w:fill="auto"/>
            <w:noWrap/>
            <w:vAlign w:val="center"/>
          </w:tcPr>
          <w:p w14:paraId="2033CF25" w14:textId="77777777" w:rsidR="0005347F" w:rsidRDefault="0005347F" w:rsidP="0005347F">
            <w:pPr>
              <w:spacing w:before="0" w:after="0"/>
              <w:ind w:right="51"/>
              <w:jc w:val="center"/>
              <w:rPr>
                <w:rFonts w:cs="Calibri"/>
                <w:szCs w:val="22"/>
              </w:rPr>
            </w:pPr>
            <w:r>
              <w:rPr>
                <w:rFonts w:cs="Calibri"/>
                <w:szCs w:val="22"/>
              </w:rPr>
              <w:t>0.73</w:t>
            </w:r>
          </w:p>
        </w:tc>
        <w:tc>
          <w:tcPr>
            <w:tcW w:w="1252" w:type="pct"/>
            <w:tcBorders>
              <w:top w:val="nil"/>
              <w:left w:val="nil"/>
              <w:bottom w:val="single" w:sz="4" w:space="0" w:color="auto"/>
              <w:right w:val="single" w:sz="4" w:space="0" w:color="auto"/>
            </w:tcBorders>
            <w:vAlign w:val="center"/>
          </w:tcPr>
          <w:p w14:paraId="7E9E86E5" w14:textId="77777777" w:rsidR="0005347F" w:rsidRPr="001C0EA0" w:rsidRDefault="0005347F" w:rsidP="0005347F">
            <w:pPr>
              <w:pStyle w:val="Table"/>
              <w:ind w:right="-45"/>
            </w:pPr>
          </w:p>
        </w:tc>
      </w:tr>
      <w:tr w:rsidR="0005347F" w:rsidRPr="001C0EA0" w14:paraId="788837A7"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6CAF4EEB" w14:textId="77777777" w:rsidR="0005347F" w:rsidRPr="001C0EA0" w:rsidRDefault="0005347F" w:rsidP="0005347F">
            <w:pPr>
              <w:pStyle w:val="Table"/>
              <w:ind w:right="-45"/>
            </w:pPr>
            <w:r w:rsidRPr="001C0EA0">
              <w:t>20</w:t>
            </w:r>
          </w:p>
        </w:tc>
        <w:tc>
          <w:tcPr>
            <w:tcW w:w="605" w:type="pct"/>
            <w:tcBorders>
              <w:top w:val="nil"/>
              <w:left w:val="nil"/>
              <w:bottom w:val="single" w:sz="4" w:space="0" w:color="auto"/>
              <w:right w:val="single" w:sz="4" w:space="0" w:color="auto"/>
            </w:tcBorders>
            <w:shd w:val="clear" w:color="auto" w:fill="auto"/>
            <w:noWrap/>
            <w:vAlign w:val="center"/>
          </w:tcPr>
          <w:p w14:paraId="1C7385B5" w14:textId="77777777" w:rsidR="0005347F" w:rsidRDefault="0005347F" w:rsidP="0005347F">
            <w:pPr>
              <w:spacing w:before="0" w:after="0"/>
              <w:ind w:right="51"/>
              <w:jc w:val="center"/>
              <w:rPr>
                <w:rFonts w:cs="Calibri"/>
                <w:szCs w:val="22"/>
              </w:rPr>
            </w:pPr>
            <w:r>
              <w:rPr>
                <w:rFonts w:cs="Calibri"/>
                <w:szCs w:val="22"/>
              </w:rPr>
              <w:t>0.56</w:t>
            </w:r>
          </w:p>
        </w:tc>
        <w:tc>
          <w:tcPr>
            <w:tcW w:w="605" w:type="pct"/>
            <w:tcBorders>
              <w:top w:val="nil"/>
              <w:left w:val="nil"/>
              <w:bottom w:val="single" w:sz="4" w:space="0" w:color="auto"/>
              <w:right w:val="single" w:sz="4" w:space="0" w:color="auto"/>
            </w:tcBorders>
            <w:shd w:val="clear" w:color="auto" w:fill="auto"/>
            <w:noWrap/>
            <w:vAlign w:val="center"/>
          </w:tcPr>
          <w:p w14:paraId="16DD3FCE" w14:textId="77777777" w:rsidR="0005347F" w:rsidRDefault="0005347F" w:rsidP="0005347F">
            <w:pPr>
              <w:spacing w:before="0" w:after="0"/>
              <w:ind w:right="51"/>
              <w:jc w:val="center"/>
              <w:rPr>
                <w:rFonts w:cs="Calibri"/>
                <w:szCs w:val="22"/>
              </w:rPr>
            </w:pPr>
            <w:r>
              <w:rPr>
                <w:rFonts w:cs="Calibri"/>
                <w:szCs w:val="22"/>
              </w:rPr>
              <w:t>0.59</w:t>
            </w:r>
          </w:p>
        </w:tc>
        <w:tc>
          <w:tcPr>
            <w:tcW w:w="734" w:type="pct"/>
            <w:tcBorders>
              <w:top w:val="nil"/>
              <w:left w:val="nil"/>
              <w:bottom w:val="single" w:sz="4" w:space="0" w:color="auto"/>
              <w:right w:val="single" w:sz="4" w:space="0" w:color="auto"/>
            </w:tcBorders>
            <w:shd w:val="clear" w:color="auto" w:fill="auto"/>
            <w:noWrap/>
            <w:vAlign w:val="center"/>
          </w:tcPr>
          <w:p w14:paraId="40E58D84" w14:textId="77777777" w:rsidR="0005347F" w:rsidRDefault="0005347F" w:rsidP="0005347F">
            <w:pPr>
              <w:spacing w:before="0" w:after="0"/>
              <w:ind w:right="51"/>
              <w:jc w:val="center"/>
              <w:rPr>
                <w:rFonts w:cs="Calibri"/>
                <w:szCs w:val="22"/>
              </w:rPr>
            </w:pPr>
            <w:r>
              <w:rPr>
                <w:rFonts w:cs="Calibri"/>
                <w:szCs w:val="22"/>
              </w:rPr>
              <w:t>0.63</w:t>
            </w:r>
          </w:p>
        </w:tc>
        <w:tc>
          <w:tcPr>
            <w:tcW w:w="735" w:type="pct"/>
            <w:tcBorders>
              <w:top w:val="nil"/>
              <w:left w:val="nil"/>
              <w:bottom w:val="single" w:sz="4" w:space="0" w:color="auto"/>
              <w:right w:val="single" w:sz="4" w:space="0" w:color="auto"/>
            </w:tcBorders>
            <w:shd w:val="clear" w:color="auto" w:fill="auto"/>
            <w:noWrap/>
            <w:vAlign w:val="center"/>
          </w:tcPr>
          <w:p w14:paraId="4172C5F6" w14:textId="77777777" w:rsidR="0005347F" w:rsidRDefault="0005347F" w:rsidP="0005347F">
            <w:pPr>
              <w:spacing w:before="0" w:after="0"/>
              <w:ind w:right="51"/>
              <w:jc w:val="center"/>
              <w:rPr>
                <w:rFonts w:cs="Calibri"/>
                <w:szCs w:val="22"/>
              </w:rPr>
            </w:pPr>
            <w:r>
              <w:rPr>
                <w:rFonts w:cs="Calibri"/>
                <w:szCs w:val="22"/>
              </w:rPr>
              <w:t>0.64</w:t>
            </w:r>
          </w:p>
        </w:tc>
        <w:tc>
          <w:tcPr>
            <w:tcW w:w="1252" w:type="pct"/>
            <w:tcBorders>
              <w:top w:val="nil"/>
              <w:left w:val="nil"/>
              <w:bottom w:val="single" w:sz="4" w:space="0" w:color="auto"/>
              <w:right w:val="single" w:sz="4" w:space="0" w:color="auto"/>
            </w:tcBorders>
            <w:vAlign w:val="center"/>
          </w:tcPr>
          <w:p w14:paraId="6B21535E" w14:textId="77777777" w:rsidR="0005347F" w:rsidRPr="001C0EA0" w:rsidRDefault="0005347F" w:rsidP="0005347F">
            <w:pPr>
              <w:pStyle w:val="Table"/>
              <w:ind w:right="-45"/>
            </w:pPr>
          </w:p>
        </w:tc>
      </w:tr>
      <w:tr w:rsidR="0005347F" w:rsidRPr="001C0EA0" w14:paraId="59DFA8B1"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1CCC0146" w14:textId="77777777" w:rsidR="0005347F" w:rsidRPr="001C0EA0" w:rsidRDefault="0005347F" w:rsidP="0005347F">
            <w:pPr>
              <w:pStyle w:val="Table"/>
              <w:ind w:right="-45"/>
            </w:pPr>
            <w:r w:rsidRPr="001C0EA0">
              <w:t>50</w:t>
            </w:r>
          </w:p>
        </w:tc>
        <w:tc>
          <w:tcPr>
            <w:tcW w:w="605" w:type="pct"/>
            <w:tcBorders>
              <w:top w:val="nil"/>
              <w:left w:val="nil"/>
              <w:bottom w:val="single" w:sz="4" w:space="0" w:color="auto"/>
              <w:right w:val="single" w:sz="4" w:space="0" w:color="auto"/>
            </w:tcBorders>
            <w:shd w:val="clear" w:color="auto" w:fill="auto"/>
            <w:noWrap/>
            <w:vAlign w:val="center"/>
          </w:tcPr>
          <w:p w14:paraId="59599ACB" w14:textId="77777777" w:rsidR="0005347F" w:rsidRDefault="0005347F" w:rsidP="0005347F">
            <w:pPr>
              <w:spacing w:before="0" w:after="0"/>
              <w:ind w:right="51"/>
              <w:jc w:val="center"/>
              <w:rPr>
                <w:rFonts w:cs="Calibri"/>
                <w:szCs w:val="22"/>
              </w:rPr>
            </w:pPr>
            <w:r>
              <w:rPr>
                <w:rFonts w:cs="Calibri"/>
                <w:szCs w:val="22"/>
              </w:rPr>
              <w:t>0.47</w:t>
            </w:r>
          </w:p>
        </w:tc>
        <w:tc>
          <w:tcPr>
            <w:tcW w:w="605" w:type="pct"/>
            <w:tcBorders>
              <w:top w:val="nil"/>
              <w:left w:val="nil"/>
              <w:bottom w:val="single" w:sz="4" w:space="0" w:color="auto"/>
              <w:right w:val="single" w:sz="4" w:space="0" w:color="auto"/>
            </w:tcBorders>
            <w:shd w:val="clear" w:color="auto" w:fill="auto"/>
            <w:noWrap/>
            <w:vAlign w:val="center"/>
          </w:tcPr>
          <w:p w14:paraId="5D9438B5" w14:textId="77777777" w:rsidR="0005347F" w:rsidRDefault="0005347F" w:rsidP="0005347F">
            <w:pPr>
              <w:spacing w:before="0" w:after="0"/>
              <w:ind w:right="51"/>
              <w:jc w:val="center"/>
              <w:rPr>
                <w:rFonts w:cs="Calibri"/>
                <w:szCs w:val="22"/>
              </w:rPr>
            </w:pPr>
            <w:r>
              <w:rPr>
                <w:rFonts w:cs="Calibri"/>
                <w:szCs w:val="22"/>
              </w:rPr>
              <w:t>0.50</w:t>
            </w:r>
          </w:p>
        </w:tc>
        <w:tc>
          <w:tcPr>
            <w:tcW w:w="734" w:type="pct"/>
            <w:tcBorders>
              <w:top w:val="nil"/>
              <w:left w:val="nil"/>
              <w:bottom w:val="single" w:sz="4" w:space="0" w:color="auto"/>
              <w:right w:val="single" w:sz="4" w:space="0" w:color="auto"/>
            </w:tcBorders>
            <w:shd w:val="clear" w:color="auto" w:fill="auto"/>
            <w:noWrap/>
            <w:vAlign w:val="center"/>
          </w:tcPr>
          <w:p w14:paraId="1A50653A" w14:textId="77777777" w:rsidR="0005347F" w:rsidRDefault="0005347F" w:rsidP="0005347F">
            <w:pPr>
              <w:spacing w:before="0" w:after="0"/>
              <w:ind w:right="51"/>
              <w:jc w:val="center"/>
              <w:rPr>
                <w:rFonts w:cs="Calibri"/>
                <w:szCs w:val="22"/>
              </w:rPr>
            </w:pPr>
            <w:r>
              <w:rPr>
                <w:rFonts w:cs="Calibri"/>
                <w:szCs w:val="22"/>
              </w:rPr>
              <w:t>0.54</w:t>
            </w:r>
          </w:p>
        </w:tc>
        <w:tc>
          <w:tcPr>
            <w:tcW w:w="735" w:type="pct"/>
            <w:tcBorders>
              <w:top w:val="nil"/>
              <w:left w:val="nil"/>
              <w:bottom w:val="single" w:sz="4" w:space="0" w:color="auto"/>
              <w:right w:val="single" w:sz="4" w:space="0" w:color="auto"/>
            </w:tcBorders>
            <w:shd w:val="clear" w:color="auto" w:fill="auto"/>
            <w:noWrap/>
            <w:vAlign w:val="center"/>
          </w:tcPr>
          <w:p w14:paraId="19482403" w14:textId="77777777" w:rsidR="0005347F" w:rsidRDefault="0005347F" w:rsidP="0005347F">
            <w:pPr>
              <w:spacing w:before="0" w:after="0"/>
              <w:ind w:right="51"/>
              <w:jc w:val="center"/>
              <w:rPr>
                <w:rFonts w:cs="Calibri"/>
                <w:szCs w:val="22"/>
              </w:rPr>
            </w:pPr>
            <w:r>
              <w:rPr>
                <w:rFonts w:cs="Calibri"/>
                <w:szCs w:val="22"/>
              </w:rPr>
              <w:t>0.53</w:t>
            </w:r>
          </w:p>
        </w:tc>
        <w:tc>
          <w:tcPr>
            <w:tcW w:w="1252" w:type="pct"/>
            <w:tcBorders>
              <w:top w:val="nil"/>
              <w:left w:val="nil"/>
              <w:bottom w:val="single" w:sz="4" w:space="0" w:color="auto"/>
              <w:right w:val="single" w:sz="4" w:space="0" w:color="auto"/>
            </w:tcBorders>
            <w:vAlign w:val="center"/>
          </w:tcPr>
          <w:p w14:paraId="7F9A3491" w14:textId="77777777" w:rsidR="0005347F" w:rsidRPr="001C0EA0" w:rsidRDefault="0005347F" w:rsidP="0005347F">
            <w:pPr>
              <w:pStyle w:val="Table"/>
              <w:ind w:right="-45"/>
            </w:pPr>
          </w:p>
        </w:tc>
      </w:tr>
      <w:tr w:rsidR="0005347F" w:rsidRPr="001C0EA0" w14:paraId="214050D7" w14:textId="77777777" w:rsidTr="0005347F">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74577E9E" w14:textId="77777777" w:rsidR="0005347F" w:rsidRPr="001C0EA0" w:rsidRDefault="0005347F" w:rsidP="0005347F">
            <w:pPr>
              <w:pStyle w:val="Table"/>
              <w:ind w:right="-45"/>
            </w:pPr>
            <w:r w:rsidRPr="001C0EA0">
              <w:t>100</w:t>
            </w:r>
          </w:p>
        </w:tc>
        <w:tc>
          <w:tcPr>
            <w:tcW w:w="605" w:type="pct"/>
            <w:tcBorders>
              <w:top w:val="nil"/>
              <w:left w:val="nil"/>
              <w:bottom w:val="single" w:sz="4" w:space="0" w:color="auto"/>
              <w:right w:val="single" w:sz="4" w:space="0" w:color="auto"/>
            </w:tcBorders>
            <w:shd w:val="clear" w:color="auto" w:fill="auto"/>
            <w:noWrap/>
            <w:vAlign w:val="center"/>
          </w:tcPr>
          <w:p w14:paraId="5BA157F3" w14:textId="77777777" w:rsidR="0005347F" w:rsidRDefault="0005347F" w:rsidP="0005347F">
            <w:pPr>
              <w:spacing w:before="0" w:after="0"/>
              <w:ind w:right="51"/>
              <w:jc w:val="center"/>
              <w:rPr>
                <w:rFonts w:cs="Calibri"/>
                <w:szCs w:val="22"/>
              </w:rPr>
            </w:pPr>
            <w:r>
              <w:rPr>
                <w:rFonts w:cs="Calibri"/>
                <w:szCs w:val="22"/>
              </w:rPr>
              <w:t>0.41</w:t>
            </w:r>
          </w:p>
        </w:tc>
        <w:tc>
          <w:tcPr>
            <w:tcW w:w="605" w:type="pct"/>
            <w:tcBorders>
              <w:top w:val="nil"/>
              <w:left w:val="nil"/>
              <w:bottom w:val="single" w:sz="4" w:space="0" w:color="auto"/>
              <w:right w:val="single" w:sz="4" w:space="0" w:color="auto"/>
            </w:tcBorders>
            <w:shd w:val="clear" w:color="auto" w:fill="auto"/>
            <w:noWrap/>
            <w:vAlign w:val="center"/>
          </w:tcPr>
          <w:p w14:paraId="57B7FC7D" w14:textId="77777777" w:rsidR="0005347F" w:rsidRDefault="0005347F" w:rsidP="0005347F">
            <w:pPr>
              <w:spacing w:before="0" w:after="0"/>
              <w:ind w:right="51"/>
              <w:jc w:val="center"/>
              <w:rPr>
                <w:rFonts w:cs="Calibri"/>
                <w:szCs w:val="22"/>
              </w:rPr>
            </w:pPr>
            <w:r>
              <w:rPr>
                <w:rFonts w:cs="Calibri"/>
                <w:szCs w:val="22"/>
              </w:rPr>
              <w:t>0.44</w:t>
            </w:r>
          </w:p>
        </w:tc>
        <w:tc>
          <w:tcPr>
            <w:tcW w:w="734" w:type="pct"/>
            <w:tcBorders>
              <w:top w:val="nil"/>
              <w:left w:val="nil"/>
              <w:bottom w:val="single" w:sz="4" w:space="0" w:color="auto"/>
              <w:right w:val="single" w:sz="4" w:space="0" w:color="auto"/>
            </w:tcBorders>
            <w:shd w:val="clear" w:color="auto" w:fill="auto"/>
            <w:noWrap/>
            <w:vAlign w:val="center"/>
          </w:tcPr>
          <w:p w14:paraId="485E20E0" w14:textId="77777777" w:rsidR="0005347F" w:rsidRDefault="0005347F" w:rsidP="0005347F">
            <w:pPr>
              <w:spacing w:before="0" w:after="0"/>
              <w:ind w:right="51"/>
              <w:jc w:val="center"/>
              <w:rPr>
                <w:rFonts w:cs="Calibri"/>
                <w:szCs w:val="22"/>
              </w:rPr>
            </w:pPr>
            <w:r>
              <w:rPr>
                <w:rFonts w:cs="Calibri"/>
                <w:szCs w:val="22"/>
              </w:rPr>
              <w:t>0.48</w:t>
            </w:r>
          </w:p>
        </w:tc>
        <w:tc>
          <w:tcPr>
            <w:tcW w:w="735" w:type="pct"/>
            <w:tcBorders>
              <w:top w:val="nil"/>
              <w:left w:val="nil"/>
              <w:bottom w:val="single" w:sz="4" w:space="0" w:color="auto"/>
              <w:right w:val="single" w:sz="4" w:space="0" w:color="auto"/>
            </w:tcBorders>
            <w:shd w:val="clear" w:color="auto" w:fill="auto"/>
            <w:noWrap/>
            <w:vAlign w:val="center"/>
          </w:tcPr>
          <w:p w14:paraId="5E200691" w14:textId="77777777" w:rsidR="0005347F" w:rsidRDefault="0005347F" w:rsidP="0005347F">
            <w:pPr>
              <w:spacing w:before="0" w:after="0"/>
              <w:ind w:right="51"/>
              <w:jc w:val="center"/>
              <w:rPr>
                <w:rFonts w:cs="Calibri"/>
                <w:szCs w:val="22"/>
              </w:rPr>
            </w:pPr>
            <w:r>
              <w:rPr>
                <w:rFonts w:cs="Calibri"/>
                <w:szCs w:val="22"/>
              </w:rPr>
              <w:t>0.47</w:t>
            </w:r>
          </w:p>
        </w:tc>
        <w:tc>
          <w:tcPr>
            <w:tcW w:w="1252" w:type="pct"/>
            <w:tcBorders>
              <w:top w:val="nil"/>
              <w:left w:val="nil"/>
              <w:bottom w:val="single" w:sz="4" w:space="0" w:color="auto"/>
              <w:right w:val="single" w:sz="4" w:space="0" w:color="auto"/>
            </w:tcBorders>
            <w:vAlign w:val="center"/>
          </w:tcPr>
          <w:p w14:paraId="0DA8D6AD" w14:textId="77777777" w:rsidR="0005347F" w:rsidRPr="001C0EA0" w:rsidRDefault="0005347F" w:rsidP="0005347F">
            <w:pPr>
              <w:pStyle w:val="Table"/>
              <w:ind w:right="-45"/>
            </w:pPr>
          </w:p>
        </w:tc>
      </w:tr>
    </w:tbl>
    <w:p w14:paraId="3B69FF1A" w14:textId="77777777" w:rsidR="009971CA" w:rsidRDefault="009971CA" w:rsidP="009971CA">
      <w:pPr>
        <w:spacing w:before="0" w:after="0" w:line="240" w:lineRule="auto"/>
        <w:ind w:right="-45"/>
        <w:jc w:val="left"/>
        <w:rPr>
          <w:b/>
          <w:bCs/>
          <w:szCs w:val="18"/>
          <w:lang w:val="x-none" w:eastAsia="x-none"/>
        </w:rPr>
      </w:pPr>
      <w:bookmarkStart w:id="827" w:name="_Ref90893016"/>
      <w:bookmarkStart w:id="828" w:name="_Ref91159090"/>
    </w:p>
    <w:p w14:paraId="6C6C6EB8" w14:textId="6D1EEFC2" w:rsidR="00F46335" w:rsidRDefault="00F46335" w:rsidP="00F46335">
      <w:pPr>
        <w:pStyle w:val="Caption"/>
        <w:keepNext/>
      </w:pPr>
      <w:bookmarkStart w:id="829" w:name="_Ref92876235"/>
      <w:bookmarkStart w:id="830" w:name="_Toc92876633"/>
      <w:bookmarkEnd w:id="827"/>
      <w:bookmarkEnd w:id="828"/>
      <w:r>
        <w:t xml:space="preserve">Table </w:t>
      </w:r>
      <w:fldSimple w:instr=" STYLEREF 1 \s ">
        <w:r w:rsidR="006C6245">
          <w:rPr>
            <w:noProof/>
          </w:rPr>
          <w:t>1</w:t>
        </w:r>
      </w:fldSimple>
      <w:r>
        <w:noBreakHyphen/>
      </w:r>
      <w:fldSimple w:instr=" SEQ Table \* ARABIC \s 1 ">
        <w:r w:rsidR="006C6245">
          <w:rPr>
            <w:noProof/>
          </w:rPr>
          <w:t>42</w:t>
        </w:r>
      </w:fldSimple>
      <w:bookmarkEnd w:id="829"/>
      <w:r>
        <w:t xml:space="preserve">: </w:t>
      </w:r>
      <w:r w:rsidRPr="001C0EA0">
        <w:t xml:space="preserve">Estimated low flow at the intake site of </w:t>
      </w:r>
      <w:r>
        <w:t>MKHPP</w:t>
      </w:r>
      <w:bookmarkEnd w:id="830"/>
    </w:p>
    <w:tbl>
      <w:tblPr>
        <w:tblW w:w="5000" w:type="pct"/>
        <w:tblLook w:val="04A0" w:firstRow="1" w:lastRow="0" w:firstColumn="1" w:lastColumn="0" w:noHBand="0" w:noVBand="1"/>
      </w:tblPr>
      <w:tblGrid>
        <w:gridCol w:w="1927"/>
        <w:gridCol w:w="1091"/>
        <w:gridCol w:w="1091"/>
        <w:gridCol w:w="1324"/>
        <w:gridCol w:w="1325"/>
        <w:gridCol w:w="2258"/>
      </w:tblGrid>
      <w:tr w:rsidR="00D56E40" w:rsidRPr="001C0EA0" w14:paraId="1ECDF10F" w14:textId="77777777" w:rsidTr="00D56E40">
        <w:trPr>
          <w:trHeight w:val="302"/>
        </w:trPr>
        <w:tc>
          <w:tcPr>
            <w:tcW w:w="10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E086BA" w14:textId="77777777" w:rsidR="00D56E40" w:rsidRPr="001C0EA0" w:rsidRDefault="00D56E40" w:rsidP="00E472E6">
            <w:pPr>
              <w:pStyle w:val="Table"/>
              <w:ind w:right="-45"/>
              <w:rPr>
                <w:b/>
              </w:rPr>
            </w:pPr>
            <w:r w:rsidRPr="001C0EA0">
              <w:rPr>
                <w:b/>
              </w:rPr>
              <w:t>Return period         (T-year)</w:t>
            </w:r>
          </w:p>
        </w:tc>
        <w:tc>
          <w:tcPr>
            <w:tcW w:w="2679" w:type="pct"/>
            <w:gridSpan w:val="4"/>
            <w:tcBorders>
              <w:top w:val="single" w:sz="4" w:space="0" w:color="auto"/>
              <w:left w:val="nil"/>
              <w:bottom w:val="single" w:sz="4" w:space="0" w:color="auto"/>
              <w:right w:val="single" w:sz="4" w:space="0" w:color="auto"/>
            </w:tcBorders>
            <w:shd w:val="clear" w:color="auto" w:fill="auto"/>
            <w:noWrap/>
            <w:vAlign w:val="center"/>
            <w:hideMark/>
          </w:tcPr>
          <w:p w14:paraId="3E9D470A" w14:textId="77777777" w:rsidR="00D56E40" w:rsidRPr="001C0EA0" w:rsidRDefault="00D56E40" w:rsidP="00E472E6">
            <w:pPr>
              <w:pStyle w:val="Table"/>
              <w:ind w:right="-45"/>
              <w:rPr>
                <w:b/>
              </w:rPr>
            </w:pPr>
            <w:r w:rsidRPr="001C0EA0">
              <w:rPr>
                <w:b/>
              </w:rPr>
              <w:t>Minimum Daily flows, m3/s</w:t>
            </w:r>
          </w:p>
        </w:tc>
        <w:tc>
          <w:tcPr>
            <w:tcW w:w="1252" w:type="pct"/>
            <w:vMerge w:val="restart"/>
            <w:tcBorders>
              <w:top w:val="single" w:sz="4" w:space="0" w:color="auto"/>
              <w:left w:val="nil"/>
              <w:right w:val="single" w:sz="4" w:space="0" w:color="auto"/>
            </w:tcBorders>
            <w:vAlign w:val="center"/>
          </w:tcPr>
          <w:p w14:paraId="32BB30B0" w14:textId="77777777" w:rsidR="00D56E40" w:rsidRPr="001C0EA0" w:rsidRDefault="00D56E40" w:rsidP="00E472E6">
            <w:pPr>
              <w:pStyle w:val="Table"/>
              <w:ind w:right="-45"/>
              <w:rPr>
                <w:b/>
              </w:rPr>
            </w:pPr>
          </w:p>
          <w:p w14:paraId="5247928C" w14:textId="77777777" w:rsidR="00D56E40" w:rsidRPr="001C0EA0" w:rsidRDefault="00D56E40" w:rsidP="00E472E6">
            <w:pPr>
              <w:pStyle w:val="Table"/>
              <w:ind w:right="-45"/>
              <w:rPr>
                <w:b/>
              </w:rPr>
            </w:pPr>
            <w:r w:rsidRPr="001C0EA0">
              <w:rPr>
                <w:b/>
              </w:rPr>
              <w:t>Remarks</w:t>
            </w:r>
          </w:p>
        </w:tc>
      </w:tr>
      <w:tr w:rsidR="00D56E40" w:rsidRPr="001C0EA0" w14:paraId="43100D1F" w14:textId="77777777" w:rsidTr="00E472E6">
        <w:trPr>
          <w:trHeight w:val="367"/>
        </w:trPr>
        <w:tc>
          <w:tcPr>
            <w:tcW w:w="1069" w:type="pct"/>
            <w:vMerge/>
            <w:tcBorders>
              <w:top w:val="single" w:sz="4" w:space="0" w:color="auto"/>
              <w:left w:val="single" w:sz="4" w:space="0" w:color="auto"/>
              <w:bottom w:val="single" w:sz="4" w:space="0" w:color="auto"/>
              <w:right w:val="single" w:sz="4" w:space="0" w:color="auto"/>
            </w:tcBorders>
            <w:vAlign w:val="center"/>
            <w:hideMark/>
          </w:tcPr>
          <w:p w14:paraId="5DA58B03" w14:textId="77777777" w:rsidR="00D56E40" w:rsidRPr="001C0EA0" w:rsidRDefault="00D56E40" w:rsidP="00E472E6">
            <w:pPr>
              <w:pStyle w:val="Table"/>
              <w:ind w:right="-45"/>
            </w:pPr>
          </w:p>
        </w:tc>
        <w:tc>
          <w:tcPr>
            <w:tcW w:w="605" w:type="pct"/>
            <w:tcBorders>
              <w:top w:val="nil"/>
              <w:left w:val="nil"/>
              <w:bottom w:val="single" w:sz="4" w:space="0" w:color="auto"/>
              <w:right w:val="single" w:sz="4" w:space="0" w:color="auto"/>
            </w:tcBorders>
            <w:shd w:val="clear" w:color="auto" w:fill="auto"/>
            <w:noWrap/>
            <w:vAlign w:val="center"/>
            <w:hideMark/>
          </w:tcPr>
          <w:p w14:paraId="32D2E5A1" w14:textId="77777777" w:rsidR="00D56E40" w:rsidRPr="001C0EA0" w:rsidRDefault="00D56E40" w:rsidP="00E472E6">
            <w:pPr>
              <w:pStyle w:val="Table"/>
              <w:ind w:right="-45"/>
              <w:rPr>
                <w:b/>
              </w:rPr>
            </w:pPr>
            <w:r w:rsidRPr="001C0EA0">
              <w:rPr>
                <w:b/>
              </w:rPr>
              <w:t>1-day</w:t>
            </w:r>
          </w:p>
        </w:tc>
        <w:tc>
          <w:tcPr>
            <w:tcW w:w="605" w:type="pct"/>
            <w:tcBorders>
              <w:top w:val="nil"/>
              <w:left w:val="nil"/>
              <w:bottom w:val="single" w:sz="4" w:space="0" w:color="auto"/>
              <w:right w:val="single" w:sz="4" w:space="0" w:color="auto"/>
            </w:tcBorders>
            <w:shd w:val="clear" w:color="auto" w:fill="auto"/>
            <w:noWrap/>
            <w:vAlign w:val="center"/>
            <w:hideMark/>
          </w:tcPr>
          <w:p w14:paraId="5FC02EC6" w14:textId="77777777" w:rsidR="00D56E40" w:rsidRPr="001C0EA0" w:rsidRDefault="00D56E40" w:rsidP="00E472E6">
            <w:pPr>
              <w:pStyle w:val="Table"/>
              <w:ind w:right="-45"/>
              <w:rPr>
                <w:b/>
              </w:rPr>
            </w:pPr>
            <w:r w:rsidRPr="001C0EA0">
              <w:rPr>
                <w:b/>
              </w:rPr>
              <w:t>7-day</w:t>
            </w:r>
          </w:p>
        </w:tc>
        <w:tc>
          <w:tcPr>
            <w:tcW w:w="734" w:type="pct"/>
            <w:tcBorders>
              <w:top w:val="nil"/>
              <w:left w:val="nil"/>
              <w:bottom w:val="single" w:sz="4" w:space="0" w:color="auto"/>
              <w:right w:val="single" w:sz="4" w:space="0" w:color="auto"/>
            </w:tcBorders>
            <w:shd w:val="clear" w:color="auto" w:fill="auto"/>
            <w:noWrap/>
            <w:vAlign w:val="center"/>
            <w:hideMark/>
          </w:tcPr>
          <w:p w14:paraId="6ACF413C" w14:textId="77777777" w:rsidR="00D56E40" w:rsidRPr="001C0EA0" w:rsidRDefault="00D56E40" w:rsidP="00E472E6">
            <w:pPr>
              <w:pStyle w:val="Table"/>
              <w:ind w:right="-45"/>
              <w:rPr>
                <w:b/>
              </w:rPr>
            </w:pPr>
            <w:r w:rsidRPr="001C0EA0">
              <w:rPr>
                <w:b/>
              </w:rPr>
              <w:t>15-day</w:t>
            </w:r>
          </w:p>
        </w:tc>
        <w:tc>
          <w:tcPr>
            <w:tcW w:w="735" w:type="pct"/>
            <w:tcBorders>
              <w:top w:val="nil"/>
              <w:left w:val="nil"/>
              <w:bottom w:val="single" w:sz="4" w:space="0" w:color="auto"/>
              <w:right w:val="single" w:sz="4" w:space="0" w:color="auto"/>
            </w:tcBorders>
            <w:shd w:val="clear" w:color="auto" w:fill="auto"/>
            <w:noWrap/>
            <w:vAlign w:val="center"/>
            <w:hideMark/>
          </w:tcPr>
          <w:p w14:paraId="2C069CCD" w14:textId="77777777" w:rsidR="00D56E40" w:rsidRPr="001C0EA0" w:rsidRDefault="00D56E40" w:rsidP="00E472E6">
            <w:pPr>
              <w:pStyle w:val="Table"/>
              <w:ind w:right="-45"/>
              <w:rPr>
                <w:b/>
              </w:rPr>
            </w:pPr>
            <w:r w:rsidRPr="001C0EA0">
              <w:rPr>
                <w:b/>
              </w:rPr>
              <w:t>30-day</w:t>
            </w:r>
          </w:p>
        </w:tc>
        <w:tc>
          <w:tcPr>
            <w:tcW w:w="1252" w:type="pct"/>
            <w:vMerge/>
            <w:tcBorders>
              <w:left w:val="nil"/>
              <w:bottom w:val="single" w:sz="4" w:space="0" w:color="auto"/>
              <w:right w:val="single" w:sz="4" w:space="0" w:color="auto"/>
            </w:tcBorders>
            <w:vAlign w:val="center"/>
          </w:tcPr>
          <w:p w14:paraId="14BA1DA5" w14:textId="77777777" w:rsidR="00D56E40" w:rsidRPr="001C0EA0" w:rsidRDefault="00D56E40" w:rsidP="00E472E6">
            <w:pPr>
              <w:pStyle w:val="Table"/>
              <w:ind w:right="-45"/>
            </w:pPr>
          </w:p>
        </w:tc>
      </w:tr>
      <w:tr w:rsidR="00D56E40" w:rsidRPr="001C0EA0" w14:paraId="775814E1"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59D4315B" w14:textId="77777777" w:rsidR="00D56E40" w:rsidRPr="001C0EA0" w:rsidRDefault="00D56E40" w:rsidP="00E472E6">
            <w:pPr>
              <w:pStyle w:val="Table"/>
              <w:ind w:right="-45"/>
              <w:rPr>
                <w:color w:val="FF0000"/>
              </w:rPr>
            </w:pPr>
            <w:r w:rsidRPr="001C0EA0">
              <w:rPr>
                <w:color w:val="FF0000"/>
              </w:rPr>
              <w:t>2</w:t>
            </w:r>
          </w:p>
        </w:tc>
        <w:tc>
          <w:tcPr>
            <w:tcW w:w="605" w:type="pct"/>
            <w:tcBorders>
              <w:top w:val="nil"/>
              <w:left w:val="nil"/>
              <w:bottom w:val="single" w:sz="4" w:space="0" w:color="auto"/>
              <w:right w:val="single" w:sz="4" w:space="0" w:color="auto"/>
            </w:tcBorders>
            <w:shd w:val="clear" w:color="auto" w:fill="auto"/>
            <w:noWrap/>
            <w:vAlign w:val="bottom"/>
          </w:tcPr>
          <w:p w14:paraId="3C765AC2" w14:textId="77777777" w:rsidR="00D56E40" w:rsidRPr="001C0EA0" w:rsidRDefault="00D56E40" w:rsidP="00E472E6">
            <w:pPr>
              <w:pStyle w:val="Table"/>
              <w:ind w:right="-45"/>
              <w:jc w:val="center"/>
              <w:rPr>
                <w:rFonts w:cs="Arial"/>
                <w:color w:val="FF0000"/>
                <w:szCs w:val="22"/>
              </w:rPr>
            </w:pPr>
            <w:r w:rsidRPr="001C0EA0">
              <w:rPr>
                <w:rFonts w:cs="Calibri"/>
                <w:szCs w:val="22"/>
              </w:rPr>
              <w:t>2.92</w:t>
            </w:r>
          </w:p>
        </w:tc>
        <w:tc>
          <w:tcPr>
            <w:tcW w:w="605" w:type="pct"/>
            <w:tcBorders>
              <w:top w:val="nil"/>
              <w:left w:val="nil"/>
              <w:bottom w:val="single" w:sz="4" w:space="0" w:color="auto"/>
              <w:right w:val="single" w:sz="4" w:space="0" w:color="auto"/>
            </w:tcBorders>
            <w:shd w:val="clear" w:color="auto" w:fill="auto"/>
            <w:noWrap/>
            <w:vAlign w:val="bottom"/>
          </w:tcPr>
          <w:p w14:paraId="23849121" w14:textId="77777777" w:rsidR="00D56E40" w:rsidRPr="001C0EA0" w:rsidRDefault="00D56E40" w:rsidP="00E472E6">
            <w:pPr>
              <w:pStyle w:val="Table"/>
              <w:ind w:right="-45"/>
              <w:jc w:val="center"/>
              <w:rPr>
                <w:rFonts w:cs="Arial"/>
                <w:color w:val="FF0000"/>
                <w:szCs w:val="22"/>
              </w:rPr>
            </w:pPr>
            <w:r w:rsidRPr="001C0EA0">
              <w:rPr>
                <w:rFonts w:cs="Calibri"/>
                <w:szCs w:val="22"/>
              </w:rPr>
              <w:t>3.02</w:t>
            </w:r>
          </w:p>
        </w:tc>
        <w:tc>
          <w:tcPr>
            <w:tcW w:w="734" w:type="pct"/>
            <w:tcBorders>
              <w:top w:val="nil"/>
              <w:left w:val="nil"/>
              <w:bottom w:val="single" w:sz="4" w:space="0" w:color="auto"/>
              <w:right w:val="single" w:sz="4" w:space="0" w:color="auto"/>
            </w:tcBorders>
            <w:shd w:val="clear" w:color="auto" w:fill="auto"/>
            <w:noWrap/>
            <w:vAlign w:val="bottom"/>
          </w:tcPr>
          <w:p w14:paraId="2FC071DC" w14:textId="77777777" w:rsidR="00D56E40" w:rsidRPr="001C0EA0" w:rsidRDefault="00D56E40" w:rsidP="00E472E6">
            <w:pPr>
              <w:pStyle w:val="Table"/>
              <w:ind w:right="-45"/>
              <w:jc w:val="center"/>
              <w:rPr>
                <w:rFonts w:cs="Arial"/>
                <w:color w:val="FF0000"/>
                <w:szCs w:val="22"/>
              </w:rPr>
            </w:pPr>
            <w:r w:rsidRPr="001C0EA0">
              <w:rPr>
                <w:rFonts w:cs="Calibri"/>
                <w:szCs w:val="22"/>
              </w:rPr>
              <w:t>3.14</w:t>
            </w:r>
          </w:p>
        </w:tc>
        <w:tc>
          <w:tcPr>
            <w:tcW w:w="735" w:type="pct"/>
            <w:tcBorders>
              <w:top w:val="nil"/>
              <w:left w:val="nil"/>
              <w:bottom w:val="single" w:sz="4" w:space="0" w:color="auto"/>
              <w:right w:val="single" w:sz="4" w:space="0" w:color="auto"/>
            </w:tcBorders>
            <w:shd w:val="clear" w:color="auto" w:fill="auto"/>
            <w:noWrap/>
            <w:vAlign w:val="bottom"/>
          </w:tcPr>
          <w:p w14:paraId="04DCDAB8" w14:textId="77777777" w:rsidR="00D56E40" w:rsidRPr="001C0EA0" w:rsidRDefault="00D56E40" w:rsidP="00E472E6">
            <w:pPr>
              <w:pStyle w:val="Table"/>
              <w:ind w:right="-45"/>
              <w:jc w:val="center"/>
              <w:rPr>
                <w:rFonts w:cs="Arial"/>
                <w:color w:val="FF0000"/>
                <w:szCs w:val="22"/>
              </w:rPr>
            </w:pPr>
            <w:r w:rsidRPr="001C0EA0">
              <w:rPr>
                <w:rFonts w:cs="Calibri"/>
                <w:szCs w:val="22"/>
              </w:rPr>
              <w:t>3.34</w:t>
            </w:r>
          </w:p>
        </w:tc>
        <w:tc>
          <w:tcPr>
            <w:tcW w:w="1252" w:type="pct"/>
            <w:tcBorders>
              <w:top w:val="nil"/>
              <w:left w:val="nil"/>
              <w:bottom w:val="single" w:sz="4" w:space="0" w:color="auto"/>
              <w:right w:val="single" w:sz="4" w:space="0" w:color="auto"/>
            </w:tcBorders>
            <w:vAlign w:val="center"/>
          </w:tcPr>
          <w:p w14:paraId="27BF777F" w14:textId="77777777" w:rsidR="00D56E40" w:rsidRPr="001C0EA0" w:rsidRDefault="00D56E40" w:rsidP="00E472E6">
            <w:pPr>
              <w:pStyle w:val="Table"/>
              <w:ind w:right="-45"/>
              <w:rPr>
                <w:color w:val="FF0000"/>
              </w:rPr>
            </w:pPr>
            <w:r w:rsidRPr="001C0EA0">
              <w:rPr>
                <w:color w:val="FF0000"/>
              </w:rPr>
              <w:t>Adopted</w:t>
            </w:r>
          </w:p>
        </w:tc>
      </w:tr>
      <w:tr w:rsidR="00D56E40" w:rsidRPr="001C0EA0" w14:paraId="424B4608"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09260277" w14:textId="77777777" w:rsidR="00D56E40" w:rsidRPr="001C0EA0" w:rsidRDefault="00D56E40" w:rsidP="00E472E6">
            <w:pPr>
              <w:pStyle w:val="Table"/>
              <w:ind w:right="-45"/>
            </w:pPr>
            <w:r w:rsidRPr="001C0EA0">
              <w:t>5</w:t>
            </w:r>
          </w:p>
        </w:tc>
        <w:tc>
          <w:tcPr>
            <w:tcW w:w="605" w:type="pct"/>
            <w:tcBorders>
              <w:top w:val="nil"/>
              <w:left w:val="nil"/>
              <w:bottom w:val="single" w:sz="4" w:space="0" w:color="auto"/>
              <w:right w:val="single" w:sz="4" w:space="0" w:color="auto"/>
            </w:tcBorders>
            <w:shd w:val="clear" w:color="auto" w:fill="auto"/>
            <w:noWrap/>
            <w:vAlign w:val="bottom"/>
          </w:tcPr>
          <w:p w14:paraId="12393320" w14:textId="77777777" w:rsidR="00D56E40" w:rsidRPr="001C0EA0" w:rsidRDefault="00D56E40" w:rsidP="00E472E6">
            <w:pPr>
              <w:pStyle w:val="Table"/>
              <w:ind w:right="-45"/>
              <w:jc w:val="center"/>
              <w:rPr>
                <w:rFonts w:cs="Arial"/>
                <w:szCs w:val="22"/>
              </w:rPr>
            </w:pPr>
            <w:r w:rsidRPr="001C0EA0">
              <w:rPr>
                <w:rFonts w:cs="Calibri"/>
                <w:szCs w:val="22"/>
              </w:rPr>
              <w:t>2.36</w:t>
            </w:r>
          </w:p>
        </w:tc>
        <w:tc>
          <w:tcPr>
            <w:tcW w:w="605" w:type="pct"/>
            <w:tcBorders>
              <w:top w:val="nil"/>
              <w:left w:val="nil"/>
              <w:bottom w:val="single" w:sz="4" w:space="0" w:color="auto"/>
              <w:right w:val="single" w:sz="4" w:space="0" w:color="auto"/>
            </w:tcBorders>
            <w:shd w:val="clear" w:color="auto" w:fill="auto"/>
            <w:noWrap/>
            <w:vAlign w:val="bottom"/>
          </w:tcPr>
          <w:p w14:paraId="376B0654" w14:textId="77777777" w:rsidR="00D56E40" w:rsidRPr="001C0EA0" w:rsidRDefault="00D56E40" w:rsidP="00E472E6">
            <w:pPr>
              <w:pStyle w:val="Table"/>
              <w:ind w:right="-45"/>
              <w:jc w:val="center"/>
              <w:rPr>
                <w:rFonts w:cs="Arial"/>
                <w:szCs w:val="22"/>
              </w:rPr>
            </w:pPr>
            <w:r w:rsidRPr="001C0EA0">
              <w:rPr>
                <w:rFonts w:cs="Calibri"/>
                <w:szCs w:val="22"/>
              </w:rPr>
              <w:t>2.46</w:t>
            </w:r>
          </w:p>
        </w:tc>
        <w:tc>
          <w:tcPr>
            <w:tcW w:w="734" w:type="pct"/>
            <w:tcBorders>
              <w:top w:val="nil"/>
              <w:left w:val="nil"/>
              <w:bottom w:val="single" w:sz="4" w:space="0" w:color="auto"/>
              <w:right w:val="single" w:sz="4" w:space="0" w:color="auto"/>
            </w:tcBorders>
            <w:shd w:val="clear" w:color="auto" w:fill="auto"/>
            <w:noWrap/>
            <w:vAlign w:val="bottom"/>
          </w:tcPr>
          <w:p w14:paraId="1FDE84BB" w14:textId="77777777" w:rsidR="00D56E40" w:rsidRPr="001C0EA0" w:rsidRDefault="00D56E40" w:rsidP="00E472E6">
            <w:pPr>
              <w:pStyle w:val="Table"/>
              <w:ind w:right="-45"/>
              <w:jc w:val="center"/>
              <w:rPr>
                <w:rFonts w:cs="Arial"/>
                <w:szCs w:val="22"/>
              </w:rPr>
            </w:pPr>
            <w:r w:rsidRPr="001C0EA0">
              <w:rPr>
                <w:rFonts w:cs="Calibri"/>
                <w:szCs w:val="22"/>
              </w:rPr>
              <w:t>2.59</w:t>
            </w:r>
          </w:p>
        </w:tc>
        <w:tc>
          <w:tcPr>
            <w:tcW w:w="735" w:type="pct"/>
            <w:tcBorders>
              <w:top w:val="nil"/>
              <w:left w:val="nil"/>
              <w:bottom w:val="single" w:sz="4" w:space="0" w:color="auto"/>
              <w:right w:val="single" w:sz="4" w:space="0" w:color="auto"/>
            </w:tcBorders>
            <w:shd w:val="clear" w:color="auto" w:fill="auto"/>
            <w:noWrap/>
            <w:vAlign w:val="bottom"/>
          </w:tcPr>
          <w:p w14:paraId="3696C6F6" w14:textId="77777777" w:rsidR="00D56E40" w:rsidRPr="001C0EA0" w:rsidRDefault="00D56E40" w:rsidP="00E472E6">
            <w:pPr>
              <w:pStyle w:val="Table"/>
              <w:ind w:right="-45"/>
              <w:jc w:val="center"/>
              <w:rPr>
                <w:rFonts w:cs="Arial"/>
                <w:szCs w:val="22"/>
              </w:rPr>
            </w:pPr>
            <w:r w:rsidRPr="001C0EA0">
              <w:rPr>
                <w:rFonts w:cs="Calibri"/>
                <w:szCs w:val="22"/>
              </w:rPr>
              <w:t>2.69</w:t>
            </w:r>
          </w:p>
        </w:tc>
        <w:tc>
          <w:tcPr>
            <w:tcW w:w="1252" w:type="pct"/>
            <w:tcBorders>
              <w:top w:val="nil"/>
              <w:left w:val="nil"/>
              <w:bottom w:val="single" w:sz="4" w:space="0" w:color="auto"/>
              <w:right w:val="single" w:sz="4" w:space="0" w:color="auto"/>
            </w:tcBorders>
            <w:vAlign w:val="center"/>
          </w:tcPr>
          <w:p w14:paraId="515B9AB7" w14:textId="77777777" w:rsidR="00D56E40" w:rsidRPr="001C0EA0" w:rsidRDefault="00D56E40" w:rsidP="00E472E6">
            <w:pPr>
              <w:pStyle w:val="Table"/>
              <w:ind w:right="-45"/>
            </w:pPr>
          </w:p>
        </w:tc>
      </w:tr>
      <w:tr w:rsidR="00D56E40" w:rsidRPr="001C0EA0" w14:paraId="73B1B70F"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5CCA7BCB" w14:textId="77777777" w:rsidR="00D56E40" w:rsidRPr="001C0EA0" w:rsidRDefault="00D56E40" w:rsidP="00E472E6">
            <w:pPr>
              <w:pStyle w:val="Table"/>
              <w:ind w:right="-45"/>
            </w:pPr>
            <w:r w:rsidRPr="001C0EA0">
              <w:t>10</w:t>
            </w:r>
          </w:p>
        </w:tc>
        <w:tc>
          <w:tcPr>
            <w:tcW w:w="605" w:type="pct"/>
            <w:tcBorders>
              <w:top w:val="nil"/>
              <w:left w:val="nil"/>
              <w:bottom w:val="single" w:sz="4" w:space="0" w:color="auto"/>
              <w:right w:val="single" w:sz="4" w:space="0" w:color="auto"/>
            </w:tcBorders>
            <w:shd w:val="clear" w:color="auto" w:fill="auto"/>
            <w:noWrap/>
            <w:vAlign w:val="bottom"/>
          </w:tcPr>
          <w:p w14:paraId="5EFC013F" w14:textId="77777777" w:rsidR="00D56E40" w:rsidRPr="001C0EA0" w:rsidRDefault="00D56E40" w:rsidP="00E472E6">
            <w:pPr>
              <w:pStyle w:val="Table"/>
              <w:ind w:right="-45"/>
              <w:jc w:val="center"/>
              <w:rPr>
                <w:rFonts w:cs="Arial"/>
                <w:szCs w:val="22"/>
              </w:rPr>
            </w:pPr>
            <w:r w:rsidRPr="001C0EA0">
              <w:rPr>
                <w:rFonts w:cs="Calibri"/>
                <w:szCs w:val="22"/>
              </w:rPr>
              <w:t>2.06</w:t>
            </w:r>
          </w:p>
        </w:tc>
        <w:tc>
          <w:tcPr>
            <w:tcW w:w="605" w:type="pct"/>
            <w:tcBorders>
              <w:top w:val="nil"/>
              <w:left w:val="nil"/>
              <w:bottom w:val="single" w:sz="4" w:space="0" w:color="auto"/>
              <w:right w:val="single" w:sz="4" w:space="0" w:color="auto"/>
            </w:tcBorders>
            <w:shd w:val="clear" w:color="auto" w:fill="auto"/>
            <w:noWrap/>
            <w:vAlign w:val="bottom"/>
          </w:tcPr>
          <w:p w14:paraId="04C8BA50" w14:textId="77777777" w:rsidR="00D56E40" w:rsidRPr="001C0EA0" w:rsidRDefault="00D56E40" w:rsidP="00E472E6">
            <w:pPr>
              <w:pStyle w:val="Table"/>
              <w:ind w:right="-45"/>
              <w:jc w:val="center"/>
              <w:rPr>
                <w:rFonts w:cs="Arial"/>
                <w:szCs w:val="22"/>
              </w:rPr>
            </w:pPr>
            <w:r w:rsidRPr="001C0EA0">
              <w:rPr>
                <w:rFonts w:cs="Calibri"/>
                <w:szCs w:val="22"/>
              </w:rPr>
              <w:t>2.15</w:t>
            </w:r>
          </w:p>
        </w:tc>
        <w:tc>
          <w:tcPr>
            <w:tcW w:w="734" w:type="pct"/>
            <w:tcBorders>
              <w:top w:val="nil"/>
              <w:left w:val="nil"/>
              <w:bottom w:val="single" w:sz="4" w:space="0" w:color="auto"/>
              <w:right w:val="single" w:sz="4" w:space="0" w:color="auto"/>
            </w:tcBorders>
            <w:shd w:val="clear" w:color="auto" w:fill="auto"/>
            <w:noWrap/>
            <w:vAlign w:val="bottom"/>
          </w:tcPr>
          <w:p w14:paraId="23A03C2C" w14:textId="77777777" w:rsidR="00D56E40" w:rsidRPr="001C0EA0" w:rsidRDefault="00D56E40" w:rsidP="00E472E6">
            <w:pPr>
              <w:pStyle w:val="Table"/>
              <w:ind w:right="-45"/>
              <w:jc w:val="center"/>
              <w:rPr>
                <w:rFonts w:cs="Arial"/>
                <w:szCs w:val="22"/>
              </w:rPr>
            </w:pPr>
            <w:r w:rsidRPr="001C0EA0">
              <w:rPr>
                <w:rFonts w:cs="Calibri"/>
                <w:szCs w:val="22"/>
              </w:rPr>
              <w:t>2.29</w:t>
            </w:r>
          </w:p>
        </w:tc>
        <w:tc>
          <w:tcPr>
            <w:tcW w:w="735" w:type="pct"/>
            <w:tcBorders>
              <w:top w:val="nil"/>
              <w:left w:val="nil"/>
              <w:bottom w:val="single" w:sz="4" w:space="0" w:color="auto"/>
              <w:right w:val="single" w:sz="4" w:space="0" w:color="auto"/>
            </w:tcBorders>
            <w:shd w:val="clear" w:color="auto" w:fill="auto"/>
            <w:noWrap/>
            <w:vAlign w:val="bottom"/>
          </w:tcPr>
          <w:p w14:paraId="553124CC" w14:textId="77777777" w:rsidR="00D56E40" w:rsidRPr="001C0EA0" w:rsidRDefault="00D56E40" w:rsidP="00E472E6">
            <w:pPr>
              <w:pStyle w:val="Table"/>
              <w:ind w:right="-45"/>
              <w:jc w:val="center"/>
              <w:rPr>
                <w:rFonts w:cs="Arial"/>
                <w:szCs w:val="22"/>
              </w:rPr>
            </w:pPr>
            <w:r w:rsidRPr="001C0EA0">
              <w:rPr>
                <w:rFonts w:cs="Calibri"/>
                <w:szCs w:val="22"/>
              </w:rPr>
              <w:t>2.34</w:t>
            </w:r>
          </w:p>
        </w:tc>
        <w:tc>
          <w:tcPr>
            <w:tcW w:w="1252" w:type="pct"/>
            <w:tcBorders>
              <w:top w:val="nil"/>
              <w:left w:val="nil"/>
              <w:bottom w:val="single" w:sz="4" w:space="0" w:color="auto"/>
              <w:right w:val="single" w:sz="4" w:space="0" w:color="auto"/>
            </w:tcBorders>
            <w:vAlign w:val="center"/>
          </w:tcPr>
          <w:p w14:paraId="595D8485" w14:textId="77777777" w:rsidR="00D56E40" w:rsidRPr="001C0EA0" w:rsidRDefault="00D56E40" w:rsidP="00E472E6">
            <w:pPr>
              <w:pStyle w:val="Table"/>
              <w:ind w:right="-45"/>
            </w:pPr>
          </w:p>
        </w:tc>
      </w:tr>
      <w:tr w:rsidR="00D56E40" w:rsidRPr="001C0EA0" w14:paraId="4D378BBA"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03C8A500" w14:textId="77777777" w:rsidR="00D56E40" w:rsidRPr="001C0EA0" w:rsidRDefault="00D56E40" w:rsidP="00E472E6">
            <w:pPr>
              <w:pStyle w:val="Table"/>
              <w:ind w:right="-45"/>
            </w:pPr>
            <w:r w:rsidRPr="001C0EA0">
              <w:t>20</w:t>
            </w:r>
          </w:p>
        </w:tc>
        <w:tc>
          <w:tcPr>
            <w:tcW w:w="605" w:type="pct"/>
            <w:tcBorders>
              <w:top w:val="nil"/>
              <w:left w:val="nil"/>
              <w:bottom w:val="single" w:sz="4" w:space="0" w:color="auto"/>
              <w:right w:val="single" w:sz="4" w:space="0" w:color="auto"/>
            </w:tcBorders>
            <w:shd w:val="clear" w:color="auto" w:fill="auto"/>
            <w:noWrap/>
            <w:vAlign w:val="bottom"/>
          </w:tcPr>
          <w:p w14:paraId="436EAFDD" w14:textId="77777777" w:rsidR="00D56E40" w:rsidRPr="001C0EA0" w:rsidRDefault="00D56E40" w:rsidP="00E472E6">
            <w:pPr>
              <w:pStyle w:val="Table"/>
              <w:ind w:right="-45"/>
              <w:jc w:val="center"/>
              <w:rPr>
                <w:rFonts w:cs="Arial"/>
                <w:szCs w:val="22"/>
              </w:rPr>
            </w:pPr>
            <w:r w:rsidRPr="001C0EA0">
              <w:rPr>
                <w:rFonts w:cs="Calibri"/>
                <w:szCs w:val="22"/>
              </w:rPr>
              <w:t>1.80</w:t>
            </w:r>
          </w:p>
        </w:tc>
        <w:tc>
          <w:tcPr>
            <w:tcW w:w="605" w:type="pct"/>
            <w:tcBorders>
              <w:top w:val="nil"/>
              <w:left w:val="nil"/>
              <w:bottom w:val="single" w:sz="4" w:space="0" w:color="auto"/>
              <w:right w:val="single" w:sz="4" w:space="0" w:color="auto"/>
            </w:tcBorders>
            <w:shd w:val="clear" w:color="auto" w:fill="auto"/>
            <w:noWrap/>
            <w:vAlign w:val="bottom"/>
          </w:tcPr>
          <w:p w14:paraId="085D9A57" w14:textId="77777777" w:rsidR="00D56E40" w:rsidRPr="001C0EA0" w:rsidRDefault="00D56E40" w:rsidP="00E472E6">
            <w:pPr>
              <w:pStyle w:val="Table"/>
              <w:ind w:right="-45"/>
              <w:jc w:val="center"/>
              <w:rPr>
                <w:rFonts w:cs="Arial"/>
                <w:szCs w:val="22"/>
              </w:rPr>
            </w:pPr>
            <w:r w:rsidRPr="001C0EA0">
              <w:rPr>
                <w:rFonts w:cs="Calibri"/>
                <w:szCs w:val="22"/>
              </w:rPr>
              <w:t>1.89</w:t>
            </w:r>
          </w:p>
        </w:tc>
        <w:tc>
          <w:tcPr>
            <w:tcW w:w="734" w:type="pct"/>
            <w:tcBorders>
              <w:top w:val="nil"/>
              <w:left w:val="nil"/>
              <w:bottom w:val="single" w:sz="4" w:space="0" w:color="auto"/>
              <w:right w:val="single" w:sz="4" w:space="0" w:color="auto"/>
            </w:tcBorders>
            <w:shd w:val="clear" w:color="auto" w:fill="auto"/>
            <w:noWrap/>
            <w:vAlign w:val="bottom"/>
          </w:tcPr>
          <w:p w14:paraId="09F6A20C" w14:textId="77777777" w:rsidR="00D56E40" w:rsidRPr="001C0EA0" w:rsidRDefault="00D56E40" w:rsidP="00E472E6">
            <w:pPr>
              <w:pStyle w:val="Table"/>
              <w:ind w:right="-45"/>
              <w:jc w:val="center"/>
              <w:rPr>
                <w:rFonts w:cs="Arial"/>
                <w:szCs w:val="22"/>
              </w:rPr>
            </w:pPr>
            <w:r w:rsidRPr="001C0EA0">
              <w:rPr>
                <w:rFonts w:cs="Calibri"/>
                <w:szCs w:val="22"/>
              </w:rPr>
              <w:t>2.03</w:t>
            </w:r>
          </w:p>
        </w:tc>
        <w:tc>
          <w:tcPr>
            <w:tcW w:w="735" w:type="pct"/>
            <w:tcBorders>
              <w:top w:val="nil"/>
              <w:left w:val="nil"/>
              <w:bottom w:val="single" w:sz="4" w:space="0" w:color="auto"/>
              <w:right w:val="single" w:sz="4" w:space="0" w:color="auto"/>
            </w:tcBorders>
            <w:shd w:val="clear" w:color="auto" w:fill="auto"/>
            <w:noWrap/>
            <w:vAlign w:val="bottom"/>
          </w:tcPr>
          <w:p w14:paraId="55B360CD" w14:textId="77777777" w:rsidR="00D56E40" w:rsidRPr="001C0EA0" w:rsidRDefault="00D56E40" w:rsidP="00E472E6">
            <w:pPr>
              <w:pStyle w:val="Table"/>
              <w:ind w:right="-45"/>
              <w:jc w:val="center"/>
              <w:rPr>
                <w:rFonts w:cs="Arial"/>
                <w:szCs w:val="22"/>
              </w:rPr>
            </w:pPr>
            <w:r w:rsidRPr="001C0EA0">
              <w:rPr>
                <w:rFonts w:cs="Calibri"/>
                <w:szCs w:val="22"/>
              </w:rPr>
              <w:t>2.04</w:t>
            </w:r>
          </w:p>
        </w:tc>
        <w:tc>
          <w:tcPr>
            <w:tcW w:w="1252" w:type="pct"/>
            <w:tcBorders>
              <w:top w:val="nil"/>
              <w:left w:val="nil"/>
              <w:bottom w:val="single" w:sz="4" w:space="0" w:color="auto"/>
              <w:right w:val="single" w:sz="4" w:space="0" w:color="auto"/>
            </w:tcBorders>
            <w:vAlign w:val="center"/>
          </w:tcPr>
          <w:p w14:paraId="5D958C63" w14:textId="77777777" w:rsidR="00D56E40" w:rsidRPr="001C0EA0" w:rsidRDefault="00D56E40" w:rsidP="00E472E6">
            <w:pPr>
              <w:pStyle w:val="Table"/>
              <w:ind w:right="-45"/>
            </w:pPr>
          </w:p>
        </w:tc>
      </w:tr>
      <w:tr w:rsidR="00D56E40" w:rsidRPr="001C0EA0" w14:paraId="6D938A61"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66F84FA3" w14:textId="77777777" w:rsidR="00D56E40" w:rsidRPr="001C0EA0" w:rsidRDefault="00D56E40" w:rsidP="00E472E6">
            <w:pPr>
              <w:pStyle w:val="Table"/>
              <w:ind w:right="-45"/>
            </w:pPr>
            <w:r w:rsidRPr="001C0EA0">
              <w:t>50</w:t>
            </w:r>
          </w:p>
        </w:tc>
        <w:tc>
          <w:tcPr>
            <w:tcW w:w="605" w:type="pct"/>
            <w:tcBorders>
              <w:top w:val="nil"/>
              <w:left w:val="nil"/>
              <w:bottom w:val="single" w:sz="4" w:space="0" w:color="auto"/>
              <w:right w:val="single" w:sz="4" w:space="0" w:color="auto"/>
            </w:tcBorders>
            <w:shd w:val="clear" w:color="auto" w:fill="auto"/>
            <w:noWrap/>
            <w:vAlign w:val="bottom"/>
          </w:tcPr>
          <w:p w14:paraId="5F13FDB9" w14:textId="77777777" w:rsidR="00D56E40" w:rsidRPr="001C0EA0" w:rsidRDefault="00D56E40" w:rsidP="00E472E6">
            <w:pPr>
              <w:pStyle w:val="Table"/>
              <w:ind w:right="-45"/>
              <w:jc w:val="center"/>
              <w:rPr>
                <w:rFonts w:cs="Arial"/>
                <w:szCs w:val="22"/>
              </w:rPr>
            </w:pPr>
            <w:r w:rsidRPr="001C0EA0">
              <w:rPr>
                <w:rFonts w:cs="Calibri"/>
                <w:szCs w:val="22"/>
              </w:rPr>
              <w:t>1.51</w:t>
            </w:r>
          </w:p>
        </w:tc>
        <w:tc>
          <w:tcPr>
            <w:tcW w:w="605" w:type="pct"/>
            <w:tcBorders>
              <w:top w:val="nil"/>
              <w:left w:val="nil"/>
              <w:bottom w:val="single" w:sz="4" w:space="0" w:color="auto"/>
              <w:right w:val="single" w:sz="4" w:space="0" w:color="auto"/>
            </w:tcBorders>
            <w:shd w:val="clear" w:color="auto" w:fill="auto"/>
            <w:noWrap/>
            <w:vAlign w:val="bottom"/>
          </w:tcPr>
          <w:p w14:paraId="1CF9966C" w14:textId="77777777" w:rsidR="00D56E40" w:rsidRPr="001C0EA0" w:rsidRDefault="00D56E40" w:rsidP="00E472E6">
            <w:pPr>
              <w:pStyle w:val="Table"/>
              <w:ind w:right="-45"/>
              <w:jc w:val="center"/>
              <w:rPr>
                <w:rFonts w:cs="Arial"/>
                <w:szCs w:val="22"/>
              </w:rPr>
            </w:pPr>
            <w:r w:rsidRPr="001C0EA0">
              <w:rPr>
                <w:rFonts w:cs="Calibri"/>
                <w:szCs w:val="22"/>
              </w:rPr>
              <w:t>1.60</w:t>
            </w:r>
          </w:p>
        </w:tc>
        <w:tc>
          <w:tcPr>
            <w:tcW w:w="734" w:type="pct"/>
            <w:tcBorders>
              <w:top w:val="nil"/>
              <w:left w:val="nil"/>
              <w:bottom w:val="single" w:sz="4" w:space="0" w:color="auto"/>
              <w:right w:val="single" w:sz="4" w:space="0" w:color="auto"/>
            </w:tcBorders>
            <w:shd w:val="clear" w:color="auto" w:fill="auto"/>
            <w:noWrap/>
            <w:vAlign w:val="bottom"/>
          </w:tcPr>
          <w:p w14:paraId="2E0C7C83" w14:textId="77777777" w:rsidR="00D56E40" w:rsidRPr="001C0EA0" w:rsidRDefault="00D56E40" w:rsidP="00E472E6">
            <w:pPr>
              <w:pStyle w:val="Table"/>
              <w:ind w:right="-45"/>
              <w:jc w:val="center"/>
              <w:rPr>
                <w:rFonts w:cs="Arial"/>
                <w:szCs w:val="22"/>
              </w:rPr>
            </w:pPr>
            <w:r w:rsidRPr="001C0EA0">
              <w:rPr>
                <w:rFonts w:cs="Calibri"/>
                <w:szCs w:val="22"/>
              </w:rPr>
              <w:t>1.73</w:t>
            </w:r>
          </w:p>
        </w:tc>
        <w:tc>
          <w:tcPr>
            <w:tcW w:w="735" w:type="pct"/>
            <w:tcBorders>
              <w:top w:val="nil"/>
              <w:left w:val="nil"/>
              <w:bottom w:val="single" w:sz="4" w:space="0" w:color="auto"/>
              <w:right w:val="single" w:sz="4" w:space="0" w:color="auto"/>
            </w:tcBorders>
            <w:shd w:val="clear" w:color="auto" w:fill="auto"/>
            <w:noWrap/>
            <w:vAlign w:val="bottom"/>
          </w:tcPr>
          <w:p w14:paraId="301167CF" w14:textId="77777777" w:rsidR="00D56E40" w:rsidRPr="001C0EA0" w:rsidRDefault="00D56E40" w:rsidP="00E472E6">
            <w:pPr>
              <w:pStyle w:val="Table"/>
              <w:ind w:right="-45"/>
              <w:jc w:val="center"/>
              <w:rPr>
                <w:rFonts w:cs="Arial"/>
                <w:szCs w:val="22"/>
              </w:rPr>
            </w:pPr>
            <w:r w:rsidRPr="001C0EA0">
              <w:rPr>
                <w:rFonts w:cs="Calibri"/>
                <w:szCs w:val="22"/>
              </w:rPr>
              <w:t>1.71</w:t>
            </w:r>
          </w:p>
        </w:tc>
        <w:tc>
          <w:tcPr>
            <w:tcW w:w="1252" w:type="pct"/>
            <w:tcBorders>
              <w:top w:val="nil"/>
              <w:left w:val="nil"/>
              <w:bottom w:val="single" w:sz="4" w:space="0" w:color="auto"/>
              <w:right w:val="single" w:sz="4" w:space="0" w:color="auto"/>
            </w:tcBorders>
            <w:vAlign w:val="center"/>
          </w:tcPr>
          <w:p w14:paraId="26C84F36" w14:textId="77777777" w:rsidR="00D56E40" w:rsidRPr="001C0EA0" w:rsidRDefault="00D56E40" w:rsidP="00E472E6">
            <w:pPr>
              <w:pStyle w:val="Table"/>
              <w:ind w:right="-45"/>
            </w:pPr>
          </w:p>
        </w:tc>
      </w:tr>
      <w:tr w:rsidR="00D56E40" w:rsidRPr="001C0EA0" w14:paraId="6C62DAFB" w14:textId="77777777" w:rsidTr="00E472E6">
        <w:trPr>
          <w:trHeight w:val="367"/>
        </w:trPr>
        <w:tc>
          <w:tcPr>
            <w:tcW w:w="1069" w:type="pct"/>
            <w:tcBorders>
              <w:top w:val="nil"/>
              <w:left w:val="single" w:sz="4" w:space="0" w:color="auto"/>
              <w:bottom w:val="single" w:sz="4" w:space="0" w:color="auto"/>
              <w:right w:val="single" w:sz="4" w:space="0" w:color="auto"/>
            </w:tcBorders>
            <w:shd w:val="clear" w:color="auto" w:fill="auto"/>
            <w:noWrap/>
            <w:vAlign w:val="center"/>
            <w:hideMark/>
          </w:tcPr>
          <w:p w14:paraId="50309B2E" w14:textId="77777777" w:rsidR="00D56E40" w:rsidRPr="001C0EA0" w:rsidRDefault="00D56E40" w:rsidP="00E472E6">
            <w:pPr>
              <w:pStyle w:val="Table"/>
              <w:ind w:right="-45"/>
            </w:pPr>
            <w:r w:rsidRPr="001C0EA0">
              <w:t>100</w:t>
            </w:r>
          </w:p>
        </w:tc>
        <w:tc>
          <w:tcPr>
            <w:tcW w:w="605" w:type="pct"/>
            <w:tcBorders>
              <w:top w:val="nil"/>
              <w:left w:val="nil"/>
              <w:bottom w:val="single" w:sz="4" w:space="0" w:color="auto"/>
              <w:right w:val="single" w:sz="4" w:space="0" w:color="auto"/>
            </w:tcBorders>
            <w:shd w:val="clear" w:color="auto" w:fill="auto"/>
            <w:noWrap/>
            <w:vAlign w:val="bottom"/>
          </w:tcPr>
          <w:p w14:paraId="73BE1BEF" w14:textId="77777777" w:rsidR="00D56E40" w:rsidRPr="001C0EA0" w:rsidRDefault="00D56E40" w:rsidP="00E472E6">
            <w:pPr>
              <w:pStyle w:val="Table"/>
              <w:ind w:right="-45"/>
              <w:jc w:val="center"/>
              <w:rPr>
                <w:rFonts w:cs="Arial"/>
                <w:szCs w:val="22"/>
              </w:rPr>
            </w:pPr>
            <w:r w:rsidRPr="001C0EA0">
              <w:rPr>
                <w:rFonts w:cs="Calibri"/>
                <w:szCs w:val="22"/>
              </w:rPr>
              <w:t>1.33</w:t>
            </w:r>
          </w:p>
        </w:tc>
        <w:tc>
          <w:tcPr>
            <w:tcW w:w="605" w:type="pct"/>
            <w:tcBorders>
              <w:top w:val="nil"/>
              <w:left w:val="nil"/>
              <w:bottom w:val="single" w:sz="4" w:space="0" w:color="auto"/>
              <w:right w:val="single" w:sz="4" w:space="0" w:color="auto"/>
            </w:tcBorders>
            <w:shd w:val="clear" w:color="auto" w:fill="auto"/>
            <w:noWrap/>
            <w:vAlign w:val="bottom"/>
          </w:tcPr>
          <w:p w14:paraId="5F429310" w14:textId="77777777" w:rsidR="00D56E40" w:rsidRPr="001C0EA0" w:rsidRDefault="00D56E40" w:rsidP="00E472E6">
            <w:pPr>
              <w:pStyle w:val="Table"/>
              <w:ind w:right="-45"/>
              <w:jc w:val="center"/>
              <w:rPr>
                <w:rFonts w:cs="Arial"/>
                <w:szCs w:val="22"/>
              </w:rPr>
            </w:pPr>
            <w:r w:rsidRPr="001C0EA0">
              <w:rPr>
                <w:rFonts w:cs="Calibri"/>
                <w:szCs w:val="22"/>
              </w:rPr>
              <w:t>1.41</w:t>
            </w:r>
          </w:p>
        </w:tc>
        <w:tc>
          <w:tcPr>
            <w:tcW w:w="734" w:type="pct"/>
            <w:tcBorders>
              <w:top w:val="nil"/>
              <w:left w:val="nil"/>
              <w:bottom w:val="single" w:sz="4" w:space="0" w:color="auto"/>
              <w:right w:val="single" w:sz="4" w:space="0" w:color="auto"/>
            </w:tcBorders>
            <w:shd w:val="clear" w:color="auto" w:fill="auto"/>
            <w:noWrap/>
            <w:vAlign w:val="bottom"/>
          </w:tcPr>
          <w:p w14:paraId="1810B4BE" w14:textId="77777777" w:rsidR="00D56E40" w:rsidRPr="001C0EA0" w:rsidRDefault="00D56E40" w:rsidP="00E472E6">
            <w:pPr>
              <w:pStyle w:val="Table"/>
              <w:ind w:right="-45"/>
              <w:jc w:val="center"/>
              <w:rPr>
                <w:rFonts w:cs="Arial"/>
                <w:szCs w:val="22"/>
              </w:rPr>
            </w:pPr>
            <w:r w:rsidRPr="001C0EA0">
              <w:rPr>
                <w:rFonts w:cs="Calibri"/>
                <w:szCs w:val="22"/>
              </w:rPr>
              <w:t>1.54</w:t>
            </w:r>
          </w:p>
        </w:tc>
        <w:tc>
          <w:tcPr>
            <w:tcW w:w="735" w:type="pct"/>
            <w:tcBorders>
              <w:top w:val="nil"/>
              <w:left w:val="nil"/>
              <w:bottom w:val="single" w:sz="4" w:space="0" w:color="auto"/>
              <w:right w:val="single" w:sz="4" w:space="0" w:color="auto"/>
            </w:tcBorders>
            <w:shd w:val="clear" w:color="auto" w:fill="auto"/>
            <w:noWrap/>
            <w:vAlign w:val="bottom"/>
          </w:tcPr>
          <w:p w14:paraId="53F28E07" w14:textId="77777777" w:rsidR="00D56E40" w:rsidRPr="001C0EA0" w:rsidRDefault="00D56E40" w:rsidP="00E472E6">
            <w:pPr>
              <w:pStyle w:val="Table"/>
              <w:ind w:right="-45"/>
              <w:jc w:val="center"/>
              <w:rPr>
                <w:rFonts w:cs="Arial"/>
                <w:szCs w:val="22"/>
              </w:rPr>
            </w:pPr>
            <w:r w:rsidRPr="001C0EA0">
              <w:rPr>
                <w:rFonts w:cs="Calibri"/>
                <w:szCs w:val="22"/>
              </w:rPr>
              <w:t>1.50</w:t>
            </w:r>
          </w:p>
        </w:tc>
        <w:tc>
          <w:tcPr>
            <w:tcW w:w="1252" w:type="pct"/>
            <w:tcBorders>
              <w:top w:val="nil"/>
              <w:left w:val="nil"/>
              <w:bottom w:val="single" w:sz="4" w:space="0" w:color="auto"/>
              <w:right w:val="single" w:sz="4" w:space="0" w:color="auto"/>
            </w:tcBorders>
            <w:vAlign w:val="center"/>
          </w:tcPr>
          <w:p w14:paraId="1B3F7471" w14:textId="77777777" w:rsidR="00D56E40" w:rsidRPr="001C0EA0" w:rsidRDefault="00D56E40" w:rsidP="00E472E6">
            <w:pPr>
              <w:pStyle w:val="Table"/>
              <w:ind w:right="-45"/>
            </w:pPr>
          </w:p>
        </w:tc>
      </w:tr>
    </w:tbl>
    <w:p w14:paraId="2777B769" w14:textId="77777777" w:rsidR="009971CA" w:rsidRPr="001C0EA0" w:rsidRDefault="009971CA" w:rsidP="009971CA">
      <w:pPr>
        <w:ind w:right="-45"/>
        <w:rPr>
          <w:i/>
        </w:rPr>
      </w:pPr>
      <w:r w:rsidRPr="001C0EA0">
        <w:rPr>
          <w:lang w:eastAsia="x-none"/>
        </w:rPr>
        <w:t xml:space="preserve">This information of low flow has been used to know whether the plant will go beyond the lowest operating capacity of the plant’s single unit, thus by helping in the design of the turbine units. However, it will be costly to design the plant units considering the higher return period low flow as one of the criteria of turbine design.  However, it is recommended to design the turbine units in such way that it will operate at minimum flow as 40% of the single unit design discharge with considerable decrease in efficiency. </w:t>
      </w:r>
      <w:r w:rsidRPr="001C0EA0">
        <w:t>The detail calculation is available in Annex A.</w:t>
      </w:r>
    </w:p>
    <w:p w14:paraId="36C40419" w14:textId="77777777" w:rsidR="009971CA" w:rsidRDefault="009971CA" w:rsidP="009971CA">
      <w:pPr>
        <w:pStyle w:val="Heading2"/>
        <w:numPr>
          <w:ilvl w:val="1"/>
          <w:numId w:val="1"/>
        </w:numPr>
        <w:spacing w:after="240"/>
        <w:ind w:left="284" w:right="-46" w:hanging="284"/>
      </w:pPr>
      <w:bookmarkStart w:id="831" w:name="_Toc90989317"/>
      <w:bookmarkStart w:id="832" w:name="_Toc91255233"/>
      <w:bookmarkStart w:id="833" w:name="_Toc92369076"/>
      <w:bookmarkStart w:id="834" w:name="_Toc92876321"/>
      <w:r w:rsidRPr="001C0EA0">
        <w:t>Glacier Lake Outburst Flood (GLOF)</w:t>
      </w:r>
      <w:bookmarkEnd w:id="831"/>
      <w:bookmarkEnd w:id="832"/>
      <w:bookmarkEnd w:id="833"/>
      <w:bookmarkEnd w:id="834"/>
    </w:p>
    <w:p w14:paraId="18DDFB77" w14:textId="77777777" w:rsidR="009971CA" w:rsidRPr="001C0EA0" w:rsidRDefault="009971CA" w:rsidP="009971CA">
      <w:pPr>
        <w:ind w:right="-45"/>
      </w:pPr>
      <w:r w:rsidRPr="001C0EA0">
        <w:t>Glacier lake outburst flood (GLOF) is a type of outburst flood that occurs when the dam containing a glacier lake fails. It causes loss of life and properties, considerable damages of downstream huge structures, destruction of cultivation land and change of natural ecosystem. Therefore, GLOF has to be considered for the design of river engineering structures located at downstream of hazardous glacier lakes.</w:t>
      </w:r>
    </w:p>
    <w:p w14:paraId="1704C98B" w14:textId="77777777" w:rsidR="009971CA" w:rsidRPr="001C0EA0" w:rsidRDefault="009971CA" w:rsidP="009971CA">
      <w:pPr>
        <w:ind w:right="-45"/>
      </w:pPr>
      <w:r w:rsidRPr="001C0EA0">
        <w:t>Final report on Glacier Lakes and Glacial Lake Outburst Floods in Nepal prepared by ICIMOD (2011) shows that a total of 1,466 glacial lakes with a total area of 64.78 km</w:t>
      </w:r>
      <w:r w:rsidRPr="00A37067">
        <w:rPr>
          <w:vertAlign w:val="superscript"/>
        </w:rPr>
        <w:t xml:space="preserve">2 </w:t>
      </w:r>
      <w:r w:rsidRPr="001C0EA0">
        <w:t>lies in Nepal. Out of 1,466 glacier lakes, 116 glacier lakes with a total area of 9.538 km</w:t>
      </w:r>
      <w:r w:rsidRPr="00A37067">
        <w:rPr>
          <w:vertAlign w:val="superscript"/>
        </w:rPr>
        <w:t>2</w:t>
      </w:r>
      <w:r w:rsidRPr="001C0EA0">
        <w:t xml:space="preserve"> lie in the </w:t>
      </w:r>
      <w:proofErr w:type="spellStart"/>
      <w:r w:rsidRPr="001C0EA0">
        <w:t>Gandaki</w:t>
      </w:r>
      <w:proofErr w:type="spellEnd"/>
      <w:r w:rsidRPr="001C0EA0">
        <w:t xml:space="preserve"> basin. But, it does not show the presence of any glacier lake in catchment of the project. </w:t>
      </w:r>
    </w:p>
    <w:p w14:paraId="2DB48DA6" w14:textId="77777777" w:rsidR="009971CA" w:rsidRPr="001C0EA0" w:rsidRDefault="009971CA" w:rsidP="009971CA">
      <w:pPr>
        <w:ind w:right="-45"/>
      </w:pPr>
      <w:r w:rsidRPr="001C0EA0">
        <w:t xml:space="preserve">Similarly, Nepal has experienced at least 24 GLOF events in the past. Among them, 14 are believed to have occurred in Nepal itself and 10 were the result of flood surge overspills across the China-Nepal border. Out of 24 GLOF events, 5 GLOF events had occurred in the </w:t>
      </w:r>
      <w:proofErr w:type="spellStart"/>
      <w:r w:rsidRPr="001C0EA0">
        <w:t>Gandaki</w:t>
      </w:r>
      <w:proofErr w:type="spellEnd"/>
      <w:r w:rsidRPr="001C0EA0">
        <w:t xml:space="preserve"> basin. But, it does not show the occurrence of any GLOF event in catchment of the project.</w:t>
      </w:r>
    </w:p>
    <w:p w14:paraId="02AADCF8" w14:textId="77777777" w:rsidR="009971CA" w:rsidRPr="001C0EA0" w:rsidRDefault="009971CA" w:rsidP="009971CA">
      <w:pPr>
        <w:ind w:right="-45"/>
      </w:pPr>
      <w:r w:rsidRPr="001C0EA0">
        <w:lastRenderedPageBreak/>
        <w:t xml:space="preserve">Moreover, 21 glacier lakes were identified as potentially critical glacier lakes in Nepal by ICIMOD (2011). Out of 21 lakes, 5 lakes lie in the </w:t>
      </w:r>
      <w:proofErr w:type="spellStart"/>
      <w:r w:rsidRPr="001C0EA0">
        <w:t>Gandaki</w:t>
      </w:r>
      <w:proofErr w:type="spellEnd"/>
      <w:r w:rsidRPr="001C0EA0">
        <w:t xml:space="preserve"> basin. But it does not show the identification of any potentially critical lakes in catchment of the project.</w:t>
      </w:r>
    </w:p>
    <w:p w14:paraId="6FEBCA64" w14:textId="77777777" w:rsidR="009971CA" w:rsidRPr="00A37067" w:rsidRDefault="009971CA" w:rsidP="009971CA">
      <w:pPr>
        <w:ind w:right="-45"/>
      </w:pPr>
      <w:r w:rsidRPr="001C0EA0">
        <w:t>Topographic map of Nepal having index no. 2883 06 in 1:50,000 Scale also does not show the presence of any glacial lake in catchment of the project. Thus, the project is out of GLOF risk. However, monitoring of large glaciers in upper part of the catchment has to be recommended in the future for considering the formation of glacier lakes.</w:t>
      </w:r>
    </w:p>
    <w:p w14:paraId="43C0564A" w14:textId="77777777" w:rsidR="009971CA" w:rsidRDefault="009971CA" w:rsidP="009971CA">
      <w:pPr>
        <w:pStyle w:val="Heading2"/>
        <w:numPr>
          <w:ilvl w:val="1"/>
          <w:numId w:val="1"/>
        </w:numPr>
        <w:spacing w:after="240"/>
        <w:ind w:left="284" w:right="-46" w:hanging="284"/>
      </w:pPr>
      <w:bookmarkStart w:id="835" w:name="_Toc90989318"/>
      <w:bookmarkStart w:id="836" w:name="_Toc91255234"/>
      <w:bookmarkStart w:id="837" w:name="_Toc92369077"/>
      <w:bookmarkStart w:id="838" w:name="_Toc92876322"/>
      <w:bookmarkStart w:id="839" w:name="_GoBack"/>
      <w:bookmarkEnd w:id="839"/>
      <w:r w:rsidRPr="001C0EA0">
        <w:t>Conclusions</w:t>
      </w:r>
      <w:bookmarkEnd w:id="835"/>
      <w:bookmarkEnd w:id="836"/>
      <w:bookmarkEnd w:id="837"/>
      <w:bookmarkEnd w:id="838"/>
    </w:p>
    <w:p w14:paraId="44BB3E4F" w14:textId="77777777" w:rsidR="009971CA" w:rsidRPr="001C0EA0" w:rsidRDefault="009971CA" w:rsidP="009971CA">
      <w:pPr>
        <w:ind w:right="-45"/>
      </w:pPr>
      <w:r w:rsidRPr="001C0EA0">
        <w:t>Based on the above studies on hydrology, followings conclusions can be drawn for the design of hydropower project components;</w:t>
      </w:r>
    </w:p>
    <w:p w14:paraId="5E5225FA" w14:textId="77777777" w:rsidR="009971CA" w:rsidRPr="001C0EA0" w:rsidRDefault="009971CA" w:rsidP="009971CA">
      <w:pPr>
        <w:pStyle w:val="ListParagraph"/>
        <w:numPr>
          <w:ilvl w:val="0"/>
          <w:numId w:val="9"/>
        </w:numPr>
        <w:spacing w:line="360" w:lineRule="auto"/>
        <w:ind w:right="-45"/>
      </w:pPr>
      <w:r w:rsidRPr="001C0EA0">
        <w:t xml:space="preserve">The design discharge has been adopted to be </w:t>
      </w:r>
      <w:r w:rsidR="00454448">
        <w:t>12.5</w:t>
      </w:r>
      <w:r w:rsidRPr="001C0EA0">
        <w:t xml:space="preserve"> m</w:t>
      </w:r>
      <w:r w:rsidRPr="001C0EA0">
        <w:rPr>
          <w:vertAlign w:val="superscript"/>
        </w:rPr>
        <w:t>3</w:t>
      </w:r>
      <w:r w:rsidRPr="001C0EA0">
        <w:t xml:space="preserve">/s. </w:t>
      </w:r>
    </w:p>
    <w:p w14:paraId="1087DA64" w14:textId="75C04B6B" w:rsidR="009971CA" w:rsidRPr="00B82548" w:rsidRDefault="009971CA" w:rsidP="00EC2728">
      <w:pPr>
        <w:pStyle w:val="ListParagraph"/>
        <w:numPr>
          <w:ilvl w:val="0"/>
          <w:numId w:val="9"/>
        </w:numPr>
        <w:spacing w:line="360" w:lineRule="auto"/>
        <w:ind w:right="-45"/>
      </w:pPr>
      <w:r w:rsidRPr="00B82548">
        <w:t xml:space="preserve">100 years return period flood at the proposed intake and tailrace site of the project is </w:t>
      </w:r>
      <w:r w:rsidR="00B82548" w:rsidRPr="00B82548">
        <w:t>627.54</w:t>
      </w:r>
      <w:r w:rsidRPr="00B82548">
        <w:t xml:space="preserve"> m</w:t>
      </w:r>
      <w:r w:rsidRPr="00B82548">
        <w:rPr>
          <w:vertAlign w:val="superscript"/>
        </w:rPr>
        <w:t>3</w:t>
      </w:r>
      <w:r w:rsidRPr="00B82548">
        <w:t xml:space="preserve">/s and </w:t>
      </w:r>
      <w:r w:rsidR="00EC2728">
        <w:t xml:space="preserve">691.10 </w:t>
      </w:r>
      <w:r w:rsidRPr="00B82548">
        <w:t>m</w:t>
      </w:r>
      <w:r w:rsidRPr="00EC2728">
        <w:rPr>
          <w:vertAlign w:val="superscript"/>
        </w:rPr>
        <w:t>3</w:t>
      </w:r>
      <w:r w:rsidRPr="00B82548">
        <w:t>/s respectively.</w:t>
      </w:r>
    </w:p>
    <w:p w14:paraId="46D1D764" w14:textId="77777777" w:rsidR="009971CA" w:rsidRPr="00B82548" w:rsidRDefault="009971CA" w:rsidP="009971CA">
      <w:pPr>
        <w:pStyle w:val="ListParagraph"/>
        <w:numPr>
          <w:ilvl w:val="0"/>
          <w:numId w:val="9"/>
        </w:numPr>
        <w:spacing w:line="360" w:lineRule="auto"/>
        <w:ind w:right="-45"/>
      </w:pPr>
      <w:r w:rsidRPr="00B82548">
        <w:t xml:space="preserve">The construction flood of 1 in 20 years return period at the proposed intake site of the project is </w:t>
      </w:r>
      <w:r w:rsidR="000644E2" w:rsidRPr="00B82548">
        <w:t>44.66</w:t>
      </w:r>
      <w:r w:rsidRPr="00B82548">
        <w:t xml:space="preserve"> m</w:t>
      </w:r>
      <w:r w:rsidRPr="00B82548">
        <w:rPr>
          <w:vertAlign w:val="superscript"/>
        </w:rPr>
        <w:t>3</w:t>
      </w:r>
      <w:r w:rsidRPr="00B82548">
        <w:t>/s.</w:t>
      </w:r>
    </w:p>
    <w:p w14:paraId="7B40DF7B" w14:textId="77777777" w:rsidR="009971CA" w:rsidRPr="00B82548" w:rsidRDefault="009971CA" w:rsidP="009971CA">
      <w:pPr>
        <w:pStyle w:val="ListParagraph"/>
        <w:numPr>
          <w:ilvl w:val="0"/>
          <w:numId w:val="9"/>
        </w:numPr>
        <w:spacing w:line="360" w:lineRule="auto"/>
        <w:ind w:right="-45"/>
      </w:pPr>
      <w:r w:rsidRPr="00B82548">
        <w:t xml:space="preserve">Similarly, based on the final report on Glacier Lakes and Glacial Lake Outburst Floods in Nepal prepared by ICIMOD (2011), the project does not have any glacier lake and hence, it is out of GLOF risk. </w:t>
      </w:r>
    </w:p>
    <w:p w14:paraId="02CA6ED1" w14:textId="77777777" w:rsidR="009971CA" w:rsidRPr="001C0EA0" w:rsidRDefault="009971CA" w:rsidP="009971CA">
      <w:pPr>
        <w:pStyle w:val="Heading2"/>
        <w:numPr>
          <w:ilvl w:val="1"/>
          <w:numId w:val="1"/>
        </w:numPr>
        <w:spacing w:after="240"/>
        <w:ind w:left="284" w:right="-46" w:hanging="284"/>
      </w:pPr>
      <w:bookmarkStart w:id="840" w:name="_Toc90989319"/>
      <w:bookmarkStart w:id="841" w:name="_Toc91255235"/>
      <w:bookmarkStart w:id="842" w:name="_Toc92369078"/>
      <w:bookmarkStart w:id="843" w:name="_Toc92876323"/>
      <w:r w:rsidRPr="001C0EA0">
        <w:t>Recommendations</w:t>
      </w:r>
      <w:bookmarkEnd w:id="840"/>
      <w:bookmarkEnd w:id="841"/>
      <w:bookmarkEnd w:id="842"/>
      <w:bookmarkEnd w:id="843"/>
    </w:p>
    <w:p w14:paraId="2B0A0897" w14:textId="77777777" w:rsidR="009971CA" w:rsidRPr="001C0EA0" w:rsidRDefault="009971CA" w:rsidP="009971CA">
      <w:pPr>
        <w:ind w:right="-45"/>
      </w:pPr>
      <w:r w:rsidRPr="001C0EA0">
        <w:t>For reliability of the adopted monthly flow at proposed intake site of the project, it is recommended for further work prior to the detail design as;</w:t>
      </w:r>
    </w:p>
    <w:p w14:paraId="3AF85955" w14:textId="77777777" w:rsidR="009971CA" w:rsidRPr="001C0EA0" w:rsidRDefault="009971CA" w:rsidP="009971CA">
      <w:pPr>
        <w:pStyle w:val="ListParagraph"/>
        <w:numPr>
          <w:ilvl w:val="0"/>
          <w:numId w:val="10"/>
        </w:numPr>
        <w:spacing w:line="360" w:lineRule="auto"/>
        <w:ind w:right="-45"/>
      </w:pPr>
      <w:r w:rsidRPr="001C0EA0">
        <w:t xml:space="preserve">Continuous measurement of the flows at intake site of the </w:t>
      </w:r>
      <w:proofErr w:type="spellStart"/>
      <w:r w:rsidRPr="001C0EA0">
        <w:t>Myagdi</w:t>
      </w:r>
      <w:proofErr w:type="spellEnd"/>
      <w:r w:rsidRPr="001C0EA0">
        <w:t xml:space="preserve"> </w:t>
      </w:r>
      <w:proofErr w:type="spellStart"/>
      <w:r w:rsidRPr="001C0EA0">
        <w:t>Khola</w:t>
      </w:r>
      <w:proofErr w:type="spellEnd"/>
      <w:r w:rsidRPr="001C0EA0">
        <w:t xml:space="preserve"> to obtain long-term time series of the flow data</w:t>
      </w:r>
    </w:p>
    <w:p w14:paraId="6487DF81" w14:textId="77777777" w:rsidR="009971CA" w:rsidRPr="001C0EA0" w:rsidRDefault="009971CA" w:rsidP="009971CA">
      <w:pPr>
        <w:ind w:right="-45"/>
      </w:pPr>
      <w:r w:rsidRPr="001C0EA0">
        <w:t xml:space="preserve">Similarly, for improvement of the rating curve developed at weir axis and tailrace of the </w:t>
      </w:r>
      <w:proofErr w:type="spellStart"/>
      <w:r w:rsidRPr="001C0EA0">
        <w:t>Myagdi</w:t>
      </w:r>
      <w:proofErr w:type="spellEnd"/>
      <w:r w:rsidRPr="001C0EA0">
        <w:t xml:space="preserve"> </w:t>
      </w:r>
      <w:proofErr w:type="spellStart"/>
      <w:r w:rsidRPr="001C0EA0">
        <w:t>Khola</w:t>
      </w:r>
      <w:proofErr w:type="spellEnd"/>
      <w:r w:rsidRPr="001C0EA0">
        <w:t>,</w:t>
      </w:r>
    </w:p>
    <w:p w14:paraId="4B963898" w14:textId="77777777" w:rsidR="009971CA" w:rsidRPr="001C0EA0" w:rsidRDefault="009971CA" w:rsidP="009971CA">
      <w:pPr>
        <w:pStyle w:val="ListParagraph"/>
        <w:numPr>
          <w:ilvl w:val="0"/>
          <w:numId w:val="10"/>
        </w:numPr>
        <w:spacing w:line="360" w:lineRule="auto"/>
        <w:ind w:right="-45"/>
      </w:pPr>
      <w:r w:rsidRPr="001C0EA0">
        <w:t>the rating curve has to be developed based on the measured flow data in the future</w:t>
      </w:r>
    </w:p>
    <w:p w14:paraId="5D060C2A" w14:textId="77777777" w:rsidR="009971CA" w:rsidRPr="001C0EA0" w:rsidRDefault="009971CA" w:rsidP="009971CA">
      <w:pPr>
        <w:ind w:right="-45"/>
      </w:pPr>
      <w:r w:rsidRPr="001C0EA0">
        <w:t>Moreover, based on the final report on Glacier Lakes and Glacial Lake Outburst Floods in Nepal prepared by ICIMOD (2011), the project area is out of GLOF risk. However;</w:t>
      </w:r>
    </w:p>
    <w:p w14:paraId="4C0D8524" w14:textId="77777777" w:rsidR="009971CA" w:rsidRPr="001C0EA0" w:rsidRDefault="009971CA" w:rsidP="009971CA">
      <w:pPr>
        <w:pStyle w:val="ListParagraph"/>
        <w:numPr>
          <w:ilvl w:val="0"/>
          <w:numId w:val="10"/>
        </w:numPr>
        <w:spacing w:line="360" w:lineRule="auto"/>
        <w:ind w:right="-45"/>
      </w:pPr>
      <w:r w:rsidRPr="001C0EA0">
        <w:t>Monitoring of large glaciers in upper part of the catchment has to be recommended in the future for considering the formation of glacier lakes.</w:t>
      </w:r>
    </w:p>
    <w:p w14:paraId="3DB9A6C5" w14:textId="77777777" w:rsidR="00535242" w:rsidRDefault="00535242" w:rsidP="009971CA">
      <w:pPr>
        <w:spacing w:before="0" w:after="160" w:line="259" w:lineRule="auto"/>
        <w:ind w:right="0"/>
        <w:jc w:val="left"/>
      </w:pPr>
    </w:p>
    <w:sectPr w:rsidR="00535242" w:rsidSect="009971CA">
      <w:headerReference w:type="default" r:id="rId28"/>
      <w:footerReference w:type="default" r:id="rId2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7" w:author="Jeevika Khadka" w:date="2022-01-18T17:21:00Z" w:initials="JK">
    <w:p w14:paraId="0B3C1434" w14:textId="4F2FEE24" w:rsidR="00F06FBD" w:rsidRPr="008A412B" w:rsidRDefault="00F06FBD">
      <w:pPr>
        <w:pStyle w:val="CommentText"/>
        <w:rPr>
          <w:lang w:val="en-US"/>
        </w:rPr>
      </w:pPr>
      <w:r>
        <w:rPr>
          <w:rStyle w:val="CommentReference"/>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3C1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C1434" w16cid:durableId="259175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BB50D" w14:textId="77777777" w:rsidR="007622D3" w:rsidRDefault="007622D3">
      <w:pPr>
        <w:spacing w:before="0" w:after="0" w:line="240" w:lineRule="auto"/>
      </w:pPr>
      <w:r>
        <w:separator/>
      </w:r>
    </w:p>
  </w:endnote>
  <w:endnote w:type="continuationSeparator" w:id="0">
    <w:p w14:paraId="3422A531" w14:textId="77777777" w:rsidR="007622D3" w:rsidRDefault="007622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ill Sans Light">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altName w:val="Century Gothic"/>
    <w:charset w:val="00"/>
    <w:family w:val="swiss"/>
    <w:pitch w:val="variable"/>
    <w:sig w:usb0="00000001"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6FBD" w14:paraId="19107E79" w14:textId="77777777" w:rsidTr="00535242">
      <w:tc>
        <w:tcPr>
          <w:tcW w:w="9016" w:type="dxa"/>
        </w:tcPr>
        <w:p w14:paraId="6941B6D8" w14:textId="17608241" w:rsidR="00F06FBD" w:rsidRPr="00505D9E" w:rsidRDefault="00F06FBD" w:rsidP="00535242">
          <w:pPr>
            <w:pStyle w:val="Footer"/>
            <w:tabs>
              <w:tab w:val="clear" w:pos="9360"/>
              <w:tab w:val="right" w:pos="9072"/>
            </w:tabs>
            <w:ind w:right="-23"/>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11</w:t>
          </w:r>
          <w:r w:rsidRPr="00FC10D0">
            <w:rPr>
              <w:i/>
              <w:sz w:val="18"/>
              <w:szCs w:val="18"/>
            </w:rPr>
            <w:fldChar w:fldCharType="end"/>
          </w:r>
        </w:p>
      </w:tc>
    </w:tr>
  </w:tbl>
  <w:p w14:paraId="28D0A10E" w14:textId="77777777" w:rsidR="00F06FBD" w:rsidRDefault="00F06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6FBD" w14:paraId="62D0C728" w14:textId="77777777" w:rsidTr="00535242">
      <w:tc>
        <w:tcPr>
          <w:tcW w:w="9016" w:type="dxa"/>
        </w:tcPr>
        <w:p w14:paraId="31E2BF47" w14:textId="7DB1851C" w:rsidR="00F06FBD" w:rsidRPr="00505D9E" w:rsidRDefault="00F06FBD" w:rsidP="00535242">
          <w:pPr>
            <w:pStyle w:val="Footer"/>
            <w:tabs>
              <w:tab w:val="clear" w:pos="9360"/>
              <w:tab w:val="right" w:pos="9072"/>
            </w:tabs>
            <w:ind w:right="0"/>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13</w:t>
          </w:r>
          <w:r w:rsidRPr="00FC10D0">
            <w:rPr>
              <w:i/>
              <w:sz w:val="18"/>
              <w:szCs w:val="18"/>
            </w:rPr>
            <w:fldChar w:fldCharType="end"/>
          </w:r>
        </w:p>
      </w:tc>
    </w:tr>
  </w:tbl>
  <w:p w14:paraId="7E75247E" w14:textId="77777777" w:rsidR="00F06FBD" w:rsidRDefault="00F06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2"/>
      <w:gridCol w:w="7073"/>
    </w:tblGrid>
    <w:tr w:rsidR="00F06FBD" w14:paraId="5BBC8AA6" w14:textId="77777777" w:rsidTr="00535242">
      <w:trPr>
        <w:trHeight w:val="331"/>
      </w:trPr>
      <w:tc>
        <w:tcPr>
          <w:tcW w:w="7072" w:type="dxa"/>
        </w:tcPr>
        <w:p w14:paraId="0418C39E" w14:textId="77777777" w:rsidR="00F06FBD" w:rsidRPr="00505D9E" w:rsidRDefault="00F06FBD" w:rsidP="00535242">
          <w:pPr>
            <w:pStyle w:val="Footer"/>
            <w:tabs>
              <w:tab w:val="clear" w:pos="9360"/>
              <w:tab w:val="right" w:pos="9072"/>
            </w:tabs>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p>
      </w:tc>
      <w:tc>
        <w:tcPr>
          <w:tcW w:w="7073" w:type="dxa"/>
        </w:tcPr>
        <w:p w14:paraId="4515431D" w14:textId="61EC7396" w:rsidR="00F06FBD" w:rsidRPr="00505D9E" w:rsidRDefault="00F06FBD" w:rsidP="00535242">
          <w:pPr>
            <w:pStyle w:val="Footer"/>
            <w:tabs>
              <w:tab w:val="clear" w:pos="9360"/>
              <w:tab w:val="right" w:pos="9072"/>
            </w:tabs>
            <w:ind w:right="-2"/>
            <w:jc w:val="right"/>
            <w:rPr>
              <w:i/>
              <w:sz w:val="18"/>
              <w:szCs w:val="18"/>
            </w:rPr>
          </w:pP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14</w:t>
          </w:r>
          <w:r w:rsidRPr="00FC10D0">
            <w:rPr>
              <w:i/>
              <w:sz w:val="18"/>
              <w:szCs w:val="18"/>
            </w:rPr>
            <w:fldChar w:fldCharType="end"/>
          </w:r>
        </w:p>
      </w:tc>
    </w:tr>
  </w:tbl>
  <w:p w14:paraId="6B1FD759" w14:textId="77777777" w:rsidR="00F06FBD" w:rsidRDefault="00F06F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2"/>
      <w:gridCol w:w="7073"/>
    </w:tblGrid>
    <w:tr w:rsidR="00F06FBD" w14:paraId="26C5040F" w14:textId="77777777" w:rsidTr="00535242">
      <w:trPr>
        <w:trHeight w:val="331"/>
      </w:trPr>
      <w:tc>
        <w:tcPr>
          <w:tcW w:w="7072" w:type="dxa"/>
        </w:tcPr>
        <w:p w14:paraId="17874038" w14:textId="77777777" w:rsidR="00F06FBD" w:rsidRPr="00505D9E" w:rsidRDefault="00F06FBD" w:rsidP="00535242">
          <w:pPr>
            <w:pStyle w:val="Footer"/>
            <w:tabs>
              <w:tab w:val="clear" w:pos="9360"/>
              <w:tab w:val="right" w:pos="9072"/>
            </w:tabs>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p>
      </w:tc>
      <w:tc>
        <w:tcPr>
          <w:tcW w:w="7073" w:type="dxa"/>
        </w:tcPr>
        <w:p w14:paraId="3AB75858" w14:textId="4276288C" w:rsidR="00F06FBD" w:rsidRPr="00505D9E" w:rsidRDefault="00F06FBD" w:rsidP="00535242">
          <w:pPr>
            <w:pStyle w:val="Footer"/>
            <w:tabs>
              <w:tab w:val="clear" w:pos="9360"/>
              <w:tab w:val="right" w:pos="9072"/>
            </w:tabs>
            <w:ind w:right="-2"/>
            <w:rPr>
              <w:i/>
              <w:sz w:val="18"/>
              <w:szCs w:val="18"/>
            </w:rPr>
          </w:pPr>
          <w:r>
            <w:rPr>
              <w:i/>
              <w:sz w:val="18"/>
              <w:szCs w:val="18"/>
            </w:rPr>
            <w:t xml:space="preserve">                               </w:t>
          </w: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20</w:t>
          </w:r>
          <w:r w:rsidRPr="00FC10D0">
            <w:rPr>
              <w:i/>
              <w:sz w:val="18"/>
              <w:szCs w:val="18"/>
            </w:rPr>
            <w:fldChar w:fldCharType="end"/>
          </w:r>
        </w:p>
      </w:tc>
    </w:tr>
  </w:tbl>
  <w:p w14:paraId="6F396FFD" w14:textId="77777777" w:rsidR="00F06FBD" w:rsidRDefault="00F06F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9"/>
      <w:gridCol w:w="4057"/>
    </w:tblGrid>
    <w:tr w:rsidR="00F06FBD" w14:paraId="2AAE3A7A" w14:textId="77777777" w:rsidTr="00535242">
      <w:trPr>
        <w:trHeight w:val="331"/>
      </w:trPr>
      <w:tc>
        <w:tcPr>
          <w:tcW w:w="2500" w:type="pct"/>
        </w:tcPr>
        <w:p w14:paraId="1F3B7096" w14:textId="77777777" w:rsidR="00F06FBD" w:rsidRPr="00505D9E" w:rsidRDefault="00F06FBD" w:rsidP="00535242">
          <w:pPr>
            <w:pStyle w:val="Footer"/>
            <w:tabs>
              <w:tab w:val="clear" w:pos="9360"/>
              <w:tab w:val="right" w:pos="9072"/>
            </w:tabs>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p>
      </w:tc>
      <w:tc>
        <w:tcPr>
          <w:tcW w:w="2500" w:type="pct"/>
        </w:tcPr>
        <w:p w14:paraId="465AF678" w14:textId="66B86585" w:rsidR="00F06FBD" w:rsidRPr="00505D9E" w:rsidRDefault="00F06FBD" w:rsidP="00535242">
          <w:pPr>
            <w:pStyle w:val="Footer"/>
            <w:tabs>
              <w:tab w:val="clear" w:pos="9360"/>
              <w:tab w:val="right" w:pos="9072"/>
            </w:tabs>
            <w:jc w:val="right"/>
            <w:rPr>
              <w:i/>
              <w:sz w:val="18"/>
              <w:szCs w:val="18"/>
            </w:rPr>
          </w:pP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21</w:t>
          </w:r>
          <w:r w:rsidRPr="00FC10D0">
            <w:rPr>
              <w:i/>
              <w:sz w:val="18"/>
              <w:szCs w:val="18"/>
            </w:rPr>
            <w:fldChar w:fldCharType="end"/>
          </w:r>
        </w:p>
      </w:tc>
    </w:tr>
  </w:tbl>
  <w:p w14:paraId="79062ED6" w14:textId="77777777" w:rsidR="00F06FBD" w:rsidRDefault="00F06F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9"/>
      <w:gridCol w:w="6979"/>
    </w:tblGrid>
    <w:tr w:rsidR="00F06FBD" w14:paraId="40FAAB32" w14:textId="77777777" w:rsidTr="00535242">
      <w:trPr>
        <w:trHeight w:val="331"/>
      </w:trPr>
      <w:tc>
        <w:tcPr>
          <w:tcW w:w="2500" w:type="pct"/>
        </w:tcPr>
        <w:p w14:paraId="35D9554F" w14:textId="77777777" w:rsidR="00F06FBD" w:rsidRPr="00505D9E" w:rsidRDefault="00F06FBD" w:rsidP="00535242">
          <w:pPr>
            <w:pStyle w:val="Footer"/>
            <w:tabs>
              <w:tab w:val="clear" w:pos="9360"/>
              <w:tab w:val="right" w:pos="9072"/>
            </w:tabs>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p>
      </w:tc>
      <w:tc>
        <w:tcPr>
          <w:tcW w:w="2500" w:type="pct"/>
        </w:tcPr>
        <w:p w14:paraId="6DAA7FED" w14:textId="590BDD87" w:rsidR="00F06FBD" w:rsidRPr="00505D9E" w:rsidRDefault="00F06FBD" w:rsidP="00535242">
          <w:pPr>
            <w:pStyle w:val="Footer"/>
            <w:tabs>
              <w:tab w:val="clear" w:pos="9360"/>
              <w:tab w:val="right" w:pos="9072"/>
            </w:tabs>
            <w:ind w:right="-44"/>
            <w:jc w:val="right"/>
            <w:rPr>
              <w:i/>
              <w:sz w:val="18"/>
              <w:szCs w:val="18"/>
            </w:rPr>
          </w:pP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22</w:t>
          </w:r>
          <w:r w:rsidRPr="00FC10D0">
            <w:rPr>
              <w:i/>
              <w:sz w:val="18"/>
              <w:szCs w:val="18"/>
            </w:rPr>
            <w:fldChar w:fldCharType="end"/>
          </w:r>
        </w:p>
      </w:tc>
    </w:tr>
  </w:tbl>
  <w:p w14:paraId="6B867FFE" w14:textId="77777777" w:rsidR="00F06FBD" w:rsidRDefault="00F06F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9"/>
      <w:gridCol w:w="4057"/>
    </w:tblGrid>
    <w:tr w:rsidR="00F06FBD" w14:paraId="12AA86EC" w14:textId="77777777" w:rsidTr="00535242">
      <w:trPr>
        <w:trHeight w:val="331"/>
      </w:trPr>
      <w:tc>
        <w:tcPr>
          <w:tcW w:w="2500" w:type="pct"/>
        </w:tcPr>
        <w:p w14:paraId="0A239195" w14:textId="77777777" w:rsidR="00F06FBD" w:rsidRPr="00505D9E" w:rsidRDefault="00F06FBD" w:rsidP="00535242">
          <w:pPr>
            <w:pStyle w:val="Footer"/>
            <w:tabs>
              <w:tab w:val="clear" w:pos="9360"/>
              <w:tab w:val="right" w:pos="9072"/>
            </w:tabs>
            <w:rPr>
              <w:i/>
              <w:sz w:val="18"/>
              <w:szCs w:val="18"/>
            </w:rPr>
          </w:pPr>
          <w:r w:rsidRPr="00FC10D0">
            <w:rPr>
              <w:i/>
              <w:sz w:val="18"/>
              <w:szCs w:val="18"/>
            </w:rPr>
            <w:t>Hydro-Consult Engineering</w:t>
          </w:r>
          <w:r>
            <w:rPr>
              <w:i/>
              <w:sz w:val="18"/>
              <w:szCs w:val="18"/>
            </w:rPr>
            <w:t xml:space="preserve"> Ltd.</w:t>
          </w:r>
          <w:r w:rsidRPr="00FC10D0">
            <w:rPr>
              <w:i/>
              <w:sz w:val="18"/>
              <w:szCs w:val="18"/>
            </w:rPr>
            <w:tab/>
          </w:r>
          <w:r w:rsidRPr="00FC10D0">
            <w:rPr>
              <w:i/>
              <w:sz w:val="18"/>
              <w:szCs w:val="18"/>
            </w:rPr>
            <w:tab/>
          </w:r>
        </w:p>
      </w:tc>
      <w:tc>
        <w:tcPr>
          <w:tcW w:w="2500" w:type="pct"/>
        </w:tcPr>
        <w:p w14:paraId="1194C086" w14:textId="18D6596A" w:rsidR="00F06FBD" w:rsidRPr="00505D9E" w:rsidRDefault="00F06FBD" w:rsidP="00535242">
          <w:pPr>
            <w:pStyle w:val="Footer"/>
            <w:tabs>
              <w:tab w:val="clear" w:pos="9360"/>
              <w:tab w:val="right" w:pos="9072"/>
            </w:tabs>
            <w:ind w:right="-44"/>
            <w:jc w:val="right"/>
            <w:rPr>
              <w:i/>
              <w:sz w:val="18"/>
              <w:szCs w:val="18"/>
            </w:rPr>
          </w:pPr>
          <w:r w:rsidRPr="00FC10D0">
            <w:rPr>
              <w:i/>
              <w:sz w:val="18"/>
              <w:szCs w:val="18"/>
            </w:rPr>
            <w:fldChar w:fldCharType="begin"/>
          </w:r>
          <w:r w:rsidRPr="00FC10D0">
            <w:rPr>
              <w:i/>
              <w:sz w:val="18"/>
              <w:szCs w:val="18"/>
            </w:rPr>
            <w:instrText xml:space="preserve"> PAGE   \* MERGEFORMAT </w:instrText>
          </w:r>
          <w:r w:rsidRPr="00FC10D0">
            <w:rPr>
              <w:i/>
              <w:sz w:val="18"/>
              <w:szCs w:val="18"/>
            </w:rPr>
            <w:fldChar w:fldCharType="separate"/>
          </w:r>
          <w:r w:rsidR="00B27F19">
            <w:rPr>
              <w:i/>
              <w:noProof/>
              <w:sz w:val="18"/>
              <w:szCs w:val="18"/>
            </w:rPr>
            <w:t>41</w:t>
          </w:r>
          <w:r w:rsidRPr="00FC10D0">
            <w:rPr>
              <w:i/>
              <w:sz w:val="18"/>
              <w:szCs w:val="18"/>
            </w:rPr>
            <w:fldChar w:fldCharType="end"/>
          </w:r>
        </w:p>
      </w:tc>
    </w:tr>
  </w:tbl>
  <w:p w14:paraId="3306CA57" w14:textId="77777777" w:rsidR="00F06FBD" w:rsidRDefault="00F06FBD" w:rsidP="00535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3B106" w14:textId="77777777" w:rsidR="007622D3" w:rsidRDefault="007622D3">
      <w:pPr>
        <w:spacing w:before="0" w:after="0" w:line="240" w:lineRule="auto"/>
      </w:pPr>
      <w:r>
        <w:separator/>
      </w:r>
    </w:p>
  </w:footnote>
  <w:footnote w:type="continuationSeparator" w:id="0">
    <w:p w14:paraId="7CA22A5B" w14:textId="77777777" w:rsidR="007622D3" w:rsidRDefault="007622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3"/>
      <w:gridCol w:w="5274"/>
    </w:tblGrid>
    <w:tr w:rsidR="00F06FBD" w14:paraId="605156AB" w14:textId="77777777" w:rsidTr="00BC4463">
      <w:trPr>
        <w:trHeight w:val="305"/>
      </w:trPr>
      <w:tc>
        <w:tcPr>
          <w:tcW w:w="5921" w:type="dxa"/>
        </w:tcPr>
        <w:p w14:paraId="35113D5F" w14:textId="77777777" w:rsidR="00F06FBD" w:rsidRPr="009E0F83" w:rsidRDefault="00F06FBD" w:rsidP="00134931">
          <w:pPr>
            <w:pStyle w:val="Header"/>
            <w:tabs>
              <w:tab w:val="clear" w:pos="4680"/>
              <w:tab w:val="clear" w:pos="9360"/>
              <w:tab w:val="center" w:pos="4513"/>
              <w:tab w:val="right" w:pos="9180"/>
            </w:tabs>
            <w:ind w:right="-63"/>
            <w:rPr>
              <w:i/>
              <w:sz w:val="18"/>
              <w:szCs w:val="18"/>
            </w:rPr>
          </w:pPr>
          <w:r>
            <w:rPr>
              <w:i/>
              <w:sz w:val="18"/>
              <w:szCs w:val="18"/>
            </w:rPr>
            <w:t>Hydro Village Pvt. Ltd.</w:t>
          </w:r>
        </w:p>
      </w:tc>
      <w:tc>
        <w:tcPr>
          <w:tcW w:w="7712" w:type="dxa"/>
        </w:tcPr>
        <w:p w14:paraId="716C3C47" w14:textId="77777777" w:rsidR="00F06FBD" w:rsidRDefault="00F06FBD" w:rsidP="00134931">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 xml:space="preserve"> Hydropower Project (65 MW)</w:t>
          </w:r>
        </w:p>
      </w:tc>
    </w:tr>
    <w:tr w:rsidR="00F06FBD" w14:paraId="2DF528F0" w14:textId="77777777" w:rsidTr="00BC4463">
      <w:trPr>
        <w:trHeight w:val="305"/>
      </w:trPr>
      <w:tc>
        <w:tcPr>
          <w:tcW w:w="5921" w:type="dxa"/>
        </w:tcPr>
        <w:p w14:paraId="2B76C719" w14:textId="77777777" w:rsidR="00F06FBD" w:rsidRDefault="00F06FBD" w:rsidP="00134931">
          <w:pPr>
            <w:pStyle w:val="Header"/>
            <w:tabs>
              <w:tab w:val="clear" w:pos="4680"/>
              <w:tab w:val="clear" w:pos="9360"/>
              <w:tab w:val="center" w:pos="4513"/>
              <w:tab w:val="right" w:pos="9180"/>
            </w:tabs>
            <w:ind w:right="-63"/>
            <w:rPr>
              <w:i/>
              <w:sz w:val="18"/>
              <w:szCs w:val="18"/>
            </w:rPr>
          </w:pPr>
        </w:p>
      </w:tc>
      <w:tc>
        <w:tcPr>
          <w:tcW w:w="7712" w:type="dxa"/>
        </w:tcPr>
        <w:p w14:paraId="06C0CFEB" w14:textId="6E14BC5E" w:rsidR="00F06FBD" w:rsidRDefault="00F06FBD" w:rsidP="00134931">
          <w:pPr>
            <w:pStyle w:val="Header"/>
            <w:tabs>
              <w:tab w:val="clear" w:pos="4680"/>
              <w:tab w:val="clear" w:pos="9360"/>
              <w:tab w:val="center" w:pos="4513"/>
              <w:tab w:val="right" w:pos="9180"/>
            </w:tabs>
            <w:ind w:right="-63"/>
            <w:jc w:val="right"/>
            <w:rPr>
              <w:i/>
              <w:sz w:val="18"/>
              <w:szCs w:val="18"/>
            </w:rPr>
          </w:pPr>
          <w:r w:rsidRPr="00E10AB3">
            <w:rPr>
              <w:i/>
              <w:sz w:val="18"/>
              <w:szCs w:val="18"/>
              <w:highlight w:val="yellow"/>
            </w:rPr>
            <w:t>Updated Feasibility Study Report</w:t>
          </w:r>
        </w:p>
      </w:tc>
    </w:tr>
  </w:tbl>
  <w:p w14:paraId="31304C5D" w14:textId="77777777" w:rsidR="00F06FBD" w:rsidRDefault="00F06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1"/>
      <w:gridCol w:w="7712"/>
    </w:tblGrid>
    <w:tr w:rsidR="00F06FBD" w14:paraId="5447508D" w14:textId="77777777" w:rsidTr="00BC4463">
      <w:trPr>
        <w:trHeight w:val="305"/>
      </w:trPr>
      <w:tc>
        <w:tcPr>
          <w:tcW w:w="5921" w:type="dxa"/>
        </w:tcPr>
        <w:p w14:paraId="4FEBA9E6" w14:textId="77777777" w:rsidR="00F06FBD" w:rsidRPr="009E0F83" w:rsidRDefault="00F06FBD" w:rsidP="00134931">
          <w:pPr>
            <w:pStyle w:val="Header"/>
            <w:tabs>
              <w:tab w:val="clear" w:pos="4680"/>
              <w:tab w:val="clear" w:pos="9360"/>
              <w:tab w:val="center" w:pos="4513"/>
              <w:tab w:val="right" w:pos="9180"/>
            </w:tabs>
            <w:ind w:right="-63"/>
            <w:rPr>
              <w:i/>
              <w:sz w:val="18"/>
              <w:szCs w:val="18"/>
            </w:rPr>
          </w:pPr>
          <w:r>
            <w:rPr>
              <w:i/>
              <w:sz w:val="18"/>
              <w:szCs w:val="18"/>
            </w:rPr>
            <w:t>Hydro Village Pvt. Ltd.</w:t>
          </w:r>
        </w:p>
      </w:tc>
      <w:tc>
        <w:tcPr>
          <w:tcW w:w="7712" w:type="dxa"/>
        </w:tcPr>
        <w:p w14:paraId="1EE1B772" w14:textId="77777777" w:rsidR="00F06FBD" w:rsidRDefault="00F06FBD" w:rsidP="00134931">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 xml:space="preserve"> Hydropower Project (65 MW)</w:t>
          </w:r>
        </w:p>
      </w:tc>
    </w:tr>
    <w:tr w:rsidR="00F06FBD" w14:paraId="7AE8A151" w14:textId="77777777" w:rsidTr="00BC4463">
      <w:trPr>
        <w:trHeight w:val="305"/>
      </w:trPr>
      <w:tc>
        <w:tcPr>
          <w:tcW w:w="5921" w:type="dxa"/>
        </w:tcPr>
        <w:p w14:paraId="4EEA1DA5" w14:textId="77777777" w:rsidR="00F06FBD" w:rsidRDefault="00F06FBD" w:rsidP="00134931">
          <w:pPr>
            <w:pStyle w:val="Header"/>
            <w:tabs>
              <w:tab w:val="clear" w:pos="4680"/>
              <w:tab w:val="clear" w:pos="9360"/>
              <w:tab w:val="center" w:pos="4513"/>
              <w:tab w:val="right" w:pos="9180"/>
            </w:tabs>
            <w:ind w:right="-63"/>
            <w:rPr>
              <w:i/>
              <w:sz w:val="18"/>
              <w:szCs w:val="18"/>
            </w:rPr>
          </w:pPr>
        </w:p>
      </w:tc>
      <w:tc>
        <w:tcPr>
          <w:tcW w:w="7712" w:type="dxa"/>
        </w:tcPr>
        <w:p w14:paraId="0680166A" w14:textId="77777777" w:rsidR="00F06FBD" w:rsidRDefault="00F06FBD" w:rsidP="00134931">
          <w:pPr>
            <w:pStyle w:val="Header"/>
            <w:tabs>
              <w:tab w:val="clear" w:pos="4680"/>
              <w:tab w:val="clear" w:pos="9360"/>
              <w:tab w:val="center" w:pos="4513"/>
              <w:tab w:val="right" w:pos="9180"/>
            </w:tabs>
            <w:ind w:right="-63"/>
            <w:jc w:val="right"/>
            <w:rPr>
              <w:i/>
              <w:sz w:val="18"/>
              <w:szCs w:val="18"/>
            </w:rPr>
          </w:pPr>
          <w:r w:rsidRPr="00E10AB3">
            <w:rPr>
              <w:i/>
              <w:sz w:val="18"/>
              <w:szCs w:val="18"/>
              <w:highlight w:val="yellow"/>
            </w:rPr>
            <w:t>Detail Engineering Design, Updated Feasibility Study Report</w:t>
          </w:r>
        </w:p>
      </w:tc>
    </w:tr>
  </w:tbl>
  <w:p w14:paraId="4981A533" w14:textId="77777777" w:rsidR="00F06FBD" w:rsidRDefault="00F06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5140"/>
    </w:tblGrid>
    <w:tr w:rsidR="00F06FBD" w14:paraId="2A60E812" w14:textId="77777777" w:rsidTr="00BC4463">
      <w:trPr>
        <w:trHeight w:val="305"/>
      </w:trPr>
      <w:tc>
        <w:tcPr>
          <w:tcW w:w="5921" w:type="dxa"/>
        </w:tcPr>
        <w:p w14:paraId="5E603E12" w14:textId="77777777" w:rsidR="00F06FBD" w:rsidRPr="009E0F83" w:rsidRDefault="00F06FBD" w:rsidP="00134931">
          <w:pPr>
            <w:pStyle w:val="Header"/>
            <w:tabs>
              <w:tab w:val="clear" w:pos="4680"/>
              <w:tab w:val="clear" w:pos="9360"/>
              <w:tab w:val="center" w:pos="4513"/>
              <w:tab w:val="right" w:pos="9180"/>
            </w:tabs>
            <w:ind w:right="-63"/>
            <w:rPr>
              <w:i/>
              <w:sz w:val="18"/>
              <w:szCs w:val="18"/>
            </w:rPr>
          </w:pPr>
          <w:r>
            <w:rPr>
              <w:i/>
              <w:sz w:val="18"/>
              <w:szCs w:val="18"/>
            </w:rPr>
            <w:t>Hydro Village Pvt. Ltd.</w:t>
          </w:r>
        </w:p>
      </w:tc>
      <w:tc>
        <w:tcPr>
          <w:tcW w:w="7712" w:type="dxa"/>
        </w:tcPr>
        <w:p w14:paraId="2D3A2317" w14:textId="77777777" w:rsidR="00F06FBD" w:rsidRDefault="00F06FBD" w:rsidP="00134931">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 xml:space="preserve"> Hydropower Project (65 MW)</w:t>
          </w:r>
        </w:p>
      </w:tc>
    </w:tr>
    <w:tr w:rsidR="00F06FBD" w14:paraId="44DDF22D" w14:textId="77777777" w:rsidTr="00BC4463">
      <w:trPr>
        <w:trHeight w:val="305"/>
      </w:trPr>
      <w:tc>
        <w:tcPr>
          <w:tcW w:w="5921" w:type="dxa"/>
        </w:tcPr>
        <w:p w14:paraId="62B3D5A6" w14:textId="77777777" w:rsidR="00F06FBD" w:rsidRDefault="00F06FBD" w:rsidP="00134931">
          <w:pPr>
            <w:pStyle w:val="Header"/>
            <w:tabs>
              <w:tab w:val="clear" w:pos="4680"/>
              <w:tab w:val="clear" w:pos="9360"/>
              <w:tab w:val="center" w:pos="4513"/>
              <w:tab w:val="right" w:pos="9180"/>
            </w:tabs>
            <w:ind w:right="-63"/>
            <w:rPr>
              <w:i/>
              <w:sz w:val="18"/>
              <w:szCs w:val="18"/>
            </w:rPr>
          </w:pPr>
        </w:p>
      </w:tc>
      <w:tc>
        <w:tcPr>
          <w:tcW w:w="7712" w:type="dxa"/>
        </w:tcPr>
        <w:p w14:paraId="28183CB7" w14:textId="77777777" w:rsidR="00F06FBD" w:rsidRDefault="00F06FBD" w:rsidP="00134931">
          <w:pPr>
            <w:pStyle w:val="Header"/>
            <w:tabs>
              <w:tab w:val="clear" w:pos="4680"/>
              <w:tab w:val="clear" w:pos="9360"/>
              <w:tab w:val="center" w:pos="4513"/>
              <w:tab w:val="right" w:pos="9180"/>
            </w:tabs>
            <w:ind w:right="-63"/>
            <w:jc w:val="right"/>
            <w:rPr>
              <w:i/>
              <w:sz w:val="18"/>
              <w:szCs w:val="18"/>
            </w:rPr>
          </w:pPr>
          <w:del w:id="165" w:author="Kumar Baral" w:date="2022-12-12T15:37:00Z">
            <w:r w:rsidRPr="00E10AB3" w:rsidDel="009E511E">
              <w:rPr>
                <w:i/>
                <w:sz w:val="18"/>
                <w:szCs w:val="18"/>
                <w:highlight w:val="yellow"/>
              </w:rPr>
              <w:delText xml:space="preserve">Detail Engineering Design, </w:delText>
            </w:r>
          </w:del>
          <w:r w:rsidRPr="00E10AB3">
            <w:rPr>
              <w:i/>
              <w:sz w:val="18"/>
              <w:szCs w:val="18"/>
              <w:highlight w:val="yellow"/>
            </w:rPr>
            <w:t>Updated Feasibility Study Report</w:t>
          </w:r>
        </w:p>
      </w:tc>
    </w:tr>
  </w:tbl>
  <w:p w14:paraId="11A07CF2" w14:textId="77777777" w:rsidR="00F06FBD" w:rsidRDefault="00F06F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5127"/>
    </w:tblGrid>
    <w:tr w:rsidR="00F06FBD" w14:paraId="2306E6BA" w14:textId="77777777" w:rsidTr="00535242">
      <w:trPr>
        <w:trHeight w:val="305"/>
      </w:trPr>
      <w:tc>
        <w:tcPr>
          <w:tcW w:w="5921" w:type="dxa"/>
        </w:tcPr>
        <w:p w14:paraId="15FE62CE" w14:textId="77777777" w:rsidR="00F06FBD" w:rsidRPr="009E0F83" w:rsidRDefault="00F06FBD" w:rsidP="00535242">
          <w:pPr>
            <w:pStyle w:val="Header"/>
            <w:tabs>
              <w:tab w:val="clear" w:pos="4680"/>
              <w:tab w:val="clear" w:pos="9360"/>
              <w:tab w:val="center" w:pos="4513"/>
              <w:tab w:val="right" w:pos="9180"/>
            </w:tabs>
            <w:ind w:right="-63"/>
            <w:rPr>
              <w:i/>
              <w:sz w:val="18"/>
              <w:szCs w:val="18"/>
            </w:rPr>
          </w:pPr>
          <w:proofErr w:type="spellStart"/>
          <w:r>
            <w:rPr>
              <w:i/>
              <w:sz w:val="18"/>
              <w:szCs w:val="18"/>
            </w:rPr>
            <w:t>Sushmit</w:t>
          </w:r>
          <w:proofErr w:type="spellEnd"/>
          <w:r>
            <w:rPr>
              <w:i/>
              <w:sz w:val="18"/>
              <w:szCs w:val="18"/>
            </w:rPr>
            <w:t xml:space="preserve"> Energy Pvt. Ltd.</w:t>
          </w:r>
        </w:p>
      </w:tc>
      <w:tc>
        <w:tcPr>
          <w:tcW w:w="7712" w:type="dxa"/>
        </w:tcPr>
        <w:p w14:paraId="5B212EA2" w14:textId="77777777" w:rsidR="00F06FBD" w:rsidRDefault="00F06FBD" w:rsidP="00535242">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-B Hydroelectric Project (15 MW)</w:t>
          </w:r>
        </w:p>
      </w:tc>
    </w:tr>
    <w:tr w:rsidR="00F06FBD" w14:paraId="5EB7C073" w14:textId="77777777" w:rsidTr="00535242">
      <w:trPr>
        <w:trHeight w:val="305"/>
      </w:trPr>
      <w:tc>
        <w:tcPr>
          <w:tcW w:w="5921" w:type="dxa"/>
        </w:tcPr>
        <w:p w14:paraId="5ACE3A4C" w14:textId="77777777" w:rsidR="00F06FBD" w:rsidRDefault="00F06FBD" w:rsidP="00535242">
          <w:pPr>
            <w:pStyle w:val="Header"/>
            <w:tabs>
              <w:tab w:val="clear" w:pos="4680"/>
              <w:tab w:val="clear" w:pos="9360"/>
              <w:tab w:val="center" w:pos="4513"/>
              <w:tab w:val="right" w:pos="9180"/>
            </w:tabs>
            <w:ind w:right="-63"/>
            <w:rPr>
              <w:i/>
              <w:sz w:val="18"/>
              <w:szCs w:val="18"/>
            </w:rPr>
          </w:pPr>
        </w:p>
      </w:tc>
      <w:tc>
        <w:tcPr>
          <w:tcW w:w="7712" w:type="dxa"/>
        </w:tcPr>
        <w:p w14:paraId="349F4F73" w14:textId="77777777" w:rsidR="00F06FBD" w:rsidRDefault="00F06FBD" w:rsidP="00535242">
          <w:pPr>
            <w:pStyle w:val="Header"/>
            <w:tabs>
              <w:tab w:val="clear" w:pos="4680"/>
              <w:tab w:val="clear" w:pos="9360"/>
              <w:tab w:val="center" w:pos="4513"/>
              <w:tab w:val="right" w:pos="9180"/>
            </w:tabs>
            <w:ind w:right="-63"/>
            <w:jc w:val="right"/>
            <w:rPr>
              <w:i/>
              <w:sz w:val="18"/>
              <w:szCs w:val="18"/>
            </w:rPr>
          </w:pPr>
          <w:r w:rsidRPr="00992033">
            <w:rPr>
              <w:i/>
              <w:sz w:val="18"/>
              <w:szCs w:val="18"/>
            </w:rPr>
            <w:t xml:space="preserve">Detail Engineering Design, </w:t>
          </w:r>
          <w:r>
            <w:rPr>
              <w:i/>
              <w:sz w:val="18"/>
              <w:szCs w:val="18"/>
            </w:rPr>
            <w:t>Updated Feasibility Study Report</w:t>
          </w:r>
        </w:p>
      </w:tc>
    </w:tr>
  </w:tbl>
  <w:p w14:paraId="4A5ED52B" w14:textId="77777777" w:rsidR="00F06FBD" w:rsidRPr="00505D9E" w:rsidRDefault="00F06FBD" w:rsidP="00535242">
    <w:pPr>
      <w:pStyle w:val="Header"/>
      <w:tabs>
        <w:tab w:val="clear" w:pos="4680"/>
        <w:tab w:val="clear" w:pos="9360"/>
        <w:tab w:val="center" w:pos="4513"/>
        <w:tab w:val="right" w:pos="9180"/>
      </w:tabs>
      <w:ind w:right="-63"/>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1"/>
      <w:gridCol w:w="7712"/>
    </w:tblGrid>
    <w:tr w:rsidR="00F06FBD" w14:paraId="76AEF1BB" w14:textId="77777777" w:rsidTr="00535242">
      <w:trPr>
        <w:trHeight w:val="305"/>
      </w:trPr>
      <w:tc>
        <w:tcPr>
          <w:tcW w:w="5921" w:type="dxa"/>
        </w:tcPr>
        <w:p w14:paraId="124567E8" w14:textId="77777777" w:rsidR="00F06FBD" w:rsidRPr="009E0F83" w:rsidRDefault="00F06FBD" w:rsidP="00535242">
          <w:pPr>
            <w:pStyle w:val="Header"/>
            <w:tabs>
              <w:tab w:val="clear" w:pos="4680"/>
              <w:tab w:val="clear" w:pos="9360"/>
              <w:tab w:val="center" w:pos="4513"/>
              <w:tab w:val="right" w:pos="9180"/>
            </w:tabs>
            <w:ind w:right="-63"/>
            <w:rPr>
              <w:i/>
              <w:sz w:val="18"/>
              <w:szCs w:val="18"/>
            </w:rPr>
          </w:pPr>
          <w:proofErr w:type="spellStart"/>
          <w:r>
            <w:rPr>
              <w:i/>
              <w:sz w:val="18"/>
              <w:szCs w:val="18"/>
            </w:rPr>
            <w:t>Sushmit</w:t>
          </w:r>
          <w:proofErr w:type="spellEnd"/>
          <w:r>
            <w:rPr>
              <w:i/>
              <w:sz w:val="18"/>
              <w:szCs w:val="18"/>
            </w:rPr>
            <w:t xml:space="preserve"> Energy Pvt. Ltd.</w:t>
          </w:r>
        </w:p>
      </w:tc>
      <w:tc>
        <w:tcPr>
          <w:tcW w:w="7712" w:type="dxa"/>
        </w:tcPr>
        <w:p w14:paraId="0BAFE9F4" w14:textId="77777777" w:rsidR="00F06FBD" w:rsidRDefault="00F06FBD" w:rsidP="00535242">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-B Hydroelectric Project (15 MW)</w:t>
          </w:r>
        </w:p>
      </w:tc>
    </w:tr>
    <w:tr w:rsidR="00F06FBD" w14:paraId="54BC2060" w14:textId="77777777" w:rsidTr="00535242">
      <w:trPr>
        <w:trHeight w:val="305"/>
      </w:trPr>
      <w:tc>
        <w:tcPr>
          <w:tcW w:w="5921" w:type="dxa"/>
        </w:tcPr>
        <w:p w14:paraId="307C86B3" w14:textId="77777777" w:rsidR="00F06FBD" w:rsidRDefault="00F06FBD" w:rsidP="00535242">
          <w:pPr>
            <w:pStyle w:val="Header"/>
            <w:tabs>
              <w:tab w:val="clear" w:pos="4680"/>
              <w:tab w:val="clear" w:pos="9360"/>
              <w:tab w:val="center" w:pos="4513"/>
              <w:tab w:val="right" w:pos="9180"/>
            </w:tabs>
            <w:ind w:right="-63"/>
            <w:rPr>
              <w:i/>
              <w:sz w:val="18"/>
              <w:szCs w:val="18"/>
            </w:rPr>
          </w:pPr>
        </w:p>
      </w:tc>
      <w:tc>
        <w:tcPr>
          <w:tcW w:w="7712" w:type="dxa"/>
        </w:tcPr>
        <w:p w14:paraId="34484CEE" w14:textId="77777777" w:rsidR="00F06FBD" w:rsidRDefault="00F06FBD" w:rsidP="00535242">
          <w:pPr>
            <w:pStyle w:val="Header"/>
            <w:tabs>
              <w:tab w:val="clear" w:pos="4680"/>
              <w:tab w:val="clear" w:pos="9360"/>
              <w:tab w:val="center" w:pos="4513"/>
              <w:tab w:val="right" w:pos="9180"/>
            </w:tabs>
            <w:ind w:right="-63"/>
            <w:jc w:val="right"/>
            <w:rPr>
              <w:i/>
              <w:sz w:val="18"/>
              <w:szCs w:val="18"/>
            </w:rPr>
          </w:pPr>
          <w:r w:rsidRPr="00992033">
            <w:rPr>
              <w:i/>
              <w:sz w:val="18"/>
              <w:szCs w:val="18"/>
            </w:rPr>
            <w:t xml:space="preserve">Detail Engineering Design, </w:t>
          </w:r>
          <w:r>
            <w:rPr>
              <w:i/>
              <w:sz w:val="18"/>
              <w:szCs w:val="18"/>
            </w:rPr>
            <w:t>Updated Feasibility Study Report</w:t>
          </w:r>
        </w:p>
      </w:tc>
    </w:tr>
  </w:tbl>
  <w:p w14:paraId="5032DB84" w14:textId="77777777" w:rsidR="00F06FBD" w:rsidRPr="00505D9E" w:rsidRDefault="00F06FBD" w:rsidP="00535242">
    <w:pPr>
      <w:pStyle w:val="Header"/>
      <w:tabs>
        <w:tab w:val="clear" w:pos="4680"/>
        <w:tab w:val="clear" w:pos="9360"/>
        <w:tab w:val="center" w:pos="4513"/>
        <w:tab w:val="right" w:pos="9180"/>
      </w:tabs>
      <w:ind w:right="-63"/>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5127"/>
    </w:tblGrid>
    <w:tr w:rsidR="00F06FBD" w14:paraId="738EA592" w14:textId="77777777" w:rsidTr="00535242">
      <w:trPr>
        <w:trHeight w:val="305"/>
      </w:trPr>
      <w:tc>
        <w:tcPr>
          <w:tcW w:w="5921" w:type="dxa"/>
        </w:tcPr>
        <w:p w14:paraId="08045CB1" w14:textId="77777777" w:rsidR="00F06FBD" w:rsidRPr="009E0F83" w:rsidRDefault="00F06FBD" w:rsidP="00535242">
          <w:pPr>
            <w:pStyle w:val="Header"/>
            <w:tabs>
              <w:tab w:val="clear" w:pos="4680"/>
              <w:tab w:val="clear" w:pos="9360"/>
              <w:tab w:val="center" w:pos="4513"/>
              <w:tab w:val="right" w:pos="9180"/>
            </w:tabs>
            <w:ind w:right="-63"/>
            <w:rPr>
              <w:i/>
              <w:sz w:val="18"/>
              <w:szCs w:val="18"/>
            </w:rPr>
          </w:pPr>
          <w:proofErr w:type="spellStart"/>
          <w:r>
            <w:rPr>
              <w:i/>
              <w:sz w:val="18"/>
              <w:szCs w:val="18"/>
            </w:rPr>
            <w:t>Sushmit</w:t>
          </w:r>
          <w:proofErr w:type="spellEnd"/>
          <w:r>
            <w:rPr>
              <w:i/>
              <w:sz w:val="18"/>
              <w:szCs w:val="18"/>
            </w:rPr>
            <w:t xml:space="preserve"> Energy Pvt. Ltd.</w:t>
          </w:r>
        </w:p>
      </w:tc>
      <w:tc>
        <w:tcPr>
          <w:tcW w:w="7712" w:type="dxa"/>
        </w:tcPr>
        <w:p w14:paraId="2A64AEB2" w14:textId="77777777" w:rsidR="00F06FBD" w:rsidRDefault="00F06FBD" w:rsidP="00535242">
          <w:pPr>
            <w:pStyle w:val="Header"/>
            <w:tabs>
              <w:tab w:val="clear" w:pos="4680"/>
              <w:tab w:val="clear" w:pos="9360"/>
              <w:tab w:val="center" w:pos="4513"/>
              <w:tab w:val="right" w:pos="9180"/>
            </w:tabs>
            <w:ind w:right="-63"/>
            <w:jc w:val="right"/>
            <w:rPr>
              <w:i/>
              <w:sz w:val="18"/>
              <w:szCs w:val="18"/>
            </w:rPr>
          </w:pPr>
          <w:proofErr w:type="spellStart"/>
          <w:r>
            <w:rPr>
              <w:i/>
              <w:sz w:val="18"/>
              <w:szCs w:val="18"/>
            </w:rPr>
            <w:t>Myagdi</w:t>
          </w:r>
          <w:proofErr w:type="spellEnd"/>
          <w:r>
            <w:rPr>
              <w:i/>
              <w:sz w:val="18"/>
              <w:szCs w:val="18"/>
            </w:rPr>
            <w:t xml:space="preserve"> </w:t>
          </w:r>
          <w:proofErr w:type="spellStart"/>
          <w:r>
            <w:rPr>
              <w:i/>
              <w:sz w:val="18"/>
              <w:szCs w:val="18"/>
            </w:rPr>
            <w:t>Khola</w:t>
          </w:r>
          <w:proofErr w:type="spellEnd"/>
          <w:r>
            <w:rPr>
              <w:i/>
              <w:sz w:val="18"/>
              <w:szCs w:val="18"/>
            </w:rPr>
            <w:t>-B Hydroelectric Project (15 MW)</w:t>
          </w:r>
        </w:p>
      </w:tc>
    </w:tr>
    <w:tr w:rsidR="00F06FBD" w14:paraId="1456D413" w14:textId="77777777" w:rsidTr="00535242">
      <w:trPr>
        <w:trHeight w:val="305"/>
      </w:trPr>
      <w:tc>
        <w:tcPr>
          <w:tcW w:w="5921" w:type="dxa"/>
        </w:tcPr>
        <w:p w14:paraId="4272DA1C" w14:textId="77777777" w:rsidR="00F06FBD" w:rsidRDefault="00F06FBD" w:rsidP="00535242">
          <w:pPr>
            <w:pStyle w:val="Header"/>
            <w:tabs>
              <w:tab w:val="clear" w:pos="4680"/>
              <w:tab w:val="clear" w:pos="9360"/>
              <w:tab w:val="center" w:pos="4513"/>
              <w:tab w:val="right" w:pos="9180"/>
            </w:tabs>
            <w:ind w:right="-63"/>
            <w:rPr>
              <w:i/>
              <w:sz w:val="18"/>
              <w:szCs w:val="18"/>
            </w:rPr>
          </w:pPr>
        </w:p>
      </w:tc>
      <w:tc>
        <w:tcPr>
          <w:tcW w:w="7712" w:type="dxa"/>
        </w:tcPr>
        <w:p w14:paraId="4B26389E" w14:textId="77777777" w:rsidR="00F06FBD" w:rsidRDefault="00F06FBD" w:rsidP="00535242">
          <w:pPr>
            <w:pStyle w:val="Header"/>
            <w:tabs>
              <w:tab w:val="clear" w:pos="4680"/>
              <w:tab w:val="clear" w:pos="9360"/>
              <w:tab w:val="center" w:pos="4513"/>
              <w:tab w:val="right" w:pos="9180"/>
            </w:tabs>
            <w:ind w:right="-63"/>
            <w:jc w:val="right"/>
            <w:rPr>
              <w:i/>
              <w:sz w:val="18"/>
              <w:szCs w:val="18"/>
            </w:rPr>
          </w:pPr>
          <w:r w:rsidRPr="00992033">
            <w:rPr>
              <w:i/>
              <w:sz w:val="18"/>
              <w:szCs w:val="18"/>
            </w:rPr>
            <w:t xml:space="preserve">Detail Engineering Design, </w:t>
          </w:r>
          <w:r>
            <w:rPr>
              <w:i/>
              <w:sz w:val="18"/>
              <w:szCs w:val="18"/>
            </w:rPr>
            <w:t>Updated Feasibility Study Report</w:t>
          </w:r>
        </w:p>
      </w:tc>
    </w:tr>
  </w:tbl>
  <w:p w14:paraId="6212AC1A" w14:textId="77777777" w:rsidR="00F06FBD" w:rsidRPr="00505D9E" w:rsidRDefault="00F06FBD" w:rsidP="00535242">
    <w:pPr>
      <w:pStyle w:val="Header"/>
      <w:tabs>
        <w:tab w:val="clear" w:pos="4680"/>
        <w:tab w:val="clear" w:pos="9360"/>
        <w:tab w:val="center" w:pos="4513"/>
        <w:tab w:val="right" w:pos="9180"/>
      </w:tabs>
      <w:ind w:right="-63"/>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8DE"/>
    <w:multiLevelType w:val="hybridMultilevel"/>
    <w:tmpl w:val="24B6B2D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A6CE3"/>
    <w:multiLevelType w:val="hybridMultilevel"/>
    <w:tmpl w:val="07DCE4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7062CC"/>
    <w:multiLevelType w:val="hybridMultilevel"/>
    <w:tmpl w:val="EA6E331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1D4A84"/>
    <w:multiLevelType w:val="hybridMultilevel"/>
    <w:tmpl w:val="B6B4C2F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54708D"/>
    <w:multiLevelType w:val="hybridMultilevel"/>
    <w:tmpl w:val="DBF49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322A9D"/>
    <w:multiLevelType w:val="hybridMultilevel"/>
    <w:tmpl w:val="2BEEC5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54295"/>
    <w:multiLevelType w:val="multilevel"/>
    <w:tmpl w:val="5E6857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4.%3"/>
      <w:lvlJc w:val="left"/>
      <w:pPr>
        <w:ind w:left="720" w:hanging="720"/>
      </w:pPr>
      <w:rPr>
        <w:rFonts w:hint="default"/>
      </w:rPr>
    </w:lvl>
    <w:lvl w:ilvl="3">
      <w:start w:val="1"/>
      <w:numFmt w:val="decimal"/>
      <w:pStyle w:val="Heading4"/>
      <w:lvlText w:val="4.5.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5650A75"/>
    <w:multiLevelType w:val="hybridMultilevel"/>
    <w:tmpl w:val="76680132"/>
    <w:lvl w:ilvl="0" w:tplc="CD501D84">
      <w:start w:val="7"/>
      <w:numFmt w:val="bullet"/>
      <w:lvlText w:val=""/>
      <w:lvlJc w:val="left"/>
      <w:pPr>
        <w:tabs>
          <w:tab w:val="num" w:pos="645"/>
        </w:tabs>
        <w:ind w:left="645" w:hanging="405"/>
      </w:pPr>
      <w:rPr>
        <w:rFonts w:ascii="Symbol" w:hAnsi="Symbol"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91871"/>
    <w:multiLevelType w:val="hybridMultilevel"/>
    <w:tmpl w:val="D26CF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7B0605"/>
    <w:multiLevelType w:val="multilevel"/>
    <w:tmpl w:val="3268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54162F"/>
    <w:multiLevelType w:val="hybridMultilevel"/>
    <w:tmpl w:val="AA040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0006F"/>
    <w:multiLevelType w:val="hybridMultilevel"/>
    <w:tmpl w:val="7CECF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09AA"/>
    <w:multiLevelType w:val="hybridMultilevel"/>
    <w:tmpl w:val="28E4F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003BE6"/>
    <w:multiLevelType w:val="hybridMultilevel"/>
    <w:tmpl w:val="38E62A02"/>
    <w:lvl w:ilvl="0" w:tplc="0409000D">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2180F58"/>
    <w:multiLevelType w:val="hybridMultilevel"/>
    <w:tmpl w:val="C9FE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64B52"/>
    <w:multiLevelType w:val="multilevel"/>
    <w:tmpl w:val="5B8ECDC2"/>
    <w:lvl w:ilvl="0">
      <w:start w:val="1"/>
      <w:numFmt w:val="bullet"/>
      <w:pStyle w:val="BulletShort"/>
      <w:lvlText w:val=""/>
      <w:lvlJc w:val="left"/>
      <w:pPr>
        <w:tabs>
          <w:tab w:val="num" w:pos="720"/>
        </w:tabs>
        <w:ind w:left="720" w:hanging="360"/>
      </w:pPr>
      <w:rPr>
        <w:rFonts w:ascii="Symbol" w:hAnsi="Symbol" w:hint="default"/>
      </w:rPr>
    </w:lvl>
    <w:lvl w:ilvl="1">
      <w:start w:val="29"/>
      <w:numFmt w:val="decimal"/>
      <w:lvlText w:val="%2"/>
      <w:lvlJc w:val="left"/>
      <w:pPr>
        <w:ind w:left="1494" w:hanging="360"/>
      </w:pPr>
      <w:rPr>
        <w:rFonts w:hint="default"/>
      </w:rPr>
    </w:lvl>
    <w:lvl w:ilvl="2">
      <w:start w:val="1"/>
      <w:numFmt w:val="lowerLetter"/>
      <w:lvlText w:val="(%3)"/>
      <w:lvlJc w:val="left"/>
      <w:pPr>
        <w:ind w:left="360" w:hanging="360"/>
      </w:pPr>
      <w:rPr>
        <w:rFonts w:hint="default"/>
      </w:rPr>
    </w:lvl>
    <w:lvl w:ilvl="3">
      <w:start w:val="2"/>
      <w:numFmt w:val="lowerRoman"/>
      <w:lvlText w:val="(%4)"/>
      <w:lvlJc w:val="left"/>
      <w:pPr>
        <w:ind w:left="720" w:hanging="720"/>
      </w:pPr>
      <w:rPr>
        <w:rFonts w:hint="default"/>
      </w:rPr>
    </w:lvl>
    <w:lvl w:ilvl="4">
      <w:start w:val="1"/>
      <w:numFmt w:val="upp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A4BCE"/>
    <w:multiLevelType w:val="multilevel"/>
    <w:tmpl w:val="F4D885CA"/>
    <w:lvl w:ilvl="0">
      <w:start w:val="1"/>
      <w:numFmt w:val="bullet"/>
      <w:pStyle w:val="zzz1"/>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D77C8"/>
    <w:multiLevelType w:val="hybridMultilevel"/>
    <w:tmpl w:val="203042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8AE2C4A"/>
    <w:multiLevelType w:val="multilevel"/>
    <w:tmpl w:val="C8120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F24492"/>
    <w:multiLevelType w:val="hybridMultilevel"/>
    <w:tmpl w:val="8EACC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A42223"/>
    <w:multiLevelType w:val="hybridMultilevel"/>
    <w:tmpl w:val="318AED6A"/>
    <w:lvl w:ilvl="0" w:tplc="8CCE31B8">
      <w:start w:val="1"/>
      <w:numFmt w:val="bullet"/>
      <w:lvlText w:val="-"/>
      <w:lvlJc w:val="left"/>
      <w:pPr>
        <w:ind w:left="1440" w:hanging="360"/>
      </w:pPr>
      <w:rPr>
        <w:rFonts w:ascii="Gill Sans MT" w:eastAsia="Times New Roman" w:hAnsi="Gill Sans M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DF02C8"/>
    <w:multiLevelType w:val="hybridMultilevel"/>
    <w:tmpl w:val="7EDAD92C"/>
    <w:lvl w:ilvl="0" w:tplc="08ECC42A">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C2F32"/>
    <w:multiLevelType w:val="hybridMultilevel"/>
    <w:tmpl w:val="95AC7CBC"/>
    <w:lvl w:ilvl="0" w:tplc="0792D81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449842EB"/>
    <w:multiLevelType w:val="multilevel"/>
    <w:tmpl w:val="FF5E4030"/>
    <w:lvl w:ilvl="0">
      <w:start w:val="3"/>
      <w:numFmt w:val="decimal"/>
      <w:lvlText w:val="%1"/>
      <w:lvlJc w:val="left"/>
      <w:pPr>
        <w:ind w:left="405" w:hanging="405"/>
      </w:pPr>
      <w:rPr>
        <w:rFonts w:cs="Arial" w:hint="default"/>
      </w:rPr>
    </w:lvl>
    <w:lvl w:ilvl="1">
      <w:start w:val="20"/>
      <w:numFmt w:val="decimal"/>
      <w:lvlText w:val="%1.%2"/>
      <w:lvlJc w:val="left"/>
      <w:pPr>
        <w:ind w:left="585" w:hanging="405"/>
      </w:pPr>
      <w:rPr>
        <w:rFonts w:cs="Arial" w:hint="default"/>
      </w:rPr>
    </w:lvl>
    <w:lvl w:ilvl="2">
      <w:start w:val="1"/>
      <w:numFmt w:val="decimal"/>
      <w:lvlText w:val="%1.%2.%3"/>
      <w:lvlJc w:val="left"/>
      <w:pPr>
        <w:ind w:left="1080" w:hanging="720"/>
      </w:pPr>
      <w:rPr>
        <w:rFonts w:cs="Arial" w:hint="default"/>
      </w:rPr>
    </w:lvl>
    <w:lvl w:ilvl="3">
      <w:start w:val="1"/>
      <w:numFmt w:val="decimal"/>
      <w:lvlText w:val="%1.%2.%3.%4"/>
      <w:lvlJc w:val="left"/>
      <w:pPr>
        <w:ind w:left="1260" w:hanging="720"/>
      </w:pPr>
      <w:rPr>
        <w:rFonts w:cs="Arial" w:hint="default"/>
      </w:rPr>
    </w:lvl>
    <w:lvl w:ilvl="4">
      <w:start w:val="1"/>
      <w:numFmt w:val="decimal"/>
      <w:lvlText w:val="%1.%2.%3.%4.%5"/>
      <w:lvlJc w:val="left"/>
      <w:pPr>
        <w:ind w:left="1800" w:hanging="1080"/>
      </w:pPr>
      <w:rPr>
        <w:rFonts w:cs="Arial" w:hint="default"/>
      </w:rPr>
    </w:lvl>
    <w:lvl w:ilvl="5">
      <w:start w:val="1"/>
      <w:numFmt w:val="decimal"/>
      <w:lvlText w:val="%1.%2.%3.%4.%5.%6"/>
      <w:lvlJc w:val="left"/>
      <w:pPr>
        <w:ind w:left="1980" w:hanging="1080"/>
      </w:pPr>
      <w:rPr>
        <w:rFonts w:cs="Arial" w:hint="default"/>
      </w:rPr>
    </w:lvl>
    <w:lvl w:ilvl="6">
      <w:start w:val="1"/>
      <w:numFmt w:val="decimal"/>
      <w:lvlText w:val="%1.%2.%3.%4.%5.%6.%7"/>
      <w:lvlJc w:val="left"/>
      <w:pPr>
        <w:ind w:left="2520" w:hanging="1440"/>
      </w:pPr>
      <w:rPr>
        <w:rFonts w:cs="Arial" w:hint="default"/>
      </w:rPr>
    </w:lvl>
    <w:lvl w:ilvl="7">
      <w:start w:val="1"/>
      <w:numFmt w:val="decimal"/>
      <w:lvlText w:val="%1.%2.%3.%4.%5.%6.%7.%8"/>
      <w:lvlJc w:val="left"/>
      <w:pPr>
        <w:ind w:left="2700" w:hanging="1440"/>
      </w:pPr>
      <w:rPr>
        <w:rFonts w:cs="Arial" w:hint="default"/>
      </w:rPr>
    </w:lvl>
    <w:lvl w:ilvl="8">
      <w:start w:val="1"/>
      <w:numFmt w:val="decimal"/>
      <w:lvlText w:val="%1.%2.%3.%4.%5.%6.%7.%8.%9"/>
      <w:lvlJc w:val="left"/>
      <w:pPr>
        <w:ind w:left="3240" w:hanging="1800"/>
      </w:pPr>
      <w:rPr>
        <w:rFonts w:cs="Arial" w:hint="default"/>
      </w:rPr>
    </w:lvl>
  </w:abstractNum>
  <w:abstractNum w:abstractNumId="24" w15:restartNumberingAfterBreak="0">
    <w:nsid w:val="449D0A45"/>
    <w:multiLevelType w:val="hybridMultilevel"/>
    <w:tmpl w:val="75723096"/>
    <w:lvl w:ilvl="0" w:tplc="251A9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AE7E08"/>
    <w:multiLevelType w:val="hybridMultilevel"/>
    <w:tmpl w:val="46FA769C"/>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4B3916C6"/>
    <w:multiLevelType w:val="multilevel"/>
    <w:tmpl w:val="44F6FE9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AE60BF"/>
    <w:multiLevelType w:val="hybridMultilevel"/>
    <w:tmpl w:val="B05A0294"/>
    <w:lvl w:ilvl="0" w:tplc="0809000F">
      <w:start w:val="1"/>
      <w:numFmt w:val="decimal"/>
      <w:lvlText w:val="%1."/>
      <w:lvlJc w:val="left"/>
      <w:pPr>
        <w:ind w:left="1242" w:hanging="360"/>
      </w:pPr>
      <w:rPr>
        <w:rFonts w:hint="default"/>
      </w:rPr>
    </w:lvl>
    <w:lvl w:ilvl="1" w:tplc="FFFFFFFF" w:tentative="1">
      <w:start w:val="1"/>
      <w:numFmt w:val="lowerLetter"/>
      <w:lvlText w:val="%2."/>
      <w:lvlJc w:val="left"/>
      <w:pPr>
        <w:ind w:left="1962" w:hanging="360"/>
      </w:pPr>
    </w:lvl>
    <w:lvl w:ilvl="2" w:tplc="FFFFFFFF" w:tentative="1">
      <w:start w:val="1"/>
      <w:numFmt w:val="lowerRoman"/>
      <w:lvlText w:val="%3."/>
      <w:lvlJc w:val="right"/>
      <w:pPr>
        <w:ind w:left="2682" w:hanging="180"/>
      </w:pPr>
    </w:lvl>
    <w:lvl w:ilvl="3" w:tplc="FFFFFFFF" w:tentative="1">
      <w:start w:val="1"/>
      <w:numFmt w:val="decimal"/>
      <w:lvlText w:val="%4."/>
      <w:lvlJc w:val="left"/>
      <w:pPr>
        <w:ind w:left="3402" w:hanging="360"/>
      </w:pPr>
    </w:lvl>
    <w:lvl w:ilvl="4" w:tplc="FFFFFFFF" w:tentative="1">
      <w:start w:val="1"/>
      <w:numFmt w:val="lowerLetter"/>
      <w:lvlText w:val="%5."/>
      <w:lvlJc w:val="left"/>
      <w:pPr>
        <w:ind w:left="4122" w:hanging="360"/>
      </w:pPr>
    </w:lvl>
    <w:lvl w:ilvl="5" w:tplc="FFFFFFFF" w:tentative="1">
      <w:start w:val="1"/>
      <w:numFmt w:val="lowerRoman"/>
      <w:lvlText w:val="%6."/>
      <w:lvlJc w:val="right"/>
      <w:pPr>
        <w:ind w:left="4842" w:hanging="180"/>
      </w:pPr>
    </w:lvl>
    <w:lvl w:ilvl="6" w:tplc="FFFFFFFF" w:tentative="1">
      <w:start w:val="1"/>
      <w:numFmt w:val="decimal"/>
      <w:lvlText w:val="%7."/>
      <w:lvlJc w:val="left"/>
      <w:pPr>
        <w:ind w:left="5562" w:hanging="360"/>
      </w:pPr>
    </w:lvl>
    <w:lvl w:ilvl="7" w:tplc="FFFFFFFF" w:tentative="1">
      <w:start w:val="1"/>
      <w:numFmt w:val="lowerLetter"/>
      <w:lvlText w:val="%8."/>
      <w:lvlJc w:val="left"/>
      <w:pPr>
        <w:ind w:left="6282" w:hanging="360"/>
      </w:pPr>
    </w:lvl>
    <w:lvl w:ilvl="8" w:tplc="FFFFFFFF" w:tentative="1">
      <w:start w:val="1"/>
      <w:numFmt w:val="lowerRoman"/>
      <w:lvlText w:val="%9."/>
      <w:lvlJc w:val="right"/>
      <w:pPr>
        <w:ind w:left="7002" w:hanging="180"/>
      </w:pPr>
    </w:lvl>
  </w:abstractNum>
  <w:abstractNum w:abstractNumId="28" w15:restartNumberingAfterBreak="0">
    <w:nsid w:val="5AB51CD1"/>
    <w:multiLevelType w:val="hybridMultilevel"/>
    <w:tmpl w:val="6BFE701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F349B4"/>
    <w:multiLevelType w:val="hybridMultilevel"/>
    <w:tmpl w:val="693EDE38"/>
    <w:lvl w:ilvl="0" w:tplc="36B055DA">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61C51104"/>
    <w:multiLevelType w:val="multilevel"/>
    <w:tmpl w:val="0DDC0F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715A3F"/>
    <w:multiLevelType w:val="hybridMultilevel"/>
    <w:tmpl w:val="C3AE76F0"/>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2" w15:restartNumberingAfterBreak="0">
    <w:nsid w:val="75CA20F2"/>
    <w:multiLevelType w:val="hybridMultilevel"/>
    <w:tmpl w:val="1D4A0210"/>
    <w:lvl w:ilvl="0" w:tplc="CF9AFD22">
      <w:start w:val="1"/>
      <w:numFmt w:val="bullet"/>
      <w:lvlText w:val="-"/>
      <w:lvlJc w:val="left"/>
      <w:pPr>
        <w:ind w:left="2160" w:hanging="360"/>
      </w:pPr>
      <w:rPr>
        <w:rFonts w:ascii="Gill Sans MT" w:eastAsia="Times New Roman" w:hAnsi="Gill Sans MT" w:cs="Times New Roman"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num w:numId="1">
    <w:abstractNumId w:val="18"/>
  </w:num>
  <w:num w:numId="2">
    <w:abstractNumId w:val="20"/>
  </w:num>
  <w:num w:numId="3">
    <w:abstractNumId w:val="26"/>
  </w:num>
  <w:num w:numId="4">
    <w:abstractNumId w:val="23"/>
  </w:num>
  <w:num w:numId="5">
    <w:abstractNumId w:val="6"/>
  </w:num>
  <w:num w:numId="6">
    <w:abstractNumId w:val="15"/>
  </w:num>
  <w:num w:numId="7">
    <w:abstractNumId w:val="28"/>
  </w:num>
  <w:num w:numId="8">
    <w:abstractNumId w:val="13"/>
  </w:num>
  <w:num w:numId="9">
    <w:abstractNumId w:val="17"/>
  </w:num>
  <w:num w:numId="10">
    <w:abstractNumId w:val="2"/>
  </w:num>
  <w:num w:numId="11">
    <w:abstractNumId w:val="24"/>
  </w:num>
  <w:num w:numId="12">
    <w:abstractNumId w:val="12"/>
  </w:num>
  <w:num w:numId="13">
    <w:abstractNumId w:val="9"/>
  </w:num>
  <w:num w:numId="14">
    <w:abstractNumId w:val="30"/>
  </w:num>
  <w:num w:numId="15">
    <w:abstractNumId w:val="14"/>
  </w:num>
  <w:num w:numId="16">
    <w:abstractNumId w:val="19"/>
  </w:num>
  <w:num w:numId="17">
    <w:abstractNumId w:val="8"/>
  </w:num>
  <w:num w:numId="18">
    <w:abstractNumId w:val="22"/>
  </w:num>
  <w:num w:numId="19">
    <w:abstractNumId w:val="5"/>
  </w:num>
  <w:num w:numId="20">
    <w:abstractNumId w:val="10"/>
  </w:num>
  <w:num w:numId="21">
    <w:abstractNumId w:val="21"/>
  </w:num>
  <w:num w:numId="22">
    <w:abstractNumId w:val="11"/>
  </w:num>
  <w:num w:numId="23">
    <w:abstractNumId w:val="16"/>
  </w:num>
  <w:num w:numId="24">
    <w:abstractNumId w:val="27"/>
  </w:num>
  <w:num w:numId="25">
    <w:abstractNumId w:val="3"/>
  </w:num>
  <w:num w:numId="26">
    <w:abstractNumId w:val="1"/>
  </w:num>
  <w:num w:numId="27">
    <w:abstractNumId w:val="0"/>
  </w:num>
  <w:num w:numId="28">
    <w:abstractNumId w:val="25"/>
  </w:num>
  <w:num w:numId="29">
    <w:abstractNumId w:val="31"/>
  </w:num>
  <w:num w:numId="30">
    <w:abstractNumId w:val="32"/>
  </w:num>
  <w:num w:numId="31">
    <w:abstractNumId w:val="4"/>
  </w:num>
  <w:num w:numId="32">
    <w:abstractNumId w:val="29"/>
  </w:num>
  <w:num w:numId="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mar Baral">
    <w15:presenceInfo w15:providerId="None" w15:userId="Kumar Baral"/>
  </w15:person>
  <w15:person w15:author="Shyam Bhusal">
    <w15:presenceInfo w15:providerId="AD" w15:userId="S-1-5-21-2237983844-3594422194-1566261666-1296"/>
  </w15:person>
  <w15:person w15:author="Jeevika Khadka">
    <w15:presenceInfo w15:providerId="AD" w15:userId="S-1-5-21-2237983844-3594422194-1566261666-1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0NjU3szAyM7M0MzBW0lEKTi0uzszPAykwNKwFAOA7kTQtAAAA"/>
  </w:docVars>
  <w:rsids>
    <w:rsidRoot w:val="009971CA"/>
    <w:rsid w:val="00001919"/>
    <w:rsid w:val="00007E11"/>
    <w:rsid w:val="0005347F"/>
    <w:rsid w:val="00055B99"/>
    <w:rsid w:val="0005675A"/>
    <w:rsid w:val="000644E2"/>
    <w:rsid w:val="00077C97"/>
    <w:rsid w:val="000852D1"/>
    <w:rsid w:val="000968EF"/>
    <w:rsid w:val="000B2BFD"/>
    <w:rsid w:val="000B4855"/>
    <w:rsid w:val="000B506A"/>
    <w:rsid w:val="000B7A38"/>
    <w:rsid w:val="000E4289"/>
    <w:rsid w:val="000F2509"/>
    <w:rsid w:val="000F7CEB"/>
    <w:rsid w:val="00134633"/>
    <w:rsid w:val="00134931"/>
    <w:rsid w:val="0013519D"/>
    <w:rsid w:val="00153E54"/>
    <w:rsid w:val="00165BA6"/>
    <w:rsid w:val="00186F0C"/>
    <w:rsid w:val="0019621C"/>
    <w:rsid w:val="00197E8A"/>
    <w:rsid w:val="001B0C2A"/>
    <w:rsid w:val="001D02CA"/>
    <w:rsid w:val="001D6C3C"/>
    <w:rsid w:val="001D7940"/>
    <w:rsid w:val="001E79F0"/>
    <w:rsid w:val="001F4F60"/>
    <w:rsid w:val="001F5200"/>
    <w:rsid w:val="00204407"/>
    <w:rsid w:val="00210F90"/>
    <w:rsid w:val="00263D15"/>
    <w:rsid w:val="00265E8D"/>
    <w:rsid w:val="0027623C"/>
    <w:rsid w:val="002879FF"/>
    <w:rsid w:val="00291B09"/>
    <w:rsid w:val="002A5777"/>
    <w:rsid w:val="002B4C0B"/>
    <w:rsid w:val="002C3D2F"/>
    <w:rsid w:val="002D1B7F"/>
    <w:rsid w:val="002F7647"/>
    <w:rsid w:val="003019D7"/>
    <w:rsid w:val="0030245C"/>
    <w:rsid w:val="0031275B"/>
    <w:rsid w:val="00341B7C"/>
    <w:rsid w:val="00343B6A"/>
    <w:rsid w:val="003470F2"/>
    <w:rsid w:val="00350DD9"/>
    <w:rsid w:val="0035178B"/>
    <w:rsid w:val="00355A50"/>
    <w:rsid w:val="00366A4B"/>
    <w:rsid w:val="003946CE"/>
    <w:rsid w:val="003B0443"/>
    <w:rsid w:val="003E00F1"/>
    <w:rsid w:val="003E38E5"/>
    <w:rsid w:val="003E649B"/>
    <w:rsid w:val="003F4237"/>
    <w:rsid w:val="003F4F16"/>
    <w:rsid w:val="00403923"/>
    <w:rsid w:val="00405CC1"/>
    <w:rsid w:val="004062C8"/>
    <w:rsid w:val="00410AE2"/>
    <w:rsid w:val="00437D5E"/>
    <w:rsid w:val="00444134"/>
    <w:rsid w:val="00446116"/>
    <w:rsid w:val="00454448"/>
    <w:rsid w:val="00457491"/>
    <w:rsid w:val="004715D6"/>
    <w:rsid w:val="004735E3"/>
    <w:rsid w:val="004A1E16"/>
    <w:rsid w:val="004C6952"/>
    <w:rsid w:val="004D2D20"/>
    <w:rsid w:val="004D64F1"/>
    <w:rsid w:val="004D717D"/>
    <w:rsid w:val="0050434C"/>
    <w:rsid w:val="0051136A"/>
    <w:rsid w:val="00517DC2"/>
    <w:rsid w:val="00532743"/>
    <w:rsid w:val="00535242"/>
    <w:rsid w:val="00543932"/>
    <w:rsid w:val="00547E87"/>
    <w:rsid w:val="005600A0"/>
    <w:rsid w:val="00563E44"/>
    <w:rsid w:val="005652DF"/>
    <w:rsid w:val="00570BF2"/>
    <w:rsid w:val="00577E7F"/>
    <w:rsid w:val="005804FB"/>
    <w:rsid w:val="00581426"/>
    <w:rsid w:val="00587034"/>
    <w:rsid w:val="005A3058"/>
    <w:rsid w:val="005A5FB5"/>
    <w:rsid w:val="005A7978"/>
    <w:rsid w:val="005D276A"/>
    <w:rsid w:val="005D7144"/>
    <w:rsid w:val="005F2016"/>
    <w:rsid w:val="005F67A8"/>
    <w:rsid w:val="005F6E1F"/>
    <w:rsid w:val="00613407"/>
    <w:rsid w:val="00620A1F"/>
    <w:rsid w:val="00620F63"/>
    <w:rsid w:val="00635EDE"/>
    <w:rsid w:val="00642345"/>
    <w:rsid w:val="00645859"/>
    <w:rsid w:val="00663C38"/>
    <w:rsid w:val="0068532E"/>
    <w:rsid w:val="006A305E"/>
    <w:rsid w:val="006C002E"/>
    <w:rsid w:val="006C6245"/>
    <w:rsid w:val="006E2677"/>
    <w:rsid w:val="006E4745"/>
    <w:rsid w:val="006F25AA"/>
    <w:rsid w:val="00722C17"/>
    <w:rsid w:val="00730C61"/>
    <w:rsid w:val="00740A11"/>
    <w:rsid w:val="00757C21"/>
    <w:rsid w:val="00757D7F"/>
    <w:rsid w:val="007622D3"/>
    <w:rsid w:val="00781E3D"/>
    <w:rsid w:val="00787ECB"/>
    <w:rsid w:val="007A68EF"/>
    <w:rsid w:val="007A6D04"/>
    <w:rsid w:val="007B3F22"/>
    <w:rsid w:val="007B40F8"/>
    <w:rsid w:val="007B6119"/>
    <w:rsid w:val="007D0BE5"/>
    <w:rsid w:val="007E1EE2"/>
    <w:rsid w:val="007F68B3"/>
    <w:rsid w:val="00801B0C"/>
    <w:rsid w:val="00804225"/>
    <w:rsid w:val="00835147"/>
    <w:rsid w:val="00847ACD"/>
    <w:rsid w:val="008502AA"/>
    <w:rsid w:val="008511D3"/>
    <w:rsid w:val="00875F80"/>
    <w:rsid w:val="008855B7"/>
    <w:rsid w:val="00891370"/>
    <w:rsid w:val="008A412B"/>
    <w:rsid w:val="008B02AB"/>
    <w:rsid w:val="008C0CC5"/>
    <w:rsid w:val="008D02B5"/>
    <w:rsid w:val="008D108F"/>
    <w:rsid w:val="008E09B1"/>
    <w:rsid w:val="008E3E20"/>
    <w:rsid w:val="008E6CD1"/>
    <w:rsid w:val="008E6E6F"/>
    <w:rsid w:val="008F53EE"/>
    <w:rsid w:val="00904BFA"/>
    <w:rsid w:val="00906E06"/>
    <w:rsid w:val="0091264A"/>
    <w:rsid w:val="00915C8A"/>
    <w:rsid w:val="009205BC"/>
    <w:rsid w:val="00932179"/>
    <w:rsid w:val="009448F3"/>
    <w:rsid w:val="00944B6D"/>
    <w:rsid w:val="00944FEE"/>
    <w:rsid w:val="00961EB5"/>
    <w:rsid w:val="00963C0B"/>
    <w:rsid w:val="00972B2B"/>
    <w:rsid w:val="009760E3"/>
    <w:rsid w:val="009765FE"/>
    <w:rsid w:val="00981ECE"/>
    <w:rsid w:val="009821B6"/>
    <w:rsid w:val="0098397B"/>
    <w:rsid w:val="00994F8F"/>
    <w:rsid w:val="009971CA"/>
    <w:rsid w:val="009B1B21"/>
    <w:rsid w:val="009B6D0E"/>
    <w:rsid w:val="009D0C79"/>
    <w:rsid w:val="009D6FF4"/>
    <w:rsid w:val="009E0F46"/>
    <w:rsid w:val="009E511E"/>
    <w:rsid w:val="00A04D5E"/>
    <w:rsid w:val="00A130CF"/>
    <w:rsid w:val="00A1331B"/>
    <w:rsid w:val="00A15E96"/>
    <w:rsid w:val="00A224CE"/>
    <w:rsid w:val="00A45B70"/>
    <w:rsid w:val="00A56CB8"/>
    <w:rsid w:val="00A576B2"/>
    <w:rsid w:val="00A74C97"/>
    <w:rsid w:val="00A94141"/>
    <w:rsid w:val="00AC1A88"/>
    <w:rsid w:val="00AC23B1"/>
    <w:rsid w:val="00AD019C"/>
    <w:rsid w:val="00AE3D31"/>
    <w:rsid w:val="00AE4910"/>
    <w:rsid w:val="00AE5EA1"/>
    <w:rsid w:val="00AF0BE6"/>
    <w:rsid w:val="00B00A98"/>
    <w:rsid w:val="00B1789E"/>
    <w:rsid w:val="00B2222F"/>
    <w:rsid w:val="00B27F19"/>
    <w:rsid w:val="00B3549A"/>
    <w:rsid w:val="00B36AE6"/>
    <w:rsid w:val="00B46A05"/>
    <w:rsid w:val="00B60394"/>
    <w:rsid w:val="00B6794A"/>
    <w:rsid w:val="00B82548"/>
    <w:rsid w:val="00B84555"/>
    <w:rsid w:val="00B86FF4"/>
    <w:rsid w:val="00B92B0C"/>
    <w:rsid w:val="00BA1F73"/>
    <w:rsid w:val="00BA513A"/>
    <w:rsid w:val="00BA6F2E"/>
    <w:rsid w:val="00BC4463"/>
    <w:rsid w:val="00BD7267"/>
    <w:rsid w:val="00BE057B"/>
    <w:rsid w:val="00BF4350"/>
    <w:rsid w:val="00C35595"/>
    <w:rsid w:val="00C3621F"/>
    <w:rsid w:val="00C379C9"/>
    <w:rsid w:val="00C41675"/>
    <w:rsid w:val="00C41A29"/>
    <w:rsid w:val="00C4241A"/>
    <w:rsid w:val="00C43D98"/>
    <w:rsid w:val="00C56B20"/>
    <w:rsid w:val="00C60DEA"/>
    <w:rsid w:val="00C6590A"/>
    <w:rsid w:val="00C81F20"/>
    <w:rsid w:val="00C83A89"/>
    <w:rsid w:val="00C9506F"/>
    <w:rsid w:val="00C96368"/>
    <w:rsid w:val="00CA2C71"/>
    <w:rsid w:val="00CD0A0A"/>
    <w:rsid w:val="00CD7C35"/>
    <w:rsid w:val="00CE713F"/>
    <w:rsid w:val="00CF0AE3"/>
    <w:rsid w:val="00CF15DE"/>
    <w:rsid w:val="00CF3BDE"/>
    <w:rsid w:val="00CF502A"/>
    <w:rsid w:val="00D0760B"/>
    <w:rsid w:val="00D23694"/>
    <w:rsid w:val="00D23D66"/>
    <w:rsid w:val="00D4078D"/>
    <w:rsid w:val="00D51978"/>
    <w:rsid w:val="00D51C7F"/>
    <w:rsid w:val="00D56E40"/>
    <w:rsid w:val="00D5726F"/>
    <w:rsid w:val="00D60139"/>
    <w:rsid w:val="00D7273E"/>
    <w:rsid w:val="00DB0E8F"/>
    <w:rsid w:val="00DB111D"/>
    <w:rsid w:val="00DB4929"/>
    <w:rsid w:val="00DB5EEE"/>
    <w:rsid w:val="00DB7290"/>
    <w:rsid w:val="00DC37ED"/>
    <w:rsid w:val="00DC4059"/>
    <w:rsid w:val="00DC4F03"/>
    <w:rsid w:val="00DD0606"/>
    <w:rsid w:val="00DD4834"/>
    <w:rsid w:val="00DD5936"/>
    <w:rsid w:val="00DE25CE"/>
    <w:rsid w:val="00DF568A"/>
    <w:rsid w:val="00E00E07"/>
    <w:rsid w:val="00E02185"/>
    <w:rsid w:val="00E10AB3"/>
    <w:rsid w:val="00E20F24"/>
    <w:rsid w:val="00E472E6"/>
    <w:rsid w:val="00E47606"/>
    <w:rsid w:val="00E5486E"/>
    <w:rsid w:val="00E57C5A"/>
    <w:rsid w:val="00E64E85"/>
    <w:rsid w:val="00E650C8"/>
    <w:rsid w:val="00E83100"/>
    <w:rsid w:val="00E87E46"/>
    <w:rsid w:val="00E92454"/>
    <w:rsid w:val="00E9359A"/>
    <w:rsid w:val="00EA39BE"/>
    <w:rsid w:val="00EA6309"/>
    <w:rsid w:val="00EB0840"/>
    <w:rsid w:val="00EC2728"/>
    <w:rsid w:val="00EF0B90"/>
    <w:rsid w:val="00F06FBD"/>
    <w:rsid w:val="00F2203E"/>
    <w:rsid w:val="00F37C44"/>
    <w:rsid w:val="00F447E8"/>
    <w:rsid w:val="00F46335"/>
    <w:rsid w:val="00F474FC"/>
    <w:rsid w:val="00F5665B"/>
    <w:rsid w:val="00F56C44"/>
    <w:rsid w:val="00F64DA3"/>
    <w:rsid w:val="00F76745"/>
    <w:rsid w:val="00F810A5"/>
    <w:rsid w:val="00F939ED"/>
    <w:rsid w:val="00FA63F2"/>
    <w:rsid w:val="00FA7C65"/>
    <w:rsid w:val="00FB03A0"/>
    <w:rsid w:val="00FC389B"/>
    <w:rsid w:val="00FC40A9"/>
    <w:rsid w:val="00FC4800"/>
    <w:rsid w:val="00FC56AF"/>
    <w:rsid w:val="00FC5D1D"/>
    <w:rsid w:val="00FC66D8"/>
    <w:rsid w:val="00FD21AB"/>
    <w:rsid w:val="00FD7CAA"/>
    <w:rsid w:val="00FE3B73"/>
    <w:rsid w:val="00FE796B"/>
    <w:rsid w:val="00FF0A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9E2"/>
  <w15:chartTrackingRefBased/>
  <w15:docId w15:val="{B1DC8393-417D-4153-B804-E97DD232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1CA"/>
    <w:pPr>
      <w:spacing w:before="120" w:after="120" w:line="276" w:lineRule="auto"/>
      <w:ind w:right="360"/>
      <w:jc w:val="both"/>
    </w:pPr>
    <w:rPr>
      <w:rFonts w:ascii="Gill Sans MT" w:eastAsia="Times New Roman" w:hAnsi="Gill Sans MT" w:cs="Times New Roman"/>
      <w:szCs w:val="20"/>
    </w:rPr>
  </w:style>
  <w:style w:type="paragraph" w:styleId="Heading1">
    <w:name w:val="heading 1"/>
    <w:aliases w:val="h1,b1,smal-head 1,Char,Chapter,smal-head 1 Char Char Char,China1,smal-head 1 Char Char,Document Header1,KG,111,ClauseGroup_Title,level1,Kopf Firma,Chapter Heading,MARIE1,Heading A,Top,Header-1, Char"/>
    <w:basedOn w:val="Normal"/>
    <w:next w:val="Normal"/>
    <w:link w:val="Heading1Char"/>
    <w:qFormat/>
    <w:rsid w:val="009971CA"/>
    <w:pPr>
      <w:keepNext/>
      <w:keepLines/>
      <w:numPr>
        <w:numId w:val="5"/>
      </w:numPr>
      <w:spacing w:before="240" w:after="0"/>
      <w:outlineLvl w:val="0"/>
    </w:pPr>
    <w:rPr>
      <w:rFonts w:eastAsiaTheme="majorEastAsia" w:cstheme="majorBidi"/>
      <w:b/>
      <w:sz w:val="32"/>
      <w:szCs w:val="32"/>
    </w:rPr>
  </w:style>
  <w:style w:type="paragraph" w:styleId="Heading2">
    <w:name w:val="heading 2"/>
    <w:aliases w:val="Style DHV 2,smal-head2,Style DHV 2 Char Char,ADB Heading 2,China2,?? 2,smal-head2 Char Char,h2,1,Heading 2 Char Char Char Char Char,A-FS Überschrift 2,LUDB Heading 2,Heading 1 Char + 14 pt,Black,Justified,Before:  12 pt,head 0,Header-2"/>
    <w:basedOn w:val="Normal"/>
    <w:next w:val="Normal"/>
    <w:link w:val="Heading2Char"/>
    <w:unhideWhenUsed/>
    <w:qFormat/>
    <w:rsid w:val="009971CA"/>
    <w:pPr>
      <w:keepNext/>
      <w:keepLines/>
      <w:numPr>
        <w:ilvl w:val="1"/>
        <w:numId w:val="5"/>
      </w:numPr>
      <w:spacing w:before="40" w:after="0"/>
      <w:outlineLvl w:val="1"/>
    </w:pPr>
    <w:rPr>
      <w:rFonts w:eastAsiaTheme="majorEastAsia" w:cstheme="majorBidi"/>
      <w:b/>
      <w:szCs w:val="26"/>
    </w:rPr>
  </w:style>
  <w:style w:type="paragraph" w:styleId="Heading3">
    <w:name w:val="heading 3"/>
    <w:aliases w:val="small-head3,h3,h3 Char Char Char Char,h3 Char Char,h3 Char Char Char Char Char,h3 Char Char Char Char Char Char Char C,h3 Char Char Char Char Char Char Char C Char Char Char Char,Heading_aer 3 Char,heading3,Heading 3 new,PA Minor Section,11"/>
    <w:basedOn w:val="Heading1"/>
    <w:next w:val="Normal"/>
    <w:link w:val="Heading3Char"/>
    <w:autoRedefine/>
    <w:qFormat/>
    <w:rsid w:val="009971CA"/>
    <w:pPr>
      <w:keepLines w:val="0"/>
      <w:numPr>
        <w:ilvl w:val="2"/>
      </w:numPr>
      <w:tabs>
        <w:tab w:val="left" w:pos="720"/>
        <w:tab w:val="left" w:pos="990"/>
      </w:tabs>
      <w:spacing w:after="120" w:line="240" w:lineRule="auto"/>
      <w:jc w:val="left"/>
      <w:outlineLvl w:val="2"/>
    </w:pPr>
    <w:rPr>
      <w:rFonts w:eastAsia="Times New Roman" w:cs="Times New Roman"/>
      <w:bCs/>
      <w:color w:val="000000"/>
      <w:kern w:val="32"/>
      <w:sz w:val="22"/>
      <w:szCs w:val="26"/>
      <w:lang w:eastAsia="x-none"/>
    </w:rPr>
  </w:style>
  <w:style w:type="paragraph" w:styleId="Heading4">
    <w:name w:val="heading 4"/>
    <w:aliases w:val="Heading 4_Palun,small-head4,h4,4,I4,l4,heading4,heading,Level 2 - a,Heading 4mod,Sub-Clause Sub-paragraph,ClauseSubSub_No&amp;Name,A-FS, Sub-Clause Sub-paragraph"/>
    <w:basedOn w:val="Normal"/>
    <w:next w:val="Normal"/>
    <w:link w:val="Heading4Char"/>
    <w:autoRedefine/>
    <w:unhideWhenUsed/>
    <w:qFormat/>
    <w:rsid w:val="009971CA"/>
    <w:pPr>
      <w:numPr>
        <w:ilvl w:val="3"/>
        <w:numId w:val="5"/>
      </w:numPr>
      <w:outlineLvl w:val="3"/>
    </w:pPr>
    <w:rPr>
      <w:b/>
      <w:bCs/>
    </w:rPr>
  </w:style>
  <w:style w:type="paragraph" w:styleId="Heading5">
    <w:name w:val="heading 5"/>
    <w:aliases w:val="NOrmal text"/>
    <w:basedOn w:val="Heading1"/>
    <w:next w:val="Normal"/>
    <w:link w:val="Heading5Char"/>
    <w:unhideWhenUsed/>
    <w:qFormat/>
    <w:rsid w:val="009971CA"/>
    <w:pPr>
      <w:keepLines w:val="0"/>
      <w:numPr>
        <w:ilvl w:val="4"/>
      </w:numPr>
      <w:tabs>
        <w:tab w:val="left" w:pos="360"/>
        <w:tab w:val="left" w:pos="720"/>
      </w:tabs>
      <w:spacing w:before="120" w:after="120" w:line="240" w:lineRule="auto"/>
      <w:jc w:val="left"/>
      <w:outlineLvl w:val="4"/>
    </w:pPr>
    <w:rPr>
      <w:rFonts w:eastAsia="Times New Roman" w:cs="Times New Roman"/>
      <w:b w:val="0"/>
      <w:bCs/>
      <w:kern w:val="32"/>
      <w:sz w:val="24"/>
      <w:szCs w:val="24"/>
      <w:u w:val="single"/>
      <w:lang w:val="x-none" w:eastAsia="x-none"/>
    </w:rPr>
  </w:style>
  <w:style w:type="paragraph" w:styleId="Heading6">
    <w:name w:val="heading 6"/>
    <w:aliases w:val="China6,?? 6,SUB HEADING"/>
    <w:basedOn w:val="Normal"/>
    <w:next w:val="Normal"/>
    <w:link w:val="Heading6Char"/>
    <w:unhideWhenUsed/>
    <w:qFormat/>
    <w:rsid w:val="009971CA"/>
    <w:pPr>
      <w:keepNext/>
      <w:keepLines/>
      <w:numPr>
        <w:ilvl w:val="5"/>
        <w:numId w:val="5"/>
      </w:numPr>
      <w:spacing w:before="200" w:after="0"/>
      <w:outlineLvl w:val="5"/>
    </w:pPr>
    <w:rPr>
      <w:iCs/>
      <w:u w:val="single"/>
      <w:lang w:val="x-none" w:eastAsia="x-none"/>
    </w:rPr>
  </w:style>
  <w:style w:type="paragraph" w:styleId="Heading7">
    <w:name w:val="heading 7"/>
    <w:aliases w:val="1.1 HEADING"/>
    <w:basedOn w:val="Normal"/>
    <w:next w:val="Normal"/>
    <w:link w:val="Heading7Char"/>
    <w:qFormat/>
    <w:rsid w:val="009971CA"/>
    <w:pPr>
      <w:keepNext/>
      <w:numPr>
        <w:ilvl w:val="6"/>
        <w:numId w:val="5"/>
      </w:numPr>
      <w:spacing w:before="0" w:after="0" w:line="240" w:lineRule="auto"/>
      <w:outlineLvl w:val="6"/>
    </w:pPr>
    <w:rPr>
      <w:rFonts w:ascii="Arial" w:hAnsi="Arial"/>
      <w:lang w:val="x-none" w:eastAsia="x-none"/>
    </w:rPr>
  </w:style>
  <w:style w:type="paragraph" w:styleId="Heading8">
    <w:name w:val="heading 8"/>
    <w:basedOn w:val="Normal"/>
    <w:next w:val="Normal"/>
    <w:link w:val="Heading8Char"/>
    <w:qFormat/>
    <w:rsid w:val="009971CA"/>
    <w:pPr>
      <w:numPr>
        <w:ilvl w:val="7"/>
        <w:numId w:val="5"/>
      </w:numPr>
      <w:spacing w:before="0" w:after="0" w:line="240" w:lineRule="auto"/>
      <w:outlineLvl w:val="7"/>
    </w:pPr>
    <w:rPr>
      <w:rFonts w:ascii="Arial" w:hAnsi="Arial"/>
      <w:lang w:val="x-none" w:eastAsia="x-none"/>
    </w:rPr>
  </w:style>
  <w:style w:type="paragraph" w:styleId="Heading9">
    <w:name w:val="heading 9"/>
    <w:basedOn w:val="Normal"/>
    <w:next w:val="Normal"/>
    <w:link w:val="Heading9Char"/>
    <w:qFormat/>
    <w:rsid w:val="009971CA"/>
    <w:pPr>
      <w:keepNext/>
      <w:numPr>
        <w:ilvl w:val="8"/>
        <w:numId w:val="5"/>
      </w:numPr>
      <w:spacing w:before="0" w:after="0" w:line="240" w:lineRule="auto"/>
      <w:jc w:val="right"/>
      <w:outlineLvl w:val="8"/>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b1 Char,smal-head 1 Char,Char Char,Chapter Char,smal-head 1 Char Char Char Char,China1 Char,smal-head 1 Char Char Char1,Document Header1 Char,KG Char,111 Char,ClauseGroup_Title Char,level1 Char,Kopf Firma Char,Chapter Heading Char"/>
    <w:basedOn w:val="DefaultParagraphFont"/>
    <w:link w:val="Heading1"/>
    <w:rsid w:val="009971CA"/>
    <w:rPr>
      <w:rFonts w:ascii="Gill Sans MT" w:eastAsiaTheme="majorEastAsia" w:hAnsi="Gill Sans MT" w:cstheme="majorBidi"/>
      <w:b/>
      <w:sz w:val="32"/>
      <w:szCs w:val="32"/>
    </w:rPr>
  </w:style>
  <w:style w:type="character" w:customStyle="1" w:styleId="Heading2Char">
    <w:name w:val="Heading 2 Char"/>
    <w:aliases w:val="Style DHV 2 Char,smal-head2 Char,Style DHV 2 Char Char Char,ADB Heading 2 Char,China2 Char,?? 2 Char,smal-head2 Char Char Char,h2 Char,1 Char,Heading 2 Char Char Char Char Char Char,A-FS Überschrift 2 Char,LUDB Heading 2 Char,Black Char"/>
    <w:basedOn w:val="DefaultParagraphFont"/>
    <w:link w:val="Heading2"/>
    <w:rsid w:val="009971CA"/>
    <w:rPr>
      <w:rFonts w:ascii="Gill Sans MT" w:eastAsiaTheme="majorEastAsia" w:hAnsi="Gill Sans MT" w:cstheme="majorBidi"/>
      <w:b/>
      <w:szCs w:val="26"/>
    </w:rPr>
  </w:style>
  <w:style w:type="character" w:customStyle="1" w:styleId="Heading3Char">
    <w:name w:val="Heading 3 Char"/>
    <w:aliases w:val="small-head3 Char,h3 Char,h3 Char Char Char Char Char1,h3 Char Char Char,h3 Char Char Char Char Char Char,h3 Char Char Char Char Char Char Char C Char,h3 Char Char Char Char Char Char Char C Char Char Char Char Char,Heading_aer 3 Char Char"/>
    <w:basedOn w:val="DefaultParagraphFont"/>
    <w:link w:val="Heading3"/>
    <w:rsid w:val="009971CA"/>
    <w:rPr>
      <w:rFonts w:ascii="Gill Sans MT" w:eastAsia="Times New Roman" w:hAnsi="Gill Sans MT" w:cs="Times New Roman"/>
      <w:b/>
      <w:bCs/>
      <w:color w:val="000000"/>
      <w:kern w:val="32"/>
      <w:szCs w:val="26"/>
      <w:lang w:eastAsia="x-none"/>
    </w:rPr>
  </w:style>
  <w:style w:type="character" w:customStyle="1" w:styleId="Heading4Char">
    <w:name w:val="Heading 4 Char"/>
    <w:aliases w:val="Heading 4_Palun Char,small-head4 Char,h4 Char,4 Char,I4 Char,l4 Char,heading4 Char,heading Char,Level 2 - a Char,Heading 4mod Char,Sub-Clause Sub-paragraph Char,ClauseSubSub_No&amp;Name Char,A-FS Char, Sub-Clause Sub-paragraph Char"/>
    <w:basedOn w:val="DefaultParagraphFont"/>
    <w:link w:val="Heading4"/>
    <w:rsid w:val="009971CA"/>
    <w:rPr>
      <w:rFonts w:ascii="Gill Sans MT" w:eastAsia="Times New Roman" w:hAnsi="Gill Sans MT" w:cs="Times New Roman"/>
      <w:b/>
      <w:bCs/>
      <w:szCs w:val="20"/>
    </w:rPr>
  </w:style>
  <w:style w:type="character" w:customStyle="1" w:styleId="Heading5Char">
    <w:name w:val="Heading 5 Char"/>
    <w:aliases w:val="NOrmal text Char"/>
    <w:basedOn w:val="DefaultParagraphFont"/>
    <w:link w:val="Heading5"/>
    <w:rsid w:val="009971CA"/>
    <w:rPr>
      <w:rFonts w:ascii="Gill Sans MT" w:eastAsia="Times New Roman" w:hAnsi="Gill Sans MT" w:cs="Times New Roman"/>
      <w:bCs/>
      <w:kern w:val="32"/>
      <w:sz w:val="24"/>
      <w:szCs w:val="24"/>
      <w:u w:val="single"/>
      <w:lang w:val="x-none" w:eastAsia="x-none"/>
    </w:rPr>
  </w:style>
  <w:style w:type="character" w:customStyle="1" w:styleId="Heading6Char">
    <w:name w:val="Heading 6 Char"/>
    <w:aliases w:val="China6 Char,?? 6 Char,SUB HEADING Char"/>
    <w:basedOn w:val="DefaultParagraphFont"/>
    <w:link w:val="Heading6"/>
    <w:rsid w:val="009971CA"/>
    <w:rPr>
      <w:rFonts w:ascii="Gill Sans MT" w:eastAsia="Times New Roman" w:hAnsi="Gill Sans MT" w:cs="Times New Roman"/>
      <w:iCs/>
      <w:szCs w:val="20"/>
      <w:u w:val="single"/>
      <w:lang w:val="x-none" w:eastAsia="x-none"/>
    </w:rPr>
  </w:style>
  <w:style w:type="character" w:customStyle="1" w:styleId="Heading7Char">
    <w:name w:val="Heading 7 Char"/>
    <w:aliases w:val="1.1 HEADING Char"/>
    <w:basedOn w:val="DefaultParagraphFont"/>
    <w:link w:val="Heading7"/>
    <w:rsid w:val="009971CA"/>
    <w:rPr>
      <w:rFonts w:ascii="Arial" w:eastAsia="Times New Roman" w:hAnsi="Arial" w:cs="Times New Roman"/>
      <w:szCs w:val="20"/>
      <w:lang w:val="x-none" w:eastAsia="x-none"/>
    </w:rPr>
  </w:style>
  <w:style w:type="character" w:customStyle="1" w:styleId="Heading8Char">
    <w:name w:val="Heading 8 Char"/>
    <w:basedOn w:val="DefaultParagraphFont"/>
    <w:link w:val="Heading8"/>
    <w:rsid w:val="009971CA"/>
    <w:rPr>
      <w:rFonts w:ascii="Arial" w:eastAsia="Times New Roman" w:hAnsi="Arial" w:cs="Times New Roman"/>
      <w:szCs w:val="20"/>
      <w:lang w:val="x-none" w:eastAsia="x-none"/>
    </w:rPr>
  </w:style>
  <w:style w:type="character" w:customStyle="1" w:styleId="Heading9Char">
    <w:name w:val="Heading 9 Char"/>
    <w:basedOn w:val="DefaultParagraphFont"/>
    <w:link w:val="Heading9"/>
    <w:rsid w:val="009971CA"/>
    <w:rPr>
      <w:rFonts w:ascii="Arial" w:eastAsia="Times New Roman" w:hAnsi="Arial" w:cs="Times New Roman"/>
      <w:b/>
      <w:sz w:val="28"/>
      <w:szCs w:val="20"/>
      <w:lang w:val="x-none" w:eastAsia="x-none"/>
    </w:rPr>
  </w:style>
  <w:style w:type="paragraph" w:customStyle="1" w:styleId="TextBody">
    <w:name w:val="Text Body"/>
    <w:basedOn w:val="Normal"/>
    <w:rsid w:val="009971CA"/>
    <w:pPr>
      <w:suppressAutoHyphens/>
      <w:spacing w:before="0" w:after="160" w:line="240" w:lineRule="auto"/>
    </w:pPr>
    <w:rPr>
      <w:rFonts w:ascii="Gill Sans Light" w:hAnsi="Gill Sans Light"/>
      <w:szCs w:val="22"/>
    </w:rPr>
  </w:style>
  <w:style w:type="paragraph" w:styleId="Header">
    <w:name w:val="header"/>
    <w:aliases w:val="Header portrait,Kuber A,Main Heading,heading 3 after h2,h,h3+,ContentsHeader,hd,*Header,Section Header,page-header,ph"/>
    <w:basedOn w:val="Normal"/>
    <w:link w:val="HeaderChar"/>
    <w:unhideWhenUsed/>
    <w:qFormat/>
    <w:rsid w:val="009971CA"/>
    <w:pPr>
      <w:tabs>
        <w:tab w:val="center" w:pos="4680"/>
        <w:tab w:val="right" w:pos="9360"/>
      </w:tabs>
      <w:spacing w:before="0" w:after="0" w:line="240" w:lineRule="auto"/>
    </w:pPr>
  </w:style>
  <w:style w:type="character" w:customStyle="1" w:styleId="HeaderChar">
    <w:name w:val="Header Char"/>
    <w:aliases w:val="Header portrait Char,Kuber A Char,Main Heading Char,heading 3 after h2 Char,h Char,h3+ Char,ContentsHeader Char,hd Char,*Header Char,Section Header Char,page-header Char,ph Char"/>
    <w:basedOn w:val="DefaultParagraphFont"/>
    <w:link w:val="Header"/>
    <w:rsid w:val="009971CA"/>
    <w:rPr>
      <w:rFonts w:ascii="Gill Sans MT" w:eastAsia="Times New Roman" w:hAnsi="Gill Sans MT" w:cs="Times New Roman"/>
      <w:szCs w:val="20"/>
    </w:rPr>
  </w:style>
  <w:style w:type="paragraph" w:styleId="Footer">
    <w:name w:val="footer"/>
    <w:aliases w:val="eersteregel"/>
    <w:basedOn w:val="Normal"/>
    <w:link w:val="FooterChar"/>
    <w:unhideWhenUsed/>
    <w:qFormat/>
    <w:rsid w:val="009971CA"/>
    <w:pPr>
      <w:tabs>
        <w:tab w:val="center" w:pos="4680"/>
        <w:tab w:val="right" w:pos="9360"/>
      </w:tabs>
      <w:spacing w:before="0" w:after="0" w:line="240" w:lineRule="auto"/>
    </w:pPr>
  </w:style>
  <w:style w:type="character" w:customStyle="1" w:styleId="FooterChar">
    <w:name w:val="Footer Char"/>
    <w:aliases w:val="eersteregel Char"/>
    <w:basedOn w:val="DefaultParagraphFont"/>
    <w:link w:val="Footer"/>
    <w:rsid w:val="009971CA"/>
    <w:rPr>
      <w:rFonts w:ascii="Gill Sans MT" w:eastAsia="Times New Roman" w:hAnsi="Gill Sans MT" w:cs="Times New Roman"/>
      <w:szCs w:val="20"/>
    </w:rPr>
  </w:style>
  <w:style w:type="table" w:styleId="TableGrid">
    <w:name w:val="Table Grid"/>
    <w:aliases w:val="DVN"/>
    <w:basedOn w:val="TableNormal"/>
    <w:uiPriority w:val="59"/>
    <w:rsid w:val="00997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71CA"/>
    <w:pPr>
      <w:spacing w:line="259" w:lineRule="auto"/>
      <w:ind w:right="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971CA"/>
    <w:pPr>
      <w:spacing w:after="100"/>
    </w:pPr>
  </w:style>
  <w:style w:type="character" w:styleId="Hyperlink">
    <w:name w:val="Hyperlink"/>
    <w:basedOn w:val="DefaultParagraphFont"/>
    <w:uiPriority w:val="99"/>
    <w:unhideWhenUsed/>
    <w:rsid w:val="009971CA"/>
    <w:rPr>
      <w:color w:val="0563C1" w:themeColor="hyperlink"/>
      <w:u w:val="single"/>
    </w:rPr>
  </w:style>
  <w:style w:type="paragraph" w:styleId="ListParagraph">
    <w:name w:val="List Paragraph"/>
    <w:aliases w:val="Numbered List,List a),heading 4"/>
    <w:basedOn w:val="Normal"/>
    <w:link w:val="ListParagraphChar"/>
    <w:uiPriority w:val="34"/>
    <w:qFormat/>
    <w:rsid w:val="009971CA"/>
    <w:pPr>
      <w:ind w:left="720"/>
      <w:contextualSpacing/>
    </w:pPr>
  </w:style>
  <w:style w:type="paragraph" w:customStyle="1" w:styleId="11style">
    <w:name w:val="1.1 style"/>
    <w:basedOn w:val="Heading2"/>
    <w:link w:val="11styleChar"/>
    <w:qFormat/>
    <w:rsid w:val="009971CA"/>
    <w:pPr>
      <w:keepNext w:val="0"/>
      <w:spacing w:before="240" w:after="240"/>
      <w:ind w:left="846" w:right="0"/>
    </w:pPr>
    <w:rPr>
      <w:rFonts w:eastAsia="Times New Roman" w:cs="Times New Roman"/>
      <w:sz w:val="24"/>
      <w:szCs w:val="24"/>
      <w:lang w:val="en-GB"/>
    </w:rPr>
  </w:style>
  <w:style w:type="character" w:customStyle="1" w:styleId="11styleChar">
    <w:name w:val="1.1 style Char"/>
    <w:link w:val="11style"/>
    <w:rsid w:val="009971CA"/>
    <w:rPr>
      <w:rFonts w:ascii="Gill Sans MT" w:eastAsia="Times New Roman" w:hAnsi="Gill Sans MT" w:cs="Times New Roman"/>
      <w:b/>
      <w:sz w:val="24"/>
      <w:szCs w:val="24"/>
      <w:lang w:val="en-GB"/>
    </w:rPr>
  </w:style>
  <w:style w:type="paragraph" w:styleId="BalloonText">
    <w:name w:val="Balloon Text"/>
    <w:basedOn w:val="Normal"/>
    <w:link w:val="BalloonTextChar"/>
    <w:uiPriority w:val="99"/>
    <w:semiHidden/>
    <w:unhideWhenUsed/>
    <w:rsid w:val="009971C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1CA"/>
    <w:rPr>
      <w:rFonts w:ascii="Segoe UI" w:eastAsia="Times New Roman" w:hAnsi="Segoe UI" w:cs="Segoe UI"/>
      <w:sz w:val="18"/>
      <w:szCs w:val="18"/>
    </w:rPr>
  </w:style>
  <w:style w:type="paragraph" w:styleId="Caption">
    <w:name w:val="caption"/>
    <w:aliases w:val="Tables,Caption-Table,Caption1,Caption-Table Char Char Char,Caption-Table Char Char Char Char,Caption-Table Char Char,Figur/Tabell-Nr,Tables1,Table F2.,FIgure,Figure,caption, Char Char1,headings,CPR Caption,Caption: FIGURES"/>
    <w:basedOn w:val="Normal"/>
    <w:next w:val="Normal"/>
    <w:link w:val="CaptionChar"/>
    <w:unhideWhenUsed/>
    <w:qFormat/>
    <w:rsid w:val="009971CA"/>
    <w:pPr>
      <w:spacing w:before="0" w:after="200" w:line="240" w:lineRule="auto"/>
    </w:pPr>
    <w:rPr>
      <w:b/>
      <w:iCs/>
      <w:szCs w:val="18"/>
    </w:rPr>
  </w:style>
  <w:style w:type="character" w:customStyle="1" w:styleId="CaptionChar">
    <w:name w:val="Caption Char"/>
    <w:aliases w:val="Tables Char,Caption-Table Char,Caption1 Char,Caption-Table Char Char Char Char1,Caption-Table Char Char Char Char Char,Caption-Table Char Char Char1,Figur/Tabell-Nr Char,Tables1 Char,Table F2. Char,FIgure Char,Figure Char,caption Char"/>
    <w:link w:val="Caption"/>
    <w:qFormat/>
    <w:rsid w:val="009971CA"/>
    <w:rPr>
      <w:rFonts w:ascii="Gill Sans MT" w:eastAsia="Times New Roman" w:hAnsi="Gill Sans MT" w:cs="Times New Roman"/>
      <w:b/>
      <w:iCs/>
      <w:szCs w:val="18"/>
    </w:rPr>
  </w:style>
  <w:style w:type="character" w:customStyle="1" w:styleId="ListParagraphChar">
    <w:name w:val="List Paragraph Char"/>
    <w:aliases w:val="Numbered List Char,List a) Char,heading 4 Char"/>
    <w:link w:val="ListParagraph"/>
    <w:uiPriority w:val="34"/>
    <w:rsid w:val="009971CA"/>
    <w:rPr>
      <w:rFonts w:ascii="Gill Sans MT" w:eastAsia="Times New Roman" w:hAnsi="Gill Sans MT" w:cs="Times New Roman"/>
      <w:szCs w:val="20"/>
    </w:rPr>
  </w:style>
  <w:style w:type="paragraph" w:styleId="Revision">
    <w:name w:val="Revision"/>
    <w:hidden/>
    <w:uiPriority w:val="99"/>
    <w:semiHidden/>
    <w:rsid w:val="009971CA"/>
    <w:pPr>
      <w:spacing w:after="0" w:line="240" w:lineRule="auto"/>
    </w:pPr>
    <w:rPr>
      <w:rFonts w:ascii="Gill Sans MT" w:eastAsia="Times New Roman" w:hAnsi="Gill Sans MT" w:cs="Times New Roman"/>
      <w:szCs w:val="20"/>
    </w:rPr>
  </w:style>
  <w:style w:type="paragraph" w:customStyle="1" w:styleId="BulletShort">
    <w:name w:val="BulletShort"/>
    <w:basedOn w:val="BodyText"/>
    <w:link w:val="BulletShortChar"/>
    <w:rsid w:val="009971CA"/>
    <w:pPr>
      <w:numPr>
        <w:numId w:val="6"/>
      </w:numPr>
      <w:tabs>
        <w:tab w:val="left" w:pos="72"/>
        <w:tab w:val="left" w:pos="360"/>
        <w:tab w:val="left" w:pos="432"/>
      </w:tabs>
      <w:spacing w:before="0" w:after="0" w:line="280" w:lineRule="atLeast"/>
    </w:pPr>
    <w:rPr>
      <w:lang w:val="en-GB" w:eastAsia="x-none"/>
    </w:rPr>
  </w:style>
  <w:style w:type="character" w:customStyle="1" w:styleId="BulletShortChar">
    <w:name w:val="BulletShort Char"/>
    <w:link w:val="BulletShort"/>
    <w:rsid w:val="009971CA"/>
    <w:rPr>
      <w:rFonts w:ascii="Gill Sans MT" w:eastAsia="Times New Roman" w:hAnsi="Gill Sans MT" w:cs="Times New Roman"/>
      <w:szCs w:val="20"/>
      <w:lang w:val="en-GB" w:eastAsia="x-none"/>
    </w:rPr>
  </w:style>
  <w:style w:type="paragraph" w:styleId="BodyText">
    <w:name w:val="Body Text"/>
    <w:basedOn w:val="Normal"/>
    <w:link w:val="BodyTextChar"/>
    <w:uiPriority w:val="99"/>
    <w:unhideWhenUsed/>
    <w:rsid w:val="009971CA"/>
  </w:style>
  <w:style w:type="character" w:customStyle="1" w:styleId="BodyTextChar">
    <w:name w:val="Body Text Char"/>
    <w:basedOn w:val="DefaultParagraphFont"/>
    <w:link w:val="BodyText"/>
    <w:uiPriority w:val="99"/>
    <w:rsid w:val="009971CA"/>
    <w:rPr>
      <w:rFonts w:ascii="Gill Sans MT" w:eastAsia="Times New Roman" w:hAnsi="Gill Sans MT" w:cs="Times New Roman"/>
      <w:szCs w:val="20"/>
    </w:rPr>
  </w:style>
  <w:style w:type="paragraph" w:styleId="TOC2">
    <w:name w:val="toc 2"/>
    <w:basedOn w:val="Normal"/>
    <w:next w:val="Normal"/>
    <w:autoRedefine/>
    <w:uiPriority w:val="39"/>
    <w:unhideWhenUsed/>
    <w:rsid w:val="009971CA"/>
    <w:pPr>
      <w:spacing w:after="100"/>
      <w:ind w:left="220"/>
    </w:pPr>
  </w:style>
  <w:style w:type="paragraph" w:customStyle="1" w:styleId="Table">
    <w:name w:val="Table"/>
    <w:basedOn w:val="Normal"/>
    <w:qFormat/>
    <w:rsid w:val="009971CA"/>
    <w:pPr>
      <w:spacing w:before="0" w:after="0" w:line="240" w:lineRule="auto"/>
      <w:ind w:right="0"/>
    </w:pPr>
  </w:style>
  <w:style w:type="paragraph" w:customStyle="1" w:styleId="TableHeading">
    <w:name w:val="Table Heading"/>
    <w:basedOn w:val="Normal"/>
    <w:qFormat/>
    <w:rsid w:val="009971CA"/>
    <w:pPr>
      <w:spacing w:before="0" w:line="240" w:lineRule="auto"/>
      <w:ind w:left="1008" w:right="0" w:hanging="1008"/>
      <w:jc w:val="left"/>
    </w:pPr>
    <w:rPr>
      <w:rFonts w:eastAsia="Calibri"/>
      <w:b/>
      <w:szCs w:val="22"/>
    </w:rPr>
  </w:style>
  <w:style w:type="paragraph" w:styleId="TableofFigures">
    <w:name w:val="table of figures"/>
    <w:basedOn w:val="Normal"/>
    <w:next w:val="Normal"/>
    <w:uiPriority w:val="99"/>
    <w:unhideWhenUsed/>
    <w:rsid w:val="009971CA"/>
    <w:pPr>
      <w:spacing w:after="0"/>
    </w:pPr>
  </w:style>
  <w:style w:type="character" w:styleId="Strong">
    <w:name w:val="Strong"/>
    <w:aliases w:val="Content"/>
    <w:uiPriority w:val="22"/>
    <w:qFormat/>
    <w:rsid w:val="009971CA"/>
    <w:rPr>
      <w:b/>
      <w:bCs/>
    </w:rPr>
  </w:style>
  <w:style w:type="paragraph" w:customStyle="1" w:styleId="Normaltable">
    <w:name w:val="Normal (table)"/>
    <w:basedOn w:val="Normal"/>
    <w:qFormat/>
    <w:rsid w:val="009971CA"/>
    <w:pPr>
      <w:tabs>
        <w:tab w:val="center" w:pos="4536"/>
        <w:tab w:val="right" w:pos="9072"/>
      </w:tabs>
      <w:spacing w:before="0" w:after="0" w:line="240" w:lineRule="auto"/>
      <w:ind w:right="0"/>
    </w:pPr>
    <w:rPr>
      <w:rFonts w:eastAsia="Calibri"/>
      <w:szCs w:val="22"/>
    </w:rPr>
  </w:style>
  <w:style w:type="paragraph" w:customStyle="1" w:styleId="BodyText2">
    <w:name w:val="Body Text2"/>
    <w:basedOn w:val="BodyText"/>
    <w:rsid w:val="009971CA"/>
    <w:pPr>
      <w:spacing w:before="80" w:after="160" w:line="240" w:lineRule="auto"/>
      <w:ind w:right="0"/>
    </w:pPr>
    <w:rPr>
      <w:rFonts w:ascii="Gill Sans" w:hAnsi="Gill Sans" w:cs="Gill Sans"/>
      <w:szCs w:val="22"/>
    </w:rPr>
  </w:style>
  <w:style w:type="paragraph" w:customStyle="1" w:styleId="BodyText1">
    <w:name w:val="Body Text1"/>
    <w:basedOn w:val="BodyText"/>
    <w:link w:val="BodytextChar0"/>
    <w:qFormat/>
    <w:rsid w:val="009971CA"/>
    <w:pPr>
      <w:spacing w:before="0" w:after="160" w:line="240" w:lineRule="auto"/>
    </w:pPr>
    <w:rPr>
      <w:rFonts w:ascii="Gill Sans" w:hAnsi="Gill Sans"/>
      <w:lang w:val="x-none" w:eastAsia="x-none"/>
    </w:rPr>
  </w:style>
  <w:style w:type="character" w:customStyle="1" w:styleId="BodytextChar0">
    <w:name w:val="Body text Char"/>
    <w:link w:val="BodyText1"/>
    <w:rsid w:val="009971CA"/>
    <w:rPr>
      <w:rFonts w:ascii="Gill Sans" w:eastAsia="Times New Roman" w:hAnsi="Gill Sans" w:cs="Times New Roman"/>
      <w:szCs w:val="20"/>
      <w:lang w:val="x-none" w:eastAsia="x-none"/>
    </w:rPr>
  </w:style>
  <w:style w:type="paragraph" w:customStyle="1" w:styleId="StyleBodyTextCharCharCharCharCharCharCharCharCharChar">
    <w:name w:val="Style Body TextChar Char Char Char Char Char Char  Char Char Char ..."/>
    <w:basedOn w:val="BodyText"/>
    <w:rsid w:val="009971CA"/>
    <w:pPr>
      <w:spacing w:before="0" w:after="160" w:line="240" w:lineRule="auto"/>
    </w:pPr>
    <w:rPr>
      <w:w w:val="104"/>
      <w:szCs w:val="22"/>
      <w:lang w:eastAsia="x-none"/>
    </w:rPr>
  </w:style>
  <w:style w:type="paragraph" w:customStyle="1" w:styleId="CM90">
    <w:name w:val="CM90"/>
    <w:basedOn w:val="Normal"/>
    <w:next w:val="Normal"/>
    <w:uiPriority w:val="99"/>
    <w:rsid w:val="009971CA"/>
    <w:pPr>
      <w:widowControl w:val="0"/>
      <w:autoSpaceDE w:val="0"/>
      <w:autoSpaceDN w:val="0"/>
      <w:adjustRightInd w:val="0"/>
      <w:spacing w:before="0" w:after="0" w:line="240" w:lineRule="auto"/>
      <w:ind w:right="0"/>
      <w:jc w:val="left"/>
    </w:pPr>
    <w:rPr>
      <w:rFonts w:ascii="Arial" w:hAnsi="Arial" w:cs="Arial"/>
      <w:sz w:val="24"/>
      <w:szCs w:val="24"/>
    </w:rPr>
  </w:style>
  <w:style w:type="character" w:styleId="CommentReference">
    <w:name w:val="annotation reference"/>
    <w:uiPriority w:val="99"/>
    <w:unhideWhenUsed/>
    <w:rsid w:val="009971CA"/>
    <w:rPr>
      <w:sz w:val="16"/>
      <w:szCs w:val="16"/>
    </w:rPr>
  </w:style>
  <w:style w:type="paragraph" w:styleId="CommentText">
    <w:name w:val="annotation text"/>
    <w:basedOn w:val="Normal"/>
    <w:link w:val="CommentTextChar"/>
    <w:uiPriority w:val="99"/>
    <w:semiHidden/>
    <w:unhideWhenUsed/>
    <w:rsid w:val="009971CA"/>
    <w:pPr>
      <w:spacing w:line="240" w:lineRule="auto"/>
    </w:pPr>
    <w:rPr>
      <w:sz w:val="20"/>
      <w:lang w:val="x-none" w:eastAsia="x-none"/>
    </w:rPr>
  </w:style>
  <w:style w:type="character" w:customStyle="1" w:styleId="CommentTextChar">
    <w:name w:val="Comment Text Char"/>
    <w:basedOn w:val="DefaultParagraphFont"/>
    <w:link w:val="CommentText"/>
    <w:uiPriority w:val="99"/>
    <w:semiHidden/>
    <w:rsid w:val="009971CA"/>
    <w:rPr>
      <w:rFonts w:ascii="Gill Sans MT" w:eastAsia="Times New Roman" w:hAnsi="Gill Sans MT" w:cs="Times New Roman"/>
      <w:sz w:val="20"/>
      <w:szCs w:val="20"/>
      <w:lang w:val="x-none" w:eastAsia="x-none"/>
    </w:rPr>
  </w:style>
  <w:style w:type="paragraph" w:styleId="BodyText20">
    <w:name w:val="Body Text 2"/>
    <w:basedOn w:val="Normal"/>
    <w:link w:val="BodyText2Char"/>
    <w:unhideWhenUsed/>
    <w:rsid w:val="009971CA"/>
    <w:pPr>
      <w:spacing w:line="480" w:lineRule="auto"/>
    </w:pPr>
    <w:rPr>
      <w:lang w:val="x-none" w:eastAsia="x-none"/>
    </w:rPr>
  </w:style>
  <w:style w:type="character" w:customStyle="1" w:styleId="BodyText2Char">
    <w:name w:val="Body Text 2 Char"/>
    <w:basedOn w:val="DefaultParagraphFont"/>
    <w:link w:val="BodyText20"/>
    <w:rsid w:val="009971CA"/>
    <w:rPr>
      <w:rFonts w:ascii="Gill Sans MT" w:eastAsia="Times New Roman" w:hAnsi="Gill Sans MT" w:cs="Times New Roman"/>
      <w:szCs w:val="20"/>
      <w:lang w:val="x-none" w:eastAsia="x-none"/>
    </w:rPr>
  </w:style>
  <w:style w:type="paragraph" w:customStyle="1" w:styleId="Maintext">
    <w:name w:val="Main text"/>
    <w:basedOn w:val="Normal"/>
    <w:next w:val="BodyText20"/>
    <w:rsid w:val="009971CA"/>
    <w:pPr>
      <w:spacing w:before="80" w:after="160" w:line="240" w:lineRule="auto"/>
      <w:ind w:right="0"/>
    </w:pPr>
    <w:rPr>
      <w:rFonts w:ascii="Gill Sans" w:hAnsi="Gill Sans" w:cs="Mangal"/>
      <w:szCs w:val="22"/>
      <w:lang w:val="en-GB" w:bidi="sa-IN"/>
    </w:rPr>
  </w:style>
  <w:style w:type="character" w:customStyle="1" w:styleId="Heading2Char1">
    <w:name w:val="Heading 2 Char1"/>
    <w:aliases w:val="smal-head2 Char2,smal-head2 Char Char Char1,smal-head2 Char Char2,Style DHV 2 Char2,ADB Heading 2 Char1,Style DHV 2 Char Char2,Style DHV 2 Char Char Char1,China2 Char1,?? 2 Char1"/>
    <w:basedOn w:val="DefaultParagraphFont"/>
    <w:rsid w:val="009971CA"/>
    <w:rPr>
      <w:rFonts w:ascii="Gill Sans MT" w:hAnsi="Gill Sans MT" w:cstheme="majorBidi"/>
      <w:b/>
      <w:i w:val="0"/>
      <w:color w:val="000000" w:themeColor="text1"/>
      <w:sz w:val="22"/>
      <w:szCs w:val="26"/>
    </w:rPr>
  </w:style>
  <w:style w:type="paragraph" w:customStyle="1" w:styleId="Bullet">
    <w:name w:val="Bullet"/>
    <w:basedOn w:val="BodyText1"/>
    <w:link w:val="BulletChar"/>
    <w:qFormat/>
    <w:rsid w:val="009971CA"/>
  </w:style>
  <w:style w:type="character" w:customStyle="1" w:styleId="BulletChar">
    <w:name w:val="Bullet Char"/>
    <w:link w:val="Bullet"/>
    <w:rsid w:val="009971CA"/>
    <w:rPr>
      <w:rFonts w:ascii="Gill Sans" w:eastAsia="Times New Roman" w:hAnsi="Gill Sans" w:cs="Times New Roman"/>
      <w:szCs w:val="20"/>
      <w:lang w:val="x-none" w:eastAsia="x-none"/>
    </w:rPr>
  </w:style>
  <w:style w:type="paragraph" w:customStyle="1" w:styleId="zzz1">
    <w:name w:val="zzz1"/>
    <w:basedOn w:val="Normal"/>
    <w:rsid w:val="009971CA"/>
    <w:pPr>
      <w:numPr>
        <w:numId w:val="23"/>
      </w:numPr>
      <w:tabs>
        <w:tab w:val="clear" w:pos="720"/>
        <w:tab w:val="num" w:pos="927"/>
      </w:tabs>
      <w:spacing w:before="80" w:after="160" w:line="240" w:lineRule="auto"/>
      <w:ind w:firstLine="0"/>
    </w:pPr>
    <w:rPr>
      <w:rFonts w:ascii="Times New Roman" w:hAnsi="Times New Roman"/>
      <w:b/>
      <w:lang w:val="en-GB"/>
    </w:rPr>
  </w:style>
  <w:style w:type="character" w:styleId="BookTitle">
    <w:name w:val="Book Title"/>
    <w:uiPriority w:val="33"/>
    <w:qFormat/>
    <w:rsid w:val="009971CA"/>
    <w:rPr>
      <w:b/>
      <w:bCs/>
      <w:smallCaps/>
      <w:spacing w:val="5"/>
    </w:rPr>
  </w:style>
  <w:style w:type="paragraph" w:customStyle="1" w:styleId="ConclusionsNumbering">
    <w:name w:val="Conclusions Numbering"/>
    <w:basedOn w:val="ListParagraph"/>
    <w:link w:val="ConclusionsNumberingChar"/>
    <w:autoRedefine/>
    <w:qFormat/>
    <w:rsid w:val="009971CA"/>
    <w:pPr>
      <w:spacing w:line="240" w:lineRule="auto"/>
      <w:ind w:left="432" w:right="0" w:hanging="432"/>
      <w:contextualSpacing w:val="0"/>
    </w:pPr>
    <w:rPr>
      <w:lang w:val="x-none" w:eastAsia="x-none"/>
    </w:rPr>
  </w:style>
  <w:style w:type="character" w:customStyle="1" w:styleId="ConclusionsNumberingChar">
    <w:name w:val="Conclusions Numbering Char"/>
    <w:basedOn w:val="ListParagraphChar"/>
    <w:link w:val="ConclusionsNumbering"/>
    <w:rsid w:val="009971CA"/>
    <w:rPr>
      <w:rFonts w:ascii="Gill Sans MT" w:eastAsia="Times New Roman" w:hAnsi="Gill Sans MT" w:cs="Times New Roman"/>
      <w:szCs w:val="20"/>
      <w:lang w:val="x-none" w:eastAsia="x-none"/>
    </w:rPr>
  </w:style>
  <w:style w:type="character" w:customStyle="1" w:styleId="UnresolvedMention1">
    <w:name w:val="Unresolved Mention1"/>
    <w:basedOn w:val="DefaultParagraphFont"/>
    <w:uiPriority w:val="99"/>
    <w:semiHidden/>
    <w:unhideWhenUsed/>
    <w:rsid w:val="009971CA"/>
    <w:rPr>
      <w:color w:val="605E5C"/>
      <w:shd w:val="clear" w:color="auto" w:fill="E1DFDD"/>
    </w:rPr>
  </w:style>
  <w:style w:type="paragraph" w:styleId="TOC3">
    <w:name w:val="toc 3"/>
    <w:basedOn w:val="Normal"/>
    <w:next w:val="Normal"/>
    <w:autoRedefine/>
    <w:uiPriority w:val="39"/>
    <w:unhideWhenUsed/>
    <w:rsid w:val="009971CA"/>
    <w:pPr>
      <w:spacing w:before="0" w:after="100" w:line="259" w:lineRule="auto"/>
      <w:ind w:left="440" w:right="0"/>
      <w:jc w:val="left"/>
    </w:pPr>
    <w:rPr>
      <w:rFonts w:asciiTheme="minorHAnsi" w:eastAsiaTheme="minorEastAsia" w:hAnsiTheme="minorHAnsi" w:cstheme="minorBidi"/>
      <w:szCs w:val="22"/>
    </w:rPr>
  </w:style>
  <w:style w:type="paragraph" w:styleId="TOC4">
    <w:name w:val="toc 4"/>
    <w:basedOn w:val="Normal"/>
    <w:next w:val="Normal"/>
    <w:autoRedefine/>
    <w:uiPriority w:val="39"/>
    <w:unhideWhenUsed/>
    <w:rsid w:val="009971CA"/>
    <w:pPr>
      <w:spacing w:before="0" w:after="100" w:line="259" w:lineRule="auto"/>
      <w:ind w:left="660" w:right="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9971CA"/>
    <w:pPr>
      <w:spacing w:before="0" w:after="100" w:line="259" w:lineRule="auto"/>
      <w:ind w:left="880" w:right="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9971CA"/>
    <w:pPr>
      <w:spacing w:before="0" w:after="100" w:line="259" w:lineRule="auto"/>
      <w:ind w:left="1100" w:right="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9971CA"/>
    <w:pPr>
      <w:spacing w:before="0" w:after="100" w:line="259" w:lineRule="auto"/>
      <w:ind w:left="1320" w:right="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9971CA"/>
    <w:pPr>
      <w:spacing w:before="0" w:after="100" w:line="259" w:lineRule="auto"/>
      <w:ind w:left="1540" w:right="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9971CA"/>
    <w:pPr>
      <w:spacing w:before="0" w:after="100" w:line="259" w:lineRule="auto"/>
      <w:ind w:left="1760" w:right="0"/>
      <w:jc w:val="left"/>
    </w:pPr>
    <w:rPr>
      <w:rFonts w:asciiTheme="minorHAnsi" w:eastAsiaTheme="minorEastAsia" w:hAnsiTheme="minorHAnsi" w:cstheme="minorBidi"/>
      <w:szCs w:val="22"/>
    </w:rPr>
  </w:style>
  <w:style w:type="character" w:customStyle="1" w:styleId="UnresolvedMention">
    <w:name w:val="Unresolved Mention"/>
    <w:basedOn w:val="DefaultParagraphFont"/>
    <w:uiPriority w:val="99"/>
    <w:semiHidden/>
    <w:unhideWhenUsed/>
    <w:rsid w:val="00DC37E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A412B"/>
    <w:rPr>
      <w:b/>
      <w:bCs/>
      <w:lang w:val="en-US" w:eastAsia="en-US"/>
    </w:rPr>
  </w:style>
  <w:style w:type="character" w:customStyle="1" w:styleId="CommentSubjectChar">
    <w:name w:val="Comment Subject Char"/>
    <w:basedOn w:val="CommentTextChar"/>
    <w:link w:val="CommentSubject"/>
    <w:uiPriority w:val="99"/>
    <w:semiHidden/>
    <w:rsid w:val="008A412B"/>
    <w:rPr>
      <w:rFonts w:ascii="Gill Sans MT" w:eastAsia="Times New Roman" w:hAnsi="Gill Sans MT" w:cs="Times New Roman"/>
      <w:b/>
      <w:bCs/>
      <w:sz w:val="20"/>
      <w:szCs w:val="20"/>
      <w:lang w:val="x-none" w:eastAsia="x-none"/>
    </w:rPr>
  </w:style>
  <w:style w:type="character" w:styleId="PlaceholderText">
    <w:name w:val="Placeholder Text"/>
    <w:basedOn w:val="DefaultParagraphFont"/>
    <w:uiPriority w:val="99"/>
    <w:semiHidden/>
    <w:rsid w:val="00835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5957">
      <w:bodyDiv w:val="1"/>
      <w:marLeft w:val="0"/>
      <w:marRight w:val="0"/>
      <w:marTop w:val="0"/>
      <w:marBottom w:val="0"/>
      <w:divBdr>
        <w:top w:val="none" w:sz="0" w:space="0" w:color="auto"/>
        <w:left w:val="none" w:sz="0" w:space="0" w:color="auto"/>
        <w:bottom w:val="none" w:sz="0" w:space="0" w:color="auto"/>
        <w:right w:val="none" w:sz="0" w:space="0" w:color="auto"/>
      </w:divBdr>
    </w:div>
    <w:div w:id="407385718">
      <w:bodyDiv w:val="1"/>
      <w:marLeft w:val="0"/>
      <w:marRight w:val="0"/>
      <w:marTop w:val="0"/>
      <w:marBottom w:val="0"/>
      <w:divBdr>
        <w:top w:val="none" w:sz="0" w:space="0" w:color="auto"/>
        <w:left w:val="none" w:sz="0" w:space="0" w:color="auto"/>
        <w:bottom w:val="none" w:sz="0" w:space="0" w:color="auto"/>
        <w:right w:val="none" w:sz="0" w:space="0" w:color="auto"/>
      </w:divBdr>
    </w:div>
    <w:div w:id="583953896">
      <w:bodyDiv w:val="1"/>
      <w:marLeft w:val="0"/>
      <w:marRight w:val="0"/>
      <w:marTop w:val="0"/>
      <w:marBottom w:val="0"/>
      <w:divBdr>
        <w:top w:val="none" w:sz="0" w:space="0" w:color="auto"/>
        <w:left w:val="none" w:sz="0" w:space="0" w:color="auto"/>
        <w:bottom w:val="none" w:sz="0" w:space="0" w:color="auto"/>
        <w:right w:val="none" w:sz="0" w:space="0" w:color="auto"/>
      </w:divBdr>
    </w:div>
    <w:div w:id="821313663">
      <w:bodyDiv w:val="1"/>
      <w:marLeft w:val="0"/>
      <w:marRight w:val="0"/>
      <w:marTop w:val="0"/>
      <w:marBottom w:val="0"/>
      <w:divBdr>
        <w:top w:val="none" w:sz="0" w:space="0" w:color="auto"/>
        <w:left w:val="none" w:sz="0" w:space="0" w:color="auto"/>
        <w:bottom w:val="none" w:sz="0" w:space="0" w:color="auto"/>
        <w:right w:val="none" w:sz="0" w:space="0" w:color="auto"/>
      </w:divBdr>
    </w:div>
    <w:div w:id="839464519">
      <w:bodyDiv w:val="1"/>
      <w:marLeft w:val="0"/>
      <w:marRight w:val="0"/>
      <w:marTop w:val="0"/>
      <w:marBottom w:val="0"/>
      <w:divBdr>
        <w:top w:val="none" w:sz="0" w:space="0" w:color="auto"/>
        <w:left w:val="none" w:sz="0" w:space="0" w:color="auto"/>
        <w:bottom w:val="none" w:sz="0" w:space="0" w:color="auto"/>
        <w:right w:val="none" w:sz="0" w:space="0" w:color="auto"/>
      </w:divBdr>
    </w:div>
    <w:div w:id="845897528">
      <w:bodyDiv w:val="1"/>
      <w:marLeft w:val="0"/>
      <w:marRight w:val="0"/>
      <w:marTop w:val="0"/>
      <w:marBottom w:val="0"/>
      <w:divBdr>
        <w:top w:val="none" w:sz="0" w:space="0" w:color="auto"/>
        <w:left w:val="none" w:sz="0" w:space="0" w:color="auto"/>
        <w:bottom w:val="none" w:sz="0" w:space="0" w:color="auto"/>
        <w:right w:val="none" w:sz="0" w:space="0" w:color="auto"/>
      </w:divBdr>
    </w:div>
    <w:div w:id="1245140762">
      <w:bodyDiv w:val="1"/>
      <w:marLeft w:val="0"/>
      <w:marRight w:val="0"/>
      <w:marTop w:val="0"/>
      <w:marBottom w:val="0"/>
      <w:divBdr>
        <w:top w:val="none" w:sz="0" w:space="0" w:color="auto"/>
        <w:left w:val="none" w:sz="0" w:space="0" w:color="auto"/>
        <w:bottom w:val="none" w:sz="0" w:space="0" w:color="auto"/>
        <w:right w:val="none" w:sz="0" w:space="0" w:color="auto"/>
      </w:divBdr>
    </w:div>
    <w:div w:id="1313221232">
      <w:bodyDiv w:val="1"/>
      <w:marLeft w:val="0"/>
      <w:marRight w:val="0"/>
      <w:marTop w:val="0"/>
      <w:marBottom w:val="0"/>
      <w:divBdr>
        <w:top w:val="none" w:sz="0" w:space="0" w:color="auto"/>
        <w:left w:val="none" w:sz="0" w:space="0" w:color="auto"/>
        <w:bottom w:val="none" w:sz="0" w:space="0" w:color="auto"/>
        <w:right w:val="none" w:sz="0" w:space="0" w:color="auto"/>
      </w:divBdr>
    </w:div>
    <w:div w:id="1366907835">
      <w:bodyDiv w:val="1"/>
      <w:marLeft w:val="0"/>
      <w:marRight w:val="0"/>
      <w:marTop w:val="0"/>
      <w:marBottom w:val="0"/>
      <w:divBdr>
        <w:top w:val="none" w:sz="0" w:space="0" w:color="auto"/>
        <w:left w:val="none" w:sz="0" w:space="0" w:color="auto"/>
        <w:bottom w:val="none" w:sz="0" w:space="0" w:color="auto"/>
        <w:right w:val="none" w:sz="0" w:space="0" w:color="auto"/>
      </w:divBdr>
    </w:div>
    <w:div w:id="1525561189">
      <w:bodyDiv w:val="1"/>
      <w:marLeft w:val="0"/>
      <w:marRight w:val="0"/>
      <w:marTop w:val="0"/>
      <w:marBottom w:val="0"/>
      <w:divBdr>
        <w:top w:val="none" w:sz="0" w:space="0" w:color="auto"/>
        <w:left w:val="none" w:sz="0" w:space="0" w:color="auto"/>
        <w:bottom w:val="none" w:sz="0" w:space="0" w:color="auto"/>
        <w:right w:val="none" w:sz="0" w:space="0" w:color="auto"/>
      </w:divBdr>
    </w:div>
    <w:div w:id="1608929171">
      <w:bodyDiv w:val="1"/>
      <w:marLeft w:val="0"/>
      <w:marRight w:val="0"/>
      <w:marTop w:val="0"/>
      <w:marBottom w:val="0"/>
      <w:divBdr>
        <w:top w:val="none" w:sz="0" w:space="0" w:color="auto"/>
        <w:left w:val="none" w:sz="0" w:space="0" w:color="auto"/>
        <w:bottom w:val="none" w:sz="0" w:space="0" w:color="auto"/>
        <w:right w:val="none" w:sz="0" w:space="0" w:color="auto"/>
      </w:divBdr>
    </w:div>
    <w:div w:id="1646085952">
      <w:bodyDiv w:val="1"/>
      <w:marLeft w:val="0"/>
      <w:marRight w:val="0"/>
      <w:marTop w:val="0"/>
      <w:marBottom w:val="0"/>
      <w:divBdr>
        <w:top w:val="none" w:sz="0" w:space="0" w:color="auto"/>
        <w:left w:val="none" w:sz="0" w:space="0" w:color="auto"/>
        <w:bottom w:val="none" w:sz="0" w:space="0" w:color="auto"/>
        <w:right w:val="none" w:sz="0" w:space="0" w:color="auto"/>
      </w:divBdr>
    </w:div>
    <w:div w:id="1739666549">
      <w:bodyDiv w:val="1"/>
      <w:marLeft w:val="0"/>
      <w:marRight w:val="0"/>
      <w:marTop w:val="0"/>
      <w:marBottom w:val="0"/>
      <w:divBdr>
        <w:top w:val="none" w:sz="0" w:space="0" w:color="auto"/>
        <w:left w:val="none" w:sz="0" w:space="0" w:color="auto"/>
        <w:bottom w:val="none" w:sz="0" w:space="0" w:color="auto"/>
        <w:right w:val="none" w:sz="0" w:space="0" w:color="auto"/>
      </w:divBdr>
    </w:div>
    <w:div w:id="1770196851">
      <w:bodyDiv w:val="1"/>
      <w:marLeft w:val="0"/>
      <w:marRight w:val="0"/>
      <w:marTop w:val="0"/>
      <w:marBottom w:val="0"/>
      <w:divBdr>
        <w:top w:val="none" w:sz="0" w:space="0" w:color="auto"/>
        <w:left w:val="none" w:sz="0" w:space="0" w:color="auto"/>
        <w:bottom w:val="none" w:sz="0" w:space="0" w:color="auto"/>
        <w:right w:val="none" w:sz="0" w:space="0" w:color="auto"/>
      </w:divBdr>
    </w:div>
    <w:div w:id="1781686093">
      <w:bodyDiv w:val="1"/>
      <w:marLeft w:val="0"/>
      <w:marRight w:val="0"/>
      <w:marTop w:val="0"/>
      <w:marBottom w:val="0"/>
      <w:divBdr>
        <w:top w:val="none" w:sz="0" w:space="0" w:color="auto"/>
        <w:left w:val="none" w:sz="0" w:space="0" w:color="auto"/>
        <w:bottom w:val="none" w:sz="0" w:space="0" w:color="auto"/>
        <w:right w:val="none" w:sz="0" w:space="0" w:color="auto"/>
      </w:divBdr>
    </w:div>
    <w:div w:id="1859586163">
      <w:bodyDiv w:val="1"/>
      <w:marLeft w:val="0"/>
      <w:marRight w:val="0"/>
      <w:marTop w:val="0"/>
      <w:marBottom w:val="0"/>
      <w:divBdr>
        <w:top w:val="none" w:sz="0" w:space="0" w:color="auto"/>
        <w:left w:val="none" w:sz="0" w:space="0" w:color="auto"/>
        <w:bottom w:val="none" w:sz="0" w:space="0" w:color="auto"/>
        <w:right w:val="none" w:sz="0" w:space="0" w:color="auto"/>
      </w:divBdr>
    </w:div>
    <w:div w:id="1860973275">
      <w:bodyDiv w:val="1"/>
      <w:marLeft w:val="0"/>
      <w:marRight w:val="0"/>
      <w:marTop w:val="0"/>
      <w:marBottom w:val="0"/>
      <w:divBdr>
        <w:top w:val="none" w:sz="0" w:space="0" w:color="auto"/>
        <w:left w:val="none" w:sz="0" w:space="0" w:color="auto"/>
        <w:bottom w:val="none" w:sz="0" w:space="0" w:color="auto"/>
        <w:right w:val="none" w:sz="0" w:space="0" w:color="auto"/>
      </w:divBdr>
    </w:div>
    <w:div w:id="20874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eader" Target="header2.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6.xml"/><Relationship Id="rId33"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chart" Target="charts/chart3.xml"/><Relationship Id="rId30" Type="http://schemas.openxmlformats.org/officeDocument/2006/relationships/fontTable" Target="fontTable.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D:\MYAGDI\02%20Rating%20Cur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a-Srv\Working_Folder_HCE\ED\Jobs\OPEN\930101%20DED%20of%20Myagdi%20Khola-B%20HEP\21%20Hydrology\02%20Hydrology_UFSR_Dec\Daily%20Discharge\Myagdi_B_Discharge_Calculations\Discharge\Adopted%20Summary%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ta-Srv\Working_Folder_HCE\ED\Jobs\OPEN\930101%20DED%20of%20Myagdi%20Khola-B%20HEP\21%20Hydrology\02%20Hydrology_UFSR_Dec\Daily%20Discharge\Myagdi_B_Discharge_Calculations\Discharge\Adopted%20Summary%20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Gill Sans MT" panose="020B0502020104020203" pitchFamily="34" charset="0"/>
                <a:ea typeface="+mn-ea"/>
                <a:cs typeface="+mn-cs"/>
              </a:defRPr>
            </a:pPr>
            <a:r>
              <a:rPr lang="en-US" sz="1100" b="0" i="0" baseline="0">
                <a:effectLst/>
              </a:rPr>
              <a:t>Stage - Discharge curve (Rating Curve) from limited data </a:t>
            </a:r>
            <a:endParaRPr lang="en-US" sz="1100">
              <a:effectLst/>
            </a:endParaRPr>
          </a:p>
          <a:p>
            <a:pPr>
              <a:defRPr sz="1100"/>
            </a:pPr>
            <a:r>
              <a:rPr lang="en-US" sz="1100" b="0"/>
              <a:t> </a:t>
            </a:r>
          </a:p>
        </c:rich>
      </c:tx>
      <c:layout>
        <c:manualLayout>
          <c:xMode val="edge"/>
          <c:yMode val="edge"/>
          <c:x val="0.23855566218809982"/>
          <c:y val="2.4207266345785662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Gill Sans MT" panose="020B0502020104020203" pitchFamily="34" charset="0"/>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'[02 Rating Curve.xlsx]Rating Curve'!$P$19:$P$51</c:f>
              <c:numCache>
                <c:formatCode>General</c:formatCode>
                <c:ptCount val="33"/>
                <c:pt idx="0">
                  <c:v>0.47631075628970049</c:v>
                </c:pt>
                <c:pt idx="1">
                  <c:v>1.9383494667861627</c:v>
                </c:pt>
                <c:pt idx="2">
                  <c:v>2.4182092106681874</c:v>
                </c:pt>
                <c:pt idx="3">
                  <c:v>3.4996304407680214</c:v>
                </c:pt>
                <c:pt idx="4">
                  <c:v>3.7942118559340399</c:v>
                </c:pt>
                <c:pt idx="5">
                  <c:v>4.4112960250718682</c:v>
                </c:pt>
                <c:pt idx="6">
                  <c:v>5.0646623823610497</c:v>
                </c:pt>
                <c:pt idx="7">
                  <c:v>5.7532848142831226</c:v>
                </c:pt>
                <c:pt idx="8">
                  <c:v>6.476242204547968</c:v>
                </c:pt>
                <c:pt idx="9">
                  <c:v>7.2327010004523062</c:v>
                </c:pt>
                <c:pt idx="10">
                  <c:v>8.0219016395764768</c:v>
                </c:pt>
                <c:pt idx="11">
                  <c:v>8.8431477944515002</c:v>
                </c:pt>
                <c:pt idx="12">
                  <c:v>10.579257192761299</c:v>
                </c:pt>
                <c:pt idx="13">
                  <c:v>10.669276059657436</c:v>
                </c:pt>
                <c:pt idx="14">
                  <c:v>11.492973698222317</c:v>
                </c:pt>
                <c:pt idx="15">
                  <c:v>12.628649073002988</c:v>
                </c:pt>
                <c:pt idx="16">
                  <c:v>13.607161775532946</c:v>
                </c:pt>
                <c:pt idx="17">
                  <c:v>14.614391848960937</c:v>
                </c:pt>
                <c:pt idx="18">
                  <c:v>15.649916956313746</c:v>
                </c:pt>
                <c:pt idx="19">
                  <c:v>16.713338063575467</c:v>
                </c:pt>
                <c:pt idx="20">
                  <c:v>17.804277284642318</c:v>
                </c:pt>
                <c:pt idx="21">
                  <c:v>18.584115252910838</c:v>
                </c:pt>
                <c:pt idx="22">
                  <c:v>19.721021728733593</c:v>
                </c:pt>
                <c:pt idx="23">
                  <c:v>20.884517685505344</c:v>
                </c:pt>
                <c:pt idx="24">
                  <c:v>22.074288812091932</c:v>
                </c:pt>
                <c:pt idx="25">
                  <c:v>23.290034848257555</c:v>
                </c:pt>
                <c:pt idx="26">
                  <c:v>24.531468524054549</c:v>
                </c:pt>
                <c:pt idx="27">
                  <c:v>25.798314609893044</c:v>
                </c:pt>
                <c:pt idx="28">
                  <c:v>27.09030906273691</c:v>
                </c:pt>
                <c:pt idx="29">
                  <c:v>28.407198256158654</c:v>
                </c:pt>
                <c:pt idx="30">
                  <c:v>29.748738283856426</c:v>
                </c:pt>
                <c:pt idx="31">
                  <c:v>31.114694327779223</c:v>
                </c:pt>
                <c:pt idx="32">
                  <c:v>32.504840083283007</c:v>
                </c:pt>
              </c:numCache>
            </c:numRef>
          </c:xVal>
          <c:yVal>
            <c:numRef>
              <c:f>'[02 Rating Curve.xlsx]Rating Curve'!$O$19:$O$51</c:f>
              <c:numCache>
                <c:formatCode>General</c:formatCode>
                <c:ptCount val="33"/>
                <c:pt idx="0">
                  <c:v>-0.5</c:v>
                </c:pt>
                <c:pt idx="1">
                  <c:v>-0.1</c:v>
                </c:pt>
                <c:pt idx="2">
                  <c:v>0</c:v>
                </c:pt>
                <c:pt idx="3">
                  <c:v>0.2</c:v>
                </c:pt>
                <c:pt idx="4">
                  <c:v>0.25</c:v>
                </c:pt>
                <c:pt idx="5">
                  <c:v>0.35</c:v>
                </c:pt>
                <c:pt idx="6">
                  <c:v>0.44999999999999996</c:v>
                </c:pt>
                <c:pt idx="7">
                  <c:v>0.54999999999999993</c:v>
                </c:pt>
                <c:pt idx="8">
                  <c:v>0.64999999999999991</c:v>
                </c:pt>
                <c:pt idx="9">
                  <c:v>0.74999999999999989</c:v>
                </c:pt>
                <c:pt idx="10">
                  <c:v>0.84999999999999987</c:v>
                </c:pt>
                <c:pt idx="11">
                  <c:v>0.94999999999999984</c:v>
                </c:pt>
                <c:pt idx="12">
                  <c:v>1.1499999999999999</c:v>
                </c:pt>
                <c:pt idx="13">
                  <c:v>1.1599999999999999</c:v>
                </c:pt>
                <c:pt idx="14">
                  <c:v>1.25</c:v>
                </c:pt>
                <c:pt idx="15">
                  <c:v>1.37</c:v>
                </c:pt>
                <c:pt idx="16">
                  <c:v>1.4700000000000002</c:v>
                </c:pt>
                <c:pt idx="17">
                  <c:v>1.5700000000000003</c:v>
                </c:pt>
                <c:pt idx="18">
                  <c:v>1.6700000000000004</c:v>
                </c:pt>
                <c:pt idx="19">
                  <c:v>1.7700000000000005</c:v>
                </c:pt>
                <c:pt idx="20">
                  <c:v>1.8700000000000006</c:v>
                </c:pt>
                <c:pt idx="21">
                  <c:v>1.94</c:v>
                </c:pt>
                <c:pt idx="22">
                  <c:v>2.04</c:v>
                </c:pt>
                <c:pt idx="23">
                  <c:v>2.14</c:v>
                </c:pt>
                <c:pt idx="24">
                  <c:v>2.2400000000000002</c:v>
                </c:pt>
                <c:pt idx="25">
                  <c:v>2.3400000000000003</c:v>
                </c:pt>
                <c:pt idx="26">
                  <c:v>2.4400000000000004</c:v>
                </c:pt>
                <c:pt idx="27">
                  <c:v>2.5400000000000005</c:v>
                </c:pt>
                <c:pt idx="28">
                  <c:v>2.6400000000000006</c:v>
                </c:pt>
                <c:pt idx="29">
                  <c:v>2.7400000000000007</c:v>
                </c:pt>
                <c:pt idx="30">
                  <c:v>2.8400000000000007</c:v>
                </c:pt>
                <c:pt idx="31">
                  <c:v>2.9400000000000008</c:v>
                </c:pt>
                <c:pt idx="32">
                  <c:v>3.0400000000000009</c:v>
                </c:pt>
              </c:numCache>
            </c:numRef>
          </c:yVal>
          <c:smooth val="1"/>
          <c:extLst>
            <c:ext xmlns:c16="http://schemas.microsoft.com/office/drawing/2014/chart" uri="{C3380CC4-5D6E-409C-BE32-E72D297353CC}">
              <c16:uniqueId val="{00000000-8D4C-498C-B967-68E781BC3F69}"/>
            </c:ext>
          </c:extLst>
        </c:ser>
        <c:ser>
          <c:idx val="1"/>
          <c:order val="1"/>
          <c:tx>
            <c:v>data</c:v>
          </c:tx>
          <c:spPr>
            <a:ln w="19050" cap="rnd">
              <a:noFill/>
              <a:round/>
            </a:ln>
            <a:effectLst/>
          </c:spPr>
          <c:marker>
            <c:symbol val="circle"/>
            <c:size val="6"/>
            <c:spPr>
              <a:solidFill>
                <a:schemeClr val="accent2"/>
              </a:solidFill>
              <a:ln w="9525">
                <a:solidFill>
                  <a:schemeClr val="accent2"/>
                </a:solidFill>
              </a:ln>
              <a:effectLst/>
            </c:spPr>
          </c:marker>
          <c:xVal>
            <c:numRef>
              <c:f>'[02 Rating Curve.xlsx]Observed Discharge'!$D$3:$D$13</c:f>
              <c:numCache>
                <c:formatCode>0.000</c:formatCode>
                <c:ptCount val="11"/>
                <c:pt idx="0">
                  <c:v>3.39</c:v>
                </c:pt>
                <c:pt idx="1">
                  <c:v>3.11</c:v>
                </c:pt>
                <c:pt idx="2">
                  <c:v>9.0299999999999994</c:v>
                </c:pt>
                <c:pt idx="3">
                  <c:v>12.31</c:v>
                </c:pt>
                <c:pt idx="4">
                  <c:v>17.079999999999998</c:v>
                </c:pt>
                <c:pt idx="5">
                  <c:v>7.25</c:v>
                </c:pt>
                <c:pt idx="6">
                  <c:v>8.15</c:v>
                </c:pt>
                <c:pt idx="7">
                  <c:v>32.54</c:v>
                </c:pt>
                <c:pt idx="8" formatCode="General">
                  <c:v>28.48</c:v>
                </c:pt>
                <c:pt idx="9" formatCode="General">
                  <c:v>29.18</c:v>
                </c:pt>
                <c:pt idx="10" formatCode="General">
                  <c:v>30.57</c:v>
                </c:pt>
              </c:numCache>
            </c:numRef>
          </c:xVal>
          <c:yVal>
            <c:numRef>
              <c:f>'[02 Rating Curve.xlsx]Observed Discharge'!$C$3:$C$13</c:f>
              <c:numCache>
                <c:formatCode>General</c:formatCode>
                <c:ptCount val="11"/>
                <c:pt idx="0">
                  <c:v>0.46</c:v>
                </c:pt>
                <c:pt idx="1">
                  <c:v>0.45</c:v>
                </c:pt>
                <c:pt idx="2" formatCode="0.00">
                  <c:v>0.66</c:v>
                </c:pt>
                <c:pt idx="3" formatCode="0.00">
                  <c:v>0.85</c:v>
                </c:pt>
                <c:pt idx="4" formatCode="0.00">
                  <c:v>1.24</c:v>
                </c:pt>
                <c:pt idx="5" formatCode="0.00">
                  <c:v>0.75</c:v>
                </c:pt>
                <c:pt idx="6" formatCode="0.00">
                  <c:v>0.78</c:v>
                </c:pt>
                <c:pt idx="7">
                  <c:v>3.19</c:v>
                </c:pt>
                <c:pt idx="8">
                  <c:v>2.92</c:v>
                </c:pt>
                <c:pt idx="9">
                  <c:v>3.05</c:v>
                </c:pt>
                <c:pt idx="10">
                  <c:v>3.1</c:v>
                </c:pt>
              </c:numCache>
            </c:numRef>
          </c:yVal>
          <c:smooth val="1"/>
          <c:extLst>
            <c:ext xmlns:c16="http://schemas.microsoft.com/office/drawing/2014/chart" uri="{C3380CC4-5D6E-409C-BE32-E72D297353CC}">
              <c16:uniqueId val="{00000001-8D4C-498C-B967-68E781BC3F69}"/>
            </c:ext>
          </c:extLst>
        </c:ser>
        <c:dLbls>
          <c:showLegendKey val="0"/>
          <c:showVal val="0"/>
          <c:showCatName val="0"/>
          <c:showSerName val="0"/>
          <c:showPercent val="0"/>
          <c:showBubbleSize val="0"/>
        </c:dLbls>
        <c:axId val="346948160"/>
        <c:axId val="346948944"/>
      </c:scatterChart>
      <c:valAx>
        <c:axId val="346948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r>
                  <a:rPr lang="en-GB" b="0"/>
                  <a:t>Discharge (m</a:t>
                </a:r>
                <a:r>
                  <a:rPr lang="en-GB" b="0" baseline="30000"/>
                  <a:t>3</a:t>
                </a:r>
                <a:r>
                  <a:rPr lang="en-GB" b="0"/>
                  <a:t>/sec)</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title>
        <c:numFmt formatCode="General" sourceLinked="1"/>
        <c:majorTickMark val="none"/>
        <c:minorTickMark val="none"/>
        <c:tickLblPos val="low"/>
        <c:spPr>
          <a:noFill/>
          <a:ln w="9525" cap="flat" cmpd="sng" algn="ctr">
            <a:solidFill>
              <a:schemeClr val="bg1">
                <a:lumMod val="6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crossAx val="346948944"/>
        <c:crosses val="autoZero"/>
        <c:crossBetween val="midCat"/>
      </c:valAx>
      <c:valAx>
        <c:axId val="34694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r>
                  <a:rPr lang="en-GB" b="0"/>
                  <a:t>Gauge Height (m)</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crossAx val="346948160"/>
        <c:crosses val="autoZero"/>
        <c:crossBetween val="midCat"/>
      </c:valAx>
      <c:spPr>
        <a:noFill/>
        <a:ln>
          <a:solidFill>
            <a:schemeClr val="tx1"/>
          </a:solid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Gill Sans MT" panose="020B0502020104020203"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Gill Sans MT" panose="020B0502020104020203" pitchFamily="34" charset="0"/>
                <a:ea typeface="+mn-ea"/>
                <a:cs typeface="+mn-cs"/>
              </a:defRPr>
            </a:pPr>
            <a:r>
              <a:rPr lang="en-US" sz="1100" b="1"/>
              <a:t>MKHPP Mean Monthly Flows Comparison</a:t>
            </a:r>
          </a:p>
        </c:rich>
      </c:tx>
      <c:layout>
        <c:manualLayout>
          <c:xMode val="edge"/>
          <c:yMode val="edge"/>
          <c:x val="0.3484973075621321"/>
          <c:y val="1.219547330333612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Gill Sans MT" panose="020B0502020104020203" pitchFamily="34" charset="0"/>
              <a:ea typeface="+mn-ea"/>
              <a:cs typeface="+mn-cs"/>
            </a:defRPr>
          </a:pPr>
          <a:endParaRPr lang="en-US"/>
        </a:p>
      </c:txPr>
    </c:title>
    <c:autoTitleDeleted val="0"/>
    <c:plotArea>
      <c:layout>
        <c:manualLayout>
          <c:layoutTarget val="inner"/>
          <c:xMode val="edge"/>
          <c:yMode val="edge"/>
          <c:x val="0.12083556853498996"/>
          <c:y val="0.10447231645451434"/>
          <c:w val="0.84593079902898483"/>
          <c:h val="0.4640263181858526"/>
        </c:manualLayout>
      </c:layout>
      <c:lineChart>
        <c:grouping val="standard"/>
        <c:varyColors val="0"/>
        <c:ser>
          <c:idx val="4"/>
          <c:order val="0"/>
          <c:tx>
            <c:strRef>
              <c:f>'Summary for MKHPP'!$F$1</c:f>
              <c:strCache>
                <c:ptCount val="1"/>
                <c:pt idx="0">
                  <c:v>Measured Daily Data</c:v>
                </c:pt>
              </c:strCache>
            </c:strRef>
          </c:tx>
          <c:spPr>
            <a:ln w="19050" cap="rnd">
              <a:noFill/>
              <a:round/>
            </a:ln>
            <a:effectLst/>
          </c:spPr>
          <c:marker>
            <c:symbol val="triangle"/>
            <c:size val="4"/>
            <c:spPr>
              <a:solidFill>
                <a:srgbClr val="FF0000"/>
              </a:solidFill>
              <a:ln w="3175">
                <a:solidFill>
                  <a:srgbClr val="FF0000"/>
                </a:solidFill>
              </a:ln>
              <a:effectLst/>
            </c:spPr>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MKHPP'!$F$1:$F$13</c:f>
              <c:numCache>
                <c:formatCode>General</c:formatCode>
                <c:ptCount val="12"/>
                <c:pt idx="0">
                  <c:v>0</c:v>
                </c:pt>
                <c:pt idx="1">
                  <c:v>7.157</c:v>
                </c:pt>
                <c:pt idx="2">
                  <c:v>17.079999999999998</c:v>
                </c:pt>
                <c:pt idx="4">
                  <c:v>32.54</c:v>
                </c:pt>
                <c:pt idx="5">
                  <c:v>29.18</c:v>
                </c:pt>
                <c:pt idx="8">
                  <c:v>5.3250000000000002</c:v>
                </c:pt>
                <c:pt idx="9">
                  <c:v>4.6520000000000001</c:v>
                </c:pt>
                <c:pt idx="10">
                  <c:v>3.4649999999999999</c:v>
                </c:pt>
                <c:pt idx="11">
                  <c:v>4.1340000000000003</c:v>
                </c:pt>
              </c:numCache>
              <c:extLst/>
            </c:numRef>
          </c:val>
          <c:smooth val="1"/>
          <c:extLst>
            <c:ext xmlns:c16="http://schemas.microsoft.com/office/drawing/2014/chart" uri="{C3380CC4-5D6E-409C-BE32-E72D297353CC}">
              <c16:uniqueId val="{00000000-5FD9-48AC-BBDF-E03F293CB723}"/>
            </c:ext>
          </c:extLst>
        </c:ser>
        <c:ser>
          <c:idx val="5"/>
          <c:order val="1"/>
          <c:tx>
            <c:strRef>
              <c:f>'Summary for MKHPP'!$G$1</c:f>
              <c:strCache>
                <c:ptCount val="1"/>
              </c:strCache>
            </c:strRef>
          </c:tx>
          <c:spPr>
            <a:ln w="19050" cap="rnd">
              <a:noFill/>
              <a:round/>
            </a:ln>
            <a:effectLst/>
          </c:spPr>
          <c:marker>
            <c:symbol val="triangle"/>
            <c:size val="4"/>
            <c:spPr>
              <a:solidFill>
                <a:srgbClr val="FF0000"/>
              </a:solidFill>
              <a:ln w="3175">
                <a:solidFill>
                  <a:srgbClr val="FF0000"/>
                </a:solidFill>
              </a:ln>
              <a:effectLst/>
            </c:spPr>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MKHPP'!$G$1:$G$13</c:f>
              <c:numCache>
                <c:formatCode>General</c:formatCode>
                <c:ptCount val="12"/>
                <c:pt idx="1">
                  <c:v>12.31</c:v>
                </c:pt>
                <c:pt idx="4">
                  <c:v>28.48</c:v>
                </c:pt>
                <c:pt idx="5">
                  <c:v>30.57</c:v>
                </c:pt>
                <c:pt idx="9">
                  <c:v>3.39</c:v>
                </c:pt>
                <c:pt idx="10">
                  <c:v>3.512</c:v>
                </c:pt>
                <c:pt idx="11">
                  <c:v>4.2919999999999998</c:v>
                </c:pt>
              </c:numCache>
              <c:extLst/>
            </c:numRef>
          </c:val>
          <c:smooth val="1"/>
          <c:extLst>
            <c:ext xmlns:c16="http://schemas.microsoft.com/office/drawing/2014/chart" uri="{C3380CC4-5D6E-409C-BE32-E72D297353CC}">
              <c16:uniqueId val="{00000001-5FD9-48AC-BBDF-E03F293CB723}"/>
            </c:ext>
          </c:extLst>
        </c:ser>
        <c:ser>
          <c:idx val="6"/>
          <c:order val="2"/>
          <c:tx>
            <c:strRef>
              <c:f>'Summary for MKHPP'!$H$1</c:f>
              <c:strCache>
                <c:ptCount val="1"/>
              </c:strCache>
            </c:strRef>
          </c:tx>
          <c:spPr>
            <a:ln w="19050" cap="rnd">
              <a:noFill/>
              <a:round/>
            </a:ln>
            <a:effectLst/>
          </c:spPr>
          <c:marker>
            <c:symbol val="triangle"/>
            <c:size val="4"/>
            <c:spPr>
              <a:solidFill>
                <a:srgbClr val="FF0000"/>
              </a:solidFill>
              <a:ln w="9525">
                <a:solidFill>
                  <a:srgbClr val="FF0000"/>
                </a:solidFill>
              </a:ln>
              <a:effectLst/>
            </c:spPr>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MKHPP'!$H$1:$H$13</c:f>
              <c:numCache>
                <c:formatCode>General</c:formatCode>
                <c:ptCount val="12"/>
                <c:pt idx="1">
                  <c:v>7.25</c:v>
                </c:pt>
                <c:pt idx="9">
                  <c:v>4.6120000000000001</c:v>
                </c:pt>
                <c:pt idx="10">
                  <c:v>4.2060000000000004</c:v>
                </c:pt>
                <c:pt idx="11">
                  <c:v>4.2969999999999997</c:v>
                </c:pt>
              </c:numCache>
              <c:extLst/>
            </c:numRef>
          </c:val>
          <c:smooth val="1"/>
          <c:extLst>
            <c:ext xmlns:c16="http://schemas.microsoft.com/office/drawing/2014/chart" uri="{C3380CC4-5D6E-409C-BE32-E72D297353CC}">
              <c16:uniqueId val="{00000002-5FD9-48AC-BBDF-E03F293CB723}"/>
            </c:ext>
          </c:extLst>
        </c:ser>
        <c:ser>
          <c:idx val="7"/>
          <c:order val="3"/>
          <c:tx>
            <c:strRef>
              <c:f>'Summary for MKHPP'!$I$1</c:f>
              <c:strCache>
                <c:ptCount val="1"/>
              </c:strCache>
            </c:strRef>
          </c:tx>
          <c:spPr>
            <a:ln w="19050" cap="rnd">
              <a:noFill/>
              <a:round/>
            </a:ln>
            <a:effectLst/>
          </c:spPr>
          <c:marker>
            <c:symbol val="triangle"/>
            <c:size val="4"/>
            <c:spPr>
              <a:solidFill>
                <a:srgbClr val="FF0000"/>
              </a:solidFill>
              <a:ln w="9525">
                <a:solidFill>
                  <a:srgbClr val="FF0000"/>
                </a:solidFill>
              </a:ln>
              <a:effectLst/>
            </c:spPr>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MKHPP'!$I$1:$I$13</c:f>
              <c:numCache>
                <c:formatCode>General</c:formatCode>
                <c:ptCount val="12"/>
                <c:pt idx="1">
                  <c:v>8.15</c:v>
                </c:pt>
                <c:pt idx="10">
                  <c:v>4.016</c:v>
                </c:pt>
                <c:pt idx="11">
                  <c:v>4.8970000000000002</c:v>
                </c:pt>
              </c:numCache>
              <c:extLst/>
            </c:numRef>
          </c:val>
          <c:smooth val="1"/>
          <c:extLst>
            <c:ext xmlns:c16="http://schemas.microsoft.com/office/drawing/2014/chart" uri="{C3380CC4-5D6E-409C-BE32-E72D297353CC}">
              <c16:uniqueId val="{00000003-5FD9-48AC-BBDF-E03F293CB723}"/>
            </c:ext>
          </c:extLst>
        </c:ser>
        <c:ser>
          <c:idx val="8"/>
          <c:order val="4"/>
          <c:spPr>
            <a:ln w="19050" cap="rnd">
              <a:noFill/>
              <a:round/>
            </a:ln>
            <a:effectLst/>
          </c:spPr>
          <c:marker>
            <c:symbol val="triangle"/>
            <c:size val="4"/>
            <c:spPr>
              <a:solidFill>
                <a:srgbClr val="FF0000"/>
              </a:solidFill>
              <a:ln w="9525">
                <a:solidFill>
                  <a:srgbClr val="FF0000"/>
                </a:solidFill>
              </a:ln>
              <a:effectLst/>
            </c:spPr>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MKHPP'!$J$1:$J$13</c:f>
              <c:numCache>
                <c:formatCode>General</c:formatCode>
                <c:ptCount val="12"/>
                <c:pt idx="10">
                  <c:v>3.9279999999999999</c:v>
                </c:pt>
                <c:pt idx="11">
                  <c:v>4.3730000000000002</c:v>
                </c:pt>
              </c:numCache>
              <c:extLst/>
            </c:numRef>
          </c:val>
          <c:smooth val="1"/>
          <c:extLst>
            <c:ext xmlns:c16="http://schemas.microsoft.com/office/drawing/2014/chart" uri="{C3380CC4-5D6E-409C-BE32-E72D297353CC}">
              <c16:uniqueId val="{00000004-5FD9-48AC-BBDF-E03F293CB723}"/>
            </c:ext>
          </c:extLst>
        </c:ser>
        <c:ser>
          <c:idx val="9"/>
          <c:order val="5"/>
          <c:spPr>
            <a:ln w="19050" cap="rnd">
              <a:solidFill>
                <a:schemeClr val="accent4">
                  <a:lumMod val="60000"/>
                </a:schemeClr>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MKHPP'!$K$1:$K$13</c:f>
              <c:numCache>
                <c:formatCode>General</c:formatCode>
                <c:ptCount val="12"/>
                <c:pt idx="11">
                  <c:v>4.2489999999999997</c:v>
                </c:pt>
              </c:numCache>
              <c:extLst/>
            </c:numRef>
          </c:val>
          <c:smooth val="1"/>
          <c:extLst>
            <c:ext xmlns:c16="http://schemas.microsoft.com/office/drawing/2014/chart" uri="{C3380CC4-5D6E-409C-BE32-E72D297353CC}">
              <c16:uniqueId val="{00000005-5FD9-48AC-BBDF-E03F293CB723}"/>
            </c:ext>
          </c:extLst>
        </c:ser>
        <c:ser>
          <c:idx val="10"/>
          <c:order val="6"/>
          <c:spPr>
            <a:ln w="19050" cap="rnd">
              <a:solidFill>
                <a:schemeClr val="accent5">
                  <a:lumMod val="60000"/>
                </a:schemeClr>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MKHPP'!$L$1:$L$13</c:f>
              <c:numCache>
                <c:formatCode>General</c:formatCode>
                <c:ptCount val="12"/>
                <c:pt idx="11">
                  <c:v>3.9390000000000001</c:v>
                </c:pt>
              </c:numCache>
              <c:extLst/>
            </c:numRef>
          </c:val>
          <c:smooth val="1"/>
          <c:extLst>
            <c:ext xmlns:c16="http://schemas.microsoft.com/office/drawing/2014/chart" uri="{C3380CC4-5D6E-409C-BE32-E72D297353CC}">
              <c16:uniqueId val="{00000006-5FD9-48AC-BBDF-E03F293CB723}"/>
            </c:ext>
          </c:extLst>
        </c:ser>
        <c:ser>
          <c:idx val="11"/>
          <c:order val="7"/>
          <c:spPr>
            <a:ln w="19050" cap="rnd">
              <a:solidFill>
                <a:schemeClr val="accent6">
                  <a:lumMod val="60000"/>
                </a:schemeClr>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MKHPP'!$M$1:$M$13</c:f>
              <c:numCache>
                <c:formatCode>General</c:formatCode>
                <c:ptCount val="12"/>
                <c:pt idx="11">
                  <c:v>3.11</c:v>
                </c:pt>
              </c:numCache>
              <c:extLst/>
            </c:numRef>
          </c:val>
          <c:smooth val="1"/>
          <c:extLst>
            <c:ext xmlns:c16="http://schemas.microsoft.com/office/drawing/2014/chart" uri="{C3380CC4-5D6E-409C-BE32-E72D297353CC}">
              <c16:uniqueId val="{00000007-5FD9-48AC-BBDF-E03F293CB723}"/>
            </c:ext>
          </c:extLst>
        </c:ser>
        <c:ser>
          <c:idx val="0"/>
          <c:order val="8"/>
          <c:tx>
            <c:strRef>
              <c:f>'Summary for MKHPP'!$B$1</c:f>
              <c:strCache>
                <c:ptCount val="1"/>
                <c:pt idx="0">
                  <c:v> CAR with Myagdi Khola at Mangalghat (Stn. 404.7)</c:v>
                </c:pt>
              </c:strCache>
            </c:strRef>
          </c:tx>
          <c:spPr>
            <a:ln w="19050" cap="rnd">
              <a:solidFill>
                <a:schemeClr val="accent1"/>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MKHPP'!$B$2:$B$13</c:f>
              <c:numCache>
                <c:formatCode>0.00</c:formatCode>
                <c:ptCount val="12"/>
                <c:pt idx="0">
                  <c:v>5.8547712174584685</c:v>
                </c:pt>
                <c:pt idx="1">
                  <c:v>11.624290415893382</c:v>
                </c:pt>
                <c:pt idx="2">
                  <c:v>37.220436446252293</c:v>
                </c:pt>
                <c:pt idx="3">
                  <c:v>65.958123992867002</c:v>
                </c:pt>
                <c:pt idx="4">
                  <c:v>55.374321747766679</c:v>
                </c:pt>
                <c:pt idx="5">
                  <c:v>25.180813055334962</c:v>
                </c:pt>
                <c:pt idx="6">
                  <c:v>11.53382028907693</c:v>
                </c:pt>
                <c:pt idx="7">
                  <c:v>6.9043019969389396</c:v>
                </c:pt>
                <c:pt idx="8">
                  <c:v>5.0041019088758887</c:v>
                </c:pt>
                <c:pt idx="9">
                  <c:v>4.0588347688650277</c:v>
                </c:pt>
                <c:pt idx="10">
                  <c:v>3.6252735605216064</c:v>
                </c:pt>
                <c:pt idx="11">
                  <c:v>4.1541203088615735</c:v>
                </c:pt>
              </c:numCache>
              <c:extLst/>
            </c:numRef>
          </c:val>
          <c:smooth val="1"/>
          <c:extLst>
            <c:ext xmlns:c16="http://schemas.microsoft.com/office/drawing/2014/chart" uri="{C3380CC4-5D6E-409C-BE32-E72D297353CC}">
              <c16:uniqueId val="{00000008-5FD9-48AC-BBDF-E03F293CB723}"/>
            </c:ext>
          </c:extLst>
        </c:ser>
        <c:ser>
          <c:idx val="1"/>
          <c:order val="9"/>
          <c:tx>
            <c:strRef>
              <c:f>'Summary for MKHPP'!$C$1</c:f>
              <c:strCache>
                <c:ptCount val="1"/>
                <c:pt idx="0">
                  <c:v>PCAR with Myagdi Khola at Mangalghat (Stn. 404.7)</c:v>
                </c:pt>
              </c:strCache>
            </c:strRef>
          </c:tx>
          <c:spPr>
            <a:ln w="19050" cap="rnd">
              <a:solidFill>
                <a:schemeClr val="accent2"/>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MKHPP'!$C$2:$C$13</c:f>
              <c:numCache>
                <c:formatCode>0.00</c:formatCode>
                <c:ptCount val="12"/>
                <c:pt idx="0">
                  <c:v>5.4918664248990838</c:v>
                </c:pt>
                <c:pt idx="1">
                  <c:v>10.903765130558494</c:v>
                </c:pt>
                <c:pt idx="2">
                  <c:v>34.913348045049077</c:v>
                </c:pt>
                <c:pt idx="3">
                  <c:v>61.869745742686959</c:v>
                </c:pt>
                <c:pt idx="4">
                  <c:v>51.941974692587799</c:v>
                </c:pt>
                <c:pt idx="5">
                  <c:v>23.619994126821826</c:v>
                </c:pt>
                <c:pt idx="6">
                  <c:v>10.818902745084232</c:v>
                </c:pt>
                <c:pt idx="7">
                  <c:v>6.4763426128907744</c:v>
                </c:pt>
                <c:pt idx="8">
                  <c:v>4.6939253882679708</c:v>
                </c:pt>
                <c:pt idx="9">
                  <c:v>3.807250115064122</c:v>
                </c:pt>
                <c:pt idx="10">
                  <c:v>3.400562961151127</c:v>
                </c:pt>
                <c:pt idx="11">
                  <c:v>3.8966294329655558</c:v>
                </c:pt>
              </c:numCache>
              <c:extLst/>
            </c:numRef>
          </c:val>
          <c:smooth val="1"/>
          <c:extLst>
            <c:ext xmlns:c16="http://schemas.microsoft.com/office/drawing/2014/chart" uri="{C3380CC4-5D6E-409C-BE32-E72D297353CC}">
              <c16:uniqueId val="{00000009-5FD9-48AC-BBDF-E03F293CB723}"/>
            </c:ext>
          </c:extLst>
        </c:ser>
        <c:ser>
          <c:idx val="2"/>
          <c:order val="10"/>
          <c:tx>
            <c:strRef>
              <c:f>'Summary for MKHPP'!$D$1</c:f>
              <c:strCache>
                <c:ptCount val="1"/>
                <c:pt idx="0">
                  <c:v>Regional regression analysis (six reference gauge stations)</c:v>
                </c:pt>
              </c:strCache>
            </c:strRef>
          </c:tx>
          <c:spPr>
            <a:ln w="19050" cap="rnd">
              <a:solidFill>
                <a:schemeClr val="accent3"/>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MKHPP'!$D$2:$D$13</c:f>
              <c:numCache>
                <c:formatCode>0.00</c:formatCode>
                <c:ptCount val="12"/>
                <c:pt idx="0">
                  <c:v>7.4043809443548865</c:v>
                </c:pt>
                <c:pt idx="1">
                  <c:v>14.43683954049434</c:v>
                </c:pt>
                <c:pt idx="2">
                  <c:v>54.842938721786439</c:v>
                </c:pt>
                <c:pt idx="3">
                  <c:v>101.67194383585792</c:v>
                </c:pt>
                <c:pt idx="4">
                  <c:v>85.618453631991699</c:v>
                </c:pt>
                <c:pt idx="5">
                  <c:v>43.210319287258955</c:v>
                </c:pt>
                <c:pt idx="6">
                  <c:v>17.894968360646534</c:v>
                </c:pt>
                <c:pt idx="7">
                  <c:v>10.493610551258145</c:v>
                </c:pt>
                <c:pt idx="8">
                  <c:v>7.3597478561556589</c:v>
                </c:pt>
                <c:pt idx="9">
                  <c:v>6.5535734479355767</c:v>
                </c:pt>
                <c:pt idx="10">
                  <c:v>5.7650648263109217</c:v>
                </c:pt>
                <c:pt idx="11">
                  <c:v>6.2142484339101607</c:v>
                </c:pt>
              </c:numCache>
              <c:extLst/>
            </c:numRef>
          </c:val>
          <c:smooth val="1"/>
          <c:extLst>
            <c:ext xmlns:c16="http://schemas.microsoft.com/office/drawing/2014/chart" uri="{C3380CC4-5D6E-409C-BE32-E72D297353CC}">
              <c16:uniqueId val="{0000000A-5FD9-48AC-BBDF-E03F293CB723}"/>
            </c:ext>
          </c:extLst>
        </c:ser>
        <c:ser>
          <c:idx val="3"/>
          <c:order val="11"/>
          <c:tx>
            <c:strRef>
              <c:f>'Summary for MKHPP'!$E$1</c:f>
              <c:strCache>
                <c:ptCount val="1"/>
                <c:pt idx="0">
                  <c:v>Adopted (PPA)</c:v>
                </c:pt>
              </c:strCache>
            </c:strRef>
          </c:tx>
          <c:spPr>
            <a:ln w="22225" cap="rnd">
              <a:solidFill>
                <a:schemeClr val="tx1"/>
              </a:solidFill>
              <a:round/>
            </a:ln>
            <a:effectLst/>
          </c:spPr>
          <c:marker>
            <c:symbol val="none"/>
          </c:marker>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extLst/>
            </c:strRef>
          </c:cat>
          <c:val>
            <c:numRef>
              <c:f>'Summary for MKHPP'!$E$2:$E$13</c:f>
              <c:numCache>
                <c:formatCode>General</c:formatCode>
                <c:ptCount val="12"/>
                <c:pt idx="0">
                  <c:v>6.09</c:v>
                </c:pt>
                <c:pt idx="1">
                  <c:v>11.8</c:v>
                </c:pt>
                <c:pt idx="2">
                  <c:v>45.42</c:v>
                </c:pt>
                <c:pt idx="3">
                  <c:v>73.28</c:v>
                </c:pt>
                <c:pt idx="4">
                  <c:v>65.41</c:v>
                </c:pt>
                <c:pt idx="5">
                  <c:v>36.1</c:v>
                </c:pt>
                <c:pt idx="6">
                  <c:v>13.49</c:v>
                </c:pt>
                <c:pt idx="7">
                  <c:v>7.11</c:v>
                </c:pt>
                <c:pt idx="8">
                  <c:v>5.56</c:v>
                </c:pt>
                <c:pt idx="9">
                  <c:v>4.54</c:v>
                </c:pt>
                <c:pt idx="10">
                  <c:v>4.3600000000000003</c:v>
                </c:pt>
                <c:pt idx="11">
                  <c:v>4.41</c:v>
                </c:pt>
              </c:numCache>
              <c:extLst/>
            </c:numRef>
          </c:val>
          <c:smooth val="1"/>
          <c:extLst>
            <c:ext xmlns:c16="http://schemas.microsoft.com/office/drawing/2014/chart" uri="{C3380CC4-5D6E-409C-BE32-E72D297353CC}">
              <c16:uniqueId val="{0000000B-5FD9-48AC-BBDF-E03F293CB723}"/>
            </c:ext>
          </c:extLst>
        </c:ser>
        <c:dLbls>
          <c:showLegendKey val="0"/>
          <c:showVal val="0"/>
          <c:showCatName val="0"/>
          <c:showSerName val="0"/>
          <c:showPercent val="0"/>
          <c:showBubbleSize val="0"/>
        </c:dLbls>
        <c:marker val="1"/>
        <c:smooth val="0"/>
        <c:axId val="546404992"/>
        <c:axId val="546403424"/>
      </c:lineChart>
      <c:catAx>
        <c:axId val="54640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crossAx val="546403424"/>
        <c:crosses val="autoZero"/>
        <c:auto val="1"/>
        <c:lblAlgn val="ctr"/>
        <c:lblOffset val="100"/>
        <c:tickMarkSkip val="1"/>
        <c:noMultiLvlLbl val="0"/>
      </c:catAx>
      <c:valAx>
        <c:axId val="54640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r>
                  <a:rPr lang="en-US">
                    <a:solidFill>
                      <a:schemeClr val="tx1"/>
                    </a:solidFill>
                  </a:rPr>
                  <a:t>Discharge (m</a:t>
                </a:r>
                <a:r>
                  <a:rPr lang="en-US" baseline="30000">
                    <a:solidFill>
                      <a:schemeClr val="tx1"/>
                    </a:solidFill>
                  </a:rPr>
                  <a:t>3</a:t>
                </a:r>
                <a:r>
                  <a:rPr lang="en-US">
                    <a:solidFill>
                      <a:schemeClr val="tx1"/>
                    </a:solidFill>
                  </a:rPr>
                  <a:t>/s)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crossAx val="546404992"/>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ayout>
        <c:manualLayout>
          <c:xMode val="edge"/>
          <c:yMode val="edge"/>
          <c:x val="6.7893258108439339E-2"/>
          <c:y val="0.71531611908195269"/>
          <c:w val="0.9321066921114719"/>
          <c:h val="0.27216683553554488"/>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Gill Sans MT" panose="020B0502020104020203"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Gill Sans MT" panose="020B0502020104020203"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solidFill>
                <a:latin typeface="Gill Sans MT" panose="020B0502020104020203" pitchFamily="34" charset="0"/>
                <a:ea typeface="+mn-ea"/>
                <a:cs typeface="+mn-cs"/>
              </a:defRPr>
            </a:pPr>
            <a:r>
              <a:rPr lang="en-US" sz="1100" b="1"/>
              <a:t>MKHPP</a:t>
            </a:r>
            <a:r>
              <a:rPr lang="en-US" sz="1100" b="1" baseline="0"/>
              <a:t> </a:t>
            </a:r>
            <a:r>
              <a:rPr lang="en-US" sz="1100" b="1"/>
              <a:t>Adopted Discharge</a:t>
            </a:r>
          </a:p>
        </c:rich>
      </c:tx>
      <c:layout>
        <c:manualLayout>
          <c:xMode val="edge"/>
          <c:yMode val="edge"/>
          <c:x val="0.39315142407268644"/>
          <c:y val="2.1481388260050718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Gill Sans MT" panose="020B0502020104020203" pitchFamily="34" charset="0"/>
              <a:ea typeface="+mn-ea"/>
              <a:cs typeface="+mn-cs"/>
            </a:defRPr>
          </a:pPr>
          <a:endParaRPr lang="en-US"/>
        </a:p>
      </c:txPr>
    </c:title>
    <c:autoTitleDeleted val="0"/>
    <c:plotArea>
      <c:layout>
        <c:manualLayout>
          <c:layoutTarget val="inner"/>
          <c:xMode val="edge"/>
          <c:yMode val="edge"/>
          <c:x val="9.5743565454118856E-2"/>
          <c:y val="7.8326407436955847E-2"/>
          <c:w val="0.84286894347578434"/>
          <c:h val="0.66663706684241564"/>
        </c:manualLayout>
      </c:layout>
      <c:lineChart>
        <c:grouping val="standard"/>
        <c:varyColors val="0"/>
        <c:ser>
          <c:idx val="3"/>
          <c:order val="0"/>
          <c:tx>
            <c:strRef>
              <c:f>'Summary for MKHPP'!$E$1</c:f>
              <c:strCache>
                <c:ptCount val="1"/>
                <c:pt idx="0">
                  <c:v>Adopted (PPA)</c:v>
                </c:pt>
              </c:strCache>
            </c:strRef>
          </c:tx>
          <c:spPr>
            <a:ln w="19050" cap="rnd">
              <a:solidFill>
                <a:schemeClr val="tx1"/>
              </a:solidFill>
              <a:round/>
            </a:ln>
            <a:effectLst/>
          </c:spPr>
          <c:marker>
            <c:symbol val="square"/>
            <c:size val="5"/>
            <c:spPr>
              <a:solidFill>
                <a:schemeClr val="accent1"/>
              </a:solidFill>
              <a:ln w="9525">
                <a:solidFill>
                  <a:schemeClr val="accent1"/>
                </a:solidFill>
              </a:ln>
              <a:effectLst/>
            </c:spPr>
          </c:marker>
          <c:dLbls>
            <c:dLbl>
              <c:idx val="0"/>
              <c:layout>
                <c:manualLayout>
                  <c:x val="-2.1841554117614046E-2"/>
                  <c:y val="2.23539164626501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EFD-40E0-B306-14C9B59398C2}"/>
                </c:ext>
              </c:extLst>
            </c:dLbl>
            <c:dLbl>
              <c:idx val="1"/>
              <c:layout>
                <c:manualLayout>
                  <c:x val="-7.2367419354987363E-3"/>
                  <c:y val="1.77077495137987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EFD-40E0-B306-14C9B59398C2}"/>
                </c:ext>
              </c:extLst>
            </c:dLbl>
            <c:dLbl>
              <c:idx val="2"/>
              <c:layout>
                <c:manualLayout>
                  <c:x val="-5.3607020613714883E-2"/>
                  <c:y val="-2.41077530258619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EFD-40E0-B306-14C9B59398C2}"/>
                </c:ext>
              </c:extLst>
            </c:dLbl>
            <c:dLbl>
              <c:idx val="3"/>
              <c:layout>
                <c:manualLayout>
                  <c:x val="-5.473587984951532E-2"/>
                  <c:y val="-3.65726178500815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EFD-40E0-B306-14C9B59398C2}"/>
                </c:ext>
              </c:extLst>
            </c:dLbl>
            <c:dLbl>
              <c:idx val="4"/>
              <c:layout>
                <c:manualLayout>
                  <c:x val="-6.8716216309458794E-3"/>
                  <c:y val="-2.6430836500287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EFD-40E0-B306-14C9B59398C2}"/>
                </c:ext>
              </c:extLst>
            </c:dLbl>
            <c:dLbl>
              <c:idx val="5"/>
              <c:layout>
                <c:manualLayout>
                  <c:x val="-8.6972231537102429E-3"/>
                  <c:y val="-2.41077530258620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EFD-40E0-B306-14C9B59398C2}"/>
                </c:ext>
              </c:extLst>
            </c:dLbl>
            <c:dLbl>
              <c:idx val="6"/>
              <c:layout>
                <c:manualLayout>
                  <c:x val="-8.33210284915736E-3"/>
                  <c:y val="-2.17846695514363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EFD-40E0-B306-14C9B59398C2}"/>
                </c:ext>
              </c:extLst>
            </c:dLbl>
            <c:dLbl>
              <c:idx val="11"/>
              <c:layout>
                <c:manualLayout>
                  <c:x val="-3.0050493550653045E-2"/>
                  <c:y val="2.37409985088364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EFD-40E0-B306-14C9B59398C2}"/>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Gill Sans MT" panose="020B0502020104020203" pitchFamily="34"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 for MKHPP'!$A$2:$A$13</c:f>
              <c:strCache>
                <c:ptCount val="12"/>
                <c:pt idx="0">
                  <c:v>Baisakh</c:v>
                </c:pt>
                <c:pt idx="1">
                  <c:v>Jestha</c:v>
                </c:pt>
                <c:pt idx="2">
                  <c:v>Ashar</c:v>
                </c:pt>
                <c:pt idx="3">
                  <c:v>Shrawan</c:v>
                </c:pt>
                <c:pt idx="4">
                  <c:v>Bhadra</c:v>
                </c:pt>
                <c:pt idx="5">
                  <c:v>Ashoj</c:v>
                </c:pt>
                <c:pt idx="6">
                  <c:v>Kartik</c:v>
                </c:pt>
                <c:pt idx="7">
                  <c:v>Mangsir</c:v>
                </c:pt>
                <c:pt idx="8">
                  <c:v>Poush</c:v>
                </c:pt>
                <c:pt idx="9">
                  <c:v>Magh</c:v>
                </c:pt>
                <c:pt idx="10">
                  <c:v>Falgun</c:v>
                </c:pt>
                <c:pt idx="11">
                  <c:v>Chaitra</c:v>
                </c:pt>
              </c:strCache>
            </c:strRef>
          </c:cat>
          <c:val>
            <c:numRef>
              <c:f>'Summary for MKHPP'!$E$2:$E$13</c:f>
              <c:numCache>
                <c:formatCode>General</c:formatCode>
                <c:ptCount val="12"/>
                <c:pt idx="0">
                  <c:v>6.09</c:v>
                </c:pt>
                <c:pt idx="1">
                  <c:v>11.8</c:v>
                </c:pt>
                <c:pt idx="2">
                  <c:v>45.42</c:v>
                </c:pt>
                <c:pt idx="3">
                  <c:v>73.28</c:v>
                </c:pt>
                <c:pt idx="4">
                  <c:v>65.41</c:v>
                </c:pt>
                <c:pt idx="5">
                  <c:v>36.1</c:v>
                </c:pt>
                <c:pt idx="6">
                  <c:v>13.49</c:v>
                </c:pt>
                <c:pt idx="7">
                  <c:v>7.11</c:v>
                </c:pt>
                <c:pt idx="8">
                  <c:v>5.56</c:v>
                </c:pt>
                <c:pt idx="9">
                  <c:v>4.54</c:v>
                </c:pt>
                <c:pt idx="10">
                  <c:v>4.3600000000000003</c:v>
                </c:pt>
                <c:pt idx="11">
                  <c:v>4.41</c:v>
                </c:pt>
              </c:numCache>
            </c:numRef>
          </c:val>
          <c:smooth val="1"/>
          <c:extLst>
            <c:ext xmlns:c16="http://schemas.microsoft.com/office/drawing/2014/chart" uri="{C3380CC4-5D6E-409C-BE32-E72D297353CC}">
              <c16:uniqueId val="{00000008-4EFD-40E0-B306-14C9B59398C2}"/>
            </c:ext>
          </c:extLst>
        </c:ser>
        <c:ser>
          <c:idx val="0"/>
          <c:order val="1"/>
          <c:tx>
            <c:strRef>
              <c:f>'Summary for MKHPP'!$F$1</c:f>
              <c:strCache>
                <c:ptCount val="1"/>
                <c:pt idx="0">
                  <c:v>Measured Daily Data</c:v>
                </c:pt>
              </c:strCache>
            </c:strRef>
          </c:tx>
          <c:spPr>
            <a:ln w="19050" cap="rnd">
              <a:noFill/>
              <a:round/>
            </a:ln>
            <a:effectLst/>
          </c:spPr>
          <c:marker>
            <c:symbol val="triangle"/>
            <c:size val="4"/>
            <c:spPr>
              <a:solidFill>
                <a:srgbClr val="FF0000"/>
              </a:solidFill>
              <a:ln w="9525">
                <a:solidFill>
                  <a:srgbClr val="FF0000"/>
                </a:solidFill>
              </a:ln>
              <a:effectLst/>
            </c:spPr>
          </c:marker>
          <c:dLbls>
            <c:delete val="1"/>
          </c:dLbls>
          <c:val>
            <c:numRef>
              <c:f>'Summary for MKHPP'!$F$2:$F$13</c:f>
              <c:numCache>
                <c:formatCode>General</c:formatCode>
                <c:ptCount val="12"/>
                <c:pt idx="0">
                  <c:v>7.157</c:v>
                </c:pt>
                <c:pt idx="1">
                  <c:v>17.079999999999998</c:v>
                </c:pt>
                <c:pt idx="3">
                  <c:v>32.54</c:v>
                </c:pt>
                <c:pt idx="4">
                  <c:v>29.18</c:v>
                </c:pt>
                <c:pt idx="7">
                  <c:v>5.3250000000000002</c:v>
                </c:pt>
                <c:pt idx="8">
                  <c:v>4.6520000000000001</c:v>
                </c:pt>
                <c:pt idx="9">
                  <c:v>3.4649999999999999</c:v>
                </c:pt>
                <c:pt idx="10">
                  <c:v>4.1340000000000003</c:v>
                </c:pt>
                <c:pt idx="11">
                  <c:v>5.9649999999999999</c:v>
                </c:pt>
              </c:numCache>
            </c:numRef>
          </c:val>
          <c:smooth val="0"/>
          <c:extLst>
            <c:ext xmlns:c16="http://schemas.microsoft.com/office/drawing/2014/chart" uri="{C3380CC4-5D6E-409C-BE32-E72D297353CC}">
              <c16:uniqueId val="{00000009-4EFD-40E0-B306-14C9B59398C2}"/>
            </c:ext>
          </c:extLst>
        </c:ser>
        <c:ser>
          <c:idx val="1"/>
          <c:order val="2"/>
          <c:tx>
            <c:strRef>
              <c:f>'Summary for MKHPP'!$G$1</c:f>
              <c:strCache>
                <c:ptCount val="1"/>
              </c:strCache>
            </c:strRef>
          </c:tx>
          <c:spPr>
            <a:ln w="19050" cap="rnd">
              <a:noFill/>
              <a:round/>
            </a:ln>
            <a:effectLst/>
          </c:spPr>
          <c:marker>
            <c:symbol val="triangle"/>
            <c:size val="4"/>
            <c:spPr>
              <a:solidFill>
                <a:srgbClr val="FF0000"/>
              </a:solidFill>
              <a:ln w="9525">
                <a:solidFill>
                  <a:srgbClr val="FF0000"/>
                </a:solidFill>
              </a:ln>
              <a:effectLst/>
            </c:spPr>
          </c:marker>
          <c:dLbls>
            <c:delete val="1"/>
          </c:dLbls>
          <c:val>
            <c:numRef>
              <c:f>'Summary for MKHPP'!$G$2:$G$13</c:f>
              <c:numCache>
                <c:formatCode>General</c:formatCode>
                <c:ptCount val="12"/>
                <c:pt idx="0">
                  <c:v>12.31</c:v>
                </c:pt>
                <c:pt idx="3">
                  <c:v>28.48</c:v>
                </c:pt>
                <c:pt idx="4">
                  <c:v>30.57</c:v>
                </c:pt>
                <c:pt idx="8">
                  <c:v>3.39</c:v>
                </c:pt>
                <c:pt idx="9">
                  <c:v>3.512</c:v>
                </c:pt>
                <c:pt idx="10">
                  <c:v>4.2919999999999998</c:v>
                </c:pt>
                <c:pt idx="11">
                  <c:v>5.6180000000000003</c:v>
                </c:pt>
              </c:numCache>
            </c:numRef>
          </c:val>
          <c:smooth val="0"/>
          <c:extLst>
            <c:ext xmlns:c16="http://schemas.microsoft.com/office/drawing/2014/chart" uri="{C3380CC4-5D6E-409C-BE32-E72D297353CC}">
              <c16:uniqueId val="{0000000A-4EFD-40E0-B306-14C9B59398C2}"/>
            </c:ext>
          </c:extLst>
        </c:ser>
        <c:ser>
          <c:idx val="2"/>
          <c:order val="3"/>
          <c:tx>
            <c:strRef>
              <c:f>'Summary for MKHPP'!$H$1</c:f>
              <c:strCache>
                <c:ptCount val="1"/>
              </c:strCache>
            </c:strRef>
          </c:tx>
          <c:spPr>
            <a:ln w="19050" cap="rnd">
              <a:noFill/>
              <a:round/>
            </a:ln>
            <a:effectLst/>
          </c:spPr>
          <c:marker>
            <c:symbol val="triangle"/>
            <c:size val="4"/>
            <c:spPr>
              <a:solidFill>
                <a:srgbClr val="FF0000"/>
              </a:solidFill>
              <a:ln w="9525">
                <a:solidFill>
                  <a:srgbClr val="FF0000"/>
                </a:solidFill>
              </a:ln>
              <a:effectLst/>
            </c:spPr>
          </c:marker>
          <c:dLbls>
            <c:delete val="1"/>
          </c:dLbls>
          <c:val>
            <c:numRef>
              <c:f>'Summary for MKHPP'!$H$2:$H$13</c:f>
              <c:numCache>
                <c:formatCode>General</c:formatCode>
                <c:ptCount val="12"/>
                <c:pt idx="0">
                  <c:v>7.25</c:v>
                </c:pt>
                <c:pt idx="8">
                  <c:v>4.6120000000000001</c:v>
                </c:pt>
                <c:pt idx="9">
                  <c:v>4.2060000000000004</c:v>
                </c:pt>
                <c:pt idx="10">
                  <c:v>4.2969999999999997</c:v>
                </c:pt>
                <c:pt idx="11">
                  <c:v>5.665</c:v>
                </c:pt>
              </c:numCache>
            </c:numRef>
          </c:val>
          <c:smooth val="0"/>
          <c:extLst>
            <c:ext xmlns:c16="http://schemas.microsoft.com/office/drawing/2014/chart" uri="{C3380CC4-5D6E-409C-BE32-E72D297353CC}">
              <c16:uniqueId val="{0000000B-4EFD-40E0-B306-14C9B59398C2}"/>
            </c:ext>
          </c:extLst>
        </c:ser>
        <c:ser>
          <c:idx val="4"/>
          <c:order val="4"/>
          <c:tx>
            <c:strRef>
              <c:f>'Summary for MKHPP'!$I$1</c:f>
              <c:strCache>
                <c:ptCount val="1"/>
              </c:strCache>
            </c:strRef>
          </c:tx>
          <c:spPr>
            <a:ln w="19050" cap="rnd">
              <a:noFill/>
              <a:round/>
            </a:ln>
            <a:effectLst/>
          </c:spPr>
          <c:marker>
            <c:symbol val="triangle"/>
            <c:size val="4"/>
            <c:spPr>
              <a:solidFill>
                <a:srgbClr val="FF0000"/>
              </a:solidFill>
              <a:ln w="9525">
                <a:solidFill>
                  <a:srgbClr val="FF0000"/>
                </a:solidFill>
              </a:ln>
              <a:effectLst/>
            </c:spPr>
          </c:marker>
          <c:dLbls>
            <c:delete val="1"/>
          </c:dLbls>
          <c:val>
            <c:numRef>
              <c:f>'Summary for MKHPP'!$I$2:$I$13</c:f>
              <c:numCache>
                <c:formatCode>General</c:formatCode>
                <c:ptCount val="12"/>
                <c:pt idx="0">
                  <c:v>8.15</c:v>
                </c:pt>
                <c:pt idx="9">
                  <c:v>4.016</c:v>
                </c:pt>
                <c:pt idx="10">
                  <c:v>4.8970000000000002</c:v>
                </c:pt>
                <c:pt idx="11">
                  <c:v>5.8579999999999997</c:v>
                </c:pt>
              </c:numCache>
            </c:numRef>
          </c:val>
          <c:smooth val="0"/>
          <c:extLst>
            <c:ext xmlns:c16="http://schemas.microsoft.com/office/drawing/2014/chart" uri="{C3380CC4-5D6E-409C-BE32-E72D297353CC}">
              <c16:uniqueId val="{0000000C-4EFD-40E0-B306-14C9B59398C2}"/>
            </c:ext>
          </c:extLst>
        </c:ser>
        <c:ser>
          <c:idx val="5"/>
          <c:order val="5"/>
          <c:tx>
            <c:strRef>
              <c:f>'Summary for MKHPP'!$J$1</c:f>
              <c:strCache>
                <c:ptCount val="1"/>
              </c:strCache>
            </c:strRef>
          </c:tx>
          <c:spPr>
            <a:ln w="19050" cap="rnd">
              <a:noFill/>
              <a:round/>
            </a:ln>
            <a:effectLst/>
          </c:spPr>
          <c:marker>
            <c:symbol val="triangle"/>
            <c:size val="4"/>
            <c:spPr>
              <a:solidFill>
                <a:srgbClr val="FF0000"/>
              </a:solidFill>
              <a:ln w="9525">
                <a:solidFill>
                  <a:srgbClr val="FF0000"/>
                </a:solidFill>
              </a:ln>
              <a:effectLst/>
            </c:spPr>
          </c:marker>
          <c:dLbls>
            <c:delete val="1"/>
          </c:dLbls>
          <c:val>
            <c:numRef>
              <c:f>'Summary for MKHPP'!$J$2:$J$13</c:f>
              <c:numCache>
                <c:formatCode>General</c:formatCode>
                <c:ptCount val="12"/>
                <c:pt idx="9">
                  <c:v>3.9279999999999999</c:v>
                </c:pt>
                <c:pt idx="10">
                  <c:v>4.3730000000000002</c:v>
                </c:pt>
                <c:pt idx="11">
                  <c:v>9.0299999999999994</c:v>
                </c:pt>
              </c:numCache>
            </c:numRef>
          </c:val>
          <c:smooth val="0"/>
          <c:extLst>
            <c:ext xmlns:c16="http://schemas.microsoft.com/office/drawing/2014/chart" uri="{C3380CC4-5D6E-409C-BE32-E72D297353CC}">
              <c16:uniqueId val="{0000000D-4EFD-40E0-B306-14C9B59398C2}"/>
            </c:ext>
          </c:extLst>
        </c:ser>
        <c:ser>
          <c:idx val="6"/>
          <c:order val="6"/>
          <c:tx>
            <c:strRef>
              <c:f>'Summary for MKHPP'!$K$1</c:f>
              <c:strCache>
                <c:ptCount val="1"/>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val>
            <c:numRef>
              <c:f>'Summary for MKHPP'!$K$2:$K$13</c:f>
              <c:numCache>
                <c:formatCode>General</c:formatCode>
                <c:ptCount val="12"/>
                <c:pt idx="10">
                  <c:v>4.2489999999999997</c:v>
                </c:pt>
              </c:numCache>
            </c:numRef>
          </c:val>
          <c:smooth val="0"/>
          <c:extLst>
            <c:ext xmlns:c16="http://schemas.microsoft.com/office/drawing/2014/chart" uri="{C3380CC4-5D6E-409C-BE32-E72D297353CC}">
              <c16:uniqueId val="{0000000E-4EFD-40E0-B306-14C9B59398C2}"/>
            </c:ext>
          </c:extLst>
        </c:ser>
        <c:ser>
          <c:idx val="7"/>
          <c:order val="7"/>
          <c:tx>
            <c:strRef>
              <c:f>'Summary for MKHPP'!$L$1</c:f>
              <c:strCache>
                <c:ptCount val="1"/>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delete val="1"/>
          </c:dLbls>
          <c:val>
            <c:numRef>
              <c:f>'Summary for MKHPP'!$L$2:$L$13</c:f>
              <c:numCache>
                <c:formatCode>General</c:formatCode>
                <c:ptCount val="12"/>
                <c:pt idx="10">
                  <c:v>3.9390000000000001</c:v>
                </c:pt>
              </c:numCache>
            </c:numRef>
          </c:val>
          <c:smooth val="0"/>
          <c:extLst>
            <c:ext xmlns:c16="http://schemas.microsoft.com/office/drawing/2014/chart" uri="{C3380CC4-5D6E-409C-BE32-E72D297353CC}">
              <c16:uniqueId val="{0000000F-4EFD-40E0-B306-14C9B59398C2}"/>
            </c:ext>
          </c:extLst>
        </c:ser>
        <c:ser>
          <c:idx val="8"/>
          <c:order val="8"/>
          <c:tx>
            <c:strRef>
              <c:f>'Summary for MKHPP'!$M$1</c:f>
              <c:strCache>
                <c:ptCount val="1"/>
              </c:strCache>
            </c:strRef>
          </c:tx>
          <c:spPr>
            <a:ln w="19050" cap="rnd">
              <a:solidFill>
                <a:schemeClr val="accent3">
                  <a:lumMod val="60000"/>
                </a:schemeClr>
              </a:solidFill>
              <a:round/>
            </a:ln>
            <a:effectLst/>
          </c:spPr>
          <c:marker>
            <c:symbol val="triangle"/>
            <c:size val="4"/>
            <c:spPr>
              <a:solidFill>
                <a:srgbClr val="FF0000"/>
              </a:solidFill>
              <a:ln w="9525">
                <a:solidFill>
                  <a:srgbClr val="FF0000"/>
                </a:solidFill>
              </a:ln>
              <a:effectLst/>
            </c:spPr>
          </c:marker>
          <c:dLbls>
            <c:delete val="1"/>
          </c:dLbls>
          <c:val>
            <c:numRef>
              <c:f>'Summary for MKHPP'!$M$2:$M$13</c:f>
              <c:numCache>
                <c:formatCode>General</c:formatCode>
                <c:ptCount val="12"/>
                <c:pt idx="10">
                  <c:v>3.11</c:v>
                </c:pt>
              </c:numCache>
            </c:numRef>
          </c:val>
          <c:smooth val="0"/>
          <c:extLst>
            <c:ext xmlns:c16="http://schemas.microsoft.com/office/drawing/2014/chart" uri="{C3380CC4-5D6E-409C-BE32-E72D297353CC}">
              <c16:uniqueId val="{00000010-4EFD-40E0-B306-14C9B59398C2}"/>
            </c:ext>
          </c:extLst>
        </c:ser>
        <c:dLbls>
          <c:dLblPos val="t"/>
          <c:showLegendKey val="0"/>
          <c:showVal val="1"/>
          <c:showCatName val="0"/>
          <c:showSerName val="0"/>
          <c:showPercent val="0"/>
          <c:showBubbleSize val="0"/>
        </c:dLbls>
        <c:marker val="1"/>
        <c:smooth val="0"/>
        <c:axId val="546402640"/>
        <c:axId val="546404208"/>
      </c:lineChart>
      <c:catAx>
        <c:axId val="546402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r>
                  <a:rPr lang="en-US"/>
                  <a:t>Months</a:t>
                </a:r>
              </a:p>
            </c:rich>
          </c:tx>
          <c:layout>
            <c:manualLayout>
              <c:xMode val="edge"/>
              <c:yMode val="edge"/>
              <c:x val="0.4689282982199508"/>
              <c:y val="0.871789378750563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crossAx val="546404208"/>
        <c:crosses val="autoZero"/>
        <c:auto val="1"/>
        <c:lblAlgn val="ctr"/>
        <c:lblOffset val="100"/>
        <c:noMultiLvlLbl val="0"/>
      </c:catAx>
      <c:valAx>
        <c:axId val="54640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r>
                  <a:rPr lang="en-US"/>
                  <a:t>Dsicharge (m3/s)</a:t>
                </a:r>
              </a:p>
            </c:rich>
          </c:tx>
          <c:layout>
            <c:manualLayout>
              <c:xMode val="edge"/>
              <c:yMode val="edge"/>
              <c:x val="3.1884836920982149E-3"/>
              <c:y val="0.3165301583301343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crossAx val="546402640"/>
        <c:crosses val="autoZero"/>
        <c:crossBetween val="between"/>
      </c:valAx>
      <c:spPr>
        <a:noFill/>
        <a:ln>
          <a:noFill/>
        </a:ln>
        <a:effectLst/>
      </c:spPr>
    </c:plotArea>
    <c:legend>
      <c:legendPos val="r"/>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ayout>
        <c:manualLayout>
          <c:xMode val="edge"/>
          <c:yMode val="edge"/>
          <c:x val="4.8450449177402176E-2"/>
          <c:y val="0.91240542509278855"/>
          <c:w val="0.47952293600388685"/>
          <c:h val="8.6546383379746239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Gill Sans MT" panose="020B0502020104020203" pitchFamily="34" charset="0"/>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Gill Sans MT" panose="020B0502020104020203"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9E20-8407-4671-ACDC-22441320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41</Pages>
  <Words>10711</Words>
  <Characters>61058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Karki</dc:creator>
  <cp:keywords/>
  <dc:description/>
  <cp:lastModifiedBy>Windows User</cp:lastModifiedBy>
  <cp:revision>3</cp:revision>
  <cp:lastPrinted>2022-01-12T05:46:00Z</cp:lastPrinted>
  <dcterms:created xsi:type="dcterms:W3CDTF">2022-12-12T10:13:00Z</dcterms:created>
  <dcterms:modified xsi:type="dcterms:W3CDTF">2022-12-12T16:34:00Z</dcterms:modified>
</cp:coreProperties>
</file>